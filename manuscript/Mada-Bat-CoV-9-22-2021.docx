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1D1CD64A" w:rsidR="00ED56D5" w:rsidRPr="00CA3CAF" w:rsidRDefault="00ED56D5" w:rsidP="00AC33A7">
      <w:pPr>
        <w:jc w:val="center"/>
        <w:rPr>
          <w:b/>
          <w:color w:val="000000"/>
          <w:sz w:val="30"/>
        </w:rPr>
      </w:pPr>
      <w:r w:rsidRPr="00CA3CAF">
        <w:rPr>
          <w:b/>
          <w:color w:val="000000"/>
          <w:sz w:val="30"/>
        </w:rPr>
        <w:t xml:space="preserve">Full genome </w:t>
      </w:r>
      <w:proofErr w:type="spellStart"/>
      <w:r w:rsidRPr="00CA3CAF">
        <w:rPr>
          <w:b/>
          <w:i/>
          <w:color w:val="000000"/>
          <w:sz w:val="30"/>
        </w:rPr>
        <w:t>Nobecovirus</w:t>
      </w:r>
      <w:proofErr w:type="spellEnd"/>
      <w:r w:rsidR="001B61F7" w:rsidRPr="00CA3CAF">
        <w:rPr>
          <w:b/>
          <w:color w:val="000000"/>
          <w:sz w:val="30"/>
        </w:rPr>
        <w:t xml:space="preserve"> </w:t>
      </w:r>
      <w:r w:rsidRPr="00CA3CAF">
        <w:rPr>
          <w:b/>
          <w:color w:val="000000"/>
          <w:sz w:val="30"/>
        </w:rPr>
        <w:t>sequences from Ma</w:t>
      </w:r>
      <w:r w:rsidR="00067E18" w:rsidRPr="00CA3CAF">
        <w:rPr>
          <w:b/>
          <w:color w:val="000000"/>
          <w:sz w:val="30"/>
        </w:rPr>
        <w:t>lagasy</w:t>
      </w:r>
      <w:r w:rsidRPr="00CA3CAF">
        <w:rPr>
          <w:b/>
          <w:color w:val="000000"/>
          <w:sz w:val="30"/>
        </w:rPr>
        <w:t xml:space="preserve"> fruit bats </w:t>
      </w:r>
      <w:r w:rsidR="00AC33A7" w:rsidRPr="00CA3CAF">
        <w:rPr>
          <w:b/>
          <w:color w:val="000000"/>
          <w:sz w:val="30"/>
        </w:rPr>
        <w:t>define</w:t>
      </w:r>
      <w:r w:rsidRPr="00CA3CAF">
        <w:rPr>
          <w:b/>
          <w:color w:val="000000"/>
          <w:sz w:val="30"/>
        </w:rPr>
        <w:t xml:space="preserve"> a unique evolutionary history for this coronavirus clade</w:t>
      </w:r>
    </w:p>
    <w:p w14:paraId="28F41BE9" w14:textId="77777777" w:rsidR="00127389" w:rsidRPr="00F537CD" w:rsidRDefault="00127389" w:rsidP="00E266C0">
      <w:pPr>
        <w:rPr>
          <w:color w:val="000000"/>
          <w:sz w:val="14"/>
          <w:szCs w:val="14"/>
        </w:rPr>
      </w:pPr>
    </w:p>
    <w:p w14:paraId="3FE1EA2C" w14:textId="7537C56A" w:rsidR="008A46EF" w:rsidRDefault="00127389" w:rsidP="00AC33A7">
      <w:pPr>
        <w:jc w:val="center"/>
        <w:rPr>
          <w:color w:val="000000"/>
        </w:rPr>
      </w:pPr>
      <w:r w:rsidRPr="00AC33A7">
        <w:rPr>
          <w:b/>
          <w:bCs/>
          <w:color w:val="000000"/>
        </w:rPr>
        <w:t>Gwenddolen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xml:space="preserve">, </w:t>
      </w:r>
      <w:proofErr w:type="spellStart"/>
      <w:r w:rsidR="008A46EF" w:rsidRPr="00AC33A7">
        <w:rPr>
          <w:b/>
          <w:bCs/>
          <w:color w:val="000000"/>
        </w:rPr>
        <w:t>Hafaliana</w:t>
      </w:r>
      <w:proofErr w:type="spellEnd"/>
      <w:r w:rsidR="008A46EF" w:rsidRPr="00AC33A7">
        <w:rPr>
          <w:b/>
          <w:bCs/>
          <w:color w:val="000000"/>
        </w:rPr>
        <w:t xml:space="preserve"> Christian Ranaivoson</w:t>
      </w:r>
      <w:r w:rsidR="008A46EF" w:rsidRPr="00AC33A7">
        <w:rPr>
          <w:b/>
          <w:bCs/>
          <w:color w:val="000000"/>
          <w:vertAlign w:val="superscript"/>
        </w:rPr>
        <w:t>3,6</w:t>
      </w:r>
      <w:r w:rsidR="008A46EF">
        <w:rPr>
          <w:b/>
          <w:bCs/>
          <w:color w:val="000000"/>
        </w:rPr>
        <w:t>, V</w:t>
      </w:r>
      <w:r w:rsidRPr="00AC33A7">
        <w:rPr>
          <w:b/>
          <w:bCs/>
          <w:color w:val="000000"/>
        </w:rPr>
        <w:t>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008A46EF">
        <w:rPr>
          <w:b/>
          <w:bCs/>
          <w:color w:val="000000"/>
        </w:rPr>
        <w:t>Vololoniaina</w:t>
      </w:r>
      <w:proofErr w:type="spellEnd"/>
      <w:r w:rsidR="008A46EF">
        <w:rPr>
          <w:b/>
          <w:bCs/>
          <w:color w:val="000000"/>
        </w:rPr>
        <w:t xml:space="preserve"> Raharinosy</w:t>
      </w:r>
      <w:r w:rsidR="008A46EF" w:rsidRPr="00AC33A7">
        <w:rPr>
          <w:b/>
          <w:bCs/>
          <w:color w:val="000000"/>
          <w:vertAlign w:val="superscript"/>
        </w:rPr>
        <w:t>6</w:t>
      </w:r>
      <w:r w:rsidR="008A46EF">
        <w:rPr>
          <w:b/>
          <w:bCs/>
          <w:color w:val="000000"/>
        </w:rPr>
        <w:t>,</w:t>
      </w:r>
      <w:r w:rsidR="00CA20DC">
        <w:rPr>
          <w:b/>
          <w:bCs/>
          <w:color w:val="000000"/>
        </w:rPr>
        <w:t xml:space="preserve"> </w:t>
      </w:r>
      <w:r w:rsidRPr="00AC33A7">
        <w:rPr>
          <w:b/>
          <w:bCs/>
          <w:color w:val="000000"/>
        </w:rPr>
        <w:t>Tsiry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Philippe Dussart</w:t>
      </w:r>
      <w:r w:rsidRPr="00AC33A7">
        <w:rPr>
          <w:b/>
          <w:bCs/>
          <w:color w:val="000000"/>
          <w:vertAlign w:val="superscript"/>
        </w:rPr>
        <w:t>6</w:t>
      </w:r>
      <w:r w:rsidRPr="00AC33A7">
        <w:rPr>
          <w:b/>
          <w:bCs/>
          <w:color w:val="000000"/>
        </w:rPr>
        <w:t xml:space="preserve">, </w:t>
      </w:r>
      <w:r w:rsidR="001B61F7" w:rsidRPr="00AC33A7">
        <w:rPr>
          <w:b/>
          <w:bCs/>
          <w:color w:val="000000"/>
        </w:rPr>
        <w:t>Jean-Michel H</w:t>
      </w:r>
      <w:r w:rsidR="008879E5">
        <w:rPr>
          <w:b/>
          <w:bCs/>
          <w:color w:val="000000"/>
        </w:rPr>
        <w:t>e</w:t>
      </w:r>
      <w:r w:rsidR="001B61F7" w:rsidRPr="00AC33A7">
        <w:rPr>
          <w:b/>
          <w:bCs/>
          <w:color w:val="000000"/>
        </w:rPr>
        <w:t>raud</w:t>
      </w:r>
      <w:r w:rsidR="001B61F7" w:rsidRPr="00AC33A7">
        <w:rPr>
          <w:b/>
          <w:bCs/>
          <w:color w:val="000000"/>
          <w:vertAlign w:val="superscript"/>
        </w:rPr>
        <w:t>6</w:t>
      </w:r>
      <w:r w:rsidR="00CD476C">
        <w:rPr>
          <w:b/>
          <w:bCs/>
          <w:color w:val="000000"/>
          <w:vertAlign w:val="superscript"/>
        </w:rPr>
        <w:t>,7</w:t>
      </w:r>
      <w:r w:rsidR="00312867" w:rsidRPr="00312867">
        <w:rPr>
          <w:color w:val="000000" w:themeColor="text1"/>
          <w:shd w:val="clear" w:color="auto" w:fill="FFFFFF"/>
          <w:vertAlign w:val="superscript"/>
        </w:rPr>
        <w:t>†</w:t>
      </w:r>
      <w:r w:rsidR="001B61F7">
        <w:rPr>
          <w:color w:val="000000"/>
        </w:rPr>
        <w:t xml:space="preserve">, </w:t>
      </w:r>
    </w:p>
    <w:p w14:paraId="1410716A" w14:textId="4CF96548" w:rsidR="00127389" w:rsidRPr="00AC33A7" w:rsidRDefault="001B61F7" w:rsidP="00AC33A7">
      <w:pPr>
        <w:jc w:val="center"/>
        <w:rPr>
          <w:b/>
          <w:bCs/>
          <w:color w:val="000000"/>
        </w:rPr>
      </w:pPr>
      <w:r>
        <w:rPr>
          <w:color w:val="000000"/>
        </w:rPr>
        <w:t>a</w:t>
      </w:r>
      <w:r w:rsidR="00127389" w:rsidRPr="00AC33A7">
        <w:rPr>
          <w:color w:val="000000"/>
        </w:rPr>
        <w:t>nd</w:t>
      </w:r>
      <w:r w:rsidR="00127389" w:rsidRPr="00AC33A7">
        <w:rPr>
          <w:b/>
          <w:bCs/>
          <w:color w:val="000000"/>
        </w:rPr>
        <w:t xml:space="preserve"> Cara E. Brook</w:t>
      </w:r>
      <w:r w:rsidR="00127389" w:rsidRPr="00AC33A7">
        <w:rPr>
          <w:b/>
          <w:bCs/>
          <w:color w:val="000000"/>
          <w:vertAlign w:val="superscript"/>
        </w:rPr>
        <w:t>1</w:t>
      </w:r>
      <w:r w:rsidR="00312867" w:rsidRPr="00312867">
        <w:rPr>
          <w:color w:val="000000" w:themeColor="text1"/>
          <w:shd w:val="clear" w:color="auto" w:fill="FFFFFF"/>
          <w:vertAlign w:val="superscript"/>
        </w:rPr>
        <w:t>†</w:t>
      </w:r>
      <w:r w:rsidR="00312867" w:rsidRPr="00312867">
        <w:rPr>
          <w:b/>
          <w:bCs/>
          <w:color w:val="000000"/>
        </w:rPr>
        <w:t>*</w:t>
      </w:r>
    </w:p>
    <w:p w14:paraId="55DBBB69" w14:textId="77777777" w:rsidR="00127389" w:rsidRPr="00CA3CAF" w:rsidRDefault="00127389" w:rsidP="00A60EE4">
      <w:pPr>
        <w:rPr>
          <w:color w:val="000000"/>
          <w:sz w:val="1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5F1FA4A1" w14:textId="2D7F8F70" w:rsidR="00312867" w:rsidRPr="00F537CD" w:rsidRDefault="00127389" w:rsidP="00312867">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sidR="008879E5">
        <w:rPr>
          <w:color w:val="212121"/>
          <w:shd w:val="clear" w:color="auto" w:fill="FFFFFF"/>
        </w:rPr>
        <w:t>de</w:t>
      </w:r>
      <w:r w:rsidRPr="006B3F44">
        <w:rPr>
          <w:color w:val="212121"/>
          <w:shd w:val="clear" w:color="auto" w:fill="FFFFFF"/>
        </w:rPr>
        <w:t xml:space="preserve"> Madagascar, Antananarivo, Madagascar.</w:t>
      </w:r>
    </w:p>
    <w:p w14:paraId="59133CF4" w14:textId="714F2FA8" w:rsidR="00CD476C" w:rsidRPr="00CD476C" w:rsidRDefault="00CD476C" w:rsidP="00312867">
      <w:pPr>
        <w:rPr>
          <w:color w:val="212121"/>
          <w:shd w:val="clear" w:color="auto" w:fill="FFFFFF"/>
        </w:rPr>
      </w:pPr>
      <w:r>
        <w:rPr>
          <w:color w:val="212121"/>
          <w:shd w:val="clear" w:color="auto" w:fill="FFFFFF"/>
          <w:vertAlign w:val="superscript"/>
        </w:rPr>
        <w:t>7</w:t>
      </w:r>
      <w:r w:rsidRPr="006B3F44">
        <w:rPr>
          <w:color w:val="212121"/>
          <w:shd w:val="clear" w:color="auto" w:fill="FFFFFF"/>
        </w:rPr>
        <w:t xml:space="preserve">Virology </w:t>
      </w:r>
      <w:r>
        <w:rPr>
          <w:color w:val="212121"/>
          <w:shd w:val="clear" w:color="auto" w:fill="FFFFFF"/>
        </w:rPr>
        <w:t>Department</w:t>
      </w:r>
      <w:r w:rsidRPr="006B3F44">
        <w:rPr>
          <w:color w:val="212121"/>
          <w:shd w:val="clear" w:color="auto" w:fill="FFFFFF"/>
        </w:rPr>
        <w:t xml:space="preserve">,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Pr>
          <w:color w:val="212121"/>
          <w:shd w:val="clear" w:color="auto" w:fill="FFFFFF"/>
        </w:rPr>
        <w:t>de</w:t>
      </w:r>
      <w:r w:rsidRPr="006B3F44">
        <w:rPr>
          <w:color w:val="212121"/>
          <w:shd w:val="clear" w:color="auto" w:fill="FFFFFF"/>
        </w:rPr>
        <w:t xml:space="preserve"> </w:t>
      </w:r>
      <w:r>
        <w:rPr>
          <w:color w:val="212121"/>
          <w:shd w:val="clear" w:color="auto" w:fill="FFFFFF"/>
        </w:rPr>
        <w:t>Dakar</w:t>
      </w:r>
      <w:r w:rsidRPr="006B3F44">
        <w:rPr>
          <w:color w:val="212121"/>
          <w:shd w:val="clear" w:color="auto" w:fill="FFFFFF"/>
        </w:rPr>
        <w:t xml:space="preserve">, </w:t>
      </w:r>
      <w:r>
        <w:rPr>
          <w:color w:val="212121"/>
          <w:shd w:val="clear" w:color="auto" w:fill="FFFFFF"/>
        </w:rPr>
        <w:t>Dakar, Senegal</w:t>
      </w:r>
      <w:r w:rsidRPr="006B3F44">
        <w:rPr>
          <w:color w:val="212121"/>
          <w:shd w:val="clear" w:color="auto" w:fill="FFFFFF"/>
        </w:rPr>
        <w:t>.</w:t>
      </w:r>
    </w:p>
    <w:p w14:paraId="3EB80878" w14:textId="60167855" w:rsidR="00312867" w:rsidRPr="00312867" w:rsidRDefault="00312867" w:rsidP="00312867">
      <w:pPr>
        <w:rPr>
          <w:b/>
          <w:bCs/>
          <w:i/>
          <w:iCs/>
          <w:color w:val="000000"/>
        </w:rPr>
      </w:pPr>
      <w:r w:rsidRPr="00312867">
        <w:rPr>
          <w:i/>
          <w:iCs/>
          <w:color w:val="000000" w:themeColor="text1"/>
          <w:shd w:val="clear" w:color="auto" w:fill="FFFFFF"/>
          <w:vertAlign w:val="superscript"/>
        </w:rPr>
        <w:t>†</w:t>
      </w:r>
      <w:r>
        <w:rPr>
          <w:i/>
          <w:iCs/>
          <w:color w:val="000000"/>
        </w:rPr>
        <w:t>c</w:t>
      </w:r>
      <w:r w:rsidRPr="00312867">
        <w:rPr>
          <w:i/>
          <w:iCs/>
          <w:color w:val="000000"/>
        </w:rPr>
        <w:t>o-senior authors</w:t>
      </w:r>
    </w:p>
    <w:p w14:paraId="2B677F7D" w14:textId="77777777" w:rsidR="00312867" w:rsidRPr="00CA3CAF" w:rsidRDefault="00312867" w:rsidP="00A60EE4">
      <w:pPr>
        <w:rPr>
          <w:sz w:val="10"/>
        </w:rPr>
      </w:pPr>
    </w:p>
    <w:p w14:paraId="51F2A5AB" w14:textId="368990F2" w:rsidR="00AC33A7" w:rsidRPr="00CA3CAF" w:rsidRDefault="00127389" w:rsidP="00A60EE4">
      <w:pPr>
        <w:rPr>
          <w:b/>
          <w:color w:val="000000"/>
          <w:lang w:val="fr-FR"/>
        </w:rPr>
      </w:pPr>
      <w:r w:rsidRPr="00CA3CAF">
        <w:rPr>
          <w:b/>
          <w:color w:val="000000"/>
          <w:lang w:val="fr-FR"/>
        </w:rPr>
        <w:t>*Correspond</w:t>
      </w:r>
      <w:r w:rsidR="00AC33A7" w:rsidRPr="00CA3CAF">
        <w:rPr>
          <w:b/>
          <w:color w:val="000000"/>
          <w:lang w:val="fr-FR"/>
        </w:rPr>
        <w:t>ence:</w:t>
      </w:r>
    </w:p>
    <w:p w14:paraId="568A656F" w14:textId="028449A1" w:rsidR="00AC33A7" w:rsidRPr="00CA3CAF" w:rsidRDefault="00312867" w:rsidP="00A60EE4">
      <w:pPr>
        <w:rPr>
          <w:color w:val="000000"/>
          <w:lang w:val="fr-FR"/>
        </w:rPr>
      </w:pPr>
      <w:r w:rsidRPr="00CA3CAF">
        <w:rPr>
          <w:color w:val="000000"/>
          <w:lang w:val="fr-FR"/>
        </w:rPr>
        <w:t>Cara E. Brook</w:t>
      </w:r>
    </w:p>
    <w:p w14:paraId="75E5D733" w14:textId="1F0F8215" w:rsidR="00127389" w:rsidRPr="00CA3CAF" w:rsidRDefault="00481385" w:rsidP="00A60EE4">
      <w:pPr>
        <w:rPr>
          <w:color w:val="000000"/>
          <w:lang w:val="fr-FR"/>
        </w:rPr>
      </w:pPr>
      <w:hyperlink r:id="rId6" w:history="1">
        <w:r w:rsidR="00312867" w:rsidRPr="00CA3CAF">
          <w:rPr>
            <w:rStyle w:val="Hyperlink"/>
          </w:rPr>
          <w:t>cbrook@uchicago.edu</w:t>
        </w:r>
      </w:hyperlink>
    </w:p>
    <w:p w14:paraId="0D7DC414" w14:textId="77777777" w:rsidR="00127389" w:rsidRPr="00CA3CAF" w:rsidRDefault="00127389" w:rsidP="00A60EE4">
      <w:pPr>
        <w:rPr>
          <w:color w:val="000000"/>
          <w:sz w:val="14"/>
          <w:lang w:val="fr-FR"/>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CA3CAF" w:rsidRDefault="00127389" w:rsidP="00A60EE4">
      <w:pPr>
        <w:rPr>
          <w:sz w:val="10"/>
        </w:rPr>
      </w:pPr>
    </w:p>
    <w:p w14:paraId="1CBF2F0C" w14:textId="77777777" w:rsidR="00127389" w:rsidRPr="006B3F44" w:rsidRDefault="00127389" w:rsidP="00A60EE4">
      <w:pPr>
        <w:rPr>
          <w:b/>
          <w:bCs/>
        </w:rPr>
      </w:pPr>
      <w:r w:rsidRPr="006B3F44">
        <w:rPr>
          <w:b/>
          <w:bCs/>
        </w:rPr>
        <w:t>Abstract</w:t>
      </w:r>
    </w:p>
    <w:p w14:paraId="1639D227" w14:textId="2838672D"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67E18">
        <w:rPr>
          <w:i/>
          <w:iCs/>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 xml:space="preserve">bats in both Africa and Europe, despite the relative dearth of surveillance in these regions. </w:t>
      </w:r>
      <w:r w:rsidR="001B61F7">
        <w:rPr>
          <w:color w:val="000000"/>
        </w:rPr>
        <w:t xml:space="preserve">As </w:t>
      </w:r>
      <w:r w:rsidRPr="006B3F44">
        <w:rPr>
          <w:color w:val="000000"/>
        </w:rPr>
        <w:t>part</w:t>
      </w:r>
      <w:r w:rsidR="001B61F7">
        <w:rPr>
          <w:color w:val="000000"/>
        </w:rPr>
        <w:t xml:space="preserve"> of </w:t>
      </w:r>
      <w:r w:rsidRPr="006B3F44">
        <w:rPr>
          <w:color w:val="000000"/>
        </w:rPr>
        <w:t>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Rousettus madagascariensis</w:t>
      </w:r>
      <w:r w:rsidRPr="006B3F44">
        <w:rPr>
          <w:color w:val="000000"/>
        </w:rPr>
        <w:t>), we carried out metagenomic Next Generation Sequencing</w:t>
      </w:r>
      <w:r w:rsidR="00F537CD">
        <w:rPr>
          <w:color w:val="000000"/>
        </w:rPr>
        <w:t xml:space="preserve"> (</w:t>
      </w:r>
      <w:proofErr w:type="spellStart"/>
      <w:r w:rsidR="00F537CD">
        <w:rPr>
          <w:color w:val="000000"/>
        </w:rPr>
        <w:t>mNGS</w:t>
      </w:r>
      <w:proofErr w:type="spellEnd"/>
      <w:r w:rsidR="00F537CD">
        <w:rPr>
          <w:color w:val="000000"/>
        </w:rPr>
        <w:t>)</w:t>
      </w:r>
      <w:r w:rsidRPr="006B3F44">
        <w:rPr>
          <w:color w:val="000000"/>
        </w:rPr>
        <w:t xml:space="preserve">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R. madagascariensis</w:t>
      </w:r>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madagascariensis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w:t>
      </w:r>
      <w:r w:rsidR="007715D2">
        <w:rPr>
          <w:color w:val="000000"/>
        </w:rPr>
        <w:t xml:space="preserve">selection has taken place </w:t>
      </w:r>
      <w:r>
        <w:rPr>
          <w:color w:val="000000"/>
        </w:rPr>
        <w:t xml:space="preserve">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 xml:space="preserve">essential </w:t>
      </w:r>
      <w:r w:rsidR="001B61F7">
        <w:rPr>
          <w:color w:val="000000"/>
        </w:rPr>
        <w:t>for</w:t>
      </w:r>
      <w:r>
        <w:rPr>
          <w:color w:val="000000"/>
        </w:rPr>
        <w:t xml:space="preserve">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0C8B4FB4"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9E41B3" w:rsidRPr="009E41B3">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r w:rsidRPr="006B3F44">
        <w:rPr>
          <w:i/>
          <w:iCs/>
        </w:rPr>
        <w:t>Betacoronavirus</w:t>
      </w:r>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9E41B3" w:rsidRPr="009E41B3">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9E41B3" w:rsidRPr="009E41B3">
            <w:rPr>
              <w:color w:val="000000"/>
            </w:rPr>
            <w:t>(5)</w:t>
          </w:r>
        </w:sdtContent>
      </w:sdt>
      <w:r>
        <w:t>.</w:t>
      </w:r>
      <w:r w:rsidRPr="006B3F44">
        <w:t xml:space="preserve"> The </w:t>
      </w:r>
      <w:r w:rsidRPr="006B3F44">
        <w:rPr>
          <w:i/>
          <w:iCs/>
        </w:rPr>
        <w:t>Betacoronavirus</w:t>
      </w:r>
      <w:r w:rsidRPr="006B3F44">
        <w:t xml:space="preserve"> group can be further broken down into</w:t>
      </w:r>
      <w:r w:rsidR="00CA20DC">
        <w:t xml:space="preserve"> five</w:t>
      </w:r>
      <w:r w:rsidRPr="006B3F44">
        <w:t xml:space="preserve"> subgenera</w:t>
      </w:r>
      <w:r w:rsidR="00CA20DC">
        <w:t>:</w:t>
      </w:r>
      <w:r w:rsidRPr="006B3F44">
        <w:t xml:space="preserve">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9E41B3" w:rsidRPr="009E41B3">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9E41B3" w:rsidRPr="009E41B3">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9E41B3" w:rsidRPr="009E41B3">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9E41B3" w:rsidRPr="009E41B3">
            <w:rPr>
              <w:color w:val="000000"/>
            </w:rPr>
            <w:t>(14–16)</w:t>
          </w:r>
        </w:sdtContent>
      </w:sdt>
      <w:r w:rsidR="00E97739">
        <w:rPr>
          <w:color w:val="000000"/>
        </w:rPr>
        <w:t>)</w:t>
      </w:r>
      <w:r>
        <w:t xml:space="preserve">. The </w:t>
      </w:r>
      <w:r w:rsidR="00CA20DC">
        <w:t>fifth</w:t>
      </w:r>
      <w:r>
        <w:t xml:space="preserve">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9E41B3" w:rsidRPr="009E41B3">
            <w:rPr>
              <w:color w:val="000000"/>
            </w:rPr>
            <w:t>(17,18)</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
          <w:id w:val="-349571285"/>
          <w:placeholder>
            <w:docPart w:val="DefaultPlaceholder_-1854013440"/>
          </w:placeholder>
        </w:sdtPr>
        <w:sdtEndPr/>
        <w:sdtContent>
          <w:r w:rsidR="009E41B3" w:rsidRPr="009E41B3">
            <w:rPr>
              <w:color w:val="000000"/>
            </w:rPr>
            <w:t>(19–27)</w:t>
          </w:r>
        </w:sdtContent>
      </w:sdt>
      <w:r>
        <w:t>, the continent of origin for both the SARS-</w:t>
      </w:r>
      <w:proofErr w:type="spellStart"/>
      <w:r>
        <w:t>CoV</w:t>
      </w:r>
      <w:proofErr w:type="spellEnd"/>
      <w:r>
        <w:t xml:space="preserve"> epidemic and the SARS-CoV-2 pandemic. </w:t>
      </w:r>
      <w:r w:rsidR="007715D2">
        <w:t>R</w:t>
      </w:r>
      <w:r>
        <w:t>ecently, more concerted effort</w:t>
      </w:r>
      <w:r w:rsidR="001B61F7">
        <w:t>s have arisen</w:t>
      </w:r>
      <w:r>
        <w:t xml:space="preserve"> </w:t>
      </w:r>
      <w:r w:rsidRPr="006B3F44">
        <w:t xml:space="preserve">to survey the landscape of </w:t>
      </w:r>
      <w:r>
        <w:t xml:space="preserve">bat-borne </w:t>
      </w:r>
      <w:r w:rsidRPr="006B3F44">
        <w:t>coronaviruses</w:t>
      </w:r>
      <w:r>
        <w:t xml:space="preserve"> in other regions</w:t>
      </w:r>
      <w:r w:rsidR="001B61F7">
        <w:t xml:space="preserve"> of the world</w:t>
      </w:r>
      <w:r>
        <w:t xml:space="preserve">,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
          <w:id w:val="1282535465"/>
          <w:placeholder>
            <w:docPart w:val="DefaultPlaceholder_-1854013440"/>
          </w:placeholder>
        </w:sdtPr>
        <w:sdtEndPr/>
        <w:sdtContent>
          <w:r w:rsidR="009E41B3" w:rsidRPr="009E41B3">
            <w:rPr>
              <w:color w:val="000000"/>
            </w:rPr>
            <w:t>(11,12,28–32)</w:t>
          </w:r>
        </w:sdtContent>
      </w:sdt>
      <w:r>
        <w:t>.</w:t>
      </w:r>
    </w:p>
    <w:p w14:paraId="4A1C76B9" w14:textId="77777777" w:rsidR="00127389" w:rsidRDefault="00127389" w:rsidP="00A60EE4"/>
    <w:p w14:paraId="41038414" w14:textId="4BD20102" w:rsidR="00127389" w:rsidRPr="00F537CD" w:rsidRDefault="00127389" w:rsidP="00DD6A2E">
      <w:pPr>
        <w:rPr>
          <w:color w:val="000000"/>
        </w:rPr>
      </w:pPr>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
          <w:id w:val="-1924799623"/>
          <w:placeholder>
            <w:docPart w:val="DefaultPlaceholder_-1854013440"/>
          </w:placeholder>
        </w:sdtPr>
        <w:sdtEndPr/>
        <w:sdtContent>
          <w:r w:rsidR="009E41B3" w:rsidRPr="009E41B3">
            <w:rPr>
              <w:color w:val="000000"/>
            </w:rPr>
            <w:t>(33,34)</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w:t>
      </w:r>
      <w:r w:rsidR="00F32534">
        <w:t>present</w:t>
      </w:r>
      <w:r w:rsidR="00CA20DC">
        <w:t>ed</w:t>
      </w:r>
      <w:r w:rsidR="00F32534">
        <w:t xml:space="preserve"> on</w:t>
      </w:r>
      <w:r>
        <w:t xml:space="preserve"> a wide variety of mammalian host cells. The zoonotic </w:t>
      </w:r>
      <w:proofErr w:type="spellStart"/>
      <w:r w:rsidRPr="007715D2">
        <w:rPr>
          <w:i/>
          <w:iCs/>
        </w:rP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
          <w:id w:val="2712778"/>
          <w:placeholder>
            <w:docPart w:val="DefaultPlaceholder_-1854013440"/>
          </w:placeholder>
        </w:sdtPr>
        <w:sdtEndPr/>
        <w:sdtContent>
          <w:r w:rsidR="009E41B3" w:rsidRPr="009E41B3">
            <w:rPr>
              <w:color w:val="000000"/>
            </w:rPr>
            <w:t>(35,36)</w:t>
          </w:r>
        </w:sdtContent>
      </w:sdt>
      <w:r>
        <w:t xml:space="preserve">, while many </w:t>
      </w:r>
      <w:proofErr w:type="spellStart"/>
      <w:r w:rsidRPr="007715D2">
        <w:rPr>
          <w:i/>
          <w:iCs/>
        </w:rP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
          <w:id w:val="1121185462"/>
          <w:placeholder>
            <w:docPart w:val="DefaultPlaceholder_-1854013440"/>
          </w:placeholder>
        </w:sdtPr>
        <w:sdtEndPr/>
        <w:sdtContent>
          <w:r w:rsidR="009E41B3" w:rsidRPr="009E41B3">
            <w:rPr>
              <w:color w:val="000000"/>
            </w:rPr>
            <w:t>(37)</w:t>
          </w:r>
        </w:sdtContent>
      </w:sdt>
      <w:r>
        <w:t>.</w:t>
      </w:r>
      <w:r w:rsidR="00F537CD">
        <w:t xml:space="preserve"> </w:t>
      </w:r>
      <w:r w:rsidR="00F537CD">
        <w:rPr>
          <w:color w:val="000000"/>
        </w:rPr>
        <w:t xml:space="preserve">As only a fraction of the </w:t>
      </w:r>
      <w:r w:rsidR="00F537CD">
        <w:rPr>
          <w:i/>
          <w:iCs/>
          <w:color w:val="000000"/>
        </w:rPr>
        <w:t xml:space="preserve">Alpha- </w:t>
      </w:r>
      <w:r w:rsidR="00F537CD">
        <w:rPr>
          <w:color w:val="000000"/>
        </w:rPr>
        <w:t xml:space="preserve">and </w:t>
      </w:r>
      <w:r w:rsidR="00F537CD">
        <w:rPr>
          <w:i/>
          <w:iCs/>
          <w:color w:val="000000"/>
        </w:rPr>
        <w:t xml:space="preserve">Betacoronavirus </w:t>
      </w:r>
      <w:r w:rsidR="00F537CD">
        <w:rPr>
          <w:color w:val="000000"/>
        </w:rPr>
        <w:t>diversity projected to circulate in wild bat hosts has been already described</w:t>
      </w:r>
      <w:r w:rsidR="00E66CAA">
        <w:rPr>
          <w:color w:val="000000"/>
        </w:rPr>
        <w:t xml:space="preserve"> </w:t>
      </w:r>
      <w:sdt>
        <w:sdtPr>
          <w:rPr>
            <w:color w:val="000000"/>
          </w:rPr>
          <w:tag w:val="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
          <w:id w:val="-181053407"/>
          <w:placeholder>
            <w:docPart w:val="DefaultPlaceholder_-1854013440"/>
          </w:placeholder>
        </w:sdtPr>
        <w:sdtEndPr/>
        <w:sdtContent>
          <w:r w:rsidR="009E41B3" w:rsidRPr="009E41B3">
            <w:rPr>
              <w:color w:val="000000"/>
            </w:rPr>
            <w:t>(38)</w:t>
          </w:r>
        </w:sdtContent>
      </w:sdt>
      <w:r w:rsidR="00F537CD">
        <w:rPr>
          <w:color w:val="000000"/>
        </w:rPr>
        <w:t xml:space="preserve">, it is possible that many </w:t>
      </w:r>
      <w:proofErr w:type="spellStart"/>
      <w:r w:rsidR="00F537CD">
        <w:rPr>
          <w:color w:val="000000"/>
        </w:rPr>
        <w:t>CoVs</w:t>
      </w:r>
      <w:proofErr w:type="spellEnd"/>
      <w:r w:rsidR="00F537CD">
        <w:rPr>
          <w:color w:val="000000"/>
        </w:rPr>
        <w:t xml:space="preserve"> capable of zoonotic emergence remain uncharacterized. </w:t>
      </w:r>
      <w:r>
        <w:t xml:space="preserve">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1597322902"/>
          <w:placeholder>
            <w:docPart w:val="DefaultPlaceholder_-1854013440"/>
          </w:placeholder>
        </w:sdtPr>
        <w:sdtEndPr/>
        <w:sdtContent>
          <w:r w:rsidR="009E41B3" w:rsidRPr="009E41B3">
            <w:rPr>
              <w:color w:val="000000"/>
            </w:rPr>
            <w:t>(39–44)</w:t>
          </w:r>
        </w:sdtContent>
      </w:sdt>
      <w:r w:rsidR="00F32534">
        <w:t>,</w:t>
      </w:r>
      <w:r w:rsidR="00EA26B1">
        <w:t xml:space="preserve"> </w:t>
      </w:r>
      <w:r>
        <w:t xml:space="preserve">there is </w:t>
      </w:r>
      <w:r w:rsidR="00F537CD">
        <w:t xml:space="preserve">additional </w:t>
      </w:r>
      <w:r>
        <w:t>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w:t>
      </w:r>
      <w:r w:rsidR="00F537CD">
        <w:rPr>
          <w:color w:val="000000"/>
        </w:rPr>
        <w:t xml:space="preserve"> </w:t>
      </w:r>
      <w:r>
        <w:t xml:space="preserve">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
          <w:id w:val="-1620292106"/>
          <w:placeholder>
            <w:docPart w:val="DefaultPlaceholder_-1854013440"/>
          </w:placeholder>
        </w:sdtPr>
        <w:sdtEndPr/>
        <w:sdtContent>
          <w:r w:rsidR="009E41B3" w:rsidRPr="009E41B3">
            <w:rPr>
              <w:color w:val="000000"/>
            </w:rPr>
            <w:t>(4,33,45)</w:t>
          </w:r>
        </w:sdtContent>
      </w:sdt>
      <w:r>
        <w:t>, contribute to the</w:t>
      </w:r>
      <w:r w:rsidR="001B61F7">
        <w:t xml:space="preserve"> propensity for</w:t>
      </w:r>
      <w:r>
        <w:t xml:space="preserve"> </w:t>
      </w:r>
      <w:proofErr w:type="spellStart"/>
      <w:r>
        <w:t>CoV</w:t>
      </w:r>
      <w:proofErr w:type="spellEnd"/>
      <w:r>
        <w:t xml:space="preserve">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
          <w:id w:val="499313893"/>
          <w:placeholder>
            <w:docPart w:val="DefaultPlaceholder_-1854013440"/>
          </w:placeholder>
        </w:sdtPr>
        <w:sdtEndPr/>
        <w:sdtContent>
          <w:r w:rsidR="009E41B3" w:rsidRPr="009E41B3">
            <w:rPr>
              <w:color w:val="000000"/>
            </w:rPr>
            <w:t>(46–49)</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
          <w:id w:val="1189723032"/>
          <w:placeholder>
            <w:docPart w:val="DefaultPlaceholder_-1854013440"/>
          </w:placeholder>
        </w:sdtPr>
        <w:sdtEndPr/>
        <w:sdtContent>
          <w:r w:rsidR="009E41B3" w:rsidRPr="009E41B3">
            <w:rPr>
              <w:color w:val="000000"/>
            </w:rPr>
            <w:t>(50)</w:t>
          </w:r>
        </w:sdtContent>
      </w:sdt>
      <w:r>
        <w:t xml:space="preserve">. </w:t>
      </w:r>
    </w:p>
    <w:p w14:paraId="69CF3B86" w14:textId="77777777" w:rsidR="00127389" w:rsidRPr="00EA26B1" w:rsidRDefault="00127389" w:rsidP="00A60EE4"/>
    <w:p w14:paraId="4C2ECF59" w14:textId="015166CA" w:rsidR="00127389" w:rsidRPr="00A311DE" w:rsidRDefault="00127389" w:rsidP="00A60EE4">
      <w:pPr>
        <w:rPr>
          <w:i/>
          <w:iCs/>
        </w:rPr>
      </w:pPr>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
          <w:id w:val="1143161579"/>
          <w:placeholder>
            <w:docPart w:val="DefaultPlaceholder_-1854013440"/>
          </w:placeholder>
        </w:sdtPr>
        <w:sdtEndPr/>
        <w:sdtContent>
          <w:r w:rsidR="009E41B3" w:rsidRPr="009E41B3">
            <w:rPr>
              <w:color w:val="000000"/>
            </w:rPr>
            <w:t>(51)</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
          <w:id w:val="649486398"/>
          <w:placeholder>
            <w:docPart w:val="DefaultPlaceholder_-1854013440"/>
          </w:placeholder>
        </w:sdtPr>
        <w:sdtEndPr/>
        <w:sdtContent>
          <w:r w:rsidR="009E41B3" w:rsidRPr="009E41B3">
            <w:rPr>
              <w:color w:val="000000"/>
            </w:rPr>
            <w:t>(52)</w:t>
          </w:r>
        </w:sdtContent>
      </w:sdt>
      <w:r>
        <w:t xml:space="preserve">, </w:t>
      </w:r>
      <w:r w:rsidR="007715D2">
        <w:t xml:space="preserve">two-thirds </w:t>
      </w:r>
      <w:r>
        <w:t xml:space="preserve">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
          <w:id w:val="-1718355885"/>
          <w:placeholder>
            <w:docPart w:val="DefaultPlaceholder_-1854013440"/>
          </w:placeholder>
        </w:sdtPr>
        <w:sdtEndPr/>
        <w:sdtContent>
          <w:r w:rsidR="009E41B3" w:rsidRPr="009E41B3">
            <w:rPr>
              <w:color w:val="000000"/>
            </w:rPr>
            <w:t>(53–55)</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
          <w:id w:val="-1111894756"/>
          <w:placeholder>
            <w:docPart w:val="DefaultPlaceholder_-1854013440"/>
          </w:placeholder>
        </w:sdtPr>
        <w:sdtEndPr/>
        <w:sdtContent>
          <w:r w:rsidR="009E41B3" w:rsidRPr="009E41B3">
            <w:rPr>
              <w:color w:val="000000"/>
            </w:rPr>
            <w:t>(12,32,56,57)</w:t>
          </w:r>
        </w:sdtContent>
      </w:sdt>
      <w:r>
        <w:t xml:space="preserve">. </w:t>
      </w:r>
      <w:r>
        <w:lastRenderedPageBreak/>
        <w:t>Previously</w:t>
      </w:r>
      <w:r w:rsidR="001B61F7">
        <w:t>,</w:t>
      </w:r>
      <w:r>
        <w:t xml:space="preserve"> coronavirus surveillance efforts have identified </w:t>
      </w:r>
      <w:r w:rsidRPr="00EA26B1">
        <w:rPr>
          <w:i/>
          <w:iCs/>
        </w:rPr>
        <w:t>Alphacoronavirus</w:t>
      </w:r>
      <w:r>
        <w:t xml:space="preserve"> RNA in the Malagasy insectivorous bat, </w:t>
      </w:r>
      <w:proofErr w:type="spellStart"/>
      <w:r>
        <w:rPr>
          <w:i/>
          <w:iCs/>
        </w:rPr>
        <w:t>Mormopterus</w:t>
      </w:r>
      <w:proofErr w:type="spellEnd"/>
      <w:r>
        <w:rPr>
          <w:i/>
          <w:iCs/>
        </w:rPr>
        <w:t xml:space="preserve"> jug</w:t>
      </w:r>
      <w:r w:rsidR="00A311DE">
        <w:rPr>
          <w:i/>
          <w:iCs/>
        </w:rPr>
        <w:t>u</w:t>
      </w:r>
      <w:r>
        <w:rPr>
          <w:i/>
          <w:iCs/>
        </w:rPr>
        <w:t xml:space="preserve">laris,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905878058"/>
          <w:placeholder>
            <w:docPart w:val="DefaultPlaceholder_-1854013440"/>
          </w:placeholder>
        </w:sdtPr>
        <w:sdtEndPr/>
        <w:sdtContent>
          <w:r w:rsidR="009E41B3" w:rsidRPr="009E41B3">
            <w:rPr>
              <w:color w:val="000000"/>
            </w:rPr>
            <w:t>(12,32)</w:t>
          </w:r>
        </w:sdtContent>
      </w:sdt>
      <w:r w:rsidR="007715D2">
        <w:rPr>
          <w:color w:val="000000"/>
        </w:rPr>
        <w:t xml:space="preserve">; </w:t>
      </w:r>
      <w:r>
        <w:t xml:space="preserve">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556781305"/>
          <w:placeholder>
            <w:docPart w:val="DefaultPlaceholder_-1854013440"/>
          </w:placeholder>
        </w:sdtPr>
        <w:sdtEndPr>
          <w:rPr>
            <w:iCs w:val="0"/>
          </w:rPr>
        </w:sdtEndPr>
        <w:sdtContent>
          <w:r w:rsidR="009E41B3" w:rsidRPr="009E41B3">
            <w:rPr>
              <w:color w:val="000000"/>
            </w:rPr>
            <w:t>(12,32)</w:t>
          </w:r>
        </w:sdtContent>
      </w:sdt>
      <w:r w:rsidR="007715D2">
        <w:t xml:space="preserve">, which has been </w:t>
      </w:r>
      <w:r>
        <w:t xml:space="preserve">previously </w:t>
      </w:r>
      <w:r w:rsidR="007715D2">
        <w:t>characterized from</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
          <w:id w:val="-484622095"/>
          <w:placeholder>
            <w:docPart w:val="DefaultPlaceholder_-1854013440"/>
          </w:placeholder>
        </w:sdtPr>
        <w:sdtEndPr/>
        <w:sdtContent>
          <w:r w:rsidR="009E41B3" w:rsidRPr="009E41B3">
            <w:rPr>
              <w:color w:val="000000"/>
            </w:rPr>
            <w:t>(27,29,58–61)</w:t>
          </w:r>
        </w:sdtContent>
      </w:sdt>
      <w:r w:rsidR="00EA26B1">
        <w:rPr>
          <w:color w:val="000000"/>
        </w:rPr>
        <w:t>.</w:t>
      </w:r>
      <w:r>
        <w:t xml:space="preserve"> Though </w:t>
      </w:r>
      <w:proofErr w:type="spellStart"/>
      <w:r w:rsidRPr="007715D2">
        <w:rPr>
          <w:i/>
          <w:iCs/>
        </w:rPr>
        <w:t>Nobecoviruses</w:t>
      </w:r>
      <w:proofErr w:type="spellEnd"/>
      <w:r>
        <w:t xml:space="preserve"> are not known to be zoonotic, previous research has described widespread circulation of a recombinant </w:t>
      </w:r>
      <w:proofErr w:type="spellStart"/>
      <w:r w:rsidRPr="007715D2">
        <w:rPr>
          <w:i/>
          <w:iCs/>
        </w:rPr>
        <w:t>Nobecovirus</w:t>
      </w:r>
      <w:proofErr w:type="spellEnd"/>
      <w:r>
        <w:t xml:space="preserve"> </w:t>
      </w:r>
      <w:r w:rsidR="00CA20DC">
        <w:t>throughout Asia, which carries</w:t>
      </w:r>
      <w:r>
        <w:t xml:space="preserve"> an </w:t>
      </w:r>
      <w:proofErr w:type="spellStart"/>
      <w:r>
        <w:t>orthoreovirus</w:t>
      </w:r>
      <w:proofErr w:type="spellEnd"/>
      <w:r>
        <w:t xml:space="preserve"> </w:t>
      </w:r>
      <w:r w:rsidR="00CA20DC">
        <w:t xml:space="preserve">gene </w:t>
      </w:r>
      <w:r>
        <w:t xml:space="preserve">insertion </w:t>
      </w:r>
      <w:sdt>
        <w:sdtPr>
          <w:rPr>
            <w:color w:val="000000"/>
          </w:rPr>
          <w:tag w:val="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
          <w:id w:val="659807904"/>
          <w:placeholder>
            <w:docPart w:val="DefaultPlaceholder_-1854013440"/>
          </w:placeholder>
        </w:sdtPr>
        <w:sdtEndPr/>
        <w:sdtContent>
          <w:r w:rsidR="009E41B3" w:rsidRPr="009E41B3">
            <w:rPr>
              <w:color w:val="000000"/>
            </w:rPr>
            <w:t>(27,61,62)</w:t>
          </w:r>
        </w:sdtContent>
      </w:sdt>
      <w:r>
        <w:t xml:space="preserve">, highlighting the capacity for this viral subgenus to undertake rapid shifts in genomic organization which could lead to expanded host range. As both </w:t>
      </w:r>
      <w:r w:rsidRPr="00EA26B1">
        <w:rPr>
          <w:i/>
          <w:iCs/>
        </w:rPr>
        <w:t>E</w:t>
      </w:r>
      <w:r w:rsidR="008879E5">
        <w:rPr>
          <w:i/>
          <w:iCs/>
        </w:rPr>
        <w:t>.</w:t>
      </w:r>
      <w:r w:rsidRPr="00EA26B1">
        <w:rPr>
          <w:i/>
          <w:iCs/>
        </w:rPr>
        <w:t xml:space="preserve"> </w:t>
      </w:r>
      <w:proofErr w:type="spellStart"/>
      <w:r w:rsidRPr="00EA26B1">
        <w:rPr>
          <w:i/>
          <w:iCs/>
        </w:rPr>
        <w:t>dupreanum</w:t>
      </w:r>
      <w:proofErr w:type="spellEnd"/>
      <w:r>
        <w:t xml:space="preserve"> and </w:t>
      </w:r>
      <w:r w:rsidRPr="00EA26B1">
        <w:rPr>
          <w:i/>
          <w:iCs/>
        </w:rPr>
        <w:t>R</w:t>
      </w:r>
      <w:r w:rsidR="008879E5">
        <w:rPr>
          <w:i/>
          <w:iCs/>
        </w:rPr>
        <w:t>.</w:t>
      </w:r>
      <w:r w:rsidRPr="00EA26B1">
        <w:rPr>
          <w:i/>
          <w:iCs/>
        </w:rPr>
        <w:t xml:space="preserve"> madagascariensis</w:t>
      </w:r>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
          <w:id w:val="1833182939"/>
          <w:placeholder>
            <w:docPart w:val="DefaultPlaceholder_-1854013440"/>
          </w:placeholder>
        </w:sdtPr>
        <w:sdtEndPr/>
        <w:sdtContent>
          <w:r w:rsidR="009E41B3" w:rsidRPr="009E41B3">
            <w:rPr>
              <w:color w:val="000000"/>
            </w:rPr>
            <w:t>(63)</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
          <w:id w:val="-657149242"/>
          <w:placeholder>
            <w:docPart w:val="DefaultPlaceholder_-1854013440"/>
          </w:placeholder>
        </w:sdtPr>
        <w:sdtEndPr/>
        <w:sdtContent>
          <w:r w:rsidR="009E41B3" w:rsidRPr="009E41B3">
            <w:rPr>
              <w:color w:val="000000"/>
            </w:rPr>
            <w:t>(52)</w:t>
          </w:r>
        </w:sdtContent>
      </w:sdt>
      <w:r w:rsidR="00E07725">
        <w: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7E1D4733" w:rsidR="00127389" w:rsidRPr="00EA26B1" w:rsidRDefault="00127389" w:rsidP="00A60EE4">
      <w:r>
        <w:t>Human-bat contact rates are high in</w:t>
      </w:r>
      <w:r w:rsidR="008879E5">
        <w:t xml:space="preserve"> some regions of</w:t>
      </w:r>
      <w:r>
        <w:t xml:space="preserve"> Madagascar, where bats are consumed widely </w:t>
      </w:r>
      <w:r w:rsidR="00CA20DC">
        <w:t>for subsistence</w:t>
      </w:r>
      <w:r>
        <w:t xml:space="preserve">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486090932"/>
          <w:placeholder>
            <w:docPart w:val="DefaultPlaceholder_-1854013440"/>
          </w:placeholder>
        </w:sdtPr>
        <w:sdtEndPr/>
        <w:sdtContent>
          <w:r w:rsidR="009E41B3" w:rsidRPr="009E41B3">
            <w:rPr>
              <w:color w:val="000000"/>
            </w:rPr>
            <w:t>(64–68)</w:t>
          </w:r>
        </w:sdtContent>
      </w:sdt>
      <w:r>
        <w:t xml:space="preserve">. </w:t>
      </w:r>
      <w:r w:rsidR="001B61F7">
        <w:t>Moreover, i</w:t>
      </w:r>
      <w:r>
        <w:t xml:space="preserve">n addition to </w:t>
      </w:r>
      <w:r w:rsidR="00E07725">
        <w:t xml:space="preserve">the </w:t>
      </w:r>
      <w:r>
        <w:t xml:space="preserve">natural </w:t>
      </w:r>
      <w:proofErr w:type="spellStart"/>
      <w:r>
        <w:t>CoV</w:t>
      </w:r>
      <w:proofErr w:type="spellEnd"/>
      <w:r>
        <w:t xml:space="preserve"> diversity </w:t>
      </w:r>
      <w:r w:rsidR="007715D2">
        <w:t>described</w:t>
      </w:r>
      <w:r>
        <w:t xml:space="preserve"> in Malagasy bats,</w:t>
      </w:r>
      <w:r w:rsidR="00E07725">
        <w:t xml:space="preserve"> several human coronaviruses are known to circulate widely in </w:t>
      </w:r>
      <w:r w:rsidR="001B61F7">
        <w:t xml:space="preserve">the human population in </w:t>
      </w:r>
      <w:r w:rsidR="00E07725">
        <w:t>Madagascar, including the common cold-causing</w:t>
      </w:r>
      <w:r>
        <w:t xml:space="preserve"> </w:t>
      </w:r>
      <w:proofErr w:type="spellStart"/>
      <w:r w:rsidRPr="001B61F7">
        <w:rPr>
          <w:i/>
          <w:iCs/>
        </w:rPr>
        <w:t>Embecoviruses</w:t>
      </w:r>
      <w:proofErr w:type="spellEnd"/>
      <w:r>
        <w:t xml:space="preserve">, HCoV-OC43 and HCoV-HKU1, and, more recently, the </w:t>
      </w:r>
      <w:r w:rsidR="00E07725">
        <w:t xml:space="preserve">zoonotic </w:t>
      </w:r>
      <w:proofErr w:type="spellStart"/>
      <w:r w:rsidRPr="007715D2">
        <w:rPr>
          <w:i/>
          <w:iCs/>
        </w:rP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
          <w:id w:val="-1361352878"/>
          <w:placeholder>
            <w:docPart w:val="DefaultPlaceholder_-1854013440"/>
          </w:placeholder>
        </w:sdtPr>
        <w:sdtEndPr/>
        <w:sdtContent>
          <w:r w:rsidR="009E41B3" w:rsidRPr="009E41B3">
            <w:rPr>
              <w:color w:val="000000"/>
            </w:rPr>
            <w:t>(69–71)</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9E41B3" w:rsidRPr="009E41B3">
            <w:rPr>
              <w:color w:val="000000"/>
            </w:rPr>
            <w:t>(16)</w:t>
          </w:r>
        </w:sdtContent>
      </w:sdt>
      <w:r>
        <w:t xml:space="preserve">, characterization of the genetic diversity of bat-borne coronaviruses in Madagascar and elsewhere in Africa is a critical public health priority. </w:t>
      </w:r>
      <w:r w:rsidRPr="00EA26B1">
        <w:t>Here</w:t>
      </w:r>
      <w:r w:rsidR="007715D2">
        <w:t>,</w:t>
      </w:r>
      <w:r w:rsidRPr="00EA26B1">
        <w:t xml:space="preserv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R. madagascariensis</w:t>
      </w:r>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1D3C1B7" w14:textId="4D627038" w:rsidR="00127389" w:rsidRDefault="00127389" w:rsidP="00A60EE4">
      <w:r>
        <w:t xml:space="preserve">As part of a </w:t>
      </w:r>
      <w:r w:rsidR="00C924AC">
        <w:t>long-term</w:t>
      </w:r>
      <w:r>
        <w:t xml:space="preserve"> study characterizing the seasonal dynamics of potentially zoonotic viruses in wild fruit bats</w:t>
      </w:r>
      <w:r w:rsidR="00067E18">
        <w:t xml:space="preserve"> in Madagascar</w:t>
      </w:r>
      <w:r>
        <w:t xml:space="preserve">,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w:t>
      </w:r>
      <w:r w:rsidR="00CA20DC">
        <w:t>b</w:t>
      </w:r>
      <w:r>
        <w:t>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w:t>
      </w:r>
      <w:r w:rsidR="00CA20DC">
        <w:t>k</w:t>
      </w:r>
      <w:r>
        <w:t>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madagascariensis)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
          <w:id w:val="1174837306"/>
          <w:placeholder>
            <w:docPart w:val="DefaultPlaceholder_-1854013440"/>
          </w:placeholder>
        </w:sdtPr>
        <w:sdtEndPr/>
        <w:sdtContent>
          <w:r w:rsidR="009E41B3" w:rsidRPr="009E41B3">
            <w:rPr>
              <w:color w:val="000000"/>
            </w:rPr>
            <w:t>(57,72,73)</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w:t>
      </w:r>
      <w:r w:rsidR="002F369C">
        <w:rPr>
          <w:vertAlign w:val="superscript"/>
        </w:rPr>
        <w:t>o</w:t>
      </w:r>
      <w:r>
        <w:t xml:space="preserve">C freezers for </w:t>
      </w:r>
      <w:r w:rsidR="00C924AC">
        <w:t>long-term</w:t>
      </w:r>
      <w:r>
        <w:t xml:space="preserve"> storage in the Virology Unit at </w:t>
      </w:r>
      <w:proofErr w:type="spellStart"/>
      <w:r>
        <w:t>Institut</w:t>
      </w:r>
      <w:proofErr w:type="spellEnd"/>
      <w:r>
        <w:t xml:space="preserve"> Pasteur </w:t>
      </w:r>
      <w:r w:rsidR="008879E5">
        <w:t>de</w:t>
      </w:r>
      <w:r>
        <w:t xml:space="preserve"> Madagascar.</w:t>
      </w:r>
    </w:p>
    <w:p w14:paraId="759D9171" w14:textId="448BA79A" w:rsidR="00DB2C14" w:rsidRDefault="00127389" w:rsidP="00DB2C14">
      <w:pPr>
        <w:pStyle w:val="NormalWeb"/>
        <w:snapToGrid w:val="0"/>
        <w:contextualSpacing/>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3CA985E7" w14:textId="77777777" w:rsidR="00DB2C14" w:rsidRDefault="00DB2C14" w:rsidP="00DB2C14">
      <w:pPr>
        <w:pStyle w:val="NormalWeb"/>
        <w:snapToGrid w:val="0"/>
        <w:contextualSpacing/>
      </w:pPr>
    </w:p>
    <w:p w14:paraId="071575FC" w14:textId="77777777" w:rsidR="00DB2C14" w:rsidRDefault="00127389" w:rsidP="00DB2C14">
      <w:pPr>
        <w:pStyle w:val="NormalWeb"/>
        <w:snapToGrid w:val="0"/>
        <w:contextualSpacing/>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0E7FEB11" w14:textId="522E0ABD" w:rsidR="00DB2C14" w:rsidRDefault="00127389" w:rsidP="00DB2C14">
      <w:pPr>
        <w:pStyle w:val="NormalWeb"/>
        <w:contextualSpacing/>
      </w:pPr>
      <w:r>
        <w:t>RNA was extracted from a randomly selected subset of fecal</w:t>
      </w:r>
      <w:r w:rsidR="002F369C">
        <w:t xml:space="preserve">, </w:t>
      </w:r>
      <w:r>
        <w:t>throat</w:t>
      </w:r>
      <w:r w:rsidR="002F369C">
        <w:t xml:space="preserve">, </w:t>
      </w:r>
      <w:r>
        <w:t xml:space="preserve">and urine swab samples in the Virology Unit at </w:t>
      </w:r>
      <w:r w:rsidR="00CA20DC">
        <w:t xml:space="preserve">the </w:t>
      </w:r>
      <w:proofErr w:type="spellStart"/>
      <w:r>
        <w:t>Institut</w:t>
      </w:r>
      <w:proofErr w:type="spellEnd"/>
      <w:r>
        <w:t xml:space="preserve"> Pasteur </w:t>
      </w:r>
      <w:r w:rsidR="008879E5">
        <w:t>de</w:t>
      </w:r>
      <w:r>
        <w:t xml:space="preserve">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w:t>
      </w:r>
      <w:proofErr w:type="spellStart"/>
      <w:r>
        <w:t>Z</w:t>
      </w:r>
      <w:r w:rsidR="00E07996">
        <w:t>ymo</w:t>
      </w:r>
      <w:proofErr w:type="spellEnd"/>
      <w:r w:rsidR="00E07996">
        <w:t xml:space="preserve"> Research,</w:t>
      </w:r>
      <w:r>
        <w:t xml:space="preserve">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38EAA1A6" w14:textId="77777777" w:rsidR="00DB2C14" w:rsidRDefault="00DB2C14" w:rsidP="00DB2C14">
      <w:pPr>
        <w:pStyle w:val="NormalWeb"/>
        <w:contextualSpacing/>
      </w:pPr>
    </w:p>
    <w:p w14:paraId="194F7F07" w14:textId="77777777" w:rsidR="00DB2C14" w:rsidRDefault="00127389" w:rsidP="00DB2C14">
      <w:pPr>
        <w:pStyle w:val="NormalWeb"/>
        <w:contextualSpacing/>
        <w:rPr>
          <w:i/>
          <w:iCs/>
        </w:rPr>
      </w:pPr>
      <w:r>
        <w:rPr>
          <w:i/>
          <w:iCs/>
        </w:rPr>
        <w:t xml:space="preserve">Library Preparation and </w:t>
      </w:r>
      <w:proofErr w:type="spellStart"/>
      <w:r>
        <w:rPr>
          <w:i/>
          <w:iCs/>
        </w:rPr>
        <w:t>mNGS</w:t>
      </w:r>
      <w:proofErr w:type="spellEnd"/>
    </w:p>
    <w:p w14:paraId="28B7FB42" w14:textId="56AAC3FB" w:rsidR="00DB2C14" w:rsidRDefault="00E07996" w:rsidP="00DB2C14">
      <w:pPr>
        <w:pStyle w:val="NormalWeb"/>
        <w:contextualSpacing/>
        <w:rPr>
          <w:rFonts w:ascii="Noto Serif" w:hAnsi="Noto Serif" w:cs="Noto Serif"/>
          <w:color w:val="212121"/>
          <w:shd w:val="clear" w:color="auto" w:fill="FFFFFF"/>
        </w:rPr>
      </w:pPr>
      <w:r>
        <w:t>F</w:t>
      </w:r>
      <w:r w:rsidR="00127389" w:rsidRPr="002F6772">
        <w:t>our r</w:t>
      </w:r>
      <w:r w:rsidR="00127389" w:rsidRPr="00C10014">
        <w:t>ando</w:t>
      </w:r>
      <w:r w:rsidR="00127389" w:rsidRPr="00F767CD">
        <w:t>ml</w:t>
      </w:r>
      <w:r w:rsidR="00127389" w:rsidRPr="00673AB4">
        <w:t>y se</w:t>
      </w:r>
      <w:r w:rsidR="00127389" w:rsidRPr="009376AC">
        <w:t>lected</w:t>
      </w:r>
      <w:r w:rsidR="00127389" w:rsidRPr="00F8790D">
        <w:t xml:space="preserve"> </w:t>
      </w:r>
      <w:r w:rsidR="00127389" w:rsidRPr="00AB0B4C">
        <w:t>sa</w:t>
      </w:r>
      <w:r w:rsidR="00127389" w:rsidRPr="00BA14F4">
        <w:t>mp</w:t>
      </w:r>
      <w:r w:rsidR="00127389" w:rsidRPr="0017196E">
        <w:t>les f</w:t>
      </w:r>
      <w:r w:rsidR="00127389" w:rsidRPr="004231BE">
        <w:t>r</w:t>
      </w:r>
      <w:r w:rsidR="00127389" w:rsidRPr="00204660">
        <w:t>om</w:t>
      </w:r>
      <w:r w:rsidR="00127389" w:rsidRPr="00772AA7">
        <w:t xml:space="preserve"> each of three bat species </w:t>
      </w:r>
      <w:r>
        <w:t xml:space="preserve">underwent </w:t>
      </w:r>
      <w:r w:rsidR="00127389" w:rsidRPr="00772AA7">
        <w:t xml:space="preserve">additional quantification using an </w:t>
      </w:r>
      <w:r w:rsidR="00127389" w:rsidRPr="00EA26B1">
        <w:rPr>
          <w:color w:val="212121"/>
          <w:shd w:val="clear" w:color="auto" w:fill="FFFFFF"/>
        </w:rPr>
        <w:t>Invitrogen Qubit 3.0 Fluorometer and the Qubit RNA HS Assay Kit (</w:t>
      </w:r>
      <w:proofErr w:type="spellStart"/>
      <w:r w:rsidR="00127389" w:rsidRPr="00EA26B1">
        <w:rPr>
          <w:color w:val="212121"/>
          <w:shd w:val="clear" w:color="auto" w:fill="FFFFFF"/>
        </w:rPr>
        <w:t>ThermoFisher</w:t>
      </w:r>
      <w:proofErr w:type="spellEnd"/>
      <w:r w:rsidR="00127389" w:rsidRPr="00EA26B1">
        <w:rPr>
          <w:color w:val="212121"/>
          <w:shd w:val="clear" w:color="auto" w:fill="FFFFFF"/>
        </w:rPr>
        <w:t xml:space="preserve"> Scientific, Carlsbad, CA, USA). After quantification, </w:t>
      </w:r>
      <w:r w:rsidR="00F32534">
        <w:t>all total</w:t>
      </w:r>
      <w:r w:rsidR="00127389" w:rsidRPr="00D10725">
        <w:t xml:space="preserve"> R</w:t>
      </w:r>
      <w:r w:rsidR="00127389" w:rsidRPr="002F6772">
        <w:t>NA s</w:t>
      </w:r>
      <w:r w:rsidR="00127389" w:rsidRPr="00C10014">
        <w:t>ample</w:t>
      </w:r>
      <w:r w:rsidR="00F32534">
        <w:t xml:space="preserve">s, along with </w:t>
      </w:r>
      <w:r w:rsidR="00127389">
        <w:t>water</w:t>
      </w:r>
      <w:r w:rsidR="00F32534">
        <w:t xml:space="preserve"> sample</w:t>
      </w:r>
      <w:r w:rsidR="00D160CC">
        <w:t>s</w:t>
      </w:r>
      <w:r w:rsidR="00127389">
        <w:t xml:space="preserve"> </w:t>
      </w:r>
      <w:r w:rsidR="00F32534">
        <w:t>from Madagascar</w:t>
      </w:r>
      <w:r w:rsidR="00D160CC">
        <w:t xml:space="preserve"> extractions</w:t>
      </w:r>
      <w:r w:rsidR="00F32534">
        <w:t xml:space="preserve">, </w:t>
      </w:r>
      <w:r w:rsidR="00127389" w:rsidRPr="00772AA7">
        <w:t>w</w:t>
      </w:r>
      <w:r w:rsidR="00F32534">
        <w:t>ere</w:t>
      </w:r>
      <w:r w:rsidR="00127389" w:rsidRPr="00772AA7">
        <w:t xml:space="preserve"> </w:t>
      </w:r>
      <w:r w:rsidR="00F32534">
        <w:t>manually arrayed into 96 well plat</w:t>
      </w:r>
      <w:r w:rsidR="00AC660C">
        <w:t>e</w:t>
      </w:r>
      <w:r w:rsidR="00D160CC">
        <w:t>s</w:t>
      </w:r>
      <w:r w:rsidR="00AC660C">
        <w:t xml:space="preserve"> to automate high throughput </w:t>
      </w:r>
      <w:proofErr w:type="spellStart"/>
      <w:r w:rsidR="00AC660C">
        <w:t>mNGS</w:t>
      </w:r>
      <w:proofErr w:type="spellEnd"/>
      <w:r w:rsidR="00AC660C">
        <w:t xml:space="preserve"> library preparation. Based on the initial quantitation, a 2uL aliquot from each plated sample was </w:t>
      </w:r>
      <w:r w:rsidR="00F32534">
        <w:t>diluted 1:9 on a Bravo liquid handling platform (Agilent, Santa Clara, CA, USA). A 5</w:t>
      </w:r>
      <w:r w:rsidR="00CA20DC">
        <w:t xml:space="preserve"> </w:t>
      </w:r>
      <m:oMath>
        <m:r>
          <w:rPr>
            <w:rFonts w:ascii="Cambria Math" w:hAnsi="Cambria Math"/>
          </w:rPr>
          <m:t>μ</m:t>
        </m:r>
      </m:oMath>
      <w:r w:rsidR="00F32534">
        <w:t xml:space="preserve">L aliquot </w:t>
      </w:r>
      <w:r w:rsidR="00AC660C">
        <w:t>from</w:t>
      </w:r>
      <w:r w:rsidR="00F32534">
        <w:t xml:space="preserve"> each</w:t>
      </w:r>
      <w:r w:rsidR="00AC660C">
        <w:t xml:space="preserve"> diluted </w:t>
      </w:r>
      <w:r w:rsidR="00F32534">
        <w:t>sample wa</w:t>
      </w:r>
      <w:r w:rsidR="00AC660C">
        <w:t>s</w:t>
      </w:r>
      <w:r w:rsidR="00F32534">
        <w:t xml:space="preserve"> </w:t>
      </w:r>
      <w:r w:rsidR="00127389" w:rsidRPr="00584C2F">
        <w:t>a</w:t>
      </w:r>
      <w:r w:rsidR="00127389" w:rsidRPr="0046763C">
        <w:t>rr</w:t>
      </w:r>
      <w:r w:rsidR="00127389" w:rsidRPr="00D10725">
        <w:t>ay</w:t>
      </w:r>
      <w:r w:rsidR="00127389" w:rsidRPr="002F6772">
        <w:t xml:space="preserve">ed </w:t>
      </w:r>
      <w:r w:rsidR="00127389" w:rsidRPr="00F32534">
        <w:t>in</w:t>
      </w:r>
      <w:r w:rsidR="00F32534" w:rsidRPr="00F32534">
        <w:t xml:space="preserve">to a </w:t>
      </w:r>
      <w:r w:rsidR="00127389" w:rsidRPr="00F32534">
        <w:t>384 well plate</w:t>
      </w:r>
      <w:r w:rsidR="00F32534">
        <w:t xml:space="preserve"> for </w:t>
      </w:r>
      <w:r w:rsidR="00AC660C">
        <w:t xml:space="preserve">input </w:t>
      </w:r>
      <w:r w:rsidR="00275450">
        <w:t>into</w:t>
      </w:r>
      <w:r w:rsidR="00AC660C">
        <w:t xml:space="preserve">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A</w:t>
      </w:r>
      <w:r w:rsidR="00F32534" w:rsidRPr="00F32534">
        <w:t xml:space="preserve">dditional </w:t>
      </w:r>
      <w:r w:rsidR="00275450">
        <w:t>unrelated</w:t>
      </w:r>
      <w:r w:rsidR="00F32534" w:rsidRPr="00F32534">
        <w:t xml:space="preserve"> 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w:t>
      </w:r>
      <w:r w:rsidR="00275450">
        <w:rPr>
          <w:color w:val="000000"/>
        </w:rPr>
        <w:t xml:space="preserve">to serve as library preparation </w:t>
      </w:r>
      <w:r w:rsidR="00F32534">
        <w:rPr>
          <w:color w:val="000000"/>
        </w:rPr>
        <w:t>controls</w:t>
      </w:r>
      <w:r w:rsidR="00F32534">
        <w:t xml:space="preserve">. </w:t>
      </w:r>
      <w:r>
        <w:t xml:space="preserve">Input RNA </w:t>
      </w:r>
      <w:r w:rsidR="00275450">
        <w:t>samples</w:t>
      </w:r>
      <w:r>
        <w:t xml:space="preserve"> in the </w:t>
      </w:r>
      <w:r w:rsidR="00AC660C">
        <w:t>384 well plate w</w:t>
      </w:r>
      <w:r w:rsidR="00275450">
        <w:t>ere</w:t>
      </w:r>
      <w:r w:rsidR="00AC660C">
        <w:t xml:space="preserve"> </w:t>
      </w:r>
      <w:r w:rsidR="00275450">
        <w:t>transferred to</w:t>
      </w:r>
      <w:r>
        <w:t xml:space="preserve"> </w:t>
      </w:r>
      <w:r w:rsidR="00AC660C">
        <w:t xml:space="preserve">a </w:t>
      </w:r>
      <w:proofErr w:type="spellStart"/>
      <w:r w:rsidR="00F32534">
        <w:t>GeneVac</w:t>
      </w:r>
      <w:proofErr w:type="spellEnd"/>
      <w:r w:rsidR="00F32534">
        <w:t xml:space="preserve"> EV-2 (SP Industries, Warminster, PA, US</w:t>
      </w:r>
      <w:r w:rsidR="00AC660C">
        <w:t xml:space="preserve">A) to evaporate the samples </w:t>
      </w:r>
      <w:r w:rsidR="00275450">
        <w:t>to enable</w:t>
      </w:r>
      <w:r w:rsidR="00AC660C">
        <w:t xml:space="preserve">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00127389" w:rsidRPr="00F32534">
        <w:rPr>
          <w:color w:val="212121"/>
          <w:shd w:val="clear" w:color="auto" w:fill="FFFFFF"/>
        </w:rPr>
        <w:t>NEBNext</w:t>
      </w:r>
      <w:proofErr w:type="spellEnd"/>
      <w:r w:rsidR="00127389"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00127389" w:rsidRPr="00F32534">
        <w:rPr>
          <w:color w:val="212121"/>
          <w:shd w:val="clear" w:color="auto" w:fill="FFFFFF"/>
        </w:rPr>
        <w:t>Library</w:t>
      </w:r>
      <w:r w:rsidR="00127389" w:rsidRPr="00EA26B1">
        <w:rPr>
          <w:color w:val="212121"/>
          <w:shd w:val="clear" w:color="auto" w:fill="FFFFFF"/>
        </w:rPr>
        <w:t xml:space="preserve"> Prep Kit (New England </w:t>
      </w:r>
      <w:proofErr w:type="spellStart"/>
      <w:r w:rsidR="00127389" w:rsidRPr="00EA26B1">
        <w:rPr>
          <w:color w:val="212121"/>
          <w:shd w:val="clear" w:color="auto" w:fill="FFFFFF"/>
        </w:rPr>
        <w:t>BioLabs</w:t>
      </w:r>
      <w:proofErr w:type="spellEnd"/>
      <w:r w:rsidR="00127389" w:rsidRPr="00EA26B1">
        <w:rPr>
          <w:color w:val="212121"/>
          <w:shd w:val="clear" w:color="auto" w:fill="FFFFFF"/>
        </w:rPr>
        <w:t>, Beverly, MA, USA)</w:t>
      </w:r>
      <w:r w:rsidR="00275450">
        <w:rPr>
          <w:color w:val="212121"/>
          <w:shd w:val="clear" w:color="auto" w:fill="FFFFFF"/>
        </w:rPr>
        <w:t xml:space="preserve">. Library preparation was performed </w:t>
      </w:r>
      <w:r w:rsidR="00F32534">
        <w:rPr>
          <w:color w:val="212121"/>
          <w:shd w:val="clear" w:color="auto" w:fill="FFFFFF"/>
        </w:rPr>
        <w:t xml:space="preserve">per </w:t>
      </w:r>
      <w:r w:rsidR="00127389"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25pg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r>
        <w:rPr>
          <w:color w:val="000000"/>
        </w:rPr>
        <w:t xml:space="preserve">initial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00127389" w:rsidRPr="00EA26B1">
        <w:rPr>
          <w:color w:val="212121"/>
          <w:shd w:val="clear" w:color="auto" w:fill="FFFFFF"/>
        </w:rPr>
        <w:t xml:space="preserve">uality and quantity </w:t>
      </w:r>
      <w:r w:rsidR="00AC660C">
        <w:rPr>
          <w:color w:val="212121"/>
          <w:shd w:val="clear" w:color="auto" w:fill="FFFFFF"/>
        </w:rPr>
        <w:t xml:space="preserve">of that pool was </w:t>
      </w:r>
      <w:r w:rsidR="00127389" w:rsidRPr="00EA26B1">
        <w:rPr>
          <w:color w:val="212121"/>
          <w:shd w:val="clear" w:color="auto" w:fill="FFFFFF"/>
        </w:rPr>
        <w:t xml:space="preserve">assessed via </w:t>
      </w:r>
      <w:r w:rsidR="00AC660C">
        <w:rPr>
          <w:color w:val="212121"/>
          <w:shd w:val="clear" w:color="auto" w:fill="FFFFFF"/>
        </w:rPr>
        <w:t>electrophoresis</w:t>
      </w:r>
      <w:r w:rsidR="00127389"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00127389" w:rsidRPr="00EA26B1">
        <w:rPr>
          <w:color w:val="212121"/>
          <w:shd w:val="clear" w:color="auto" w:fill="FFFFFF"/>
        </w:rPr>
        <w:t>Agilent Bioanalyze</w:t>
      </w:r>
      <w:r w:rsidR="00AC660C">
        <w:rPr>
          <w:color w:val="212121"/>
          <w:shd w:val="clear" w:color="auto" w:fill="FFFFFF"/>
        </w:rPr>
        <w:t xml:space="preserve">r; </w:t>
      </w:r>
      <w:r w:rsidR="00127389" w:rsidRPr="00EA26B1">
        <w:rPr>
          <w:color w:val="212121"/>
          <w:shd w:val="clear" w:color="auto" w:fill="FFFFFF"/>
        </w:rPr>
        <w:t>Agilent Technologies, Santa Clara, CA, USA)</w:t>
      </w:r>
      <w:r w:rsidR="00AC660C">
        <w:rPr>
          <w:color w:val="212121"/>
          <w:shd w:val="clear" w:color="auto" w:fill="FFFFFF"/>
        </w:rPr>
        <w:t xml:space="preserve">, </w:t>
      </w:r>
      <w:r w:rsidR="00127389" w:rsidRPr="00EA26B1">
        <w:rPr>
          <w:color w:val="212121"/>
          <w:shd w:val="clear" w:color="auto" w:fill="FFFFFF"/>
        </w:rPr>
        <w:t xml:space="preserve">real-time quantitative polymerase chain reaction (qPCR) </w:t>
      </w:r>
      <w:r w:rsidR="00AC660C">
        <w:rPr>
          <w:color w:val="212121"/>
          <w:shd w:val="clear" w:color="auto" w:fill="FFFFFF"/>
        </w:rPr>
        <w:t>(</w:t>
      </w:r>
      <w:r w:rsidR="00127389" w:rsidRPr="00EA26B1">
        <w:rPr>
          <w:color w:val="212121"/>
          <w:shd w:val="clear" w:color="auto" w:fill="FFFFFF"/>
        </w:rPr>
        <w:t>KAPA Library Quantification Kit</w:t>
      </w:r>
      <w:r w:rsidR="00AC660C">
        <w:rPr>
          <w:color w:val="212121"/>
          <w:shd w:val="clear" w:color="auto" w:fill="FFFFFF"/>
        </w:rPr>
        <w:t xml:space="preserve">; </w:t>
      </w:r>
      <w:r w:rsidR="00127389" w:rsidRPr="00EA26B1">
        <w:rPr>
          <w:color w:val="212121"/>
          <w:shd w:val="clear" w:color="auto" w:fill="FFFFFF"/>
        </w:rPr>
        <w:t>Kapa Biosystems, Wilmington, MA, USA)</w:t>
      </w:r>
      <w:r w:rsidR="00AC660C">
        <w:rPr>
          <w:color w:val="212121"/>
          <w:shd w:val="clear" w:color="auto" w:fill="FFFFFF"/>
        </w:rPr>
        <w:t>, and small</w:t>
      </w:r>
      <w:ins w:id="0" w:author="Anecia Danille Gentles" w:date="2021-09-15T03:32:00Z">
        <w:r w:rsidR="276BCD0D">
          <w:rPr>
            <w:color w:val="212121"/>
            <w:shd w:val="clear" w:color="auto" w:fill="FFFFFF"/>
          </w:rPr>
          <w:t>-</w:t>
        </w:r>
      </w:ins>
      <w:r w:rsidR="00AC660C">
        <w:rPr>
          <w:color w:val="212121"/>
          <w:shd w:val="clear" w:color="auto" w:fill="FFFFFF"/>
        </w:rPr>
        <w:t xml:space="preserve">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w:t>
      </w:r>
      <w:r>
        <w:rPr>
          <w:color w:val="212121"/>
          <w:shd w:val="clear" w:color="auto" w:fill="FFFFFF"/>
        </w:rPr>
        <w:t xml:space="preserve">from each plate was </w:t>
      </w:r>
      <w:r>
        <w:rPr>
          <w:color w:val="212121"/>
          <w:shd w:val="clear" w:color="auto" w:fill="FFFFFF"/>
        </w:rPr>
        <w:lastRenderedPageBreak/>
        <w:t xml:space="preserve">performed prior to </w:t>
      </w:r>
      <w:r w:rsidR="000F693F">
        <w:rPr>
          <w:color w:val="212121"/>
          <w:shd w:val="clear" w:color="auto" w:fill="FFFFFF"/>
        </w:rPr>
        <w:t xml:space="preserve">performing </w:t>
      </w:r>
      <w:r w:rsidR="00AC660C">
        <w:rPr>
          <w:color w:val="212121"/>
          <w:shd w:val="clear" w:color="auto" w:fill="FFFFFF"/>
        </w:rPr>
        <w:t>large-scale paired</w:t>
      </w:r>
      <w:r w:rsidR="00127389" w:rsidRPr="00EA26B1">
        <w:rPr>
          <w:color w:val="212121"/>
          <w:shd w:val="clear" w:color="auto" w:fill="FFFFFF"/>
        </w:rPr>
        <w:t>-end sequencing (2 × 1</w:t>
      </w:r>
      <w:r w:rsidR="00AC660C">
        <w:rPr>
          <w:color w:val="212121"/>
          <w:shd w:val="clear" w:color="auto" w:fill="FFFFFF"/>
        </w:rPr>
        <w:t>46</w:t>
      </w:r>
      <w:r w:rsidR="00127389" w:rsidRPr="00EA26B1">
        <w:rPr>
          <w:color w:val="212121"/>
          <w:shd w:val="clear" w:color="auto" w:fill="FFFFFF"/>
        </w:rPr>
        <w:t xml:space="preserve"> bp) </w:t>
      </w:r>
      <w:r w:rsidR="000F693F">
        <w:rPr>
          <w:color w:val="212121"/>
          <w:shd w:val="clear" w:color="auto" w:fill="FFFFFF"/>
        </w:rPr>
        <w:t xml:space="preserve">run </w:t>
      </w:r>
      <w:r w:rsidR="00AC660C">
        <w:rPr>
          <w:color w:val="212121"/>
          <w:shd w:val="clear" w:color="auto" w:fill="FFFFFF"/>
        </w:rPr>
        <w:t xml:space="preserve">on the </w:t>
      </w:r>
      <w:r w:rsidR="00127389" w:rsidRPr="00EA26B1">
        <w:rPr>
          <w:color w:val="212121"/>
          <w:shd w:val="clear" w:color="auto" w:fill="FFFFFF"/>
        </w:rPr>
        <w:t xml:space="preserve">Illumina </w:t>
      </w:r>
      <w:proofErr w:type="spellStart"/>
      <w:r w:rsidR="00127389" w:rsidRPr="00EA26B1">
        <w:rPr>
          <w:color w:val="212121"/>
          <w:shd w:val="clear" w:color="auto" w:fill="FFFFFF"/>
        </w:rPr>
        <w:t>NovaSeq</w:t>
      </w:r>
      <w:proofErr w:type="spellEnd"/>
      <w:r w:rsidR="00127389" w:rsidRPr="00EA26B1">
        <w:rPr>
          <w:color w:val="212121"/>
          <w:shd w:val="clear" w:color="auto" w:fill="FFFFFF"/>
        </w:rPr>
        <w:t xml:space="preserve"> sequencing system (Illumina, San Diego, CA, USA). The pipeline used to separate the sequencing output </w:t>
      </w:r>
      <w:r>
        <w:rPr>
          <w:color w:val="212121"/>
          <w:shd w:val="clear" w:color="auto" w:fill="FFFFFF"/>
        </w:rPr>
        <w:t xml:space="preserve">of the individual libraries into FASTQ files of </w:t>
      </w:r>
      <w:r w:rsidR="00127389" w:rsidRPr="00EA26B1">
        <w:rPr>
          <w:color w:val="212121"/>
          <w:shd w:val="clear" w:color="auto" w:fill="FFFFFF"/>
        </w:rPr>
        <w:t>1</w:t>
      </w:r>
      <w:r w:rsidR="00AC660C">
        <w:rPr>
          <w:color w:val="212121"/>
          <w:shd w:val="clear" w:color="auto" w:fill="FFFFFF"/>
        </w:rPr>
        <w:t>46</w:t>
      </w:r>
      <w:r>
        <w:rPr>
          <w:color w:val="212121"/>
          <w:shd w:val="clear" w:color="auto" w:fill="FFFFFF"/>
        </w:rPr>
        <w:t>bp</w:t>
      </w:r>
      <w:r w:rsidR="00127389" w:rsidRPr="00EA26B1">
        <w:rPr>
          <w:color w:val="212121"/>
          <w:shd w:val="clear" w:color="auto" w:fill="FFFFFF"/>
        </w:rPr>
        <w:t xml:space="preserve"> pair</w:t>
      </w:r>
      <w:r>
        <w:rPr>
          <w:color w:val="212121"/>
          <w:shd w:val="clear" w:color="auto" w:fill="FFFFFF"/>
        </w:rPr>
        <w:t>ed</w:t>
      </w:r>
      <w:r w:rsidR="00127389" w:rsidRPr="00EA26B1">
        <w:rPr>
          <w:color w:val="212121"/>
          <w:shd w:val="clear" w:color="auto" w:fill="FFFFFF"/>
        </w:rPr>
        <w:t>-end</w:t>
      </w:r>
      <w:r>
        <w:rPr>
          <w:color w:val="212121"/>
          <w:shd w:val="clear" w:color="auto" w:fill="FFFFFF"/>
        </w:rPr>
        <w:t xml:space="preserve"> reads</w:t>
      </w:r>
      <w:r w:rsidR="00127389" w:rsidRPr="00EA26B1">
        <w:rPr>
          <w:color w:val="212121"/>
          <w:shd w:val="clear" w:color="auto" w:fill="FFFFFF"/>
        </w:rPr>
        <w:t xml:space="preserve"> is available on GitHub at </w:t>
      </w:r>
      <w:hyperlink r:id="rId7" w:history="1">
        <w:r w:rsidR="00127389" w:rsidRPr="00EA26B1">
          <w:rPr>
            <w:color w:val="212121"/>
            <w:u w:val="single"/>
            <w:shd w:val="clear" w:color="auto" w:fill="FFFFFF"/>
          </w:rPr>
          <w:t>https://github.com/czbiohub/utilities</w:t>
        </w:r>
      </w:hyperlink>
      <w:r w:rsidR="00127389" w:rsidRPr="003747CC">
        <w:rPr>
          <w:rFonts w:ascii="Noto Serif" w:hAnsi="Noto Serif" w:cs="Noto Serif"/>
          <w:color w:val="212121"/>
          <w:shd w:val="clear" w:color="auto" w:fill="FFFFFF"/>
        </w:rPr>
        <w:t>.</w:t>
      </w:r>
    </w:p>
    <w:p w14:paraId="0C9773E3" w14:textId="77777777" w:rsidR="00DB2C14" w:rsidRPr="00DB2C14" w:rsidRDefault="00DB2C14" w:rsidP="00DB2C14">
      <w:pPr>
        <w:pStyle w:val="NormalWeb"/>
        <w:contextualSpacing/>
        <w:rPr>
          <w:color w:val="212121"/>
          <w:shd w:val="clear" w:color="auto" w:fill="FFFFFF"/>
        </w:rPr>
      </w:pPr>
    </w:p>
    <w:p w14:paraId="35D143C6" w14:textId="3F92A736" w:rsidR="00DB2C14" w:rsidRDefault="00127389" w:rsidP="00DB2C14">
      <w:pPr>
        <w:pStyle w:val="NormalWeb"/>
        <w:contextualSpacing/>
        <w:rPr>
          <w:i/>
          <w:iCs/>
        </w:rPr>
      </w:pPr>
      <w:proofErr w:type="spellStart"/>
      <w:r>
        <w:rPr>
          <w:i/>
          <w:iCs/>
        </w:rPr>
        <w:t>IDSeq</w:t>
      </w:r>
      <w:proofErr w:type="spellEnd"/>
    </w:p>
    <w:p w14:paraId="7B0D6E8C" w14:textId="1E6A913A" w:rsidR="00DB2C14" w:rsidRDefault="00127389" w:rsidP="00DB2C14">
      <w:pPr>
        <w:pStyle w:val="NormalWeb"/>
        <w:contextualSpacing/>
      </w:pPr>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
          <w:id w:val="2038779061"/>
          <w:placeholder>
            <w:docPart w:val="DefaultPlaceholder_-1854013440"/>
          </w:placeholder>
        </w:sdtPr>
        <w:sdtEndPr/>
        <w:sdtContent>
          <w:r w:rsidR="009E41B3" w:rsidRPr="009E41B3">
            <w:rPr>
              <w:color w:val="000000"/>
            </w:rPr>
            <w:t>(74)</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w:t>
      </w:r>
      <w:r w:rsidR="005F681B">
        <w:t xml:space="preserve">contigs </w:t>
      </w:r>
      <w:r>
        <w:t>with an average read depth &gt;2 reads/nucleotide</w:t>
      </w:r>
      <w:r w:rsidR="005F681B">
        <w:t xml:space="preserve"> that showed significant nucleotide or protein BLAST alignment(s)</w:t>
      </w:r>
      <w:r w:rsidR="00C15F35">
        <w:t xml:space="preserve"> (alignment length &gt;100 </w:t>
      </w:r>
      <w:proofErr w:type="spellStart"/>
      <w:r w:rsidR="00C15F35">
        <w:t>nt</w:t>
      </w:r>
      <w:proofErr w:type="spellEnd"/>
      <w:r w:rsidR="00C15F35">
        <w:t xml:space="preserve">/aa and </w:t>
      </w:r>
      <w:r w:rsidR="00D81A08">
        <w:t>E</w:t>
      </w:r>
      <w:r w:rsidR="00C15F35">
        <w:t>-value &lt; 0.00001 for nucleotide BLAST/ bit score &gt;100 for protein BLAST)</w:t>
      </w:r>
      <w:r w:rsidR="005F681B">
        <w:t xml:space="preserve"> to any </w:t>
      </w:r>
      <w:proofErr w:type="spellStart"/>
      <w:r w:rsidR="005F681B">
        <w:t>CoV</w:t>
      </w:r>
      <w:proofErr w:type="spellEnd"/>
      <w:r w:rsidR="005F681B">
        <w:t xml:space="preserve"> reference present in NCBI NR/NT database (version 12-01-2019). </w:t>
      </w:r>
      <w:r>
        <w:t xml:space="preserve">To </w:t>
      </w:r>
      <w:r w:rsidR="00CA3CAF">
        <w:t>verify</w:t>
      </w:r>
      <w:r>
        <w:t xml:space="preserve"> that no positives were missed from </w:t>
      </w:r>
      <w:proofErr w:type="spellStart"/>
      <w:r>
        <w:t>IDseq</w:t>
      </w:r>
      <w:proofErr w:type="spellEnd"/>
      <w:r>
        <w:t xml:space="preserve">, all non-host contigs assembled in </w:t>
      </w:r>
      <w:proofErr w:type="spellStart"/>
      <w:r>
        <w:t>IDseq</w:t>
      </w:r>
      <w:proofErr w:type="spellEnd"/>
      <w:r>
        <w:t xml:space="preserve"> underwent </w:t>
      </w:r>
      <w:r w:rsidR="005F681B">
        <w:t xml:space="preserve">directed, </w:t>
      </w:r>
      <w:r>
        <w:t xml:space="preserve">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1919171506"/>
          <w:placeholder>
            <w:docPart w:val="05CA42EE179DD04984109F0C0ADD0C92"/>
          </w:placeholder>
        </w:sdtPr>
        <w:sdtEndPr/>
        <w:sdtContent>
          <w:r w:rsidR="009E41B3" w:rsidRPr="009E41B3">
            <w:rPr>
              <w:color w:val="000000"/>
            </w:rPr>
            <w:t>(75)</w:t>
          </w:r>
        </w:sdtContent>
      </w:sdt>
      <w:r>
        <w:t xml:space="preserve"> against a reference database constructed from all </w:t>
      </w:r>
      <w:r w:rsidR="005F681B">
        <w:t xml:space="preserve">available </w:t>
      </w:r>
      <w:r>
        <w:t xml:space="preserve">full-length </w:t>
      </w:r>
      <w:r w:rsidR="005F681B">
        <w:t xml:space="preserve">nucleotide and protein </w:t>
      </w:r>
      <w:r>
        <w:t xml:space="preserve">reference sequences for </w:t>
      </w:r>
      <w:r w:rsidRPr="00EA26B1">
        <w:rPr>
          <w:i/>
          <w:iCs/>
        </w:rPr>
        <w:t>Alpha-</w:t>
      </w:r>
      <w:r>
        <w:t xml:space="preserve"> and </w:t>
      </w:r>
      <w:r w:rsidRPr="00EA26B1">
        <w:rPr>
          <w:i/>
          <w:iCs/>
        </w:rPr>
        <w:t>Betacoronavirus</w:t>
      </w:r>
      <w:r>
        <w:t xml:space="preserve"> available in </w:t>
      </w:r>
      <w:r w:rsidR="007817BB">
        <w:t>NCBI Virus</w:t>
      </w:r>
      <w:r w:rsidR="005F681B">
        <w:t xml:space="preserve"> (</w:t>
      </w:r>
      <w:r w:rsidR="008879E5">
        <w:t xml:space="preserve">last access: August 15, </w:t>
      </w:r>
      <w:r w:rsidR="005F681B">
        <w:t>2021)</w:t>
      </w:r>
      <w:r>
        <w:t xml:space="preserve">. Step-by-step instructions for our offline BLAST protocol can be accessed in our publicly available GitHub repository at: </w:t>
      </w:r>
      <w:hyperlink r:id="rId8">
        <w:r w:rsidR="00DB2C14" w:rsidRPr="1B91F2C3">
          <w:rPr>
            <w:rStyle w:val="Hyperlink"/>
          </w:rPr>
          <w:t>https://github.com/brooklabteam/Mada-Bat-CoV/</w:t>
        </w:r>
      </w:hyperlink>
      <w:r>
        <w:t>.</w:t>
      </w:r>
    </w:p>
    <w:p w14:paraId="51354055" w14:textId="77777777" w:rsidR="00DB2C14" w:rsidRDefault="00DB2C14" w:rsidP="00DB2C14">
      <w:pPr>
        <w:pStyle w:val="NormalWeb"/>
        <w:contextualSpacing/>
      </w:pPr>
    </w:p>
    <w:p w14:paraId="26E418CD" w14:textId="77777777" w:rsidR="00DB2C14" w:rsidRDefault="00127389" w:rsidP="00DB2C14">
      <w:pPr>
        <w:pStyle w:val="NormalWeb"/>
        <w:contextualSpacing/>
        <w:rPr>
          <w:i/>
          <w:iCs/>
        </w:rPr>
      </w:pPr>
      <w:r>
        <w:rPr>
          <w:i/>
          <w:iCs/>
        </w:rPr>
        <w:t>Genome Annotation and BLAST</w:t>
      </w:r>
    </w:p>
    <w:p w14:paraId="7C9B5F9B" w14:textId="3ABB9557" w:rsidR="00DB2C14" w:rsidRDefault="00127389" w:rsidP="00DB2C14">
      <w:pPr>
        <w:pStyle w:val="NormalWeb"/>
        <w:contextualSpacing/>
      </w:pPr>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R. madagascariensis</w:t>
      </w:r>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535581455"/>
          <w:placeholder>
            <w:docPart w:val="DefaultPlaceholder_-1854013440"/>
          </w:placeholder>
        </w:sdtPr>
        <w:sdtEndPr/>
        <w:sdtContent>
          <w:r w:rsidR="009E41B3" w:rsidRPr="009E41B3">
            <w:rPr>
              <w:color w:val="000000"/>
            </w:rPr>
            <w:t>(75)</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w:t>
      </w:r>
      <w:r w:rsidR="008879E5">
        <w:rPr>
          <w:i/>
          <w:iCs/>
        </w:rPr>
        <w:t xml:space="preserve">Rousettus </w:t>
      </w:r>
      <w:r w:rsidR="008879E5">
        <w:t xml:space="preserve">bat coronavirus </w:t>
      </w:r>
      <w:r>
        <w:t xml:space="preserve">HKU9), </w:t>
      </w:r>
      <w:r w:rsidR="00873DC3">
        <w:t xml:space="preserve">NC_030886 </w:t>
      </w:r>
      <w:r>
        <w:t>(</w:t>
      </w:r>
      <w:r w:rsidR="008879E5">
        <w:rPr>
          <w:i/>
          <w:iCs/>
        </w:rPr>
        <w:t xml:space="preserve">Rousettus </w:t>
      </w:r>
      <w:r w:rsidR="008879E5">
        <w:t xml:space="preserve">bat coronavirus </w:t>
      </w:r>
      <w:proofErr w:type="spellStart"/>
      <w:r w:rsidR="008879E5">
        <w:t>RoBat-CoV</w:t>
      </w:r>
      <w:proofErr w:type="spellEnd"/>
      <w:r w:rsidR="008879E5">
        <w:t xml:space="preserve"> </w:t>
      </w:r>
      <w:r>
        <w:t xml:space="preserve">GCCDC1), </w:t>
      </w:r>
      <w:r w:rsidR="00873DC3">
        <w:t xml:space="preserve">MK211379 </w:t>
      </w:r>
      <w:r>
        <w:t>(</w:t>
      </w:r>
      <w:r w:rsidR="008879E5" w:rsidRPr="00821965">
        <w:rPr>
          <w:i/>
        </w:rPr>
        <w:t xml:space="preserve">Rhinolophus </w:t>
      </w:r>
      <w:proofErr w:type="spellStart"/>
      <w:r w:rsidR="008879E5" w:rsidRPr="00821965">
        <w:rPr>
          <w:i/>
        </w:rPr>
        <w:t>affinis</w:t>
      </w:r>
      <w:proofErr w:type="spellEnd"/>
      <w:r w:rsidR="008879E5">
        <w:t xml:space="preserve"> coronavirus </w:t>
      </w:r>
      <w:proofErr w:type="spellStart"/>
      <w:r w:rsidR="008879E5" w:rsidRPr="00E17172">
        <w:t>BtRt-BetaCoV</w:t>
      </w:r>
      <w:proofErr w:type="spellEnd"/>
      <w:r w:rsidR="008879E5" w:rsidRPr="00E17172">
        <w:t>/GX2018</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rsidR="008879E5">
        <w:t>bat coronavirus)</w:t>
      </w:r>
      <w:r>
        <w:t xml:space="preserve">, as well as to the top BLAST hit overall. In </w:t>
      </w:r>
      <w:r w:rsidR="00DB2C14">
        <w:t xml:space="preserve">one </w:t>
      </w:r>
      <w:r>
        <w:t xml:space="preserve">instance where a putative gene recovered no hits to </w:t>
      </w:r>
      <w:r w:rsidR="00DB2C14">
        <w:t xml:space="preserve">expected </w:t>
      </w:r>
      <w:r>
        <w:t xml:space="preserve">homologs via </w:t>
      </w:r>
      <w:proofErr w:type="spellStart"/>
      <w:r>
        <w:t>BLASTx</w:t>
      </w:r>
      <w:proofErr w:type="spellEnd"/>
      <w:r>
        <w:t xml:space="preserve">, we </w:t>
      </w:r>
      <w:r w:rsidR="00DB2C14">
        <w:t>additionally</w:t>
      </w:r>
      <w:r>
        <w:t xml:space="preserve">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
          <w:id w:val="1678075057"/>
          <w:placeholder>
            <w:docPart w:val="DefaultPlaceholder_-1854013440"/>
          </w:placeholder>
        </w:sdtPr>
        <w:sdtEndPr/>
        <w:sdtContent>
          <w:r w:rsidR="009E41B3" w:rsidRPr="009E41B3">
            <w:rPr>
              <w:color w:val="000000"/>
            </w:rPr>
            <w:t>(76)</w:t>
          </w:r>
        </w:sdtContent>
      </w:sdt>
      <w:r>
        <w:t>.</w:t>
      </w:r>
    </w:p>
    <w:p w14:paraId="22681D18" w14:textId="77777777" w:rsidR="00DB2C14" w:rsidRDefault="00DB2C14" w:rsidP="00DB2C14">
      <w:pPr>
        <w:pStyle w:val="NormalWeb"/>
        <w:contextualSpacing/>
      </w:pPr>
    </w:p>
    <w:p w14:paraId="4A28E484" w14:textId="77777777" w:rsidR="00DB2C14" w:rsidRDefault="00127389" w:rsidP="00DB2C14">
      <w:pPr>
        <w:pStyle w:val="NormalWeb"/>
        <w:contextualSpacing/>
        <w:rPr>
          <w:i/>
          <w:iCs/>
        </w:rPr>
      </w:pPr>
      <w:r>
        <w:rPr>
          <w:i/>
          <w:iCs/>
        </w:rPr>
        <w:t>Phylogenetic Analysis</w:t>
      </w:r>
    </w:p>
    <w:p w14:paraId="3F02C3FE" w14:textId="27153319" w:rsidR="00DB2C14" w:rsidRDefault="00127389" w:rsidP="00DB2C14">
      <w:pPr>
        <w:pStyle w:val="NormalWeb"/>
        <w:contextualSpacing/>
      </w:pPr>
      <w:r>
        <w:t xml:space="preserve">Contigs returned from </w:t>
      </w:r>
      <w:proofErr w:type="spellStart"/>
      <w:r>
        <w:t>IDseq</w:t>
      </w:r>
      <w:proofErr w:type="spellEnd"/>
      <w:r>
        <w:t xml:space="preserve"> were</w:t>
      </w:r>
      <w:r w:rsidR="00DB2C14">
        <w:t xml:space="preserve"> c</w:t>
      </w:r>
      <w:r>
        <w:t>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r w:rsidRPr="00EA26B1">
        <w:rPr>
          <w:i/>
          <w:iCs/>
        </w:rPr>
        <w:t>Betacoron</w:t>
      </w:r>
      <w:r w:rsidR="00CA20DC">
        <w:rPr>
          <w:i/>
          <w:iCs/>
        </w:rPr>
        <w:t>a</w:t>
      </w:r>
      <w:r w:rsidRPr="00EA26B1">
        <w:rPr>
          <w:i/>
          <w:iCs/>
        </w:rPr>
        <w:t>virus</w:t>
      </w:r>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w:t>
      </w:r>
      <w:r w:rsidR="005F681B">
        <w:t xml:space="preserve">from </w:t>
      </w:r>
      <w:r w:rsidRPr="00BF30D2">
        <w:t xml:space="preserve">a subset of full length genomes. </w:t>
      </w:r>
      <w:ins w:id="1" w:author="Cara Brook" w:date="2021-09-22T15:21:00Z">
        <w:r w:rsidR="00481385">
          <w:t xml:space="preserve">Additionally, we attempted to construct a Bayesian </w:t>
        </w:r>
      </w:ins>
      <w:proofErr w:type="spellStart"/>
      <w:ins w:id="2" w:author="Cara Brook" w:date="2021-09-22T15:22:00Z">
        <w:r w:rsidR="00481385">
          <w:t>time</w:t>
        </w:r>
      </w:ins>
      <w:ins w:id="3" w:author="Cara Brook" w:date="2021-09-22T15:21:00Z">
        <w:r w:rsidR="00481385">
          <w:t>tree</w:t>
        </w:r>
        <w:proofErr w:type="spellEnd"/>
        <w:r w:rsidR="00481385">
          <w:t xml:space="preserve"> from existing </w:t>
        </w:r>
        <w:proofErr w:type="spellStart"/>
        <w:r w:rsidR="00481385">
          <w:t>RdRp</w:t>
        </w:r>
        <w:proofErr w:type="spellEnd"/>
        <w:r w:rsidR="00481385">
          <w:t xml:space="preserve"> </w:t>
        </w:r>
        <w:proofErr w:type="spellStart"/>
        <w:r w:rsidR="00481385">
          <w:rPr>
            <w:i/>
            <w:iCs/>
          </w:rPr>
          <w:t>Nobeco</w:t>
        </w:r>
      </w:ins>
      <w:ins w:id="4" w:author="Cara Brook" w:date="2021-09-22T15:22:00Z">
        <w:r w:rsidR="00481385">
          <w:rPr>
            <w:i/>
            <w:iCs/>
          </w:rPr>
          <w:t>virus</w:t>
        </w:r>
        <w:proofErr w:type="spellEnd"/>
        <w:r w:rsidR="00481385">
          <w:rPr>
            <w:i/>
            <w:iCs/>
          </w:rPr>
          <w:t xml:space="preserve"> </w:t>
        </w:r>
        <w:r w:rsidR="00481385">
          <w:t xml:space="preserve">fragments in GenBank and </w:t>
        </w:r>
      </w:ins>
      <w:ins w:id="5" w:author="Cara Brook" w:date="2021-09-22T15:21:00Z">
        <w:r w:rsidR="00481385">
          <w:t xml:space="preserve"> </w:t>
        </w:r>
      </w:ins>
      <w:r w:rsidRPr="00BF30D2">
        <w:t xml:space="preserve">Detailed </w:t>
      </w:r>
      <w:r w:rsidRPr="00BF30D2">
        <w:lastRenderedPageBreak/>
        <w:t xml:space="preserve">methods for the construction of each phylogeny are available at </w:t>
      </w:r>
      <w:hyperlink r:id="rId9" w:history="1">
        <w:r w:rsidRPr="00A75EBF">
          <w:rPr>
            <w:rStyle w:val="Hyperlink"/>
          </w:rPr>
          <w:t>https://github.com/brooklabteam/Mada-Bat-CoV/</w:t>
        </w:r>
      </w:hyperlink>
      <w:r w:rsidRPr="00BF30D2">
        <w:t>.</w:t>
      </w:r>
      <w:r w:rsidRPr="00A75EBF">
        <w:t xml:space="preserve"> </w:t>
      </w:r>
    </w:p>
    <w:p w14:paraId="40E1616B" w14:textId="77777777" w:rsidR="00DB2C14" w:rsidRDefault="00DB2C14" w:rsidP="00DB2C14">
      <w:pPr>
        <w:pStyle w:val="NormalWeb"/>
        <w:contextualSpacing/>
      </w:pPr>
    </w:p>
    <w:p w14:paraId="575B9908" w14:textId="7F9D3ED1" w:rsidR="00DB2C14" w:rsidRDefault="00127389" w:rsidP="00DB2C14">
      <w:pPr>
        <w:pStyle w:val="NormalWeb"/>
        <w:contextualSpacing/>
      </w:pPr>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w:t>
      </w:r>
      <w:r w:rsidR="2B427B1D" w:rsidRPr="00BF30D2">
        <w:t>IDs</w:t>
      </w:r>
      <w:r w:rsidRPr="00BF30D2">
        <w:t xml:space="preserve">, </w:t>
      </w:r>
      <w:r w:rsidRPr="00BF30D2">
        <w:rPr>
          <w:i/>
          <w:iCs/>
        </w:rPr>
        <w:t xml:space="preserve">Betacoronavirus </w:t>
      </w:r>
      <w:r w:rsidRPr="00BF30D2">
        <w:t>(</w:t>
      </w:r>
      <w:r w:rsidRPr="00EA26B1">
        <w:rPr>
          <w:color w:val="24292F"/>
          <w:shd w:val="clear" w:color="auto" w:fill="FFFFFF"/>
        </w:rPr>
        <w:t xml:space="preserve">694002), unclassified </w:t>
      </w:r>
      <w:r w:rsidRPr="00EA26B1">
        <w:rPr>
          <w:i/>
          <w:iCs/>
          <w:color w:val="24292F"/>
          <w:shd w:val="clear" w:color="auto" w:fill="FFFFFF"/>
        </w:rPr>
        <w:t>Betacoronavirus</w:t>
      </w:r>
      <w:r w:rsidRPr="00EA26B1">
        <w:rPr>
          <w:color w:val="24292F"/>
          <w:shd w:val="clear" w:color="auto" w:fill="FFFFFF"/>
        </w:rPr>
        <w:t xml:space="preserve"> (696098</w:t>
      </w:r>
      <w:r w:rsidRPr="00BF30D2">
        <w:t>)</w:t>
      </w:r>
      <w:r w:rsidRPr="00A75EBF">
        <w:t>,</w:t>
      </w:r>
      <w:r w:rsidRPr="002F6772">
        <w:t xml:space="preserve"> </w:t>
      </w:r>
      <w:r w:rsidRPr="00EA26B1">
        <w:rPr>
          <w:i/>
          <w:iCs/>
          <w:color w:val="24292F"/>
          <w:shd w:val="clear" w:color="auto" w:fill="FFFFFF"/>
        </w:rPr>
        <w:t>Betacoronavirus</w:t>
      </w:r>
      <w:r w:rsidRPr="00EA26B1">
        <w:rPr>
          <w:color w:val="24292F"/>
          <w:shd w:val="clear" w:color="auto" w:fill="FFFFFF"/>
        </w:rPr>
        <w:t xml:space="preserve"> sp. (1928434), unclassified </w:t>
      </w:r>
      <w:proofErr w:type="spellStart"/>
      <w:r w:rsidRPr="00EE1AEF">
        <w:rPr>
          <w:i/>
          <w:iCs/>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r w:rsidRPr="00BF30D2">
        <w:rPr>
          <w:i/>
          <w:iCs/>
        </w:rPr>
        <w:t>B</w:t>
      </w:r>
      <w:r w:rsidRPr="00A75EBF">
        <w:rPr>
          <w:i/>
          <w:iCs/>
        </w:rPr>
        <w:t>e</w:t>
      </w:r>
      <w:r w:rsidRPr="002F6772">
        <w:rPr>
          <w:i/>
          <w:iCs/>
        </w:rPr>
        <w:t>tacoronavi</w:t>
      </w:r>
      <w:r w:rsidRPr="00C10014">
        <w:rPr>
          <w:i/>
          <w:iCs/>
        </w:rPr>
        <w:t xml:space="preserve">rus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r w:rsidRPr="00EA26B1">
        <w:rPr>
          <w:i/>
          <w:iCs/>
          <w:color w:val="24292F"/>
          <w:shd w:val="clear" w:color="auto" w:fill="FFFFFF"/>
        </w:rPr>
        <w:t xml:space="preserve">Gammacoronavirus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R. madagascariensis</w:t>
      </w:r>
      <w:r w:rsidRPr="00BF30D2">
        <w:t xml:space="preserve"> and one from </w:t>
      </w:r>
      <w:r w:rsidRPr="00BF30D2">
        <w:rPr>
          <w:i/>
          <w:iCs/>
        </w:rPr>
        <w:t>P. rufus</w:t>
      </w:r>
      <w:r w:rsidRPr="00BF30D2">
        <w:t>), which are described in this paper for the first time.</w:t>
      </w:r>
    </w:p>
    <w:p w14:paraId="6BFDB470" w14:textId="77777777" w:rsidR="00DB2C14" w:rsidRDefault="00DB2C14" w:rsidP="00DB2C14">
      <w:pPr>
        <w:pStyle w:val="NormalWeb"/>
        <w:contextualSpacing/>
      </w:pPr>
    </w:p>
    <w:p w14:paraId="50476138" w14:textId="3514019F" w:rsidR="00DB2C14" w:rsidRDefault="00127389" w:rsidP="00DB2C14">
      <w:pPr>
        <w:pStyle w:val="NormalWeb"/>
        <w:contextualSpacing/>
      </w:pPr>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r w:rsidR="001D3B01">
        <w:t xml:space="preserve">fragment in the center of the </w:t>
      </w:r>
      <w:proofErr w:type="spellStart"/>
      <w:r w:rsidRPr="00BF30D2">
        <w:t>RdRp</w:t>
      </w:r>
      <w:proofErr w:type="spellEnd"/>
      <w:r w:rsidRPr="00BF30D2">
        <w:t xml:space="preserve"> </w:t>
      </w:r>
      <w:r w:rsidR="001D3B01">
        <w:t xml:space="preserve">gene that has been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1318388036"/>
          <w:placeholder>
            <w:docPart w:val="DefaultPlaceholder_-1854013440"/>
          </w:placeholder>
        </w:sdtPr>
        <w:sdtEndPr/>
        <w:sdtContent>
          <w:r w:rsidR="009E41B3" w:rsidRPr="009E41B3">
            <w:rPr>
              <w:color w:val="000000"/>
            </w:rPr>
            <w:t>(12)</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r w:rsidRPr="00EA26B1">
        <w:rPr>
          <w:i/>
          <w:iCs/>
          <w:color w:val="24292F"/>
          <w:shd w:val="clear" w:color="auto" w:fill="FFFFFF"/>
        </w:rPr>
        <w:t xml:space="preserve">Betacoronavirus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madagascariensis,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r w:rsidRPr="00EA26B1">
        <w:rPr>
          <w:i/>
          <w:iCs/>
        </w:rPr>
        <w:t>Gammacoron</w:t>
      </w:r>
      <w:r w:rsidR="00CA20DC">
        <w:rPr>
          <w:i/>
          <w:iCs/>
        </w:rPr>
        <w:t>a</w:t>
      </w:r>
      <w:r w:rsidRPr="00EA26B1">
        <w:rPr>
          <w:i/>
          <w:iCs/>
        </w:rPr>
        <w:t>viru</w:t>
      </w:r>
      <w:r w:rsidRPr="00BF30D2">
        <w:t>s outgroup.</w:t>
      </w:r>
    </w:p>
    <w:p w14:paraId="01F011F2" w14:textId="77777777" w:rsidR="00DB2C14" w:rsidRDefault="00DB2C14" w:rsidP="00DB2C14">
      <w:pPr>
        <w:pStyle w:val="NormalWeb"/>
        <w:contextualSpacing/>
      </w:pPr>
    </w:p>
    <w:p w14:paraId="1F6DF2CA" w14:textId="77777777" w:rsidR="00DB2C14" w:rsidRDefault="00127389" w:rsidP="00DB2C14">
      <w:pPr>
        <w:pStyle w:val="NormalWeb"/>
        <w:contextualSpacing/>
      </w:pPr>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r>
        <w:rPr>
          <w:i/>
        </w:rPr>
        <w:t xml:space="preserve">Betacoronavirus </w:t>
      </w:r>
      <w:r>
        <w:t xml:space="preserve">reference sequences, 17 near full-length </w:t>
      </w:r>
      <w:proofErr w:type="spellStart"/>
      <w:r w:rsidRPr="007817BB">
        <w:rPr>
          <w:i/>
          <w:iCs/>
        </w:rPr>
        <w:t>Nobecovirus</w:t>
      </w:r>
      <w:proofErr w:type="spellEnd"/>
      <w:r>
        <w:t xml:space="preserve"> sequences, and the one </w:t>
      </w:r>
      <w:r>
        <w:rPr>
          <w:i/>
          <w:iCs/>
        </w:rPr>
        <w:t xml:space="preserve">Gammacoronavirus </w:t>
      </w:r>
      <w:r>
        <w:t xml:space="preserve">outgroup, in addition to our three full genome Madagascar sequences derived from </w:t>
      </w:r>
      <w:r>
        <w:rPr>
          <w:i/>
          <w:iCs/>
        </w:rPr>
        <w:t>R. madagascariensis</w:t>
      </w:r>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266E83DE" w14:textId="77777777" w:rsidR="00DB2C14" w:rsidRDefault="00DB2C14" w:rsidP="00DB2C14">
      <w:pPr>
        <w:pStyle w:val="NormalWeb"/>
        <w:contextualSpacing/>
      </w:pPr>
    </w:p>
    <w:p w14:paraId="50926AEB" w14:textId="35974552" w:rsidR="00DB2C14" w:rsidRDefault="00127389" w:rsidP="00DB2C14">
      <w:pPr>
        <w:pStyle w:val="NormalWeb"/>
        <w:contextualSpacing/>
      </w:pPr>
      <w:r>
        <w:t xml:space="preserve">After compiling sequences for each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355476932"/>
          <w:placeholder>
            <w:docPart w:val="DefaultPlaceholder_-1854013440"/>
          </w:placeholder>
        </w:sdtPr>
        <w:sdtEndPr/>
        <w:sdtContent>
          <w:r w:rsidR="009E41B3" w:rsidRPr="009E41B3">
            <w:rPr>
              <w:color w:val="000000"/>
            </w:rPr>
            <w:t>(77,78)</w:t>
          </w:r>
        </w:sdtContent>
      </w:sdt>
      <w:r>
        <w:t xml:space="preserve"> using default parameter values. Alignments were checked manually for quality in </w:t>
      </w:r>
      <w:proofErr w:type="spellStart"/>
      <w:r>
        <w:t>Geneious</w:t>
      </w:r>
      <w:proofErr w:type="spellEnd"/>
      <w:r>
        <w:t xml:space="preserve"> Prime</w:t>
      </w:r>
      <w:r w:rsidR="001D3B01">
        <w:t xml:space="preserve">, </w:t>
      </w:r>
      <w:r>
        <w:t xml:space="preserve">and the </w:t>
      </w:r>
      <w:proofErr w:type="spellStart"/>
      <w:r>
        <w:t>RdRp</w:t>
      </w:r>
      <w:proofErr w:type="spellEnd"/>
      <w:r>
        <w:t xml:space="preserve"> alig</w:t>
      </w:r>
      <w:r w:rsidR="001D3B01">
        <w:t>n</w:t>
      </w:r>
      <w:r>
        <w:t>ment was trimmed to a 259 bp fragment conserved across all sequences in the subset. All sequence subsets and alignment files are available for public access in our Git</w:t>
      </w:r>
      <w:r w:rsidR="0091154F">
        <w:t>H</w:t>
      </w:r>
      <w:r>
        <w:t xml:space="preserve">ub repository: </w:t>
      </w:r>
      <w:hyperlink r:id="rId10" w:history="1">
        <w:r w:rsidRPr="00A75EBF">
          <w:rPr>
            <w:rStyle w:val="Hyperlink"/>
          </w:rPr>
          <w:t>https://github.com/brooklabteam/Mada-Bat-CoV/</w:t>
        </w:r>
      </w:hyperlink>
      <w:r w:rsidRPr="00BF30D2">
        <w:t>.</w:t>
      </w:r>
    </w:p>
    <w:p w14:paraId="03023307" w14:textId="77777777" w:rsidR="00DB2C14" w:rsidRDefault="00DB2C14" w:rsidP="00DB2C14">
      <w:pPr>
        <w:pStyle w:val="NormalWeb"/>
        <w:contextualSpacing/>
      </w:pPr>
    </w:p>
    <w:p w14:paraId="076E9F9D" w14:textId="34C78D5D" w:rsidR="00DB2C14" w:rsidRDefault="00127389" w:rsidP="00DB2C14">
      <w:pPr>
        <w:pStyle w:val="NormalWeb"/>
        <w:contextualSpacing/>
      </w:pPr>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
          <w:id w:val="1956823543"/>
          <w:placeholder>
            <w:docPart w:val="DefaultPlaceholder_-1854013440"/>
          </w:placeholder>
        </w:sdtPr>
        <w:sdtEndPr/>
        <w:sdtContent>
          <w:r w:rsidR="009E41B3" w:rsidRPr="009E41B3">
            <w:rPr>
              <w:color w:val="000000"/>
            </w:rPr>
            <w:t>(79)</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
          <w:id w:val="-1125229224"/>
          <w:placeholder>
            <w:docPart w:val="DefaultPlaceholder_-1854013440"/>
          </w:placeholder>
        </w:sdtPr>
        <w:sdtEndPr/>
        <w:sdtContent>
          <w:r w:rsidR="009E41B3" w:rsidRPr="009E41B3">
            <w:rPr>
              <w:color w:val="000000"/>
            </w:rPr>
            <w:t>(80)</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764430006"/>
          <w:placeholder>
            <w:docPart w:val="DefaultPlaceholder_-1854013440"/>
          </w:placeholder>
        </w:sdtPr>
        <w:sdtEndPr/>
        <w:sdtContent>
          <w:r w:rsidR="009E41B3" w:rsidRPr="009E41B3">
            <w:rPr>
              <w:color w:val="000000"/>
            </w:rPr>
            <w:t>(81)</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
          <w:id w:val="170229614"/>
          <w:placeholder>
            <w:docPart w:val="DefaultPlaceholder_-1854013440"/>
          </w:placeholder>
        </w:sdtPr>
        <w:sdtEndPr/>
        <w:sdtContent>
          <w:r w:rsidR="009E41B3" w:rsidRPr="009E41B3">
            <w:rPr>
              <w:color w:val="000000"/>
            </w:rPr>
            <w:t>(82)</w:t>
          </w:r>
        </w:sdtContent>
      </w:sdt>
      <w:r>
        <w:t xml:space="preserve">. Bootstrapping was terminated once diagnostic </w:t>
      </w:r>
      <w:r>
        <w:lastRenderedPageBreak/>
        <w:t xml:space="preserve">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
          <w:id w:val="-1798058347"/>
          <w:placeholder>
            <w:docPart w:val="DefaultPlaceholder_-1854013440"/>
          </w:placeholder>
        </w:sdtPr>
        <w:sdtEndPr/>
        <w:sdtContent>
          <w:r w:rsidR="009E41B3" w:rsidRPr="009E41B3">
            <w:rPr>
              <w:color w:val="000000"/>
            </w:rPr>
            <w:t>(83)</w:t>
          </w:r>
        </w:sdtContent>
      </w:sdt>
      <w:r>
        <w:t>.</w:t>
      </w:r>
    </w:p>
    <w:p w14:paraId="5A650E6B" w14:textId="77777777" w:rsidR="00DB2C14" w:rsidRDefault="00DB2C14" w:rsidP="00DB2C14">
      <w:pPr>
        <w:pStyle w:val="NormalWeb"/>
        <w:contextualSpacing/>
      </w:pPr>
    </w:p>
    <w:p w14:paraId="3BE58BC4" w14:textId="77777777" w:rsidR="00DB2C14" w:rsidRDefault="00127389" w:rsidP="00DB2C14">
      <w:pPr>
        <w:pStyle w:val="NormalWeb"/>
        <w:contextualSpacing/>
        <w:rPr>
          <w:i/>
          <w:iCs/>
        </w:rPr>
      </w:pPr>
      <w:r>
        <w:rPr>
          <w:i/>
          <w:iCs/>
        </w:rPr>
        <w:t>Recombination Analysis</w:t>
      </w:r>
    </w:p>
    <w:p w14:paraId="29691A37" w14:textId="2F066AA8" w:rsidR="00E15108" w:rsidRDefault="00127389" w:rsidP="00E15108">
      <w:pPr>
        <w:pStyle w:val="NormalWeb"/>
        <w:contextualSpacing/>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E15108">
        <w:rPr>
          <w:iCs/>
        </w:rPr>
        <w:t xml:space="preserve">First, the ORF1a, ORF1b, S, NS3, E, M, N, and NS7 genes from the </w:t>
      </w:r>
      <w:r w:rsidR="00E15108">
        <w:rPr>
          <w:i/>
        </w:rPr>
        <w:t xml:space="preserve">P. rufus </w:t>
      </w:r>
      <w:proofErr w:type="spellStart"/>
      <w:r w:rsidR="00E15108">
        <w:rPr>
          <w:i/>
        </w:rPr>
        <w:t>Nobecovirus</w:t>
      </w:r>
      <w:proofErr w:type="spellEnd"/>
      <w:r w:rsidR="00E15108">
        <w:rPr>
          <w:i/>
        </w:rPr>
        <w:t xml:space="preserve"> </w:t>
      </w:r>
      <w:r w:rsidR="00E15108">
        <w:rPr>
          <w:iCs/>
        </w:rPr>
        <w:t xml:space="preserve">sequence, the longest </w:t>
      </w:r>
      <w:r w:rsidR="00E15108">
        <w:rPr>
          <w:i/>
        </w:rPr>
        <w:t xml:space="preserve">R. </w:t>
      </w:r>
      <w:proofErr w:type="spellStart"/>
      <w:r w:rsidR="00E15108">
        <w:rPr>
          <w:i/>
        </w:rPr>
        <w:t>madagascariensis</w:t>
      </w:r>
      <w:proofErr w:type="spellEnd"/>
      <w:r w:rsidR="00E15108">
        <w:rPr>
          <w:i/>
        </w:rPr>
        <w:t xml:space="preserve"> </w:t>
      </w:r>
      <w:proofErr w:type="spellStart"/>
      <w:r w:rsidR="00E15108">
        <w:rPr>
          <w:i/>
        </w:rPr>
        <w:t>Nobecovirus</w:t>
      </w:r>
      <w:proofErr w:type="spellEnd"/>
      <w:r w:rsidR="00E15108">
        <w:rPr>
          <w:i/>
        </w:rPr>
        <w:t xml:space="preserve"> </w:t>
      </w:r>
      <w:r w:rsidR="00E15108">
        <w:rPr>
          <w:iCs/>
        </w:rPr>
        <w:t xml:space="preserve">sequence (MIZ240), and two full genome representative sequences from the HKU9 </w:t>
      </w:r>
      <w:ins w:id="6" w:author="Kettenburg, Gwenddolen" w:date="2021-09-15T10:46:00Z">
        <w:r w:rsidR="00E15108">
          <w:rPr>
            <w:iCs/>
          </w:rPr>
          <w:t>(</w:t>
        </w:r>
      </w:ins>
      <w:r w:rsidR="00E15108" w:rsidRPr="00BA14F4">
        <w:rPr>
          <w:iCs/>
        </w:rPr>
        <w:t>NC_009021</w:t>
      </w:r>
      <w:r w:rsidR="00E15108">
        <w:rPr>
          <w:iCs/>
        </w:rPr>
        <w:t xml:space="preserve">) and </w:t>
      </w:r>
      <w:r w:rsidR="00E15108">
        <w:rPr>
          <w:i/>
        </w:rPr>
        <w:t xml:space="preserve">E. </w:t>
      </w:r>
      <w:proofErr w:type="spellStart"/>
      <w:r w:rsidR="00E15108">
        <w:rPr>
          <w:i/>
        </w:rPr>
        <w:t>helvum</w:t>
      </w:r>
      <w:proofErr w:type="spellEnd"/>
      <w:r w:rsidR="00E15108">
        <w:rPr>
          <w:i/>
        </w:rPr>
        <w:t xml:space="preserve"> </w:t>
      </w:r>
      <w:r w:rsidR="00E15108">
        <w:rPr>
          <w:iCs/>
        </w:rPr>
        <w:t>African lineages (</w:t>
      </w:r>
      <w:r w:rsidR="00E15108" w:rsidRPr="00BA14F4">
        <w:rPr>
          <w:iCs/>
        </w:rPr>
        <w:t>NC_048212</w:t>
      </w:r>
      <w:r w:rsidR="00E15108">
        <w:rPr>
          <w:iCs/>
        </w:rPr>
        <w:t>) were extracted, translated, and concatenated. Concatenated, translated sequences were then aligned , and aligned</w:t>
      </w:r>
      <w:r w:rsidR="00E15108" w:rsidRPr="00E15108">
        <w:t xml:space="preserve"> </w:t>
      </w:r>
      <w:r w:rsidR="00E15108">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828507140"/>
          <w:placeholder>
            <w:docPart w:val="53A2BEA99F295C4A85B08F4196E91A6F"/>
          </w:placeholder>
        </w:sdtPr>
        <w:sdtEndPr/>
        <w:sdtContent>
          <w:r w:rsidR="009E41B3" w:rsidRPr="009E41B3">
            <w:rPr>
              <w:color w:val="000000"/>
            </w:rPr>
            <w:t>(77,78)</w:t>
          </w:r>
        </w:sdtContent>
      </w:sdt>
      <w:r w:rsidR="00E15108">
        <w:t xml:space="preserve"> using default parameter values</w:t>
      </w:r>
      <w:r w:rsidR="00E15108">
        <w:rPr>
          <w:iCs/>
        </w:rPr>
        <w:t xml:space="preserve">. </w:t>
      </w:r>
      <w:proofErr w:type="spellStart"/>
      <w:r w:rsidR="00E15108">
        <w:rPr>
          <w:i/>
        </w:rPr>
        <w:t>Nobecovirus</w:t>
      </w:r>
      <w:proofErr w:type="spellEnd"/>
      <w:r w:rsidR="00E15108">
        <w:rPr>
          <w:i/>
        </w:rPr>
        <w:t xml:space="preserve"> </w:t>
      </w:r>
      <w:r w:rsidR="00E15108">
        <w:rPr>
          <w:iCs/>
        </w:rPr>
        <w:t xml:space="preserve">sequences corresponding to the </w:t>
      </w:r>
      <w:proofErr w:type="spellStart"/>
      <w:r w:rsidR="00E15108">
        <w:t>RoBat-CoV</w:t>
      </w:r>
      <w:proofErr w:type="spellEnd"/>
      <w:r w:rsidR="00E15108">
        <w:t xml:space="preserve"> GCCDC1</w:t>
      </w:r>
      <w:r w:rsidR="00E15108">
        <w:rPr>
          <w:iCs/>
        </w:rPr>
        <w:t xml:space="preserve"> </w:t>
      </w:r>
      <w:sdt>
        <w:sdtPr>
          <w:rPr>
            <w:iCs/>
            <w:color w:val="000000"/>
          </w:rPr>
          <w:tag w:val="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449163375"/>
          <w:placeholder>
            <w:docPart w:val="1B281E7BAFB53C4EA269E3049118131C"/>
          </w:placeholder>
        </w:sdtPr>
        <w:sdtEndPr>
          <w:rPr>
            <w:iCs w:val="0"/>
          </w:rPr>
        </w:sdtEndPr>
        <w:sdtContent>
          <w:r w:rsidR="009E41B3" w:rsidRPr="009E41B3">
            <w:rPr>
              <w:color w:val="000000"/>
            </w:rPr>
            <w:t>(27,61)</w:t>
          </w:r>
        </w:sdtContent>
      </w:sdt>
      <w:r w:rsidR="00E15108">
        <w:rPr>
          <w:iCs/>
        </w:rPr>
        <w:t xml:space="preserve"> and </w:t>
      </w:r>
      <w:proofErr w:type="spellStart"/>
      <w:r w:rsidR="00E15108" w:rsidRPr="00E17172">
        <w:t>BtRt-BetaCoV</w:t>
      </w:r>
      <w:proofErr w:type="spellEnd"/>
      <w:r w:rsidR="00E15108" w:rsidRPr="00E17172">
        <w:t>/GX2018</w:t>
      </w:r>
      <w:r w:rsidR="00E15108">
        <w:rPr>
          <w:iCs/>
        </w:rPr>
        <w:t xml:space="preserve">/BtCoV92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812253925"/>
          <w:placeholder>
            <w:docPart w:val="1B281E7BAFB53C4EA269E3049118131C"/>
          </w:placeholder>
        </w:sdtPr>
        <w:sdtEndPr>
          <w:rPr>
            <w:iCs w:val="0"/>
          </w:rPr>
        </w:sdtEndPr>
        <w:sdtContent>
          <w:r w:rsidR="009E41B3" w:rsidRPr="009E41B3">
            <w:rPr>
              <w:color w:val="000000"/>
            </w:rPr>
            <w:t>(58,59)</w:t>
          </w:r>
        </w:sdtContent>
      </w:sdt>
      <w:r w:rsidR="00E15108">
        <w:rPr>
          <w:iCs/>
        </w:rPr>
        <w:t xml:space="preserve"> genotypes were omitted from recombination analyses because inserted genes and/or genetic material upstream from the nucleocapsid in the corresponding genomes interfered with the alignment. </w:t>
      </w:r>
    </w:p>
    <w:p w14:paraId="36E6FE0A" w14:textId="76D45F86" w:rsidR="00E15108" w:rsidRDefault="00E15108" w:rsidP="00DB2C14">
      <w:pPr>
        <w:pStyle w:val="NormalWeb"/>
        <w:contextualSpacing/>
        <w:rPr>
          <w:iCs/>
        </w:rPr>
      </w:pPr>
    </w:p>
    <w:p w14:paraId="4C619D20" w14:textId="10D2BD0A" w:rsidR="00E15108" w:rsidRDefault="00E15108" w:rsidP="00DB2C14">
      <w:pPr>
        <w:pStyle w:val="NormalWeb"/>
        <w:contextualSpacing/>
        <w:rPr>
          <w:iCs/>
        </w:rPr>
      </w:pPr>
      <w:r>
        <w:rPr>
          <w:iCs/>
        </w:rPr>
        <w:t xml:space="preserve">After alignment, genomes were analyzed for amino acid similarity in the program </w:t>
      </w:r>
      <w:proofErr w:type="spellStart"/>
      <w:r>
        <w:rPr>
          <w:iCs/>
        </w:rPr>
        <w:t>pySimplot</w:t>
      </w:r>
      <w:proofErr w:type="spellEnd"/>
      <w:r w:rsidR="0078191F">
        <w:rPr>
          <w:iCs/>
        </w:rPr>
        <w:t xml:space="preserve"> </w:t>
      </w:r>
      <w:sdt>
        <w:sdtPr>
          <w:rPr>
            <w:iCs/>
            <w:color w:val="000000"/>
          </w:rPr>
          <w:tag w:val="MENDELEY_CITATION_v3_eyJjaXRhdGlvbklEIjoiTUVOREVMRVlfQ0lUQVRJT05fZDk1ZmZhYjktMTZhYi00MjFhLWJkZWMtNzJiM2Q2ZTAzODcx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
          <w:id w:val="-2110885048"/>
          <w:placeholder>
            <w:docPart w:val="DefaultPlaceholder_-1854013440"/>
          </w:placeholder>
        </w:sdtPr>
        <w:sdtEndPr/>
        <w:sdtContent>
          <w:r w:rsidR="009E41B3" w:rsidRPr="009E41B3">
            <w:rPr>
              <w:iCs/>
              <w:color w:val="000000"/>
            </w:rPr>
            <w:t>(84)</w:t>
          </w:r>
        </w:sdtContent>
      </w:sdt>
      <w:r>
        <w:rPr>
          <w:iCs/>
        </w:rPr>
        <w:t xml:space="preserve">, </w:t>
      </w:r>
      <w:r w:rsidR="00AE3473">
        <w:rPr>
          <w:iCs/>
        </w:rPr>
        <w:t xml:space="preserve">using the </w:t>
      </w:r>
      <w:r w:rsidR="00AE3473">
        <w:rPr>
          <w:i/>
        </w:rPr>
        <w:t xml:space="preserve">P. rufus </w:t>
      </w:r>
      <w:r w:rsidR="00AE3473">
        <w:rPr>
          <w:iCs/>
        </w:rPr>
        <w:t xml:space="preserve">and, subsequently, the </w:t>
      </w:r>
      <w:r w:rsidR="00AE3473">
        <w:rPr>
          <w:i/>
        </w:rPr>
        <w:t xml:space="preserve">R. madagascariensis </w:t>
      </w:r>
      <w:r w:rsidR="00AE3473">
        <w:rPr>
          <w:iCs/>
        </w:rPr>
        <w:t xml:space="preserve">genome as query sequences, the HKU9 and </w:t>
      </w:r>
      <w:r w:rsidR="00AE3473">
        <w:rPr>
          <w:i/>
        </w:rPr>
        <w:t xml:space="preserve">Eidolon </w:t>
      </w:r>
      <w:proofErr w:type="spellStart"/>
      <w:r w:rsidR="00AE3473">
        <w:rPr>
          <w:i/>
        </w:rPr>
        <w:t>helvum</w:t>
      </w:r>
      <w:proofErr w:type="spellEnd"/>
      <w:r w:rsidR="00AE3473">
        <w:rPr>
          <w:i/>
        </w:rPr>
        <w:t xml:space="preserve"> </w:t>
      </w:r>
      <w:r w:rsidR="00AE3473">
        <w:rPr>
          <w:iCs/>
        </w:rPr>
        <w:t xml:space="preserve">African </w:t>
      </w:r>
      <w:proofErr w:type="spellStart"/>
      <w:r w:rsidR="00AE3473">
        <w:rPr>
          <w:i/>
        </w:rPr>
        <w:t>Nobecovirus</w:t>
      </w:r>
      <w:proofErr w:type="spellEnd"/>
      <w:r w:rsidR="00AE3473">
        <w:rPr>
          <w:i/>
        </w:rPr>
        <w:t xml:space="preserve"> </w:t>
      </w:r>
      <w:r w:rsidR="00AE3473">
        <w:rPr>
          <w:iCs/>
        </w:rPr>
        <w:t>clades as references, and the corresponding Madagascar sequence as the alternative. Analyses were carried out using a window size of 100aa and a step size of 20aa.</w:t>
      </w:r>
    </w:p>
    <w:p w14:paraId="69442DC3" w14:textId="78B1175E" w:rsidR="00AE3473" w:rsidRDefault="00AE3473" w:rsidP="00DB2C14">
      <w:pPr>
        <w:pStyle w:val="NormalWeb"/>
        <w:contextualSpacing/>
        <w:rPr>
          <w:iCs/>
        </w:rPr>
      </w:pPr>
    </w:p>
    <w:p w14:paraId="2B705AE2" w14:textId="439350F5" w:rsidR="00DB2C14" w:rsidRDefault="00AE3473" w:rsidP="00DB2C14">
      <w:pPr>
        <w:pStyle w:val="NormalWeb"/>
        <w:contextualSpacing/>
        <w:rPr>
          <w:iCs/>
        </w:rPr>
      </w:pPr>
      <w:r>
        <w:rPr>
          <w:iCs/>
        </w:rPr>
        <w:t>Next, a</w:t>
      </w:r>
      <w:r w:rsidR="007817BB">
        <w:rPr>
          <w:iCs/>
        </w:rPr>
        <w:t xml:space="preserve">ll three full length </w:t>
      </w:r>
      <w:r>
        <w:rPr>
          <w:iCs/>
        </w:rPr>
        <w:t xml:space="preserve">nucleotide sequences of </w:t>
      </w:r>
      <w:r w:rsidR="007817BB">
        <w:rPr>
          <w:iCs/>
        </w:rPr>
        <w:t xml:space="preserve">Madagascar </w:t>
      </w:r>
      <w:proofErr w:type="spellStart"/>
      <w:r w:rsidR="007817BB">
        <w:rPr>
          <w:i/>
        </w:rPr>
        <w:t>Nobecovirus</w:t>
      </w:r>
      <w:proofErr w:type="spellEnd"/>
      <w:r w:rsidR="007817BB">
        <w:rPr>
          <w:i/>
        </w:rPr>
        <w:t xml:space="preserve"> </w:t>
      </w:r>
      <w:r w:rsidR="007817BB">
        <w:rPr>
          <w:iCs/>
        </w:rPr>
        <w:t xml:space="preserve">genomes </w:t>
      </w:r>
      <w:r w:rsidR="00127389">
        <w:rPr>
          <w:iCs/>
        </w:rPr>
        <w:t xml:space="preserve">were aligned with </w:t>
      </w:r>
      <w:r>
        <w:rPr>
          <w:iCs/>
        </w:rPr>
        <w:t xml:space="preserve">grouped </w:t>
      </w:r>
      <w:r w:rsidR="00127389">
        <w:rPr>
          <w:iCs/>
        </w:rPr>
        <w:t xml:space="preserve">full genome sequences corresponding to </w:t>
      </w:r>
      <w:r>
        <w:rPr>
          <w:iCs/>
        </w:rPr>
        <w:t xml:space="preserve">the </w:t>
      </w:r>
      <w:r w:rsidR="00127389">
        <w:rPr>
          <w:iCs/>
        </w:rPr>
        <w:t xml:space="preserve">two disparate </w:t>
      </w:r>
      <w:proofErr w:type="spellStart"/>
      <w:r w:rsidR="00127389">
        <w:rPr>
          <w:i/>
        </w:rPr>
        <w:t>Nobecovirus</w:t>
      </w:r>
      <w:proofErr w:type="spellEnd"/>
      <w:r w:rsidR="00127389">
        <w:rPr>
          <w:i/>
        </w:rPr>
        <w:t xml:space="preserve"> </w:t>
      </w:r>
      <w:r w:rsidR="007817BB">
        <w:rPr>
          <w:iCs/>
        </w:rPr>
        <w:t>lineages:</w:t>
      </w:r>
      <w:r w:rsidR="00127389">
        <w:rPr>
          <w:iCs/>
        </w:rPr>
        <w:t xml:space="preserve"> the HKU9 </w:t>
      </w:r>
      <w:r w:rsidR="007817BB">
        <w:rPr>
          <w:iCs/>
        </w:rPr>
        <w:t xml:space="preserve">lineage </w:t>
      </w:r>
      <w:r w:rsidR="00127389">
        <w:rPr>
          <w:iCs/>
        </w:rPr>
        <w:t>(</w:t>
      </w:r>
      <w:r w:rsidR="00127389" w:rsidRPr="00BA14F4">
        <w:rPr>
          <w:iCs/>
        </w:rPr>
        <w:t>EF065514</w:t>
      </w:r>
      <w:r w:rsidR="00127389">
        <w:rPr>
          <w:iCs/>
        </w:rPr>
        <w:t>-</w:t>
      </w:r>
      <w:r w:rsidR="00127389" w:rsidRPr="00BA14F4">
        <w:rPr>
          <w:iCs/>
        </w:rPr>
        <w:t>EF06551</w:t>
      </w:r>
      <w:r w:rsidR="00127389">
        <w:rPr>
          <w:iCs/>
        </w:rPr>
        <w:t xml:space="preserve">6, </w:t>
      </w:r>
      <w:r w:rsidR="00127389" w:rsidRPr="00BA14F4">
        <w:rPr>
          <w:iCs/>
        </w:rPr>
        <w:t>HM21109</w:t>
      </w:r>
      <w:r w:rsidR="00127389">
        <w:rPr>
          <w:iCs/>
        </w:rPr>
        <w:t>8-</w:t>
      </w:r>
      <w:r w:rsidR="00127389" w:rsidRPr="00BA14F4">
        <w:rPr>
          <w:iCs/>
        </w:rPr>
        <w:t>HM211</w:t>
      </w:r>
      <w:r w:rsidR="00127389">
        <w:rPr>
          <w:iCs/>
        </w:rPr>
        <w:t xml:space="preserve">100, </w:t>
      </w:r>
      <w:r w:rsidR="00127389" w:rsidRPr="00BA14F4">
        <w:rPr>
          <w:iCs/>
        </w:rPr>
        <w:t>MG693170</w:t>
      </w:r>
      <w:r w:rsidR="00127389">
        <w:rPr>
          <w:iCs/>
        </w:rPr>
        <w:t xml:space="preserve">, </w:t>
      </w:r>
      <w:r w:rsidR="00127389" w:rsidRPr="00BA14F4">
        <w:rPr>
          <w:iCs/>
        </w:rPr>
        <w:t>NC_009021</w:t>
      </w:r>
      <w:r w:rsidR="00127389">
        <w:rPr>
          <w:iCs/>
        </w:rPr>
        <w:t xml:space="preserve">, </w:t>
      </w:r>
      <w:r w:rsidR="00127389" w:rsidRPr="00BA14F4">
        <w:rPr>
          <w:iCs/>
        </w:rPr>
        <w:t>MG762674</w:t>
      </w:r>
      <w:r w:rsidR="00127389">
        <w:rPr>
          <w:iCs/>
        </w:rPr>
        <w:t xml:space="preserve">) and the </w:t>
      </w:r>
      <w:r w:rsidR="00127389">
        <w:rPr>
          <w:i/>
        </w:rPr>
        <w:t>E</w:t>
      </w:r>
      <w:r w:rsidR="008879E5">
        <w:rPr>
          <w:i/>
        </w:rPr>
        <w:t>.</w:t>
      </w:r>
      <w:r w:rsidR="00127389">
        <w:rPr>
          <w:i/>
        </w:rPr>
        <w:t xml:space="preserve"> </w:t>
      </w:r>
      <w:proofErr w:type="spellStart"/>
      <w:r w:rsidR="00127389">
        <w:rPr>
          <w:i/>
        </w:rPr>
        <w:t>helvum</w:t>
      </w:r>
      <w:proofErr w:type="spellEnd"/>
      <w:r w:rsidR="00127389">
        <w:rPr>
          <w:i/>
        </w:rPr>
        <w:t xml:space="preserve"> </w:t>
      </w:r>
      <w:r w:rsidR="007817BB">
        <w:rPr>
          <w:iCs/>
        </w:rPr>
        <w:t>Africa</w:t>
      </w:r>
      <w:r w:rsidR="00EE1AEF">
        <w:rPr>
          <w:iCs/>
        </w:rPr>
        <w:t>n</w:t>
      </w:r>
      <w:r w:rsidR="007817BB">
        <w:rPr>
          <w:iCs/>
        </w:rPr>
        <w:t xml:space="preserve"> lineage</w:t>
      </w:r>
      <w:r w:rsidR="00127389">
        <w:rPr>
          <w:iCs/>
        </w:rPr>
        <w:t xml:space="preserve"> (</w:t>
      </w:r>
      <w:r w:rsidR="00127389" w:rsidRPr="00BA14F4">
        <w:rPr>
          <w:iCs/>
        </w:rPr>
        <w:t>MG693169</w:t>
      </w:r>
      <w:r w:rsidR="00127389">
        <w:rPr>
          <w:iCs/>
        </w:rPr>
        <w:t xml:space="preserve">, </w:t>
      </w:r>
      <w:r w:rsidR="00127389" w:rsidRPr="00BA14F4">
        <w:rPr>
          <w:iCs/>
        </w:rPr>
        <w:t>MG69317</w:t>
      </w:r>
      <w:r w:rsidR="00127389">
        <w:rPr>
          <w:iCs/>
        </w:rPr>
        <w:t>1-</w:t>
      </w:r>
      <w:r w:rsidR="00127389" w:rsidRPr="00BA14F4">
        <w:rPr>
          <w:iCs/>
        </w:rPr>
        <w:t>MG693172</w:t>
      </w:r>
      <w:r w:rsidR="00127389">
        <w:rPr>
          <w:iCs/>
        </w:rPr>
        <w:t xml:space="preserve">, </w:t>
      </w:r>
      <w:r w:rsidR="00127389" w:rsidRPr="00BA14F4">
        <w:rPr>
          <w:iCs/>
        </w:rPr>
        <w:t>NC_048212</w:t>
      </w:r>
      <w:r w:rsidR="00127389">
        <w:rPr>
          <w:iCs/>
        </w:rPr>
        <w:t>)</w:t>
      </w:r>
      <w:r w:rsidR="007817BB">
        <w:rPr>
          <w:iCs/>
        </w:rPr>
        <w:t>. A</w:t>
      </w:r>
      <w:r>
        <w:rPr>
          <w:iCs/>
        </w:rPr>
        <w:t>s before, a</w:t>
      </w:r>
      <w:r w:rsidR="007817BB">
        <w:rPr>
          <w:iCs/>
        </w:rPr>
        <w:t xml:space="preserve">lignment was conducted </w:t>
      </w:r>
      <w:r w:rsidR="007817BB">
        <w:t xml:space="preserve">in MAFFT v.7 </w:t>
      </w:r>
      <w:sdt>
        <w:sdtPr>
          <w:rPr>
            <w:color w:val="000000"/>
          </w:rPr>
          <w:tag w:val="MENDELEY_CITATION_v3_eyJjaXRhdGlvbklEIjoiTUVOREVMRVlfQ0lUQVRJT05fNTc5NTQwZmMtMTc5My00ZmFiLWI2ZDgtYjQ5NDY4YmFjNTBk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140339497"/>
          <w:placeholder>
            <w:docPart w:val="421EE2F72BF65D4680DE8949D0EE71F1"/>
          </w:placeholder>
        </w:sdtPr>
        <w:sdtEndPr/>
        <w:sdtContent>
          <w:r w:rsidR="009E41B3" w:rsidRPr="009E41B3">
            <w:rPr>
              <w:color w:val="000000"/>
            </w:rPr>
            <w:t>(77,78)</w:t>
          </w:r>
        </w:sdtContent>
      </w:sdt>
      <w:r w:rsidR="007817BB">
        <w:t xml:space="preserve"> using default parameter values</w:t>
      </w:r>
      <w:r w:rsidR="00127389">
        <w:rPr>
          <w:iCs/>
        </w:rPr>
        <w:t xml:space="preserve">. </w:t>
      </w:r>
    </w:p>
    <w:p w14:paraId="28FE1D14" w14:textId="77777777" w:rsidR="00DB2C14" w:rsidRDefault="00DB2C14" w:rsidP="00DB2C14">
      <w:pPr>
        <w:pStyle w:val="NormalWeb"/>
        <w:contextualSpacing/>
        <w:rPr>
          <w:iCs/>
        </w:rPr>
      </w:pPr>
    </w:p>
    <w:p w14:paraId="7C2A76C2" w14:textId="08A1420A" w:rsidR="00DB2C14" w:rsidRDefault="00127389" w:rsidP="00DB2C14">
      <w:pPr>
        <w:pStyle w:val="NormalWeb"/>
        <w:contextualSpacing/>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w:t>
      </w:r>
      <w:r w:rsidR="00AE3473">
        <w:rPr>
          <w:iCs/>
        </w:rPr>
        <w:t>Nucleotide s</w:t>
      </w:r>
      <w:r>
        <w:rPr>
          <w:iCs/>
        </w:rPr>
        <w:t xml:space="preserve">imilarity plots, were generated using the </w:t>
      </w:r>
      <w:r>
        <w:rPr>
          <w:i/>
        </w:rPr>
        <w:t xml:space="preserve">P. rufus </w:t>
      </w:r>
      <w:r>
        <w:rPr>
          <w:iCs/>
        </w:rPr>
        <w:t xml:space="preserve">and, subsequently, the </w:t>
      </w:r>
      <w:r>
        <w:rPr>
          <w:i/>
        </w:rPr>
        <w:t xml:space="preserve">R. madagascariensis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w:t>
      </w:r>
      <w:r w:rsidR="00AE3473">
        <w:rPr>
          <w:iCs/>
        </w:rPr>
        <w:t>nucleotide s</w:t>
      </w:r>
      <w:r>
        <w:rPr>
          <w:iCs/>
        </w:rPr>
        <w:t xml:space="preserve">imilarity and </w:t>
      </w:r>
      <w:proofErr w:type="spellStart"/>
      <w:r>
        <w:rPr>
          <w:iCs/>
        </w:rPr>
        <w:t>Bootscan</w:t>
      </w:r>
      <w:proofErr w:type="spellEnd"/>
      <w:r>
        <w:rPr>
          <w:iCs/>
        </w:rPr>
        <w:t xml:space="preserve"> analyses were carried out using a window size of 200bp and a step size of 20bp.</w:t>
      </w:r>
    </w:p>
    <w:p w14:paraId="2BE2B0D2" w14:textId="77777777" w:rsidR="00DB2C14" w:rsidRDefault="00DB2C14" w:rsidP="00DB2C14">
      <w:pPr>
        <w:pStyle w:val="NormalWeb"/>
        <w:contextualSpacing/>
        <w:rPr>
          <w:iCs/>
        </w:rPr>
      </w:pPr>
    </w:p>
    <w:p w14:paraId="5766B40F" w14:textId="77777777" w:rsidR="00DB2C14" w:rsidRDefault="00127389" w:rsidP="00DB2C14">
      <w:pPr>
        <w:pStyle w:val="NormalWeb"/>
        <w:contextualSpacing/>
        <w:rPr>
          <w:i/>
          <w:iCs/>
        </w:rPr>
      </w:pPr>
      <w:r w:rsidRPr="00F8790D">
        <w:rPr>
          <w:i/>
          <w:iCs/>
        </w:rPr>
        <w:t>Nucleotide Sequence Accession Numbers</w:t>
      </w:r>
    </w:p>
    <w:p w14:paraId="7C92883A" w14:textId="234F7F63" w:rsidR="00DB2C14" w:rsidRDefault="00127389" w:rsidP="00DB2C14">
      <w:pPr>
        <w:pStyle w:val="NormalWeb"/>
        <w:contextualSpacing/>
      </w:pPr>
      <w:r>
        <w:t>All three a</w:t>
      </w:r>
      <w:r w:rsidRPr="00F8790D">
        <w:t>nno</w:t>
      </w:r>
      <w:r>
        <w:t xml:space="preserve">tated full-length genome sequences (two from </w:t>
      </w:r>
      <w:r>
        <w:rPr>
          <w:i/>
          <w:iCs/>
        </w:rPr>
        <w:t xml:space="preserve">R. madagascariensis,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madagascariensis,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w:t>
      </w:r>
      <w:r w:rsidR="00D16943">
        <w:t xml:space="preserve"> OK020086,</w:t>
      </w:r>
      <w:r w:rsidR="00D16943" w:rsidRPr="009853A0">
        <w:t xml:space="preserve"> </w:t>
      </w:r>
      <w:r w:rsidR="00D16943">
        <w:t>OK020087,</w:t>
      </w:r>
      <w:r w:rsidR="00D16943" w:rsidRPr="009853A0">
        <w:t xml:space="preserve"> </w:t>
      </w:r>
      <w:r w:rsidR="00D16943">
        <w:t>OK020088,</w:t>
      </w:r>
      <w:r w:rsidR="00D16943" w:rsidRPr="009853A0">
        <w:t xml:space="preserve"> </w:t>
      </w:r>
      <w:r w:rsidR="00D16943">
        <w:t>OK020089</w:t>
      </w:r>
      <w:r w:rsidR="00D16943" w:rsidRPr="00247A09">
        <w:rPr>
          <w:color w:val="000000" w:themeColor="text1"/>
        </w:rPr>
        <w:t>,</w:t>
      </w:r>
      <w:r w:rsidRPr="00247A09">
        <w:rPr>
          <w:color w:val="000000" w:themeColor="text1"/>
        </w:rPr>
        <w:t xml:space="preserve"> </w:t>
      </w:r>
      <w:r w:rsidR="00247A09" w:rsidRPr="00247A09">
        <w:rPr>
          <w:color w:val="000000" w:themeColor="text1"/>
        </w:rPr>
        <w:t>OK067319, OK0673</w:t>
      </w:r>
      <w:r w:rsidR="00247A09">
        <w:rPr>
          <w:color w:val="000000" w:themeColor="text1"/>
        </w:rPr>
        <w:t xml:space="preserve">20, </w:t>
      </w:r>
      <w:r w:rsidR="00247A09" w:rsidRPr="00247A09">
        <w:rPr>
          <w:color w:val="000000" w:themeColor="text1"/>
        </w:rPr>
        <w:t>OK0673</w:t>
      </w:r>
      <w:r w:rsidR="00247A09">
        <w:rPr>
          <w:color w:val="000000" w:themeColor="text1"/>
        </w:rPr>
        <w:t>21.</w:t>
      </w:r>
    </w:p>
    <w:p w14:paraId="38F3DCB0" w14:textId="77777777" w:rsidR="00DB2C14" w:rsidRDefault="00DB2C14" w:rsidP="00DB2C14">
      <w:pPr>
        <w:pStyle w:val="NormalWeb"/>
        <w:contextualSpacing/>
      </w:pPr>
    </w:p>
    <w:p w14:paraId="6EB087BB" w14:textId="77777777" w:rsidR="00DB2C14" w:rsidRDefault="00127389" w:rsidP="00DB2C14">
      <w:pPr>
        <w:pStyle w:val="NormalWeb"/>
        <w:contextualSpacing/>
        <w:rPr>
          <w:b/>
          <w:bCs/>
        </w:rPr>
      </w:pPr>
      <w:r w:rsidRPr="009B67EB">
        <w:rPr>
          <w:b/>
          <w:bCs/>
        </w:rPr>
        <w:t>Results</w:t>
      </w:r>
    </w:p>
    <w:p w14:paraId="1F680BAE" w14:textId="77777777" w:rsidR="00DB2C14" w:rsidRDefault="00DB2C14" w:rsidP="00DB2C14">
      <w:pPr>
        <w:pStyle w:val="NormalWeb"/>
        <w:contextualSpacing/>
        <w:rPr>
          <w:b/>
          <w:bCs/>
        </w:rPr>
      </w:pPr>
    </w:p>
    <w:p w14:paraId="220D9C2B" w14:textId="70C56474" w:rsidR="00DB2C14" w:rsidRDefault="00127389" w:rsidP="00DB2C14">
      <w:pPr>
        <w:pStyle w:val="NormalWeb"/>
        <w:contextualSpacing/>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w:t>
      </w:r>
      <w:r w:rsidR="0091154F">
        <w:rPr>
          <w:i/>
          <w:iCs/>
        </w:rPr>
        <w:t>pecimens</w:t>
      </w:r>
    </w:p>
    <w:p w14:paraId="1BC0990E" w14:textId="77777777" w:rsidR="00DB2C14" w:rsidRDefault="002F369C" w:rsidP="00DB2C14">
      <w:pPr>
        <w:pStyle w:val="NormalWeb"/>
        <w:contextualSpacing/>
      </w:pPr>
      <w:r>
        <w:lastRenderedPageBreak/>
        <w:t>RNA from 285 fecal, 143 throat, and 196 urine swab samples was prepped into libraries an</w:t>
      </w:r>
      <w:r w:rsidR="00DB2C14">
        <w:t>d</w:t>
      </w:r>
      <w:r>
        <w:t xml:space="preserve"> submitted for Illumina sequencing. </w:t>
      </w:r>
      <w:r w:rsidR="001D3B01">
        <w:t>In 28/285 (9.82%) fecal s</w:t>
      </w:r>
      <w:r w:rsidR="008879E5">
        <w:t>pecimens</w:t>
      </w:r>
      <w:r w:rsidR="001D3B01">
        <w:t xml:space="preserve"> and in 2/196 (1.00%) urine s</w:t>
      </w:r>
      <w:r w:rsidR="008879E5">
        <w:t>pecimens</w:t>
      </w:r>
      <w:r w:rsidR="001D3B01">
        <w:t xml:space="preserve">, at least two contigs with an average read depth &gt; 2 reads/nucleotide, and nucleotide or protein-BLAST alignments to any </w:t>
      </w:r>
      <w:proofErr w:type="spellStart"/>
      <w:r w:rsidR="001D3B01">
        <w:t>CoV</w:t>
      </w:r>
      <w:proofErr w:type="spellEnd"/>
      <w:r w:rsidR="001D3B01">
        <w:t xml:space="preserve"> reference sequence in NCBI were identified via </w:t>
      </w:r>
      <w:proofErr w:type="spellStart"/>
      <w:r w:rsidR="001D3B01">
        <w:t>IDseq</w:t>
      </w:r>
      <w:proofErr w:type="spellEnd"/>
      <w:r w:rsidR="001D3B01">
        <w:t xml:space="preserve"> analysis. Because the prevalence detected in the urine samples was low, it is likely attributable to field contamination with fecal excrement upon urine swab collection, as bats often excrete both substances simultaneously under manual restraint. None of the 143 throat swabs assayed demonstrated evidence of </w:t>
      </w:r>
      <w:proofErr w:type="spellStart"/>
      <w:r w:rsidR="001D3B01">
        <w:t>CoV</w:t>
      </w:r>
      <w:proofErr w:type="spellEnd"/>
      <w:r w:rsidR="001D3B01">
        <w:t xml:space="preserve"> infection.</w:t>
      </w:r>
    </w:p>
    <w:p w14:paraId="5F4549F6" w14:textId="77777777" w:rsidR="00DB2C14" w:rsidRDefault="00DB2C14" w:rsidP="00DB2C14">
      <w:pPr>
        <w:pStyle w:val="NormalWeb"/>
        <w:contextualSpacing/>
      </w:pPr>
    </w:p>
    <w:p w14:paraId="3039542D" w14:textId="2874A681" w:rsidR="00DB2C14" w:rsidRDefault="00127389" w:rsidP="00DB2C14">
      <w:pPr>
        <w:pStyle w:val="NormalWeb"/>
        <w:contextualSpacing/>
      </w:pPr>
      <w:r>
        <w:t xml:space="preserve">Prevalence in feces varied slightly across species, </w:t>
      </w:r>
      <w:r w:rsidR="00556B79">
        <w:t>with</w:t>
      </w:r>
      <w:r>
        <w:t xml:space="preserve"> 4/44 (9.</w:t>
      </w:r>
      <w:r w:rsidR="00DB2C14">
        <w:t>1</w:t>
      </w:r>
      <w:r>
        <w:t>%)</w:t>
      </w:r>
      <w:r w:rsidR="00556B79">
        <w:t xml:space="preserve"> </w:t>
      </w:r>
      <w:r>
        <w:rPr>
          <w:i/>
          <w:iCs/>
        </w:rPr>
        <w:t xml:space="preserve">P. rufus </w:t>
      </w:r>
      <w:r>
        <w:t>s</w:t>
      </w:r>
      <w:r w:rsidR="008879E5">
        <w:t>pecimens</w:t>
      </w:r>
      <w:r>
        <w:rPr>
          <w:i/>
          <w:iCs/>
        </w:rPr>
        <w:t>,</w:t>
      </w:r>
      <w:r>
        <w:t xml:space="preserve"> 16/145 (11.0%) </w:t>
      </w:r>
      <w:r>
        <w:rPr>
          <w:i/>
          <w:iCs/>
        </w:rPr>
        <w:t xml:space="preserve">E. </w:t>
      </w:r>
      <w:proofErr w:type="spellStart"/>
      <w:r>
        <w:rPr>
          <w:i/>
          <w:iCs/>
        </w:rPr>
        <w:t>dupreanum</w:t>
      </w:r>
      <w:proofErr w:type="spellEnd"/>
      <w:r>
        <w:rPr>
          <w:i/>
          <w:iCs/>
        </w:rPr>
        <w:t xml:space="preserve"> </w:t>
      </w:r>
      <w:r w:rsidR="008879E5">
        <w:t>specimens</w:t>
      </w:r>
      <w:r>
        <w:t>, and 8/96 (8.3%)</w:t>
      </w:r>
      <w:r w:rsidR="00556B79">
        <w:t xml:space="preserve"> </w:t>
      </w:r>
      <w:r>
        <w:rPr>
          <w:i/>
          <w:iCs/>
        </w:rPr>
        <w:t xml:space="preserve">R. </w:t>
      </w:r>
      <w:proofErr w:type="spellStart"/>
      <w:r>
        <w:rPr>
          <w:i/>
          <w:iCs/>
        </w:rPr>
        <w:t>madagascariensis</w:t>
      </w:r>
      <w:proofErr w:type="spellEnd"/>
      <w:r>
        <w:rPr>
          <w:i/>
          <w:iCs/>
        </w:rPr>
        <w:t xml:space="preserve"> </w:t>
      </w:r>
      <w:r w:rsidR="008879E5">
        <w:t>specimens</w:t>
      </w:r>
      <w:r w:rsidR="002F369C">
        <w:t xml:space="preserve"> sequencing </w:t>
      </w:r>
      <w:proofErr w:type="spellStart"/>
      <w:r w:rsidR="002F369C">
        <w:t>CoV</w:t>
      </w:r>
      <w:proofErr w:type="spellEnd"/>
      <w:r w:rsidR="002F369C">
        <w:t xml:space="preserve"> </w:t>
      </w:r>
      <w:r>
        <w:t xml:space="preserve">positive.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R. madagascariensis</w:t>
      </w:r>
      <w:r>
        <w:t xml:space="preserve">. Juvenile vs. adult prevalence was 3/15 (20%) vs. 1/29 (3.5%) for </w:t>
      </w:r>
      <w:r>
        <w:rPr>
          <w:i/>
          <w:iCs/>
        </w:rPr>
        <w:t>P. rufus,</w:t>
      </w:r>
      <w:r>
        <w:t>5/13 (38.</w:t>
      </w:r>
      <w:r w:rsidR="00DB2C14">
        <w:t>5</w:t>
      </w:r>
      <w:r>
        <w:t xml:space="preserve">%) vs. 11/132 (8.3%) for </w:t>
      </w:r>
      <w:r>
        <w:rPr>
          <w:i/>
          <w:iCs/>
        </w:rPr>
        <w:t xml:space="preserve">E. </w:t>
      </w:r>
      <w:proofErr w:type="spellStart"/>
      <w:r>
        <w:rPr>
          <w:i/>
          <w:iCs/>
        </w:rPr>
        <w:t>dupreanum</w:t>
      </w:r>
      <w:proofErr w:type="spellEnd"/>
      <w:r>
        <w:t xml:space="preserve">, and 0/13 (0%) vs. 8/83 (9.6%) for </w:t>
      </w:r>
      <w:r>
        <w:rPr>
          <w:i/>
          <w:iCs/>
        </w:rPr>
        <w:t>R. madagasca</w:t>
      </w:r>
      <w:r w:rsidR="0091154F">
        <w:rPr>
          <w:i/>
          <w:iCs/>
        </w:rPr>
        <w:t>r</w:t>
      </w:r>
      <w:r>
        <w:rPr>
          <w:i/>
          <w:iCs/>
        </w:rPr>
        <w:t xml:space="preserve">iensis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with the highest prevalence</w:t>
      </w:r>
      <w:r w:rsidR="00A316ED">
        <w:t xml:space="preserve"> for all three species</w:t>
      </w:r>
      <w:r w:rsidR="000A7E91">
        <w:t xml:space="preserve"> observed during the wet season months of February-April when late</w:t>
      </w:r>
      <w:ins w:id="7" w:author="Anecia Danille Gentles" w:date="2021-09-15T02:25:00Z">
        <w:r w:rsidR="0DC57ADE">
          <w:t>-</w:t>
        </w:r>
      </w:ins>
      <w:r w:rsidR="000A7E91">
        <w:t xml:space="preserve">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7FD1A7A8" w14:textId="77777777" w:rsidR="00DB2C14" w:rsidRDefault="00DB2C14" w:rsidP="00DB2C14">
      <w:pPr>
        <w:pStyle w:val="NormalWeb"/>
        <w:contextualSpacing/>
      </w:pPr>
    </w:p>
    <w:p w14:paraId="2A875CE5" w14:textId="77777777" w:rsidR="00DB2C14" w:rsidRDefault="00127389" w:rsidP="00DB2C14">
      <w:pPr>
        <w:pStyle w:val="NormalWeb"/>
        <w:contextualSpacing/>
        <w:rPr>
          <w:i/>
          <w:iCs/>
        </w:rPr>
      </w:pPr>
      <w:r>
        <w:rPr>
          <w:i/>
          <w:iCs/>
        </w:rPr>
        <w:t>Genome Annotation and BLAST</w:t>
      </w:r>
    </w:p>
    <w:p w14:paraId="309B2A21" w14:textId="7051C197" w:rsidR="000E4765" w:rsidRDefault="00127389" w:rsidP="000E4765">
      <w:pPr>
        <w:pStyle w:val="NormalWeb"/>
        <w:contextualSpacing/>
        <w:rPr>
          <w:color w:val="000000"/>
        </w:rPr>
      </w:pPr>
      <w:r>
        <w:t xml:space="preserve">Three full or near-full </w:t>
      </w:r>
      <w:proofErr w:type="spellStart"/>
      <w:r w:rsidR="001D3B01">
        <w:t>CoV</w:t>
      </w:r>
      <w:proofErr w:type="spellEnd"/>
      <w:r w:rsidR="001D3B01">
        <w:t xml:space="preserve"> </w:t>
      </w:r>
      <w:r>
        <w:t xml:space="preserve">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madagascariensis </w:t>
      </w:r>
      <w:r>
        <w:t xml:space="preserve">(two genomes: 28,980 and 28,926 bps in length) and </w:t>
      </w:r>
      <w:r>
        <w:rPr>
          <w:i/>
          <w:iCs/>
        </w:rPr>
        <w:t xml:space="preserve">P. rufus </w:t>
      </w:r>
      <w:r>
        <w:t>(one genome: 29,122 bps in length)</w:t>
      </w:r>
      <w:r w:rsidR="00F527F1">
        <w:t xml:space="preserve"> (</w:t>
      </w:r>
      <w:r w:rsidR="00F527F1">
        <w:rPr>
          <w:b/>
          <w:bCs/>
        </w:rPr>
        <w:t>Supplementary Figure 1</w:t>
      </w:r>
      <w:r w:rsidR="00F527F1">
        <w:t>)</w:t>
      </w:r>
      <w:r>
        <w:t xml:space="preserve">. In all three genomes, we successfully </w:t>
      </w:r>
      <w:r w:rsidR="00FA2538">
        <w:t>identified</w:t>
      </w:r>
      <w:r>
        <w:t xml:space="preserve">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w:t>
      </w:r>
      <w:r w:rsidR="00067E18">
        <w:t xml:space="preserve">In keeping with convention outlined in </w:t>
      </w:r>
      <w:sdt>
        <w:sdtPr>
          <w:rPr>
            <w:color w:val="000000"/>
          </w:rPr>
          <w:tag w:val="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
          <w:id w:val="1943105939"/>
          <w:placeholder>
            <w:docPart w:val="DefaultPlaceholder_-1854013440"/>
          </w:placeholder>
        </w:sdtPr>
        <w:sdtEndPr/>
        <w:sdtContent>
          <w:r w:rsidR="009E41B3" w:rsidRPr="009E41B3">
            <w:rPr>
              <w:color w:val="000000"/>
            </w:rPr>
            <w:t>(61)</w:t>
          </w:r>
        </w:sdtContent>
      </w:sdt>
      <w:r w:rsidR="00067E18">
        <w:t>, the accessory genes, NS7a and NS7b</w:t>
      </w:r>
      <w:r w:rsidR="00880BC2">
        <w:t>,</w:t>
      </w:r>
      <w:r w:rsidR="00067E18">
        <w:t xml:space="preserve"> were so named based on nucleotide alignment </w:t>
      </w:r>
      <w:r w:rsidR="009F346F">
        <w:t xml:space="preserve">and amino acid identity to </w:t>
      </w:r>
      <w:r w:rsidR="00067E18">
        <w:t xml:space="preserve">homologous proteins in previously described </w:t>
      </w:r>
      <w:proofErr w:type="spellStart"/>
      <w:r w:rsidR="00067E18">
        <w:rPr>
          <w:i/>
          <w:iCs/>
        </w:rPr>
        <w:t>Nobecoviruses</w:t>
      </w:r>
      <w:proofErr w:type="spellEnd"/>
      <w:r w:rsidR="009F346F">
        <w:rPr>
          <w:i/>
          <w:iCs/>
        </w:rPr>
        <w:t>.</w:t>
      </w:r>
      <w:r w:rsidR="009F346F">
        <w:t xml:space="preserve"> </w:t>
      </w:r>
      <w:r w:rsidR="00880BC2">
        <w:t xml:space="preserve">In general, </w:t>
      </w:r>
      <w:proofErr w:type="spellStart"/>
      <w:r w:rsidR="009F346F">
        <w:t>BLASTx</w:t>
      </w:r>
      <w:proofErr w:type="spellEnd"/>
      <w:r w:rsidR="009F346F">
        <w:t xml:space="preserve"> queries of NS7 accessory proteins demonstrated 40-</w:t>
      </w:r>
      <w:r w:rsidR="006C6198">
        <w:t>80</w:t>
      </w:r>
      <w:r w:rsidR="009F346F">
        <w:t xml:space="preserve">% amino acid identity to already-characterized </w:t>
      </w:r>
      <w:proofErr w:type="spellStart"/>
      <w:r w:rsidR="009F346F">
        <w:rPr>
          <w:i/>
          <w:iCs/>
        </w:rPr>
        <w:t>Nobecovirus</w:t>
      </w:r>
      <w:proofErr w:type="spellEnd"/>
      <w:r w:rsidR="009F346F">
        <w:t xml:space="preserve"> proteins (</w:t>
      </w:r>
      <w:r w:rsidR="009F346F">
        <w:rPr>
          <w:b/>
          <w:bCs/>
        </w:rPr>
        <w:t>Supplementary Table 1</w:t>
      </w:r>
      <w:r w:rsidR="009F346F">
        <w:t xml:space="preserve">). </w:t>
      </w:r>
      <w:r>
        <w:t xml:space="preserve">Genomes derived from </w:t>
      </w:r>
      <w:r>
        <w:rPr>
          <w:i/>
          <w:iCs/>
        </w:rPr>
        <w:t xml:space="preserve">R. madagascariensis </w:t>
      </w:r>
      <w:r>
        <w:t xml:space="preserve">appeared slightly more complex than those derived from </w:t>
      </w:r>
      <w:r>
        <w:rPr>
          <w:i/>
          <w:iCs/>
        </w:rPr>
        <w:t xml:space="preserve">P. rufus, </w:t>
      </w:r>
      <w:r>
        <w:t xml:space="preserve">allowing for annotation of one additional accessory gene, NS7c, which has been </w:t>
      </w:r>
      <w:r w:rsidR="00880BC2">
        <w:t xml:space="preserve">characterized </w:t>
      </w:r>
      <w:r>
        <w:t xml:space="preserve">in recombinant </w:t>
      </w:r>
      <w:proofErr w:type="spellStart"/>
      <w:r>
        <w:rPr>
          <w:i/>
          <w:iCs/>
        </w:rPr>
        <w:t>Nobecovirus</w:t>
      </w:r>
      <w:proofErr w:type="spellEnd"/>
      <w:r>
        <w:rPr>
          <w:i/>
          <w:iCs/>
        </w:rPr>
        <w:t xml:space="preserve"> </w:t>
      </w:r>
      <w:r>
        <w:t xml:space="preserve">sequences of the </w:t>
      </w:r>
      <w:proofErr w:type="spellStart"/>
      <w:r w:rsidR="00524E11">
        <w:t>RoBat-CoV</w:t>
      </w:r>
      <w:proofErr w:type="spellEnd"/>
      <w:r w:rsidR="00524E11">
        <w:t xml:space="preserve"> GCCDC1</w:t>
      </w:r>
      <w:r w:rsidR="00524E11">
        <w:rPr>
          <w:iCs/>
        </w:rPr>
        <w:t xml:space="preserve"> </w:t>
      </w:r>
      <w:r>
        <w:t xml:space="preserve">lineage </w:t>
      </w:r>
      <w:sdt>
        <w:sdtPr>
          <w:rPr>
            <w:color w:val="000000"/>
          </w:rPr>
          <w:tag w:val="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620421749"/>
          <w:placeholder>
            <w:docPart w:val="DefaultPlaceholder_-1854013440"/>
          </w:placeholder>
        </w:sdtPr>
        <w:sdtEndPr/>
        <w:sdtContent>
          <w:r w:rsidR="009E41B3" w:rsidRPr="009E41B3">
            <w:rPr>
              <w:color w:val="000000"/>
            </w:rPr>
            <w:t>(27,61)</w:t>
          </w:r>
        </w:sdtContent>
      </w:sdt>
      <w:r>
        <w:t xml:space="preserve">. </w:t>
      </w:r>
      <w:r w:rsidR="00880BC2">
        <w:t xml:space="preserve">Curiously, </w:t>
      </w:r>
      <w:proofErr w:type="spellStart"/>
      <w:r w:rsidR="00880BC2">
        <w:t>BLASTx</w:t>
      </w:r>
      <w:proofErr w:type="spellEnd"/>
      <w:r w:rsidR="00880BC2">
        <w:t xml:space="preserve"> query of the NS7a accessory protein in the </w:t>
      </w:r>
      <w:r w:rsidR="00880BC2">
        <w:rPr>
          <w:i/>
          <w:iCs/>
        </w:rPr>
        <w:t xml:space="preserve">P. rufus </w:t>
      </w:r>
      <w:r w:rsidR="00880BC2">
        <w:t xml:space="preserve">genome showed no identity to any previously described </w:t>
      </w:r>
      <w:proofErr w:type="spellStart"/>
      <w:r w:rsidR="00067E18" w:rsidRPr="00B3559C">
        <w:rPr>
          <w:i/>
          <w:color w:val="000000" w:themeColor="text1"/>
        </w:rPr>
        <w:t>Nobecovirus</w:t>
      </w:r>
      <w:proofErr w:type="spellEnd"/>
      <w:r w:rsidR="00880BC2" w:rsidRPr="00B3559C">
        <w:rPr>
          <w:i/>
          <w:color w:val="000000" w:themeColor="text1"/>
        </w:rPr>
        <w:t xml:space="preserve"> </w:t>
      </w:r>
      <w:r w:rsidR="00880BC2" w:rsidRPr="00B3559C">
        <w:rPr>
          <w:color w:val="000000" w:themeColor="text1"/>
        </w:rPr>
        <w:t>protein; rather</w:t>
      </w:r>
      <w:r w:rsidR="00A63116" w:rsidRPr="00B3559C">
        <w:rPr>
          <w:color w:val="000000" w:themeColor="text1"/>
        </w:rPr>
        <w:t xml:space="preserve">, the highest </w:t>
      </w:r>
      <w:r w:rsidR="008F0BD0">
        <w:rPr>
          <w:color w:val="000000"/>
        </w:rPr>
        <w:t xml:space="preserve">scoring </w:t>
      </w:r>
      <w:r w:rsidR="00A63116">
        <w:rPr>
          <w:color w:val="000000"/>
        </w:rPr>
        <w:t xml:space="preserve">protein </w:t>
      </w:r>
      <w:r w:rsidR="008F0BD0">
        <w:rPr>
          <w:color w:val="000000"/>
        </w:rPr>
        <w:t>alignment</w:t>
      </w:r>
      <w:r w:rsidR="008F0BD0" w:rsidRPr="00B3559C">
        <w:rPr>
          <w:color w:val="000000" w:themeColor="text1"/>
        </w:rPr>
        <w:t xml:space="preserve"> (</w:t>
      </w:r>
      <w:r w:rsidR="008F0BD0" w:rsidRPr="00130D08">
        <w:rPr>
          <w:color w:val="000000" w:themeColor="text1"/>
        </w:rPr>
        <w:t>31.25</w:t>
      </w:r>
      <w:r w:rsidR="008F0BD0">
        <w:rPr>
          <w:color w:val="000000"/>
        </w:rPr>
        <w:t xml:space="preserve">% </w:t>
      </w:r>
      <w:r w:rsidR="00A63116">
        <w:rPr>
          <w:color w:val="000000"/>
        </w:rPr>
        <w:t>identity</w:t>
      </w:r>
      <w:del w:id="8" w:author="Cara Brook" w:date="2021-09-21T06:53:00Z">
        <w:r w:rsidR="008F0BD0" w:rsidDel="00964F8B">
          <w:rPr>
            <w:color w:val="000000"/>
          </w:rPr>
          <w:delText>, XX% similarity,</w:delText>
        </w:r>
      </w:del>
      <w:ins w:id="9" w:author="Cara Brook" w:date="2021-09-21T06:53:00Z">
        <w:r w:rsidR="00964F8B">
          <w:rPr>
            <w:color w:val="000000"/>
          </w:rPr>
          <w:t>,</w:t>
        </w:r>
      </w:ins>
      <w:r w:rsidR="00EA3151">
        <w:rPr>
          <w:color w:val="000000"/>
        </w:rPr>
        <w:t xml:space="preserve"> 1e-06</w:t>
      </w:r>
      <w:r w:rsidR="008F0BD0">
        <w:rPr>
          <w:color w:val="000000"/>
        </w:rPr>
        <w:t xml:space="preserve"> </w:t>
      </w:r>
      <w:ins w:id="10" w:author="Cara Brook" w:date="2021-09-21T06:46:00Z">
        <w:r w:rsidR="00964F8B">
          <w:rPr>
            <w:color w:val="000000"/>
          </w:rPr>
          <w:t>E</w:t>
        </w:r>
      </w:ins>
      <w:del w:id="11" w:author="Cara Brook" w:date="2021-09-21T06:46:00Z">
        <w:r w:rsidR="008F0BD0" w:rsidDel="00964F8B">
          <w:rPr>
            <w:color w:val="000000"/>
          </w:rPr>
          <w:delText>e</w:delText>
        </w:r>
      </w:del>
      <w:r w:rsidR="008F0BD0">
        <w:rPr>
          <w:color w:val="000000"/>
        </w:rPr>
        <w:t>-value</w:t>
      </w:r>
      <w:del w:id="12" w:author="Cara Brook" w:date="2021-09-21T06:53:00Z">
        <w:r w:rsidR="008F0BD0" w:rsidDel="00964F8B">
          <w:rPr>
            <w:color w:val="000000"/>
          </w:rPr>
          <w:delText xml:space="preserve"> </w:delText>
        </w:r>
      </w:del>
      <w:r w:rsidR="008F0BD0">
        <w:rPr>
          <w:color w:val="000000"/>
        </w:rPr>
        <w:t xml:space="preserve">) of the NS7a translation encompassed </w:t>
      </w:r>
      <w:r w:rsidR="00EA3151">
        <w:rPr>
          <w:color w:val="000000"/>
        </w:rPr>
        <w:t>40% of the query</w:t>
      </w:r>
      <w:r w:rsidR="00130D08">
        <w:rPr>
          <w:color w:val="000000"/>
        </w:rPr>
        <w:t xml:space="preserve"> (query coverage was located </w:t>
      </w:r>
      <w:ins w:id="13" w:author="Cara Brook" w:date="2021-09-21T06:22:00Z">
        <w:r w:rsidR="007B53F5">
          <w:rPr>
            <w:color w:val="000000"/>
          </w:rPr>
          <w:t xml:space="preserve">at the 3’ end of </w:t>
        </w:r>
      </w:ins>
      <w:del w:id="14" w:author="Cara Brook" w:date="2021-09-21T06:22:00Z">
        <w:r w:rsidR="00130D08" w:rsidDel="007B53F5">
          <w:rPr>
            <w:color w:val="000000"/>
          </w:rPr>
          <w:delText xml:space="preserve">in the second half of </w:delText>
        </w:r>
      </w:del>
      <w:r w:rsidR="00130D08">
        <w:rPr>
          <w:color w:val="000000"/>
        </w:rPr>
        <w:t>the  query length)</w:t>
      </w:r>
      <w:r w:rsidR="008F0BD0">
        <w:rPr>
          <w:color w:val="000000"/>
        </w:rPr>
        <w:t>, and corresponded to</w:t>
      </w:r>
      <w:r w:rsidR="00A63116">
        <w:rPr>
          <w:color w:val="000000"/>
        </w:rPr>
        <w:t xml:space="preserve"> </w:t>
      </w:r>
      <w:r w:rsidR="00A63116" w:rsidRPr="00FA2538">
        <w:rPr>
          <w:color w:val="000000" w:themeColor="text1"/>
        </w:rPr>
        <w:t>an arachnid Low-Density Lipoprotein Receptor-Related Protein 1 (LRP-1) (</w:t>
      </w:r>
      <w:r w:rsidR="00A63116" w:rsidRPr="00FA2538">
        <w:rPr>
          <w:b/>
          <w:color w:val="000000" w:themeColor="text1"/>
        </w:rPr>
        <w:t>Supplementary Table 2</w:t>
      </w:r>
      <w:r w:rsidR="00A63116" w:rsidRPr="00FA2538">
        <w:rPr>
          <w:color w:val="000000" w:themeColor="text1"/>
        </w:rPr>
        <w:t>).</w:t>
      </w:r>
      <w:r w:rsidR="00700838">
        <w:rPr>
          <w:color w:val="000000" w:themeColor="text1"/>
        </w:rPr>
        <w:t xml:space="preserve"> </w:t>
      </w:r>
      <w:r w:rsidR="00A63116" w:rsidRPr="00B3559C">
        <w:rPr>
          <w:color w:val="000000" w:themeColor="text1"/>
        </w:rPr>
        <w:t>As LRP-1</w:t>
      </w:r>
      <w:r w:rsidR="00700838">
        <w:rPr>
          <w:color w:val="000000" w:themeColor="text1"/>
        </w:rPr>
        <w:t xml:space="preserve"> is</w:t>
      </w:r>
      <w:r w:rsidR="006D2A4F" w:rsidRPr="00B3559C">
        <w:rPr>
          <w:color w:val="000000" w:themeColor="text1"/>
        </w:rPr>
        <w:t xml:space="preserve"> involved in the mammalian innate immune response</w:t>
      </w:r>
      <w:sdt>
        <w:sdtPr>
          <w:rPr>
            <w:color w:val="000000"/>
          </w:rPr>
          <w:tag w:val="MENDELEY_CITATION_v3_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"/>
          <w:id w:val="-1020860270"/>
          <w:placeholder>
            <w:docPart w:val="DefaultPlaceholder_-1854013440"/>
          </w:placeholder>
        </w:sdtPr>
        <w:sdtEndPr/>
        <w:sdtContent>
          <w:ins w:id="15" w:author="Cara Brook" w:date="2021-09-21T06:22:00Z">
            <w:r w:rsidR="007B53F5">
              <w:rPr>
                <w:color w:val="000000"/>
              </w:rPr>
              <w:t xml:space="preserve"> </w:t>
            </w:r>
          </w:ins>
          <w:r w:rsidR="009E41B3" w:rsidRPr="009E41B3">
            <w:rPr>
              <w:color w:val="000000"/>
            </w:rPr>
            <w:t>(85)</w:t>
          </w:r>
        </w:sdtContent>
      </w:sdt>
      <w:r w:rsidR="006D2A4F" w:rsidRPr="00B3559C">
        <w:rPr>
          <w:color w:val="000000" w:themeColor="text1"/>
        </w:rPr>
        <w:t>, we hypothesize</w:t>
      </w:r>
      <w:r w:rsidR="000E4765" w:rsidRPr="00B3559C">
        <w:rPr>
          <w:color w:val="000000" w:themeColor="text1"/>
        </w:rPr>
        <w:t>d</w:t>
      </w:r>
      <w:r w:rsidR="006D2A4F" w:rsidRPr="00B3559C">
        <w:rPr>
          <w:color w:val="000000" w:themeColor="text1"/>
        </w:rPr>
        <w:t xml:space="preserve"> that this putative novel ORF could be a viral gene involved in immune antagonism. To check the integrity of our </w:t>
      </w:r>
      <w:r w:rsidR="006D2A4F" w:rsidRPr="00B3559C">
        <w:rPr>
          <w:i/>
          <w:color w:val="000000" w:themeColor="text1"/>
        </w:rPr>
        <w:t xml:space="preserve">de novo </w:t>
      </w:r>
      <w:r w:rsidR="006D2A4F" w:rsidRPr="00B3559C">
        <w:rPr>
          <w:color w:val="000000" w:themeColor="text1"/>
        </w:rPr>
        <w:t xml:space="preserve">assembly </w:t>
      </w:r>
      <w:ins w:id="16" w:author="Cara Brook" w:date="2021-09-21T06:23:00Z">
        <w:r w:rsidR="007B53F5">
          <w:rPr>
            <w:color w:val="000000" w:themeColor="text1"/>
          </w:rPr>
          <w:t>in NS7a</w:t>
        </w:r>
      </w:ins>
      <w:del w:id="17" w:author="Cara Brook" w:date="2021-09-21T06:24:00Z">
        <w:r w:rsidR="006D2A4F" w:rsidRPr="00B3559C" w:rsidDel="007B53F5">
          <w:rPr>
            <w:color w:val="000000" w:themeColor="text1"/>
          </w:rPr>
          <w:delText>in this region</w:delText>
        </w:r>
      </w:del>
      <w:r w:rsidR="006D2A4F" w:rsidRPr="00B3559C">
        <w:rPr>
          <w:color w:val="000000" w:themeColor="text1"/>
        </w:rPr>
        <w:t xml:space="preserve">, we mapped the deduplicated raw reads from </w:t>
      </w:r>
      <w:proofErr w:type="spellStart"/>
      <w:r w:rsidR="006D2A4F" w:rsidRPr="00B3559C">
        <w:rPr>
          <w:color w:val="000000" w:themeColor="text1"/>
        </w:rPr>
        <w:t>mNGS</w:t>
      </w:r>
      <w:proofErr w:type="spellEnd"/>
      <w:r w:rsidR="006D2A4F" w:rsidRPr="00B3559C">
        <w:rPr>
          <w:color w:val="000000" w:themeColor="text1"/>
        </w:rPr>
        <w:t xml:space="preserve"> to the full genome </w:t>
      </w:r>
      <w:r w:rsidR="006D2A4F" w:rsidRPr="00B3559C">
        <w:rPr>
          <w:i/>
          <w:color w:val="000000" w:themeColor="text1"/>
        </w:rPr>
        <w:t xml:space="preserve">P. rufus </w:t>
      </w:r>
      <w:proofErr w:type="spellStart"/>
      <w:r w:rsidR="006D2A4F" w:rsidRPr="00B3559C">
        <w:rPr>
          <w:i/>
          <w:color w:val="000000" w:themeColor="text1"/>
        </w:rPr>
        <w:t>Nobecovirus</w:t>
      </w:r>
      <w:proofErr w:type="spellEnd"/>
      <w:r w:rsidR="006D2A4F" w:rsidRPr="00B3559C">
        <w:rPr>
          <w:i/>
          <w:color w:val="000000" w:themeColor="text1"/>
        </w:rPr>
        <w:t xml:space="preserve"> </w:t>
      </w:r>
      <w:r w:rsidR="006D2A4F" w:rsidRPr="00B3559C">
        <w:rPr>
          <w:color w:val="000000" w:themeColor="text1"/>
        </w:rPr>
        <w:t xml:space="preserve">contig generated by </w:t>
      </w:r>
      <w:proofErr w:type="spellStart"/>
      <w:r w:rsidR="006D2A4F" w:rsidRPr="00B3559C">
        <w:rPr>
          <w:color w:val="000000" w:themeColor="text1"/>
        </w:rPr>
        <w:t>IDseq</w:t>
      </w:r>
      <w:proofErr w:type="spellEnd"/>
      <w:r w:rsidR="00C90266" w:rsidRPr="00B3559C">
        <w:rPr>
          <w:color w:val="000000" w:themeColor="text1"/>
        </w:rPr>
        <w:t xml:space="preserve"> </w:t>
      </w:r>
      <w:sdt>
        <w:sdtPr>
          <w:rPr>
            <w:color w:val="000000"/>
          </w:rPr>
          <w:tag w:val="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
          <w:id w:val="1596525229"/>
          <w:placeholder>
            <w:docPart w:val="DefaultPlaceholder_-1854013440"/>
          </w:placeholder>
        </w:sdtPr>
        <w:sdtEndPr/>
        <w:sdtContent>
          <w:r w:rsidR="009E41B3" w:rsidRPr="009E41B3">
            <w:rPr>
              <w:color w:val="000000"/>
            </w:rPr>
            <w:t>(86)</w:t>
          </w:r>
        </w:sdtContent>
      </w:sdt>
      <w:r w:rsidR="006D2A4F" w:rsidRPr="00B3559C">
        <w:rPr>
          <w:color w:val="000000" w:themeColor="text1"/>
        </w:rPr>
        <w:t xml:space="preserve">. We confirmed &gt;200x read coverage across the region corresponding to the putative NS7a accessory protein, with good representation of both forward and reverse-facing reads across the length of the protein, as well as the intergenic regions preceding and succeeding it. We were also able to identify a putative </w:t>
      </w:r>
      <w:r w:rsidR="00711B8F">
        <w:t xml:space="preserve">Transcription Regulatory Sequence (TRS) </w:t>
      </w:r>
      <w:r w:rsidR="006D2A4F" w:rsidRPr="00B3559C">
        <w:rPr>
          <w:color w:val="000000" w:themeColor="text1"/>
        </w:rPr>
        <w:t xml:space="preserve">preceding this </w:t>
      </w:r>
      <w:r w:rsidR="006D2A4F" w:rsidRPr="00B3559C">
        <w:rPr>
          <w:color w:val="000000" w:themeColor="text1"/>
        </w:rPr>
        <w:lastRenderedPageBreak/>
        <w:t>gene</w:t>
      </w:r>
      <w:r w:rsidR="00711B8F" w:rsidRPr="00B3559C">
        <w:rPr>
          <w:color w:val="000000" w:themeColor="text1"/>
        </w:rPr>
        <w:t xml:space="preserve"> (</w:t>
      </w:r>
      <w:r w:rsidR="00711B8F" w:rsidRPr="00B3559C">
        <w:rPr>
          <w:b/>
          <w:color w:val="000000" w:themeColor="text1"/>
        </w:rPr>
        <w:t>Table 1</w:t>
      </w:r>
      <w:r w:rsidR="00711B8F" w:rsidRPr="00B3559C">
        <w:rPr>
          <w:color w:val="000000" w:themeColor="text1"/>
        </w:rPr>
        <w:t>)</w:t>
      </w:r>
      <w:r w:rsidR="006D2A4F" w:rsidRPr="00B3559C">
        <w:rPr>
          <w:color w:val="000000" w:themeColor="text1"/>
        </w:rPr>
        <w:t xml:space="preserve">, further validating our confidence that </w:t>
      </w:r>
      <w:r w:rsidR="006D2A4F" w:rsidRPr="00B3559C">
        <w:rPr>
          <w:i/>
          <w:color w:val="000000" w:themeColor="text1"/>
        </w:rPr>
        <w:t xml:space="preserve">P. rufus </w:t>
      </w:r>
      <w:proofErr w:type="spellStart"/>
      <w:r w:rsidR="006D2A4F" w:rsidRPr="00B3559C">
        <w:rPr>
          <w:i/>
          <w:color w:val="000000" w:themeColor="text1"/>
        </w:rPr>
        <w:t>Nobecovirus</w:t>
      </w:r>
      <w:proofErr w:type="spellEnd"/>
      <w:r w:rsidR="006D2A4F" w:rsidRPr="00B3559C">
        <w:rPr>
          <w:i/>
          <w:color w:val="000000" w:themeColor="text1"/>
        </w:rPr>
        <w:t xml:space="preserve"> </w:t>
      </w:r>
      <w:r w:rsidR="006D2A4F" w:rsidRPr="00B3559C">
        <w:rPr>
          <w:color w:val="000000" w:themeColor="text1"/>
        </w:rPr>
        <w:t>NS7a represents a real though highly divergent protein.</w:t>
      </w:r>
    </w:p>
    <w:p w14:paraId="0B1F2BA0" w14:textId="77777777" w:rsidR="000E4765" w:rsidRDefault="000E4765" w:rsidP="000E4765">
      <w:pPr>
        <w:pStyle w:val="NormalWeb"/>
        <w:contextualSpacing/>
        <w:rPr>
          <w:color w:val="000000"/>
        </w:rPr>
      </w:pPr>
    </w:p>
    <w:p w14:paraId="69FA6FE9" w14:textId="295ACF48" w:rsidR="000E4765" w:rsidRDefault="007C0D08" w:rsidP="000E4765">
      <w:pPr>
        <w:pStyle w:val="NormalWeb"/>
        <w:contextualSpacing/>
      </w:pPr>
      <w:r>
        <w:t xml:space="preserve">In addition to </w:t>
      </w:r>
      <w:r w:rsidR="00343CFD">
        <w:t>the</w:t>
      </w:r>
      <w:r>
        <w:t xml:space="preserve"> </w:t>
      </w:r>
      <w:r w:rsidR="0079263A">
        <w:t xml:space="preserve">identification of </w:t>
      </w:r>
      <w:r w:rsidR="0079263A" w:rsidRPr="00B3559C">
        <w:rPr>
          <w:iCs/>
        </w:rPr>
        <w:t>both canonical and novel ORFs</w:t>
      </w:r>
      <w:r w:rsidR="0079263A">
        <w:rPr>
          <w:iCs/>
        </w:rPr>
        <w:t xml:space="preserve"> described above</w:t>
      </w:r>
      <w:r>
        <w:t xml:space="preserve">, </w:t>
      </w:r>
      <w:r w:rsidR="00127389">
        <w:t xml:space="preserve">we </w:t>
      </w:r>
      <w:r w:rsidR="0079263A">
        <w:t xml:space="preserve">also </w:t>
      </w:r>
      <w:r w:rsidR="00343CFD">
        <w:t>observ</w:t>
      </w:r>
      <w:r w:rsidR="0079263A">
        <w:t>ed</w:t>
      </w:r>
      <w:r>
        <w:t xml:space="preserve"> </w:t>
      </w:r>
      <w:r w:rsidR="00343CFD">
        <w:t xml:space="preserve">non-coding </w:t>
      </w:r>
      <w:r>
        <w:t xml:space="preserve">TRS elements preceding all </w:t>
      </w:r>
      <w:r w:rsidR="0079263A">
        <w:t xml:space="preserve">the </w:t>
      </w:r>
      <w:r>
        <w:t xml:space="preserve">major proteins in all three </w:t>
      </w:r>
      <w:proofErr w:type="spellStart"/>
      <w:r>
        <w:rPr>
          <w:i/>
          <w:iCs/>
        </w:rPr>
        <w:t>Nobecovirus</w:t>
      </w:r>
      <w:proofErr w:type="spellEnd"/>
      <w:r>
        <w:rPr>
          <w:i/>
          <w:iCs/>
        </w:rPr>
        <w:t xml:space="preserve"> </w:t>
      </w:r>
      <w:r>
        <w:t>genomes (</w:t>
      </w:r>
      <w:r>
        <w:rPr>
          <w:b/>
          <w:bCs/>
        </w:rPr>
        <w:t>Table 1</w:t>
      </w:r>
      <w:r>
        <w:t>)</w:t>
      </w:r>
      <w:r w:rsidR="00343CFD">
        <w:t>. M</w:t>
      </w:r>
      <w:r>
        <w:t xml:space="preserve">any of </w:t>
      </w:r>
      <w:r w:rsidR="00343CFD">
        <w:t>these</w:t>
      </w:r>
      <w:r>
        <w:t xml:space="preserve"> </w:t>
      </w:r>
      <w:r w:rsidR="00127389">
        <w:t xml:space="preserve">correspond to the 5’-ACGAAC-3’ </w:t>
      </w:r>
      <w:r w:rsidR="0091154F">
        <w:t xml:space="preserve">six </w:t>
      </w:r>
      <w:r>
        <w:t xml:space="preserve">bp </w:t>
      </w:r>
      <w:r w:rsidR="00127389">
        <w:t>core</w:t>
      </w:r>
      <w:r>
        <w:t xml:space="preserve"> motif</w:t>
      </w:r>
      <w:r w:rsidR="00127389">
        <w:t xml:space="preserve"> common to many </w:t>
      </w:r>
      <w:proofErr w:type="spellStart"/>
      <w:r w:rsidR="00127389">
        <w:rPr>
          <w:i/>
          <w:iCs/>
        </w:rPr>
        <w:t>Betacoronaviruses</w:t>
      </w:r>
      <w:proofErr w:type="spellEnd"/>
      <w:r w:rsidR="00127389">
        <w:rPr>
          <w:i/>
          <w:iCs/>
        </w:rPr>
        <w:t xml:space="preserve">, </w:t>
      </w:r>
      <w:r w:rsidR="00127389">
        <w:t>including SARS-</w:t>
      </w:r>
      <w:proofErr w:type="spellStart"/>
      <w:r w:rsidR="00127389">
        <w:t>CoV</w:t>
      </w:r>
      <w:proofErr w:type="spellEnd"/>
      <w:r w:rsidR="00127389">
        <w:t xml:space="preserve"> and previously described in </w:t>
      </w:r>
      <w:proofErr w:type="spellStart"/>
      <w:r w:rsidR="00127389">
        <w:rPr>
          <w:i/>
          <w:iCs/>
        </w:rPr>
        <w:t>Nobecoviruses</w:t>
      </w:r>
      <w:proofErr w:type="spellEnd"/>
      <w:r w:rsidR="00127389">
        <w:rPr>
          <w:i/>
          <w:iCs/>
        </w:rPr>
        <w:t xml:space="preserve"> </w:t>
      </w:r>
      <w:r w:rsidR="00127389">
        <w:t>of the GCCDC1 and GX2018/</w:t>
      </w:r>
      <w:r w:rsidR="00524E11">
        <w:t>BtCoV92</w:t>
      </w:r>
      <w:r w:rsidR="00127389">
        <w:t xml:space="preserve"> lineages </w:t>
      </w:r>
      <w:sdt>
        <w:sdtPr>
          <w:rPr>
            <w:color w:val="000000"/>
          </w:rPr>
          <w:tag w:val="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
          <w:id w:val="1506863487"/>
          <w:placeholder>
            <w:docPart w:val="DefaultPlaceholder_-1854013440"/>
          </w:placeholder>
        </w:sdtPr>
        <w:sdtEndPr/>
        <w:sdtContent>
          <w:r w:rsidR="009E41B3" w:rsidRPr="009E41B3">
            <w:rPr>
              <w:color w:val="000000"/>
            </w:rPr>
            <w:t>(58,61,87)</w:t>
          </w:r>
        </w:sdtContent>
      </w:sdt>
      <w:r w:rsidR="00127389">
        <w:t>. For most genes, these TRS elements were located a short distance upstream from the corresponding gene (</w:t>
      </w:r>
      <w:r w:rsidR="00127389" w:rsidRPr="00556B79">
        <w:rPr>
          <w:b/>
          <w:bCs/>
        </w:rPr>
        <w:t>Table 1</w:t>
      </w:r>
      <w:r w:rsidR="00127389">
        <w:t xml:space="preserve">). Elements identified in the two </w:t>
      </w:r>
      <w:r w:rsidR="00127389">
        <w:rPr>
          <w:i/>
          <w:iCs/>
        </w:rPr>
        <w:t xml:space="preserve">R. madagascariensis </w:t>
      </w:r>
      <w:r w:rsidR="00127389">
        <w:t xml:space="preserve">genomes were largely </w:t>
      </w:r>
      <w:r w:rsidR="00127389" w:rsidRPr="00556B79">
        <w:t>comparable</w:t>
      </w:r>
      <w:r w:rsidR="008A26A7">
        <w:t xml:space="preserve">, </w:t>
      </w:r>
      <w:r w:rsidR="00127389">
        <w:t xml:space="preserve">suggesting that these two sequences could represent slight variations in the same virus lineage—though the intergenic region for one putative </w:t>
      </w:r>
      <w:r w:rsidR="00127389">
        <w:rPr>
          <w:i/>
          <w:iCs/>
        </w:rPr>
        <w:t xml:space="preserve">R. madagascariensis </w:t>
      </w:r>
      <w:r w:rsidR="00127389">
        <w:t xml:space="preserve">TRS located upstream from the N gene </w:t>
      </w:r>
      <w:r w:rsidR="00127389" w:rsidRPr="005B3F8C">
        <w:t xml:space="preserve">was </w:t>
      </w:r>
      <w:r w:rsidR="00127389">
        <w:t xml:space="preserve">substantially longer than the other, </w:t>
      </w:r>
      <w:r w:rsidR="00556B79">
        <w:t xml:space="preserve">thus </w:t>
      </w:r>
      <w:r w:rsidR="00127389">
        <w:t xml:space="preserve">highlighting the dynamic nature of the </w:t>
      </w:r>
      <w:proofErr w:type="spellStart"/>
      <w:r w:rsidR="00127389">
        <w:t>CoV</w:t>
      </w:r>
      <w:proofErr w:type="spellEnd"/>
      <w:r w:rsidR="00127389">
        <w:t xml:space="preserve"> genome in this region</w:t>
      </w:r>
      <w:r w:rsidR="00556B79">
        <w:t xml:space="preserve">. This region corresponds to </w:t>
      </w:r>
      <w:r w:rsidR="00127389">
        <w:t xml:space="preserve">the site of </w:t>
      </w:r>
      <w:r w:rsidR="00556B79">
        <w:t xml:space="preserve">the </w:t>
      </w:r>
      <w:r w:rsidR="00127389">
        <w:t xml:space="preserve">previously described </w:t>
      </w:r>
      <w:proofErr w:type="spellStart"/>
      <w:r w:rsidR="00127389">
        <w:t>orthoreovirus</w:t>
      </w:r>
      <w:proofErr w:type="spellEnd"/>
      <w:r w:rsidR="00127389">
        <w:t xml:space="preserve"> </w:t>
      </w:r>
      <w:r w:rsidR="00556B79">
        <w:t>gene insertion</w:t>
      </w:r>
      <w:r w:rsidR="00127389">
        <w:t xml:space="preserve"> in </w:t>
      </w:r>
      <w:proofErr w:type="spellStart"/>
      <w:r w:rsidR="00556B79">
        <w:rPr>
          <w:i/>
          <w:iCs/>
        </w:rPr>
        <w:t>Nobecovirus</w:t>
      </w:r>
      <w:proofErr w:type="spellEnd"/>
      <w:r w:rsidR="00556B79">
        <w:rPr>
          <w:i/>
          <w:iCs/>
        </w:rPr>
        <w:t xml:space="preserve"> </w:t>
      </w:r>
      <w:r w:rsidR="00127389">
        <w:t xml:space="preserve">genotype GCCDC1 </w:t>
      </w:r>
      <w:sdt>
        <w:sdtPr>
          <w:rPr>
            <w:color w:val="000000"/>
          </w:rPr>
          <w:tag w:val="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
          <w:id w:val="-1534568522"/>
          <w:placeholder>
            <w:docPart w:val="DefaultPlaceholder_-1854013440"/>
          </w:placeholder>
        </w:sdtPr>
        <w:sdtEndPr/>
        <w:sdtContent>
          <w:r w:rsidR="009E41B3" w:rsidRPr="009E41B3">
            <w:rPr>
              <w:color w:val="000000"/>
            </w:rPr>
            <w:t>(61)</w:t>
          </w:r>
        </w:sdtContent>
      </w:sdt>
      <w:r w:rsidR="00711B8F">
        <w:rPr>
          <w:color w:val="000000"/>
        </w:rPr>
        <w:t xml:space="preserve">, as well as the site of the divergent putative NS7a described above in </w:t>
      </w:r>
      <w:r w:rsidR="00711B8F">
        <w:rPr>
          <w:i/>
          <w:iCs/>
          <w:color w:val="000000"/>
        </w:rPr>
        <w:t xml:space="preserve">P. rufus </w:t>
      </w:r>
      <w:proofErr w:type="spellStart"/>
      <w:r w:rsidR="00711B8F">
        <w:rPr>
          <w:i/>
          <w:iCs/>
          <w:color w:val="000000"/>
        </w:rPr>
        <w:t>Nobecovirus</w:t>
      </w:r>
      <w:proofErr w:type="spellEnd"/>
      <w:r w:rsidR="00127389">
        <w:t>. Some putative TRS elements</w:t>
      </w:r>
      <w:r w:rsidR="00711B8F">
        <w:t>, including th</w:t>
      </w:r>
      <w:r w:rsidR="006A64FA">
        <w:t>at</w:t>
      </w:r>
      <w:r w:rsidR="00711B8F">
        <w:t xml:space="preserve"> preceding </w:t>
      </w:r>
      <w:r w:rsidR="00711B8F">
        <w:rPr>
          <w:i/>
          <w:iCs/>
        </w:rPr>
        <w:t xml:space="preserve">P. rufus </w:t>
      </w:r>
      <w:r w:rsidR="00711B8F">
        <w:t>NS7a,</w:t>
      </w:r>
      <w:r w:rsidR="00127389">
        <w:t xml:space="preserve"> showed variation from the 5’-ACGAAC-3’ core motif</w:t>
      </w:r>
      <w:r w:rsidR="00711B8F">
        <w:t xml:space="preserve">, with </w:t>
      </w:r>
      <w:r w:rsidR="00127389">
        <w:t>some recapitulat</w:t>
      </w:r>
      <w:r w:rsidR="00711B8F">
        <w:t xml:space="preserve">ing </w:t>
      </w:r>
      <w:r w:rsidR="00127389">
        <w:t xml:space="preserve">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
          <w:id w:val="629832610"/>
          <w:placeholder>
            <w:docPart w:val="DefaultPlaceholder_-1854013440"/>
          </w:placeholder>
        </w:sdtPr>
        <w:sdtEndPr/>
        <w:sdtContent>
          <w:r w:rsidR="009E41B3" w:rsidRPr="009E41B3">
            <w:rPr>
              <w:color w:val="000000"/>
            </w:rPr>
            <w:t>(88)</w:t>
          </w:r>
        </w:sdtContent>
      </w:sdt>
      <w:r w:rsidR="00556B79">
        <w:t xml:space="preserve">. TRS variations may </w:t>
      </w:r>
      <w:r w:rsidR="00127389">
        <w:t>be indicative of variation in gene expression across individual bats and/or species.</w:t>
      </w:r>
    </w:p>
    <w:p w14:paraId="45224A62" w14:textId="77777777" w:rsidR="000E4765" w:rsidRDefault="000E4765" w:rsidP="000E4765">
      <w:pPr>
        <w:pStyle w:val="NormalWeb"/>
        <w:contextualSpacing/>
      </w:pPr>
    </w:p>
    <w:p w14:paraId="375CD842" w14:textId="177544E8" w:rsidR="000E4765" w:rsidRDefault="00556B79" w:rsidP="000E4765">
      <w:pPr>
        <w:pStyle w:val="NormalWeb"/>
        <w:contextualSpacing/>
      </w:pPr>
      <w:r>
        <w:t>BLAST analysis</w:t>
      </w:r>
      <w:r w:rsidR="002548B2">
        <w:t xml:space="preserve"> of the full genome</w:t>
      </w:r>
      <w:r>
        <w:t xml:space="preserve"> indicated that</w:t>
      </w:r>
      <w:r w:rsidR="002548B2">
        <w:t xml:space="preserve"> the</w:t>
      </w:r>
      <w:r w:rsidR="00127389">
        <w:t xml:space="preserve"> </w:t>
      </w:r>
      <w:r w:rsidR="000E4765">
        <w:rPr>
          <w:i/>
          <w:iCs/>
        </w:rPr>
        <w:t xml:space="preserve">P. </w:t>
      </w:r>
      <w:r w:rsidR="002548B2">
        <w:rPr>
          <w:i/>
          <w:iCs/>
        </w:rPr>
        <w:t>rufus</w:t>
      </w:r>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6C6198">
        <w:t xml:space="preserve">only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524E11">
        <w:rPr>
          <w:b/>
          <w:bCs/>
        </w:rPr>
        <w:t>Supplementary Table 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madagascariensis </w:t>
      </w:r>
      <w:r w:rsidR="00127389">
        <w:t>demonstrat</w:t>
      </w:r>
      <w:r w:rsidR="002548B2">
        <w:t>ed</w:t>
      </w:r>
      <w:r w:rsidR="00127389">
        <w:t xml:space="preserve"> high identity </w:t>
      </w:r>
      <w:r w:rsidR="002548B2">
        <w:t xml:space="preserve">(~95%) </w:t>
      </w:r>
      <w:r w:rsidR="00127389">
        <w:t xml:space="preserve">to </w:t>
      </w:r>
      <w:r w:rsidR="00127389">
        <w:rPr>
          <w:i/>
          <w:iCs/>
        </w:rPr>
        <w:t>E</w:t>
      </w:r>
      <w:r w:rsidR="0091154F">
        <w:rPr>
          <w:i/>
          <w:iCs/>
        </w:rPr>
        <w:t>.</w:t>
      </w:r>
      <w:r w:rsidR="00127389">
        <w:rPr>
          <w:i/>
          <w:iCs/>
        </w:rPr>
        <w:t xml:space="preserve">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madagascariensis </w:t>
      </w:r>
      <w:r w:rsidR="002548B2">
        <w:t xml:space="preserve">viruses </w:t>
      </w:r>
      <w:r w:rsidR="00127389">
        <w:t>(</w:t>
      </w:r>
      <w:r w:rsidR="00A45D7B">
        <w:t>7</w:t>
      </w:r>
      <w:r w:rsidR="006C6198">
        <w:t>5</w:t>
      </w:r>
      <w:r w:rsidR="00A45D7B">
        <w:t>.</w:t>
      </w:r>
      <w:r w:rsidR="00524E11">
        <w:t>1</w:t>
      </w:r>
      <w:r w:rsidR="00127389">
        <w:t xml:space="preserve">% identity for </w:t>
      </w:r>
      <w:r w:rsidR="00127389">
        <w:rPr>
          <w:i/>
          <w:iCs/>
        </w:rPr>
        <w:t>P. rufus</w:t>
      </w:r>
      <w:r w:rsidR="00524E11">
        <w:rPr>
          <w:i/>
          <w:iCs/>
        </w:rPr>
        <w:t xml:space="preserve"> </w:t>
      </w:r>
      <w:proofErr w:type="spellStart"/>
      <w:r w:rsidR="00524E11">
        <w:rPr>
          <w:i/>
          <w:iCs/>
        </w:rPr>
        <w:t>Nobecovirus</w:t>
      </w:r>
      <w:proofErr w:type="spellEnd"/>
      <w:r w:rsidR="00127389">
        <w:rPr>
          <w:i/>
          <w:iCs/>
        </w:rPr>
        <w:t xml:space="preserve">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524E11">
        <w:rPr>
          <w:i/>
          <w:iCs/>
        </w:rPr>
        <w:t xml:space="preserve"> </w:t>
      </w:r>
      <w:proofErr w:type="spellStart"/>
      <w:r w:rsidR="00524E11">
        <w:rPr>
          <w:i/>
          <w:iCs/>
        </w:rPr>
        <w:t>Nobecovirus</w:t>
      </w:r>
      <w:proofErr w:type="spellEnd"/>
      <w:r w:rsidR="00127389">
        <w:rPr>
          <w:i/>
          <w:iCs/>
        </w:rPr>
        <w:t xml:space="preserve"> </w:t>
      </w:r>
      <w:r w:rsidR="00127389">
        <w:t xml:space="preserve">to </w:t>
      </w:r>
      <w:r w:rsidR="00524E11">
        <w:rPr>
          <w:i/>
          <w:iCs/>
        </w:rPr>
        <w:t xml:space="preserve">E. </w:t>
      </w:r>
      <w:proofErr w:type="spellStart"/>
      <w:r w:rsidR="00524E11">
        <w:rPr>
          <w:i/>
          <w:iCs/>
        </w:rPr>
        <w:t>helvum</w:t>
      </w:r>
      <w:proofErr w:type="spellEnd"/>
      <w:r w:rsidR="00524E11">
        <w:rPr>
          <w:i/>
          <w:iCs/>
        </w:rPr>
        <w:t xml:space="preserve"> </w:t>
      </w:r>
      <w:r w:rsidR="00524E11">
        <w:t>bat coronavirus</w:t>
      </w:r>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proofErr w:type="spellStart"/>
      <w:r w:rsidR="00524E11">
        <w:rPr>
          <w:i/>
          <w:iCs/>
        </w:rPr>
        <w:t>Nobecovirus</w:t>
      </w:r>
      <w:proofErr w:type="spellEnd"/>
      <w:r w:rsidR="00524E11">
        <w:rPr>
          <w:i/>
          <w:iCs/>
        </w:rPr>
        <w:t xml:space="preserve"> </w:t>
      </w:r>
      <w:r w:rsidR="00127389">
        <w:t xml:space="preserve">genomes demonstrated substantial divergence from all known homologs in the S and NS7 regions of their genomes, showing only </w:t>
      </w:r>
      <w:r w:rsidR="00C5173B">
        <w:t>45.</w:t>
      </w:r>
      <w:r w:rsidR="002F369C">
        <w:t>6</w:t>
      </w:r>
      <w:r w:rsidR="00127389">
        <w:t>-</w:t>
      </w:r>
      <w:r w:rsidR="00A86D57">
        <w:t>6</w:t>
      </w:r>
      <w:r w:rsidR="006C6198">
        <w:t>6.6</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w:t>
      </w:r>
      <w:r w:rsidR="00524E11">
        <w:t xml:space="preserve">to </w:t>
      </w:r>
      <w:proofErr w:type="spellStart"/>
      <w:r w:rsidR="00524E11">
        <w:t>CoV</w:t>
      </w:r>
      <w:proofErr w:type="spellEnd"/>
      <w:r w:rsidR="00A86D57">
        <w:t xml:space="preserve"> genotypes</w:t>
      </w:r>
      <w:r w:rsidR="00524E11">
        <w:t xml:space="preserve"> from </w:t>
      </w:r>
      <w:r w:rsidR="00524E11">
        <w:rPr>
          <w:i/>
          <w:iCs/>
        </w:rPr>
        <w:t xml:space="preserve">E. </w:t>
      </w:r>
      <w:proofErr w:type="spellStart"/>
      <w:r w:rsidR="00524E11">
        <w:rPr>
          <w:i/>
          <w:iCs/>
        </w:rPr>
        <w:t>helvum</w:t>
      </w:r>
      <w:proofErr w:type="spellEnd"/>
      <w:r w:rsidR="00A86D57">
        <w:t xml:space="preserve"> in this region. </w:t>
      </w:r>
    </w:p>
    <w:p w14:paraId="2A110340" w14:textId="77777777" w:rsidR="000E4765" w:rsidRDefault="000E4765" w:rsidP="000E4765">
      <w:pPr>
        <w:pStyle w:val="NormalWeb"/>
        <w:contextualSpacing/>
      </w:pPr>
    </w:p>
    <w:p w14:paraId="004008DB" w14:textId="77777777" w:rsidR="000E4765" w:rsidRDefault="00127389" w:rsidP="000E4765">
      <w:pPr>
        <w:pStyle w:val="NormalWeb"/>
        <w:contextualSpacing/>
        <w:rPr>
          <w:i/>
          <w:iCs/>
        </w:rPr>
      </w:pPr>
      <w:r>
        <w:rPr>
          <w:i/>
          <w:iCs/>
        </w:rPr>
        <w:t>Phylogenetic Analysis</w:t>
      </w:r>
    </w:p>
    <w:p w14:paraId="6D738FBE" w14:textId="7156AF1F" w:rsidR="00127389" w:rsidRDefault="00127389" w:rsidP="009B4B63">
      <w:pPr>
        <w:pStyle w:val="NormalWeb"/>
        <w:contextualSpacing/>
      </w:pPr>
      <w:r>
        <w:t xml:space="preserve">Phylogenetic analysis of full length </w:t>
      </w:r>
      <w:r>
        <w:rPr>
          <w:i/>
          <w:iCs/>
        </w:rPr>
        <w:t xml:space="preserve">Betacoronavirus </w:t>
      </w:r>
      <w:r>
        <w:t xml:space="preserve">genomes confirmed that both </w:t>
      </w:r>
      <w:r>
        <w:rPr>
          <w:i/>
          <w:iCs/>
        </w:rPr>
        <w:t xml:space="preserve">P. rufus </w:t>
      </w:r>
      <w:r>
        <w:t xml:space="preserve">and </w:t>
      </w:r>
      <w:r>
        <w:rPr>
          <w:i/>
          <w:iCs/>
        </w:rPr>
        <w:t xml:space="preserve">R. madagascariensis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madagascariensis </w:t>
      </w:r>
      <w:r>
        <w:t xml:space="preserve">genomes grouping with the previously described </w:t>
      </w:r>
      <w:r>
        <w:rPr>
          <w:i/>
          <w:iCs/>
        </w:rPr>
        <w:t>E</w:t>
      </w:r>
      <w:r w:rsidR="000E4765">
        <w:rPr>
          <w:i/>
          <w:iCs/>
        </w:rPr>
        <w:t>.</w:t>
      </w:r>
      <w:r>
        <w:rPr>
          <w:i/>
          <w:iCs/>
        </w:rPr>
        <w:t xml:space="preserve">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
          <w:id w:val="-441758535"/>
          <w:placeholder>
            <w:docPart w:val="DefaultPlaceholder_-1854013440"/>
          </w:placeholder>
        </w:sdtPr>
        <w:sdtEndPr/>
        <w:sdtContent>
          <w:r w:rsidR="009E41B3" w:rsidRPr="009E41B3">
            <w:rPr>
              <w:color w:val="000000"/>
            </w:rPr>
            <w:t>(60)</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sidR="000648F6">
        <w:rPr>
          <w:i/>
          <w:iCs/>
        </w:rPr>
        <w:t xml:space="preserve"> </w:t>
      </w:r>
      <w:proofErr w:type="spellStart"/>
      <w:r w:rsidR="000648F6">
        <w:rPr>
          <w:i/>
          <w:iCs/>
        </w:rPr>
        <w:t>Nobecovirus</w:t>
      </w:r>
      <w:proofErr w:type="spellEnd"/>
      <w:r>
        <w:rPr>
          <w:i/>
          <w:iCs/>
        </w:rPr>
        <w:t xml:space="preserve"> </w:t>
      </w:r>
      <w:r>
        <w:t xml:space="preserve">genomes), (c) the recombinant GCCDC1 genomes, (d) the </w:t>
      </w:r>
      <w:proofErr w:type="spellStart"/>
      <w:r w:rsidR="000648F6" w:rsidRPr="00D103EE">
        <w:t>BtRt-BetaCoV</w:t>
      </w:r>
      <w:proofErr w:type="spellEnd"/>
      <w:r w:rsidR="000648F6" w:rsidRPr="00D103EE">
        <w:t>/GX2018</w:t>
      </w:r>
      <w:r w:rsidR="000E4765">
        <w:t xml:space="preserve"> and </w:t>
      </w:r>
      <w:r w:rsidR="00524E11">
        <w:t>BtCoV92</w:t>
      </w:r>
      <w:r>
        <w:t xml:space="preserve"> genomes described </w:t>
      </w:r>
      <w:r w:rsidR="000E4765">
        <w:t xml:space="preserve">respectively </w:t>
      </w:r>
      <w:r>
        <w:t xml:space="preserve">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lastRenderedPageBreak/>
        <w:t xml:space="preserve">followed by the </w:t>
      </w:r>
      <w:r>
        <w:rPr>
          <w:i/>
        </w:rPr>
        <w:t xml:space="preserve">E. </w:t>
      </w:r>
      <w:proofErr w:type="spellStart"/>
      <w:r>
        <w:rPr>
          <w:i/>
        </w:rPr>
        <w:t>helvum</w:t>
      </w:r>
      <w:proofErr w:type="spellEnd"/>
      <w:r>
        <w:rPr>
          <w:i/>
        </w:rPr>
        <w:t xml:space="preserve">/R. madagascariensis </w:t>
      </w:r>
      <w:r w:rsidRPr="005F11E2">
        <w:rPr>
          <w:iCs/>
        </w:rPr>
        <w:t xml:space="preserve">African </w:t>
      </w:r>
      <w:r>
        <w:rPr>
          <w:iCs/>
        </w:rPr>
        <w:t>lineage, with the Asian genotypes forming three distinct (and more recent) clades corresponding to genotypes HKU9, GCCDC1, and G</w:t>
      </w:r>
      <w:r w:rsidR="00524E11">
        <w:rPr>
          <w:iCs/>
        </w:rPr>
        <w:t>X</w:t>
      </w:r>
      <w:r>
        <w:rPr>
          <w:iCs/>
        </w:rPr>
        <w:t>2018</w:t>
      </w:r>
      <w:r w:rsidR="000E4765">
        <w:rPr>
          <w:iCs/>
        </w:rPr>
        <w:t xml:space="preserve"> – </w:t>
      </w:r>
      <w:r w:rsidR="00524E11">
        <w:rPr>
          <w:iCs/>
        </w:rPr>
        <w:t>BtCoV92</w:t>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E</w:t>
      </w:r>
      <w:r w:rsidR="000E4765">
        <w:rPr>
          <w:i/>
          <w:iCs/>
        </w:rPr>
        <w:t>.</w:t>
      </w:r>
      <w:r>
        <w:rPr>
          <w:i/>
          <w:iCs/>
        </w:rPr>
        <w:t xml:space="preserve">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000E4765">
        <w:rPr>
          <w:i/>
          <w:iCs/>
        </w:rPr>
        <w:t xml:space="preserve"> </w:t>
      </w:r>
      <w:r w:rsidR="000E4765" w:rsidRPr="000E4765">
        <w:t xml:space="preserve">– </w:t>
      </w:r>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842777475"/>
          <w:placeholder>
            <w:docPart w:val="DefaultPlaceholder_-1854013440"/>
          </w:placeholder>
        </w:sdtPr>
        <w:sdtEndPr/>
        <w:sdtContent>
          <w:r w:rsidR="009E41B3" w:rsidRPr="009E41B3">
            <w:rPr>
              <w:color w:val="000000"/>
            </w:rPr>
            <w:t>(12)</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madagascariensis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madagascariensis </w:t>
      </w:r>
      <w:r w:rsidRPr="005F11E2">
        <w:rPr>
          <w:iCs/>
        </w:rPr>
        <w:t xml:space="preserve">African </w:t>
      </w:r>
      <w:r>
        <w:rPr>
          <w:iCs/>
        </w:rPr>
        <w:t>clade</w:t>
      </w:r>
      <w:r>
        <w:t xml:space="preserve">, confirming the distribution of this genotype across West and East Africa and into the </w:t>
      </w:r>
      <w:r w:rsidR="000648F6">
        <w:t>South-Western Indian Ocean Islands</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madagascariensis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055E5A8C" w14:textId="59F3981A" w:rsidR="00127389" w:rsidRPr="00E84487" w:rsidRDefault="00127389" w:rsidP="004231BE">
      <w:r>
        <w:t xml:space="preserve">Amino acid phylogenies computed from translated protein alignments of the S, E, M, and N </w:t>
      </w:r>
      <w:r>
        <w:rPr>
          <w:i/>
          <w:iCs/>
        </w:rPr>
        <w:t>Bet</w:t>
      </w:r>
      <w:r w:rsidR="007E3B99">
        <w:rPr>
          <w:i/>
          <w:iCs/>
        </w:rPr>
        <w:t>a</w:t>
      </w:r>
      <w:r>
        <w:rPr>
          <w:i/>
          <w:iCs/>
        </w:rPr>
        <w:t xml:space="preserve">coronavirus </w:t>
      </w:r>
      <w:r>
        <w:t>structural genes (</w:t>
      </w:r>
      <w:r w:rsidRPr="00844559">
        <w:rPr>
          <w:b/>
          <w:bCs/>
        </w:rPr>
        <w:t>Figure 4 A-D</w:t>
      </w:r>
      <w:r>
        <w:t>, respectively) further confirmed evolutionary relationships suggested in Figure 3. S, M, and N gene phylogenies demonstrated distinct</w:t>
      </w:r>
      <w:r w:rsidR="002F369C">
        <w:t xml:space="preserve"> </w:t>
      </w:r>
      <w:r>
        <w:t xml:space="preserve">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178B9E89"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w:t>
      </w:r>
      <w:r w:rsidR="00AE3473">
        <w:t xml:space="preserve">&lt;70% amino acid similarity and </w:t>
      </w:r>
      <w:r>
        <w:t xml:space="preserve">&lt;50% </w:t>
      </w:r>
      <w:r w:rsidR="00AE3473">
        <w:t>nucleotide similarity</w:t>
      </w:r>
      <w:r>
        <w:t xml:space="preserve"> to HKU9, </w:t>
      </w:r>
      <w:r>
        <w:rPr>
          <w:i/>
          <w:iCs/>
        </w:rPr>
        <w:t xml:space="preserve">E. </w:t>
      </w:r>
      <w:proofErr w:type="spellStart"/>
      <w:r>
        <w:rPr>
          <w:i/>
          <w:iCs/>
        </w:rPr>
        <w:t>helvum</w:t>
      </w:r>
      <w:proofErr w:type="spellEnd"/>
      <w:r>
        <w:rPr>
          <w:i/>
          <w:iCs/>
        </w:rPr>
        <w:t xml:space="preserve">, </w:t>
      </w:r>
      <w:r>
        <w:t xml:space="preserve">and </w:t>
      </w:r>
      <w:r>
        <w:rPr>
          <w:i/>
          <w:iCs/>
        </w:rPr>
        <w:t xml:space="preserve">R. madagascariensis </w:t>
      </w:r>
      <w:r>
        <w:t xml:space="preserve">genotypes across the majority of its genome length </w:t>
      </w:r>
      <w:r w:rsidRPr="00D40F9A">
        <w:t>(</w:t>
      </w:r>
      <w:r w:rsidRPr="00D40F9A">
        <w:rPr>
          <w:b/>
          <w:bCs/>
        </w:rPr>
        <w:t>Figure 5A</w:t>
      </w:r>
      <w:ins w:id="18" w:author="Kettenburg, Gwenddolen" w:date="2021-09-15T10:46:00Z">
        <w:r w:rsidR="00AE3473" w:rsidRPr="00AE3473">
          <w:rPr>
            <w:b/>
            <w:bCs/>
          </w:rPr>
          <w:t>/</w:t>
        </w:r>
      </w:ins>
      <w:r w:rsidR="00AE3473" w:rsidRPr="00AE3473">
        <w:rPr>
          <w:b/>
          <w:bCs/>
        </w:rPr>
        <w:t>B</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by contrast, showed &gt;90%</w:t>
      </w:r>
      <w:r w:rsidR="00AE3473">
        <w:t xml:space="preserve"> amino acid and nucleotide</w:t>
      </w:r>
      <w:r>
        <w:t xml:space="preserve">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madagascariensis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
          <w:id w:val="135846649"/>
          <w:placeholder>
            <w:docPart w:val="DefaultPlaceholder_-1854013440"/>
          </w:placeholder>
        </w:sdtPr>
        <w:sdtEndPr/>
        <w:sdtContent>
          <w:r w:rsidR="009E41B3" w:rsidRPr="009E41B3">
            <w:rPr>
              <w:color w:val="000000"/>
            </w:rPr>
            <w:t>(89)</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sidR="00AC10B6">
        <w:rPr>
          <w:i/>
          <w:iCs/>
        </w:rPr>
        <w:t xml:space="preserve"> </w:t>
      </w:r>
      <w:r w:rsidR="00AC10B6" w:rsidRPr="000E4765">
        <w:t xml:space="preserve">– </w:t>
      </w:r>
      <w:r>
        <w:rPr>
          <w:i/>
          <w:iCs/>
        </w:rPr>
        <w:t xml:space="preserve">R. madagascariensis </w:t>
      </w:r>
      <w:r>
        <w:t>African lineages in the S (particularly S1), N, and NS7 genes (</w:t>
      </w:r>
      <w:r w:rsidRPr="006551B0">
        <w:rPr>
          <w:b/>
          <w:bCs/>
        </w:rPr>
        <w:t>Figure 5</w:t>
      </w:r>
      <w:r w:rsidR="00AE3473">
        <w:rPr>
          <w:b/>
          <w:bCs/>
        </w:rPr>
        <w:t>C</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w:t>
      </w:r>
      <w:r w:rsidR="00AE3473">
        <w:rPr>
          <w:b/>
          <w:bCs/>
        </w:rPr>
        <w:t>C</w:t>
      </w:r>
      <w:r>
        <w:t xml:space="preserve">), thus highlighting the dynamic nature of these regions of the </w:t>
      </w:r>
      <w:proofErr w:type="spellStart"/>
      <w:r w:rsidRPr="00AC10B6">
        <w:rPr>
          <w:i/>
          <w:iCs/>
        </w:rPr>
        <w:t>Nobecovirus</w:t>
      </w:r>
      <w:proofErr w:type="spellEnd"/>
      <w:r>
        <w:t xml:space="preserve"> genome.</w:t>
      </w:r>
    </w:p>
    <w:p w14:paraId="6C2BBC2D" w14:textId="77777777" w:rsidR="00F527F1" w:rsidRPr="00D40F9A" w:rsidRDefault="00F527F1" w:rsidP="00A60EE4">
      <w:pPr>
        <w:rPr>
          <w:ins w:id="19" w:author="Kettenburg, Gwenddolen" w:date="2021-09-15T10:46:00Z"/>
        </w:rPr>
      </w:pPr>
    </w:p>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lastRenderedPageBreak/>
        <w:t xml:space="preserve"> </w:t>
      </w:r>
    </w:p>
    <w:p w14:paraId="5CC149A8" w14:textId="0D755E35" w:rsidR="002276A0" w:rsidRDefault="00F537CD" w:rsidP="00A60EE4">
      <w:r>
        <w:t>Here, w</w:t>
      </w:r>
      <w:r w:rsidR="00B75353" w:rsidRPr="00B75353">
        <w:t>e contr</w:t>
      </w:r>
      <w:r w:rsidR="00B75353">
        <w:t xml:space="preserve">ibute three full-length genome sequences and </w:t>
      </w:r>
      <w:r w:rsidR="00A316ED">
        <w:t>four</w:t>
      </w:r>
      <w:r w:rsidR="00B75353">
        <w:t xml:space="preserve"> </w:t>
      </w:r>
      <w:proofErr w:type="spellStart"/>
      <w:r w:rsidR="00B75353">
        <w:t>RdRp</w:t>
      </w:r>
      <w:proofErr w:type="spellEnd"/>
      <w:r w:rsidR="00B75353">
        <w:t xml:space="preserve"> fragments to public NCBI repositories; these sequences correspond to at least two novel </w:t>
      </w:r>
      <w:proofErr w:type="spellStart"/>
      <w:r w:rsidR="00B75353">
        <w:rPr>
          <w:i/>
          <w:iCs/>
        </w:rPr>
        <w:t>Nobecoviruses</w:t>
      </w:r>
      <w:proofErr w:type="spellEnd"/>
      <w:r w:rsidR="00B75353">
        <w:rPr>
          <w:i/>
          <w:iCs/>
        </w:rPr>
        <w:t xml:space="preserve"> </w:t>
      </w:r>
      <w:r w:rsidR="00B75353">
        <w:t xml:space="preserve">derived from wild </w:t>
      </w:r>
      <w:r w:rsidR="006A64FA">
        <w:t>Malagasy</w:t>
      </w:r>
      <w:r w:rsidR="00B75353">
        <w:t xml:space="preserve"> fruit bats, </w:t>
      </w:r>
      <w:proofErr w:type="spellStart"/>
      <w:r w:rsidR="00B75353">
        <w:rPr>
          <w:i/>
          <w:iCs/>
        </w:rPr>
        <w:t>Pteropus</w:t>
      </w:r>
      <w:proofErr w:type="spellEnd"/>
      <w:r w:rsidR="00B75353">
        <w:rPr>
          <w:i/>
          <w:iCs/>
        </w:rPr>
        <w:t xml:space="preserve"> rufus </w:t>
      </w:r>
      <w:r w:rsidR="00B75353">
        <w:t xml:space="preserve">and </w:t>
      </w:r>
      <w:r w:rsidR="00B75353">
        <w:rPr>
          <w:i/>
          <w:iCs/>
        </w:rPr>
        <w:t xml:space="preserve">Rousettus madagascariensis, </w:t>
      </w:r>
      <w:r w:rsidR="00B75353">
        <w:t xml:space="preserve">with evidence of additional genetic variants circulating in </w:t>
      </w:r>
      <w:r w:rsidR="00B75353">
        <w:rPr>
          <w:i/>
          <w:iCs/>
        </w:rPr>
        <w:t xml:space="preserve">Eidolon </w:t>
      </w:r>
      <w:proofErr w:type="spellStart"/>
      <w:r w:rsidR="00B75353">
        <w:rPr>
          <w:i/>
          <w:iCs/>
        </w:rPr>
        <w:t>dupreanum</w:t>
      </w:r>
      <w:proofErr w:type="spellEnd"/>
      <w:r w:rsidR="00B75353">
        <w:rPr>
          <w:i/>
          <w:iCs/>
        </w:rPr>
        <w:t xml:space="preserve">, </w:t>
      </w:r>
      <w:r w:rsidR="00B75353">
        <w:t>as well. Phylogenetic analyses suggest that previously</w:t>
      </w:r>
      <w:r w:rsidR="007715D2">
        <w:t xml:space="preserve"> </w:t>
      </w:r>
      <w:r w:rsidR="00B75353">
        <w:t xml:space="preserve">described </w:t>
      </w:r>
      <w:proofErr w:type="spellStart"/>
      <w:r w:rsidR="00B75353">
        <w:rPr>
          <w:i/>
          <w:iCs/>
        </w:rPr>
        <w:t>Nobecoviruses</w:t>
      </w:r>
      <w:proofErr w:type="spellEnd"/>
      <w:r w:rsidR="00B75353">
        <w:rPr>
          <w:i/>
          <w:iCs/>
        </w:rPr>
        <w:t xml:space="preserve"> </w:t>
      </w:r>
      <w:r w:rsidR="00B75353">
        <w:t>can be grouped in</w:t>
      </w:r>
      <w:r w:rsidR="00A316ED">
        <w:t>to</w:t>
      </w:r>
      <w:r w:rsidR="00B75353">
        <w:t xml:space="preserve"> five general clades: (a) the HKU9 lineage of largely Asian origins, </w:t>
      </w:r>
      <w:r w:rsidR="00085453">
        <w:t>(b) the</w:t>
      </w:r>
      <w:r w:rsidR="00B75353">
        <w:t xml:space="preserve"> mostly African-distributed lineage derived from </w:t>
      </w:r>
      <w:r w:rsidR="00B75353">
        <w:rPr>
          <w:i/>
          <w:iCs/>
        </w:rPr>
        <w:t xml:space="preserve">E. </w:t>
      </w:r>
      <w:proofErr w:type="spellStart"/>
      <w:r w:rsidR="00B75353">
        <w:rPr>
          <w:i/>
          <w:iCs/>
        </w:rPr>
        <w:t>helvum</w:t>
      </w:r>
      <w:proofErr w:type="spellEnd"/>
      <w:r w:rsidR="00B75353">
        <w:rPr>
          <w:i/>
          <w:iCs/>
        </w:rPr>
        <w:t xml:space="preserve"> </w:t>
      </w:r>
      <w:r w:rsidR="00B75353">
        <w:t>bats (</w:t>
      </w:r>
      <w:r w:rsidR="00085453">
        <w:t>which</w:t>
      </w:r>
      <w:r w:rsidR="00B75353">
        <w:t xml:space="preserve"> contain</w:t>
      </w:r>
      <w:r w:rsidR="00085453">
        <w:t>s</w:t>
      </w:r>
      <w:r w:rsidR="00B75353">
        <w:t xml:space="preserve"> our </w:t>
      </w:r>
      <w:r w:rsidR="00B75353">
        <w:rPr>
          <w:i/>
          <w:iCs/>
        </w:rPr>
        <w:t xml:space="preserve">R. madagascariensis </w:t>
      </w:r>
      <w:r w:rsidR="00B75353">
        <w:t xml:space="preserve">and </w:t>
      </w:r>
      <w:r w:rsidR="00B75353">
        <w:rPr>
          <w:i/>
          <w:iCs/>
        </w:rPr>
        <w:t xml:space="preserve">E. </w:t>
      </w:r>
      <w:proofErr w:type="spellStart"/>
      <w:r w:rsidR="00B75353">
        <w:rPr>
          <w:i/>
          <w:iCs/>
        </w:rPr>
        <w:t>dupreanum</w:t>
      </w:r>
      <w:proofErr w:type="spellEnd"/>
      <w:r w:rsidR="00B75353">
        <w:rPr>
          <w:i/>
          <w:iCs/>
        </w:rPr>
        <w:t xml:space="preserve"> </w:t>
      </w:r>
      <w:r w:rsidR="00B75353">
        <w:t xml:space="preserve">sequence contributions), </w:t>
      </w:r>
      <w:r w:rsidR="00085453">
        <w:t>(c) the recombinant GCCDC1</w:t>
      </w:r>
      <w:r w:rsidR="000648F6">
        <w:t xml:space="preserve"> lineage</w:t>
      </w:r>
      <w:r w:rsidR="00085453">
        <w:t>,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
          <w:id w:val="-1734379404"/>
          <w:placeholder>
            <w:docPart w:val="DefaultPlaceholder_-1854013440"/>
          </w:placeholder>
        </w:sdtPr>
        <w:sdtEndPr/>
        <w:sdtContent>
          <w:r w:rsidR="009E41B3" w:rsidRPr="009E41B3">
            <w:rPr>
              <w:color w:val="000000"/>
            </w:rPr>
            <w:t>(27,61)</w:t>
          </w:r>
        </w:sdtContent>
      </w:sdt>
      <w:r w:rsidR="00085453">
        <w:t xml:space="preserve">, (d) </w:t>
      </w:r>
      <w:r w:rsidR="003E4F79">
        <w:t>the</w:t>
      </w:r>
      <w:r w:rsidR="00085453">
        <w:t xml:space="preserve"> </w:t>
      </w:r>
      <w:proofErr w:type="spellStart"/>
      <w:r w:rsidR="00AC10B6" w:rsidRPr="00D103EE">
        <w:t>BtRt-BetaCoV</w:t>
      </w:r>
      <w:proofErr w:type="spellEnd"/>
      <w:r w:rsidR="00AC10B6" w:rsidRPr="00D103EE">
        <w:t>/GX2018</w:t>
      </w:r>
      <w:r w:rsidR="00AC10B6">
        <w:t xml:space="preserve"> – </w:t>
      </w:r>
      <w:r w:rsidR="00524E11">
        <w:t>BtCoV92</w:t>
      </w:r>
      <w:r w:rsidR="00085453">
        <w:t xml:space="preserve">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9E41B3" w:rsidRPr="009E41B3">
            <w:rPr>
              <w:color w:val="000000"/>
            </w:rPr>
            <w:t>(58,59)</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784463929"/>
          <w:placeholder>
            <w:docPart w:val="DefaultPlaceholder_-1854013440"/>
          </w:placeholder>
        </w:sdtPr>
        <w:sdtEndPr/>
        <w:sdtContent>
          <w:r w:rsidR="009E41B3" w:rsidRPr="009E41B3">
            <w:rPr>
              <w:color w:val="000000"/>
            </w:rPr>
            <w:t>(60)</w:t>
          </w:r>
        </w:sdtContent>
      </w:sdt>
      <w:r w:rsidR="00085453">
        <w:t xml:space="preserve">, and </w:t>
      </w:r>
      <w:r w:rsidR="00085453">
        <w:rPr>
          <w:i/>
          <w:iCs/>
        </w:rPr>
        <w:t>E</w:t>
      </w:r>
      <w:r w:rsidR="0091154F">
        <w:rPr>
          <w:i/>
          <w:iCs/>
        </w:rPr>
        <w:t>.</w:t>
      </w:r>
      <w:r w:rsidR="00085453">
        <w:rPr>
          <w:i/>
          <w:iCs/>
        </w:rPr>
        <w:t xml:space="preserve">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1117531366"/>
          <w:placeholder>
            <w:docPart w:val="DefaultPlaceholder_-1854013440"/>
          </w:placeholder>
        </w:sdtPr>
        <w:sdtEndPr/>
        <w:sdtContent>
          <w:r w:rsidR="009E41B3" w:rsidRPr="009E41B3">
            <w:rPr>
              <w:color w:val="000000"/>
            </w:rPr>
            <w:t>(60)</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
          <w:id w:val="-1408148514"/>
          <w:placeholder>
            <w:docPart w:val="DefaultPlaceholder_-1854013440"/>
          </w:placeholder>
        </w:sdtPr>
        <w:sdtEndPr/>
        <w:sdtContent>
          <w:r w:rsidR="009E41B3" w:rsidRPr="009E41B3">
            <w:rPr>
              <w:color w:val="000000"/>
            </w:rPr>
            <w:t>(29,90)</w:t>
          </w:r>
        </w:sdtContent>
      </w:sdt>
      <w:r w:rsidR="00AF1473">
        <w:t xml:space="preserve"> </w:t>
      </w:r>
      <w:r w:rsidR="00085453">
        <w:t>Africa</w:t>
      </w:r>
      <w:r w:rsidR="00AF1473">
        <w:t xml:space="preserve">, as well as </w:t>
      </w:r>
      <w:r w:rsidR="00AC10B6">
        <w:t>o</w:t>
      </w:r>
      <w:r w:rsidR="00AF1473">
        <w:t xml:space="preserve">n </w:t>
      </w:r>
      <w:r w:rsidR="000648F6">
        <w:t xml:space="preserve">one </w:t>
      </w:r>
      <w:r w:rsidR="002276A0">
        <w:t>Indian Ocean</w:t>
      </w:r>
      <w:r w:rsidR="00AF1473">
        <w:t xml:space="preserve"> </w:t>
      </w:r>
      <w:r w:rsidR="000648F6">
        <w:t xml:space="preserve">island </w:t>
      </w:r>
      <w:r w:rsidR="00AF1473">
        <w:t>(Madagascar)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w:t>
      </w:r>
      <w:r w:rsidR="00AC10B6">
        <w:t xml:space="preserve">the southern extension of the </w:t>
      </w:r>
      <w:r w:rsidR="00AF1473">
        <w:t>pterop</w:t>
      </w:r>
      <w:r w:rsidR="003E4F79">
        <w:t>od</w:t>
      </w:r>
      <w:r w:rsidR="00AF1473">
        <w:t>id fruit bat</w:t>
      </w:r>
      <w:r w:rsidR="00AC10B6">
        <w:t xml:space="preserve"> range</w:t>
      </w:r>
      <w:r w:rsidR="00AF1473">
        <w:t xml:space="preserve">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r w:rsidR="00AC10B6">
        <w:t xml:space="preserve"> </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
          <w:id w:val="-866527038"/>
          <w:placeholder>
            <w:docPart w:val="DefaultPlaceholder_-1854013440"/>
          </w:placeholder>
        </w:sdtPr>
        <w:sdtEndPr/>
        <w:sdtContent>
          <w:r w:rsidR="009E41B3" w:rsidRPr="009E41B3">
            <w:rPr>
              <w:color w:val="000000"/>
            </w:rPr>
            <w:t>(91)</w:t>
          </w:r>
        </w:sdtContent>
      </w:sdt>
      <w:r w:rsidR="00AF1473">
        <w:t xml:space="preserve"> and lyssaviruses</w:t>
      </w:r>
      <w:r w:rsidR="00E77B3F">
        <w:t xml:space="preserve"> </w:t>
      </w:r>
      <w:r w:rsidR="00D16943" w:rsidRPr="00D16943">
        <w:rPr>
          <w:color w:val="000000"/>
        </w:rPr>
        <w:t>(93)</w:t>
      </w:r>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r w:rsidR="00AC10B6">
        <w:t xml:space="preserve"> </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
          <w:id w:val="660356597"/>
          <w:placeholder>
            <w:docPart w:val="DefaultPlaceholder_-1854013440"/>
          </w:placeholder>
        </w:sdtPr>
        <w:sdtEndPr/>
        <w:sdtContent>
          <w:r w:rsidR="009E41B3" w:rsidRPr="009E41B3">
            <w:rPr>
              <w:color w:val="000000"/>
            </w:rPr>
            <w:t>(51)</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349872044"/>
          <w:placeholder>
            <w:docPart w:val="DefaultPlaceholder_-1854013440"/>
          </w:placeholder>
        </w:sdtPr>
        <w:sdtEndPr/>
        <w:sdtContent>
          <w:r w:rsidR="009E41B3" w:rsidRPr="009E41B3">
            <w:rPr>
              <w:color w:val="000000"/>
            </w:rPr>
            <w:t>(39–44)</w:t>
          </w:r>
        </w:sdtContent>
      </w:sdt>
      <w:r w:rsidR="002276A0">
        <w:t xml:space="preserve">. </w:t>
      </w:r>
    </w:p>
    <w:p w14:paraId="6C2850FF" w14:textId="77777777" w:rsidR="00A316ED" w:rsidRDefault="00A316ED" w:rsidP="00A60EE4"/>
    <w:p w14:paraId="7BBD2C03" w14:textId="6689F7EE" w:rsidR="002276A0"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xml:space="preserve">, which carries a p10 gene insertion </w:t>
      </w:r>
      <w:r w:rsidR="00CD4A33">
        <w:t xml:space="preserve">derived from an </w:t>
      </w:r>
      <w:proofErr w:type="spellStart"/>
      <w:r w:rsidR="00CD4A33">
        <w:t>orthoreovirus</w:t>
      </w:r>
      <w:proofErr w:type="spellEnd"/>
      <w:r w:rsidR="000F4F8E">
        <w:t xml:space="preserve">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
          <w:id w:val="2075006153"/>
          <w:placeholder>
            <w:docPart w:val="DefaultPlaceholder_-1854013440"/>
          </w:placeholder>
        </w:sdtPr>
        <w:sdtEndPr/>
        <w:sdtContent>
          <w:r w:rsidR="009E41B3" w:rsidRPr="009E41B3">
            <w:rPr>
              <w:color w:val="000000"/>
            </w:rPr>
            <w:t>(61)</w:t>
          </w:r>
        </w:sdtContent>
      </w:sdt>
      <w:r w:rsidR="000F4F8E">
        <w:t>.</w:t>
      </w:r>
      <w:r w:rsidR="000218FD">
        <w:t xml:space="preserve"> This </w:t>
      </w:r>
      <w:proofErr w:type="spellStart"/>
      <w:r w:rsidR="000218FD">
        <w:t>orthoreovirus</w:t>
      </w:r>
      <w:proofErr w:type="spellEnd"/>
      <w:r w:rsidR="000218FD">
        <w:t xml:space="preserve"> insertion</w:t>
      </w:r>
      <w:r w:rsidR="000648F6">
        <w:t xml:space="preserve"> within the GCCDC1 virus genome </w:t>
      </w:r>
      <w:r w:rsidR="000218FD">
        <w:t xml:space="preserve">was not detected </w:t>
      </w:r>
      <w:r w:rsidR="00BF3764">
        <w:t xml:space="preserve">among </w:t>
      </w:r>
      <w:r w:rsidR="00C40CF5">
        <w:t xml:space="preserve">the </w:t>
      </w:r>
      <w:proofErr w:type="spellStart"/>
      <w:r w:rsidR="00C40CF5">
        <w:t>CoV</w:t>
      </w:r>
      <w:r w:rsidR="00BF3764">
        <w:t>s</w:t>
      </w:r>
      <w:proofErr w:type="spellEnd"/>
      <w:r w:rsidR="00BF3764">
        <w:t xml:space="preserve">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w:t>
      </w:r>
      <w:r w:rsidR="000648F6">
        <w:t>o</w:t>
      </w:r>
      <w:r w:rsidR="000218FD">
        <w:t>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commentRangeStart w:id="20"/>
      <w:commentRangeStart w:id="21"/>
      <w:commentRangeStart w:id="22"/>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w:t>
      </w:r>
      <w:proofErr w:type="spellStart"/>
      <w:r w:rsidR="00AC10B6" w:rsidRPr="00D103EE">
        <w:t>BtRt-BetaCoV</w:t>
      </w:r>
      <w:proofErr w:type="spellEnd"/>
      <w:r w:rsidR="00AC10B6" w:rsidRPr="00D103EE">
        <w:t>/GX2018</w:t>
      </w:r>
      <w:r w:rsidR="00AC10B6">
        <w:t xml:space="preserve"> – l </w:t>
      </w:r>
      <w:r w:rsidR="00524E11">
        <w:t>BtCoV92</w:t>
      </w:r>
      <w:r w:rsidR="00BF3764">
        <w:t xml:space="preserve">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298912795"/>
          <w:placeholder>
            <w:docPart w:val="DefaultPlaceholder_-1854013440"/>
          </w:placeholder>
        </w:sdtPr>
        <w:sdtEndPr/>
        <w:sdtContent>
          <w:r w:rsidR="009E41B3" w:rsidRPr="009E41B3">
            <w:rPr>
              <w:color w:val="000000"/>
            </w:rPr>
            <w:t>(59)</w:t>
          </w:r>
        </w:sdtContent>
      </w:sdt>
      <w:r w:rsidR="00940DE4">
        <w:t>.</w:t>
      </w:r>
      <w:commentRangeEnd w:id="20"/>
      <w:r w:rsidR="00C40CF5">
        <w:rPr>
          <w:rStyle w:val="CommentReference"/>
          <w:rFonts w:cs="Mangal"/>
          <w:lang w:bidi="hi-IN"/>
        </w:rPr>
        <w:commentReference w:id="20"/>
      </w:r>
      <w:r w:rsidR="00940DE4">
        <w:t xml:space="preserve"> </w:t>
      </w:r>
      <w:commentRangeEnd w:id="21"/>
      <w:r w:rsidR="00BB7232">
        <w:rPr>
          <w:rStyle w:val="CommentReference"/>
          <w:rFonts w:cs="Mangal"/>
          <w:lang w:bidi="hi-IN"/>
        </w:rPr>
        <w:commentReference w:id="21"/>
      </w:r>
      <w:commentRangeEnd w:id="22"/>
      <w:r w:rsidR="002176EC">
        <w:rPr>
          <w:rStyle w:val="CommentReference"/>
          <w:rFonts w:cs="Mangal"/>
          <w:lang w:bidi="hi-IN"/>
        </w:rPr>
        <w:commentReference w:id="22"/>
      </w:r>
      <w:r w:rsidR="003E4F79">
        <w:t xml:space="preserve">Notably, recombination analyses suggested substantial </w:t>
      </w:r>
      <w:r w:rsidR="00AC10B6">
        <w:t>selection</w:t>
      </w:r>
      <w:r w:rsidR="003E4F79">
        <w:t xml:space="preserve"> has taken place in this region of both </w:t>
      </w:r>
      <w:r w:rsidR="003E4F79">
        <w:rPr>
          <w:i/>
          <w:iCs/>
        </w:rPr>
        <w:t xml:space="preserve">R. madagascariensis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AC10B6">
        <w:t xml:space="preserve">Selection </w:t>
      </w:r>
      <w:r w:rsidR="00F80275">
        <w:t xml:space="preserve">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r w:rsidR="00D16943" w:rsidRPr="00D16943">
        <w:rPr>
          <w:color w:val="000000"/>
        </w:rPr>
        <w:t>(94)</w:t>
      </w:r>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w:t>
      </w:r>
      <w:r w:rsidR="003E4F79">
        <w:lastRenderedPageBreak/>
        <w:t xml:space="preserve">three contributed </w:t>
      </w:r>
      <w:proofErr w:type="spellStart"/>
      <w:r w:rsidR="002A657B">
        <w:rPr>
          <w:i/>
          <w:iCs/>
        </w:rPr>
        <w:t>Nobecovirus</w:t>
      </w:r>
      <w:proofErr w:type="spellEnd"/>
      <w:r w:rsidR="002A657B">
        <w:rPr>
          <w:i/>
          <w:iCs/>
        </w:rPr>
        <w:t xml:space="preserve"> </w:t>
      </w:r>
      <w:r w:rsidR="003E4F79">
        <w:t xml:space="preserve">genomes; 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
          <w:id w:val="-709258181"/>
          <w:placeholder>
            <w:docPart w:val="355E434D17DF484FB2BC12578103953B"/>
          </w:placeholder>
        </w:sdtPr>
        <w:sdtEndPr/>
        <w:sdtContent>
          <w:r w:rsidR="009E41B3" w:rsidRPr="009E41B3">
            <w:rPr>
              <w:color w:val="000000"/>
            </w:rPr>
            <w:t>(58,61)</w:t>
          </w:r>
        </w:sdtContent>
      </w:sdt>
      <w:r w:rsidR="003E4F79">
        <w:t xml:space="preserve">, variation in a subset of genes across species and individuals (e.g. differing motifs between two </w:t>
      </w:r>
      <w:r w:rsidR="003E4F79" w:rsidRPr="003E4F79">
        <w:rPr>
          <w:i/>
          <w:iCs/>
        </w:rPr>
        <w:t>R. madagascariensis</w:t>
      </w:r>
      <w:r w:rsidR="003E4F79">
        <w:t>-derived g</w:t>
      </w:r>
      <w:r w:rsidR="002F369C">
        <w:t>en</w:t>
      </w:r>
      <w:r w:rsidR="003E4F79">
        <w:t xml:space="preserve">omes) may </w:t>
      </w:r>
      <w:r w:rsidR="00E70E3A">
        <w:t>correspond to variation in gene expression.</w:t>
      </w:r>
      <w:r w:rsidR="003E4F79">
        <w:t xml:space="preserve"> </w:t>
      </w:r>
    </w:p>
    <w:p w14:paraId="42CC00B2" w14:textId="77777777" w:rsidR="000648F6" w:rsidRPr="003E4F79" w:rsidRDefault="000648F6" w:rsidP="00A60EE4"/>
    <w:p w14:paraId="67153B2D" w14:textId="077ABE43" w:rsidR="002276A0" w:rsidRDefault="002A657B" w:rsidP="00A60EE4">
      <w:pPr>
        <w:rPr>
          <w:color w:val="000000"/>
        </w:rPr>
      </w:pPr>
      <w:r>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MikiLCJtYW51YWxPdmVycmlkZVRleHQiOiIifX0="/>
          <w:id w:val="1048956874"/>
          <w:placeholder>
            <w:docPart w:val="DefaultPlaceholder_-1854013440"/>
          </w:placeholder>
        </w:sdtPr>
        <w:sdtEndPr/>
        <w:sdtContent>
          <w:r w:rsidR="009E41B3" w:rsidRPr="009E41B3">
            <w:rPr>
              <w:color w:val="000000"/>
            </w:rPr>
            <w:t>(92)</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
          <w:id w:val="-807468647"/>
          <w:placeholder>
            <w:docPart w:val="DefaultPlaceholder_-1854013440"/>
          </w:placeholder>
        </w:sdtPr>
        <w:sdtEndPr/>
        <w:sdtContent>
          <w:r w:rsidR="009E41B3" w:rsidRPr="009E41B3">
            <w:rPr>
              <w:color w:val="000000"/>
            </w:rPr>
            <w:t>(7)</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1679774398"/>
          <w:placeholder>
            <w:docPart w:val="DefaultPlaceholder_-1854013440"/>
          </w:placeholder>
        </w:sdtPr>
        <w:sdtEndPr/>
        <w:sdtContent>
          <w:ins w:id="23" w:author="Cara Brook" w:date="2021-09-21T06:36:00Z">
            <w:r w:rsidR="0006652F">
              <w:rPr>
                <w:color w:val="000000"/>
              </w:rPr>
              <w:t xml:space="preserve"> </w:t>
            </w:r>
          </w:ins>
          <w:r w:rsidR="009E41B3" w:rsidRPr="009E41B3">
            <w:rPr>
              <w:color w:val="000000"/>
            </w:rPr>
            <w:t>(63)</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9E41B3" w:rsidRPr="009E41B3">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221393965"/>
          <w:placeholder>
            <w:docPart w:val="DefaultPlaceholder_-1854013440"/>
          </w:placeholder>
        </w:sdtPr>
        <w:sdtEndPr/>
        <w:sdtContent>
          <w:r w:rsidR="009E41B3" w:rsidRPr="009E41B3">
            <w:rPr>
              <w:color w:val="000000"/>
            </w:rPr>
            <w:t>(32)</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MykiLCJtYW51YWxPdmVycmlkZVRleHQiOiIifX0="/>
          <w:id w:val="-818646401"/>
          <w:placeholder>
            <w:docPart w:val="DefaultPlaceholder_-1854013440"/>
          </w:placeholder>
        </w:sdtPr>
        <w:sdtEndPr/>
        <w:sdtContent>
          <w:r w:rsidR="009E41B3" w:rsidRPr="009E41B3">
            <w:rPr>
              <w:iCs/>
              <w:color w:val="000000"/>
            </w:rPr>
            <w:t>(93)</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5E54D394" w14:textId="77777777" w:rsidR="000648F6" w:rsidRDefault="000648F6" w:rsidP="00A60EE4">
      <w:pPr>
        <w:rPr>
          <w:color w:val="000000"/>
        </w:rPr>
      </w:pPr>
    </w:p>
    <w:p w14:paraId="2225F809" w14:textId="7C00C00E" w:rsidR="000648F6" w:rsidRDefault="00A15594" w:rsidP="00B75353">
      <w:r>
        <w:rPr>
          <w:color w:val="000000"/>
        </w:rPr>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
          <w:id w:val="4337915"/>
          <w:placeholder>
            <w:docPart w:val="DefaultPlaceholder_-1854013440"/>
          </w:placeholder>
        </w:sdtPr>
        <w:sdtEndPr/>
        <w:sdtContent>
          <w:ins w:id="24" w:author="Cara Brook" w:date="2021-09-21T06:28:00Z">
            <w:r w:rsidR="007B53F5">
              <w:rPr>
                <w:color w:val="000000"/>
              </w:rPr>
              <w:t xml:space="preserve"> </w:t>
            </w:r>
          </w:ins>
          <w:r w:rsidR="009E41B3" w:rsidRPr="009E41B3">
            <w:rPr>
              <w:color w:val="000000"/>
            </w:rPr>
            <w:t>(71)</w:t>
          </w:r>
        </w:sdtContent>
      </w:sdt>
      <w:r w:rsidR="00390C97">
        <w:rPr>
          <w:color w:val="000000"/>
        </w:rPr>
        <w:t>. At the time of this writing, COVID-19 infections remain widespread and vaccination limited across Madagascar</w:t>
      </w:r>
      <w:ins w:id="25" w:author="Cara Brook" w:date="2021-09-21T06:28:00Z">
        <w:r w:rsidR="007B53F5">
          <w:rPr>
            <w:color w:val="000000"/>
          </w:rPr>
          <w:t xml:space="preserve"> </w:t>
        </w:r>
      </w:ins>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QpIiwibWFudWFsT3ZlcnJpZGVUZXh0IjoiIn19"/>
          <w:id w:val="1190566562"/>
          <w:placeholder>
            <w:docPart w:val="DefaultPlaceholder_-1854013440"/>
          </w:placeholder>
        </w:sdtPr>
        <w:sdtEndPr/>
        <w:sdtContent>
          <w:r w:rsidR="009E41B3" w:rsidRPr="009E41B3">
            <w:rPr>
              <w:color w:val="000000"/>
            </w:rPr>
            <w:t>(94)</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ins w:id="26" w:author="Cara Brook" w:date="2021-09-21T06:28:00Z">
            <w:r w:rsidR="007B53F5">
              <w:rPr>
                <w:color w:val="000000"/>
              </w:rPr>
              <w:t xml:space="preserve"> </w:t>
            </w:r>
          </w:ins>
          <w:r w:rsidR="009E41B3" w:rsidRPr="009E41B3">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9E41B3" w:rsidRPr="009E41B3">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806395745"/>
          <w:placeholder>
            <w:docPart w:val="D07E61FBB40C60468B3B0F09D7A42B24"/>
          </w:placeholder>
        </w:sdtPr>
        <w:sdtEndPr/>
        <w:sdtContent>
          <w:r w:rsidR="009E41B3" w:rsidRPr="009E41B3">
            <w:rPr>
              <w:color w:val="000000"/>
            </w:rPr>
            <w:t>(64–68)</w:t>
          </w:r>
        </w:sdtContent>
      </w:sdt>
      <w:r w:rsidR="005B1FB7">
        <w:t>. SARS-CoV-2 has already demonstrated its capacity for successful re</w:t>
      </w:r>
      <w:r w:rsidR="007715D2">
        <w:t>v</w:t>
      </w:r>
      <w:r w:rsidR="005B1FB7">
        <w:t>er</w:t>
      </w:r>
      <w:r w:rsidR="007715D2">
        <w:t>s</w:t>
      </w:r>
      <w:r w:rsidR="005B1FB7">
        <w:t>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1KSIsIm1hbnVhbE92ZXJyaWRlVGV4dCI6IiJ9fQ=="/>
          <w:id w:val="798110157"/>
          <w:placeholder>
            <w:docPart w:val="DefaultPlaceholder_-1854013440"/>
          </w:placeholder>
        </w:sdtPr>
        <w:sdtEndPr/>
        <w:sdtContent>
          <w:ins w:id="27" w:author="Cara Brook" w:date="2021-09-21T06:28:00Z">
            <w:r w:rsidR="007B53F5">
              <w:rPr>
                <w:color w:val="000000"/>
              </w:rPr>
              <w:t xml:space="preserve"> </w:t>
            </w:r>
          </w:ins>
          <w:r w:rsidR="009E41B3" w:rsidRPr="009E41B3">
            <w:rPr>
              <w:color w:val="000000"/>
            </w:rPr>
            <w:t>(95)</w:t>
          </w:r>
        </w:sdtContent>
      </w:sdt>
      <w:r w:rsidR="005B1FB7">
        <w:t>, underscoring the legitimacy of these concerns.</w:t>
      </w:r>
      <w:ins w:id="28" w:author="Cara Brook" w:date="2021-09-21T06:29:00Z">
        <w:r w:rsidR="007B53F5">
          <w:t xml:space="preserve"> </w:t>
        </w:r>
      </w:ins>
      <w:ins w:id="29" w:author="Cara Brook" w:date="2021-09-21T06:37:00Z">
        <w:r w:rsidR="0006652F">
          <w:t xml:space="preserve">Notably, </w:t>
        </w:r>
      </w:ins>
      <w:ins w:id="30" w:author="Cara Brook" w:date="2021-09-21T06:29:00Z">
        <w:r w:rsidR="007B53F5">
          <w:t>spillback is</w:t>
        </w:r>
      </w:ins>
      <w:ins w:id="31" w:author="Cara Brook" w:date="2021-09-21T06:30:00Z">
        <w:r w:rsidR="007B53F5">
          <w:t xml:space="preserve"> less likely to be an issue in regions where animals are </w:t>
        </w:r>
      </w:ins>
      <w:ins w:id="32" w:author="Cara Brook" w:date="2021-09-21T06:29:00Z">
        <w:r w:rsidR="007B53F5">
          <w:t>killed upon capture</w:t>
        </w:r>
      </w:ins>
      <w:ins w:id="33" w:author="Cara Brook" w:date="2021-09-21T06:31:00Z">
        <w:r w:rsidR="007B53F5">
          <w:t xml:space="preserve"> </w:t>
        </w:r>
      </w:ins>
      <w:ins w:id="34" w:author="Cara Brook" w:date="2021-09-21T06:37:00Z">
        <w:r w:rsidR="0006652F">
          <w:t xml:space="preserve">for consumption </w:t>
        </w:r>
      </w:ins>
      <w:ins w:id="35" w:author="Cara Brook" w:date="2021-09-21T06:31:00Z">
        <w:r w:rsidR="007B53F5">
          <w:t xml:space="preserve">(vs. transported live), as is </w:t>
        </w:r>
      </w:ins>
      <w:ins w:id="36" w:author="Cara Brook" w:date="2021-09-21T06:37:00Z">
        <w:r w:rsidR="0006652F">
          <w:t>often</w:t>
        </w:r>
      </w:ins>
      <w:ins w:id="37" w:author="Cara Brook" w:date="2021-09-21T06:31:00Z">
        <w:r w:rsidR="007B53F5">
          <w:t xml:space="preserve"> the case in </w:t>
        </w:r>
        <w:commentRangeStart w:id="38"/>
        <w:r w:rsidR="007B53F5">
          <w:t>Madagasca</w:t>
        </w:r>
        <w:commentRangeEnd w:id="38"/>
        <w:r w:rsidR="007B53F5">
          <w:rPr>
            <w:rStyle w:val="CommentReference"/>
            <w:rFonts w:cs="Mangal"/>
            <w:lang w:bidi="hi-IN"/>
          </w:rPr>
          <w:commentReference w:id="38"/>
        </w:r>
        <w:r w:rsidR="007B53F5">
          <w:t>r</w:t>
        </w:r>
      </w:ins>
      <w:ins w:id="39" w:author="Cara Brook" w:date="2021-09-21T06:30:00Z">
        <w:r w:rsidR="007B53F5">
          <w:t>.</w:t>
        </w:r>
      </w:ins>
      <w:ins w:id="40" w:author="Cara Brook" w:date="2021-09-21T06:40:00Z">
        <w:r w:rsidR="0006652F">
          <w:t xml:space="preserve"> </w:t>
        </w:r>
      </w:ins>
      <w:r w:rsidR="005B1FB7">
        <w:t xml:space="preserve"> </w:t>
      </w:r>
      <w:commentRangeStart w:id="41"/>
      <w:del w:id="42" w:author="Cara Brook" w:date="2021-09-21T06:44:00Z">
        <w:r w:rsidR="002D42F6" w:rsidDel="002176EC">
          <w:delText>Mitigation strategies, in addition to increases surveillance, could help reduce the risk of zoonoses from bats. For example, a significant exposure to bats in Madagascar comes from hunting bats for consumption</w:delText>
        </w:r>
        <w:r w:rsidR="003F5AA8" w:rsidDel="002176EC">
          <w:delText xml:space="preserve"> </w:delText>
        </w:r>
      </w:del>
      <w:customXmlDelRangeStart w:id="43" w:author="Cara Brook" w:date="2021-09-21T06:44:00Z"/>
      <w:sdt>
        <w:sdtPr>
          <w:rPr>
            <w:color w:val="000000"/>
          </w:rPr>
          <w:tag w:val="MENDELEY_CITATION_v3_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"/>
          <w:id w:val="-1897190976"/>
          <w:placeholder>
            <w:docPart w:val="DefaultPlaceholder_-1854013440"/>
          </w:placeholder>
        </w:sdtPr>
        <w:sdtEndPr/>
        <w:sdtContent>
          <w:customXmlDelRangeEnd w:id="43"/>
          <w:del w:id="44" w:author="Cara Brook" w:date="2021-09-21T06:44:00Z">
            <w:r w:rsidR="009E41B3" w:rsidRPr="009E41B3" w:rsidDel="002176EC">
              <w:rPr>
                <w:color w:val="000000"/>
              </w:rPr>
              <w:delText>(64,65)</w:delText>
            </w:r>
          </w:del>
          <w:customXmlDelRangeStart w:id="45" w:author="Cara Brook" w:date="2021-09-21T06:44:00Z"/>
        </w:sdtContent>
      </w:sdt>
      <w:customXmlDelRangeEnd w:id="45"/>
      <w:del w:id="46" w:author="Cara Brook" w:date="2021-09-21T06:44:00Z">
        <w:r w:rsidR="00775B13" w:rsidDel="002176EC">
          <w:delText xml:space="preserve">. To act on this issue, hunting seasons could be implemented to coincide with seasonal lows in virus shedding, which would allow for bats to continue to serve as an important food source while reducing risk. </w:delText>
        </w:r>
        <w:r w:rsidR="003F5AA8" w:rsidDel="002176EC">
          <w:delText>As mentioned earlier, roosting sites may also put humans in close contact with bats</w:delText>
        </w:r>
        <w:r w:rsidR="009E41B3" w:rsidDel="002176EC">
          <w:delText xml:space="preserve"> </w:delText>
        </w:r>
      </w:del>
      <w:customXmlDelRangeStart w:id="47" w:author="Cara Brook" w:date="2021-09-21T06:44:00Z"/>
      <w:sdt>
        <w:sdtPr>
          <w:rPr>
            <w:color w:val="000000"/>
          </w:rPr>
          <w:tag w:val="MENDELEY_CITATION_v3_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QiIsInBhcnNlLW5hbWVzIjpmYWxzZSwiZHJvcHBpbmctcGFydGljbGUiOiIiLCJub24tZHJvcHBpbmctcGFydGljbGUiOiIifV0sImNvbnRhaW5lci10aXRsZSI6IkFjdGEgQ2hpcm9wdGVyb2xvZ2ljYSIsImlzc3VlZCI6eyJkYXRlLXBhcnRzIjpbWzIwMDZdXX0sInBhZ2UiOiI0MjktNDM3IiwiaXNzdWUiOiIyIiwidm9sdW1lIjoiOCJ9LCJpc1RlbXBvcmFyeSI6ZmFsc2V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lzTWFudWFsbHlPdmVycmlkZGVuIjp0cnVlLCJjaXRlcHJvY1RleHQiOiIoNjgsOTgpIiwibWFudWFsT3ZlcnJpZGVUZXh0IjoiKDY3LDY4KSJ9fQ=="/>
          <w:id w:val="792245853"/>
          <w:placeholder>
            <w:docPart w:val="DefaultPlaceholder_-1854013440"/>
          </w:placeholder>
        </w:sdtPr>
        <w:sdtEndPr/>
        <w:sdtContent>
          <w:customXmlDelRangeEnd w:id="47"/>
          <w:del w:id="48" w:author="Cara Brook" w:date="2021-09-21T06:44:00Z">
            <w:r w:rsidR="009E41B3" w:rsidRPr="009E41B3" w:rsidDel="002176EC">
              <w:rPr>
                <w:color w:val="000000"/>
              </w:rPr>
              <w:delText>(67,68)</w:delText>
            </w:r>
          </w:del>
          <w:customXmlDelRangeStart w:id="49" w:author="Cara Brook" w:date="2021-09-21T06:44:00Z"/>
        </w:sdtContent>
      </w:sdt>
      <w:customXmlDelRangeEnd w:id="49"/>
      <w:del w:id="50" w:author="Cara Brook" w:date="2021-09-21T06:44:00Z">
        <w:r w:rsidR="003F5AA8" w:rsidDel="002176EC">
          <w:delText>, so possible education programs to reduce</w:delText>
        </w:r>
        <w:r w:rsidR="00627D03" w:rsidDel="002176EC">
          <w:delText xml:space="preserve"> bat</w:delText>
        </w:r>
        <w:r w:rsidR="003F5AA8" w:rsidDel="002176EC">
          <w:delText xml:space="preserve"> access to roosting sites</w:delText>
        </w:r>
        <w:r w:rsidR="00627D03" w:rsidDel="002176EC">
          <w:delText xml:space="preserve"> in human occupied structures</w:delText>
        </w:r>
        <w:r w:rsidR="003F5AA8" w:rsidDel="002176EC">
          <w:delText xml:space="preserve"> may also mitigate risk. </w:delText>
        </w:r>
        <w:commentRangeEnd w:id="41"/>
        <w:r w:rsidR="009E41B3" w:rsidDel="002176EC">
          <w:rPr>
            <w:rStyle w:val="CommentReference"/>
            <w:rFonts w:cs="Mangal"/>
            <w:lang w:bidi="hi-IN"/>
          </w:rPr>
          <w:commentReference w:id="41"/>
        </w:r>
      </w:del>
    </w:p>
    <w:p w14:paraId="372B9C4B" w14:textId="77777777" w:rsidR="009E41B3" w:rsidRPr="009E41B3" w:rsidRDefault="009E41B3" w:rsidP="00B75353"/>
    <w:p w14:paraId="7CE90A8D" w14:textId="5CA5136A" w:rsidR="00031DFC" w:rsidRDefault="005078D4" w:rsidP="00031DFC">
      <w:pPr>
        <w:rPr>
          <w:color w:val="000000"/>
        </w:rPr>
      </w:pPr>
      <w:r>
        <w:rPr>
          <w:color w:val="000000"/>
        </w:rPr>
        <w:t>Prevalence of c</w:t>
      </w:r>
      <w:r w:rsidR="005B1FB7">
        <w:rPr>
          <w:color w:val="000000"/>
        </w:rPr>
        <w:t>oronavirus</w:t>
      </w:r>
      <w:r>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r>
        <w:rPr>
          <w:color w:val="000000"/>
        </w:rPr>
        <w:t>prevalence</w:t>
      </w:r>
      <w:r w:rsidR="00D27457">
        <w:rPr>
          <w:color w:val="000000"/>
        </w:rPr>
        <w:t xml:space="preserve"> </w:t>
      </w:r>
      <w:r>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
          <w:id w:val="2011867243"/>
          <w:placeholder>
            <w:docPart w:val="004878E2815D7F4A906737FEED1E772A"/>
          </w:placeholder>
        </w:sdtPr>
        <w:sdtEndPr/>
        <w:sdtContent>
          <w:r w:rsidR="009E41B3" w:rsidRPr="009E41B3">
            <w:rPr>
              <w:color w:val="000000"/>
            </w:rPr>
            <w:t>(12,32)</w:t>
          </w:r>
        </w:sdtContent>
      </w:sdt>
      <w:r>
        <w:rPr>
          <w:color w:val="000000"/>
        </w:rPr>
        <w:t xml:space="preserve">. One previous study of </w:t>
      </w:r>
      <w:proofErr w:type="spellStart"/>
      <w:r>
        <w:rPr>
          <w:color w:val="000000"/>
        </w:rPr>
        <w:t>CoV</w:t>
      </w:r>
      <w:proofErr w:type="spellEnd"/>
      <w:r>
        <w:rPr>
          <w:color w:val="000000"/>
        </w:rPr>
        <w:t xml:space="preserve"> circulation in Madagascar </w:t>
      </w:r>
      <w:r w:rsidR="00D27457">
        <w:rPr>
          <w:color w:val="000000"/>
        </w:rPr>
        <w:t xml:space="preserve">fruit bats </w:t>
      </w:r>
      <w:r>
        <w:rPr>
          <w:color w:val="000000"/>
        </w:rPr>
        <w:t xml:space="preserve">reported much lower prevalence of infection in </w:t>
      </w:r>
      <w:r>
        <w:rPr>
          <w:i/>
          <w:iCs/>
          <w:color w:val="000000"/>
        </w:rPr>
        <w:t xml:space="preserve">E. </w:t>
      </w:r>
      <w:proofErr w:type="spellStart"/>
      <w:r>
        <w:rPr>
          <w:i/>
          <w:iCs/>
          <w:color w:val="000000"/>
        </w:rPr>
        <w:t>dupreanum</w:t>
      </w:r>
      <w:proofErr w:type="spellEnd"/>
      <w:r>
        <w:rPr>
          <w:i/>
          <w:iCs/>
          <w:color w:val="000000"/>
        </w:rPr>
        <w:t xml:space="preserve"> </w:t>
      </w:r>
      <w:r w:rsidR="00D27457">
        <w:rPr>
          <w:color w:val="000000"/>
        </w:rPr>
        <w:t xml:space="preserve">and </w:t>
      </w:r>
      <w:r w:rsidR="00D27457">
        <w:rPr>
          <w:i/>
          <w:iCs/>
          <w:lang w:bidi="hi-IN"/>
        </w:rPr>
        <w:t>R. madagascariensis</w:t>
      </w:r>
      <w:r w:rsidR="00D27457">
        <w:rPr>
          <w:lang w:bidi="hi-IN"/>
        </w:rPr>
        <w:t>-derived fecal</w:t>
      </w:r>
      <w:r w:rsidR="00C45A1E">
        <w:rPr>
          <w:lang w:bidi="hi-IN"/>
        </w:rPr>
        <w:t xml:space="preserve"> s</w:t>
      </w:r>
      <w:r w:rsidR="00A311DE">
        <w:rPr>
          <w:lang w:bidi="hi-IN"/>
        </w:rPr>
        <w:t>pecimens</w:t>
      </w:r>
      <w:r w:rsidR="00031DFC">
        <w:rPr>
          <w:i/>
          <w:iCs/>
          <w:lang w:bidi="hi-IN"/>
        </w:rPr>
        <w:t xml:space="preserve">, </w:t>
      </w:r>
      <w:r w:rsidR="00031DFC">
        <w:rPr>
          <w:lang w:bidi="hi-IN"/>
        </w:rPr>
        <w:t xml:space="preserve">respectively </w:t>
      </w:r>
      <w:r w:rsidR="00031DFC">
        <w:rPr>
          <w:color w:val="000000"/>
        </w:rPr>
        <w:t>1/88 (1.1%) and 0/141 (0%</w:t>
      </w:r>
      <w:r w:rsidR="00031DFC" w:rsidRPr="00D27457">
        <w:rPr>
          <w:lang w:bidi="hi-IN"/>
        </w:rPr>
        <w:t>)</w:t>
      </w:r>
      <w:r w:rsidR="00031DFC">
        <w:rPr>
          <w:lang w:bidi="hi-IN"/>
        </w:rPr>
        <w:t xml:space="preserve">, as compared with </w:t>
      </w:r>
      <w:r w:rsidR="00031DFC">
        <w:rPr>
          <w:color w:val="000000"/>
        </w:rPr>
        <w:t>a 13/88 (14.</w:t>
      </w:r>
      <w:r w:rsidR="002F369C">
        <w:rPr>
          <w:color w:val="000000"/>
        </w:rPr>
        <w:t>8</w:t>
      </w:r>
      <w:r w:rsidR="00031DFC">
        <w:rPr>
          <w:color w:val="000000"/>
        </w:rPr>
        <w:t xml:space="preserve">%) prevalence in </w:t>
      </w:r>
      <w:r w:rsidR="00031DFC">
        <w:rPr>
          <w:i/>
          <w:iCs/>
          <w:color w:val="000000"/>
        </w:rPr>
        <w:t>P. rufus-</w:t>
      </w:r>
      <w:r w:rsidR="00031DFC">
        <w:rPr>
          <w:color w:val="000000"/>
        </w:rPr>
        <w:t>derived feces</w:t>
      </w:r>
      <w:r w:rsidR="002F369C">
        <w:rPr>
          <w:color w:val="000000"/>
        </w:rPr>
        <w:t xml:space="preserve"> </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
          <w:id w:val="-1719813420"/>
          <w:placeholder>
            <w:docPart w:val="DefaultPlaceholder_-1854013440"/>
          </w:placeholder>
        </w:sdtPr>
        <w:sdtEndPr/>
        <w:sdtContent>
          <w:r w:rsidR="009E41B3" w:rsidRPr="009E41B3">
            <w:rPr>
              <w:color w:val="000000"/>
            </w:rPr>
            <w:t>(12)</w:t>
          </w:r>
        </w:sdtContent>
      </w:sdt>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w:t>
      </w:r>
      <w:r w:rsidR="003E347A">
        <w:rPr>
          <w:lang w:bidi="hi-IN"/>
        </w:rPr>
        <w:t>%</w:t>
      </w:r>
      <w:r w:rsidR="00031DFC">
        <w:rPr>
          <w:lang w:bidi="hi-IN"/>
        </w:rPr>
        <w:t xml:space="preserve">) </w:t>
      </w:r>
      <w:r w:rsidR="00031DFC">
        <w:rPr>
          <w:i/>
          <w:iCs/>
          <w:lang w:bidi="hi-IN"/>
        </w:rPr>
        <w:t xml:space="preserve">R. madagascariensis </w:t>
      </w:r>
      <w:r w:rsidR="00031DFC">
        <w:rPr>
          <w:lang w:bidi="hi-IN"/>
        </w:rPr>
        <w:t>fecal s</w:t>
      </w:r>
      <w:r w:rsidR="00A311DE">
        <w:rPr>
          <w:lang w:bidi="hi-IN"/>
        </w:rPr>
        <w:t>pecimen</w:t>
      </w:r>
      <w:r w:rsidR="00031DFC">
        <w:rPr>
          <w:lang w:bidi="hi-IN"/>
        </w:rPr>
        <w:t xml:space="preserv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w:t>
      </w:r>
      <w:r w:rsidR="002F369C">
        <w:rPr>
          <w:lang w:bidi="hi-IN"/>
        </w:rPr>
        <w:t>9</w:t>
      </w:r>
      <w:r w:rsidR="00031DFC">
        <w:rPr>
          <w:lang w:bidi="hi-IN"/>
        </w:rPr>
        <w:t xml:space="preserve">%) </w:t>
      </w:r>
      <w:r w:rsidR="00031DFC">
        <w:rPr>
          <w:i/>
          <w:iCs/>
          <w:lang w:bidi="hi-IN"/>
        </w:rPr>
        <w:t xml:space="preserve">M. jugularis </w:t>
      </w:r>
      <w:r w:rsidR="00031DFC">
        <w:rPr>
          <w:lang w:bidi="hi-IN"/>
        </w:rPr>
        <w:t>s</w:t>
      </w:r>
      <w:r w:rsidR="00A311DE">
        <w:rPr>
          <w:lang w:bidi="hi-IN"/>
        </w:rPr>
        <w:t>pecimen</w:t>
      </w:r>
      <w:r w:rsidR="00031DFC">
        <w:rPr>
          <w:lang w:bidi="hi-IN"/>
        </w:rPr>
        <w:t>s, 4/44 (9.</w:t>
      </w:r>
      <w:r w:rsidR="002F369C">
        <w:rPr>
          <w:lang w:bidi="hi-IN"/>
        </w:rPr>
        <w:t>1</w:t>
      </w:r>
      <w:r w:rsidR="00031DFC">
        <w:rPr>
          <w:lang w:bidi="hi-IN"/>
        </w:rPr>
        <w:t xml:space="preserve">%)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w:t>
      </w:r>
      <w:r w:rsidR="00A311DE">
        <w:rPr>
          <w:lang w:bidi="hi-IN"/>
        </w:rPr>
        <w:t>specimens</w:t>
      </w:r>
      <w:r w:rsidR="00031DFC">
        <w:rPr>
          <w:lang w:bidi="hi-IN"/>
        </w:rPr>
        <w:t>, and 2/21 (9.5%)</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A311DE">
        <w:rPr>
          <w:lang w:bidi="hi-IN"/>
        </w:rPr>
        <w:t>specimens</w:t>
      </w:r>
      <w:r w:rsidR="00C45A1E">
        <w:rPr>
          <w:lang w:bidi="hi-IN"/>
        </w:rPr>
        <w:t xml:space="preserve">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945727845"/>
          <w:placeholder>
            <w:docPart w:val="DefaultPlaceholder_-1854013440"/>
          </w:placeholder>
        </w:sdtPr>
        <w:sdtEndPr/>
        <w:sdtContent>
          <w:r w:rsidR="009E41B3" w:rsidRPr="009E41B3">
            <w:rPr>
              <w:color w:val="000000"/>
              <w:lang w:bidi="hi-IN"/>
            </w:rPr>
            <w:t>(32)</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ksMTAwKSIsIm1hbnVhbE92ZXJyaWRlVGV4dCI6IiJ9fQ=="/>
          <w:id w:val="447903255"/>
          <w:placeholder>
            <w:docPart w:val="DefaultPlaceholder_-1854013440"/>
          </w:placeholder>
        </w:sdtPr>
        <w:sdtEndPr/>
        <w:sdtContent>
          <w:r w:rsidR="009E41B3" w:rsidRPr="009E41B3">
            <w:rPr>
              <w:color w:val="000000"/>
            </w:rPr>
            <w:t>(31,38,99,100)</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madagascariensis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madagascariensis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EpIiwibWFudWFsT3ZlcnJpZGVUZXh0IjoiIn19"/>
          <w:id w:val="1630515190"/>
          <w:placeholder>
            <w:docPart w:val="DefaultPlaceholder_-1854013440"/>
          </w:placeholder>
        </w:sdtPr>
        <w:sdtEndPr/>
        <w:sdtContent>
          <w:r w:rsidR="009E41B3" w:rsidRPr="009E41B3">
            <w:rPr>
              <w:color w:val="000000"/>
            </w:rPr>
            <w:t>(101)</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madagascariensis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
          <w:id w:val="1476640133"/>
          <w:placeholder>
            <w:docPart w:val="DefaultPlaceholder_-1854013440"/>
          </w:placeholder>
        </w:sdtPr>
        <w:sdtEndPr/>
        <w:sdtContent>
          <w:r w:rsidR="009E41B3" w:rsidRPr="009E41B3">
            <w:rPr>
              <w:color w:val="000000"/>
            </w:rPr>
            <w:t>(57)</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madagascariensis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size range variation is more limited in smal</w:t>
      </w:r>
      <w:r w:rsidR="00A311DE">
        <w:rPr>
          <w:color w:val="000000"/>
        </w:rPr>
        <w:t>l</w:t>
      </w:r>
      <w:r w:rsidR="00753EAD">
        <w:rPr>
          <w:color w:val="000000"/>
        </w:rPr>
        <w:t xml:space="preserve"> </w:t>
      </w:r>
      <w:r w:rsidR="00753EAD" w:rsidRPr="00753EAD">
        <w:rPr>
          <w:i/>
          <w:iCs/>
          <w:color w:val="000000"/>
        </w:rPr>
        <w:t>R. madagascariensis</w:t>
      </w:r>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693687315"/>
          <w:placeholder>
            <w:docPart w:val="DefaultPlaceholder_-1854013440"/>
          </w:placeholder>
        </w:sdtPr>
        <w:sdtEndPr/>
        <w:sdtContent>
          <w:r w:rsidR="009E41B3" w:rsidRPr="009E41B3">
            <w:rPr>
              <w:color w:val="000000"/>
            </w:rPr>
            <w:t>(63)</w:t>
          </w:r>
        </w:sdtContent>
      </w:sdt>
      <w:r w:rsidR="00753EAD">
        <w:rPr>
          <w:color w:val="000000"/>
        </w:rPr>
        <w:t>.</w:t>
      </w:r>
    </w:p>
    <w:p w14:paraId="50E1F515" w14:textId="77777777" w:rsidR="005D56DA" w:rsidRDefault="005D56DA" w:rsidP="00031DFC"/>
    <w:p w14:paraId="1379CD71" w14:textId="6596A236" w:rsidR="00031DFC" w:rsidRDefault="00031DFC" w:rsidP="000648F6">
      <w:pPr>
        <w:rPr>
          <w:ins w:id="51" w:author="Cara Brook" w:date="2021-09-21T06:44:00Z"/>
          <w:color w:val="000000"/>
        </w:rPr>
      </w:pPr>
      <w:r>
        <w:rPr>
          <w:color w:val="000000"/>
        </w:rPr>
        <w:t>Our work emphasizes the importance of longitudinal ecological studies in identifying viral shedding events in transiently-infected wildlife hosts across multiple age and reproductive classes</w:t>
      </w:r>
      <w:ins w:id="52" w:author="Cara Brook" w:date="2021-09-21T06:41:00Z">
        <w:r w:rsidR="0006652F">
          <w:rPr>
            <w:color w:val="000000"/>
          </w:rPr>
          <w:t xml:space="preserve">. Enhanced future </w:t>
        </w:r>
      </w:ins>
      <w:ins w:id="53" w:author="Cara Brook" w:date="2021-09-21T06:42:00Z">
        <w:r w:rsidR="0006652F">
          <w:rPr>
            <w:color w:val="000000"/>
          </w:rPr>
          <w:t xml:space="preserve">surveillance efforts will be useful in pinpointing the exact seasonality of peak </w:t>
        </w:r>
        <w:proofErr w:type="spellStart"/>
        <w:r w:rsidR="0006652F">
          <w:rPr>
            <w:color w:val="000000"/>
          </w:rPr>
          <w:t>CoV</w:t>
        </w:r>
        <w:proofErr w:type="spellEnd"/>
        <w:r w:rsidR="0006652F">
          <w:rPr>
            <w:color w:val="000000"/>
          </w:rPr>
          <w:t xml:space="preserve"> shedding events, and mitigation efforts for </w:t>
        </w:r>
        <w:r w:rsidR="0006652F">
          <w:t xml:space="preserve">both zoonotic and reverse zoonotic risks should be focused on limiting human-bat contact </w:t>
        </w:r>
      </w:ins>
      <w:ins w:id="54" w:author="Cara Brook" w:date="2021-09-21T06:43:00Z">
        <w:r w:rsidR="002176EC">
          <w:t xml:space="preserve">(in particular, the government-sanctioned hunting seasons) during these periods. </w:t>
        </w:r>
      </w:ins>
      <w:ins w:id="55" w:author="Cara Brook" w:date="2021-09-21T06:44:00Z">
        <w:r w:rsidR="002176EC">
          <w:t>O</w:t>
        </w:r>
      </w:ins>
      <w:ins w:id="56" w:author="Cara Brook" w:date="2021-09-21T06:43:00Z">
        <w:r w:rsidR="002176EC">
          <w:t>ur study highlights</w:t>
        </w:r>
        <w:r w:rsidR="002176EC">
          <w:rPr>
            <w:color w:val="000000"/>
          </w:rPr>
          <w:t xml:space="preserve"> </w:t>
        </w:r>
      </w:ins>
      <w:del w:id="57" w:author="Cara Brook" w:date="2021-09-21T06:41:00Z">
        <w:r w:rsidDel="0006652F">
          <w:rPr>
            <w:color w:val="000000"/>
          </w:rPr>
          <w:delText xml:space="preserve">, </w:delText>
        </w:r>
      </w:del>
      <w:del w:id="58" w:author="Cara Brook" w:date="2021-09-21T06:43:00Z">
        <w:r w:rsidDel="002176EC">
          <w:rPr>
            <w:color w:val="000000"/>
          </w:rPr>
          <w:delText xml:space="preserve">while also highlighting </w:delText>
        </w:r>
      </w:del>
      <w:r>
        <w:rPr>
          <w:color w:val="000000"/>
        </w:rPr>
        <w:t xml:space="preserve">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sidR="00F537CD">
        <w:rPr>
          <w:color w:val="000000"/>
        </w:rPr>
        <w:t>, detected by unbiased metagenomic sequencing</w:t>
      </w:r>
      <w:r>
        <w:rPr>
          <w:color w:val="000000"/>
        </w:rPr>
        <w:t xml:space="preserve">. </w:t>
      </w:r>
      <w:r w:rsidR="00F537CD">
        <w:rPr>
          <w:color w:val="000000"/>
        </w:rPr>
        <w:t xml:space="preserve">Characterization of these genomes provides the basis for basic virology experiments to follow, such as </w:t>
      </w:r>
      <w:proofErr w:type="spellStart"/>
      <w:r w:rsidR="00F537CD">
        <w:rPr>
          <w:color w:val="000000"/>
        </w:rPr>
        <w:t>pse</w:t>
      </w:r>
      <w:r w:rsidR="0091154F">
        <w:rPr>
          <w:color w:val="000000"/>
        </w:rPr>
        <w:t>u</w:t>
      </w:r>
      <w:r w:rsidR="00F537CD">
        <w:rPr>
          <w:color w:val="000000"/>
        </w:rPr>
        <w:t>dovirus</w:t>
      </w:r>
      <w:proofErr w:type="spellEnd"/>
      <w:r w:rsidR="00F537CD">
        <w:rPr>
          <w:color w:val="000000"/>
        </w:rPr>
        <w:t xml:space="preserve"> </w:t>
      </w:r>
      <w:r w:rsidR="0091154F">
        <w:rPr>
          <w:color w:val="000000"/>
        </w:rPr>
        <w:t xml:space="preserve">or reverse genetics </w:t>
      </w:r>
      <w:r w:rsidR="00F537CD">
        <w:rPr>
          <w:color w:val="000000"/>
        </w:rPr>
        <w:t xml:space="preserve">experiments aimed at understanding host receptor utilization. </w:t>
      </w:r>
      <w:r>
        <w:rPr>
          <w:color w:val="000000"/>
        </w:rPr>
        <w:t xml:space="preserve">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w:t>
      </w:r>
      <w:r w:rsidR="00F537CD">
        <w:rPr>
          <w:color w:val="000000"/>
        </w:rPr>
        <w:t xml:space="preserve"> </w:t>
      </w:r>
      <w:r>
        <w:rPr>
          <w:color w:val="000000"/>
        </w:rPr>
        <w:t>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5ED9DC17" w14:textId="2B63E2FE" w:rsidR="002176EC" w:rsidRDefault="002176EC" w:rsidP="000648F6">
      <w:pPr>
        <w:rPr>
          <w:ins w:id="59" w:author="Cara Brook" w:date="2021-09-21T06:44:00Z"/>
          <w:color w:val="000000"/>
        </w:rPr>
      </w:pPr>
    </w:p>
    <w:p w14:paraId="3207F461" w14:textId="6F570A50" w:rsidR="002176EC" w:rsidRDefault="002176EC" w:rsidP="000648F6">
      <w:pPr>
        <w:rPr>
          <w:ins w:id="60" w:author="Cara Brook" w:date="2021-09-21T06:44:00Z"/>
          <w:color w:val="000000"/>
        </w:rPr>
      </w:pPr>
    </w:p>
    <w:p w14:paraId="7933A4BB" w14:textId="330BF7D9" w:rsidR="002176EC" w:rsidRDefault="002176EC" w:rsidP="000648F6">
      <w:pPr>
        <w:rPr>
          <w:ins w:id="61" w:author="Cara Brook" w:date="2021-09-21T06:44:00Z"/>
          <w:color w:val="000000"/>
        </w:rPr>
      </w:pPr>
    </w:p>
    <w:p w14:paraId="6D30122D" w14:textId="47C9B93A" w:rsidR="002176EC" w:rsidRDefault="002176EC" w:rsidP="000648F6">
      <w:pPr>
        <w:rPr>
          <w:ins w:id="62" w:author="Cara Brook" w:date="2021-09-21T06:44:00Z"/>
          <w:color w:val="000000"/>
        </w:rPr>
      </w:pPr>
    </w:p>
    <w:p w14:paraId="20D3BFFD" w14:textId="77777777" w:rsidR="002176EC" w:rsidRPr="00F537CD" w:rsidRDefault="002176EC" w:rsidP="000648F6">
      <w:pPr>
        <w:rPr>
          <w:color w:val="000000"/>
        </w:rPr>
      </w:pPr>
    </w:p>
    <w:p w14:paraId="3B65BAAC" w14:textId="3D8CE4D3" w:rsidR="00656123" w:rsidDel="002176EC" w:rsidRDefault="00656123" w:rsidP="00E847C0">
      <w:pPr>
        <w:rPr>
          <w:del w:id="63" w:author="Cara Brook" w:date="2021-09-21T06:44:00Z"/>
        </w:rPr>
      </w:pPr>
    </w:p>
    <w:p w14:paraId="1F5C0F34" w14:textId="6133587A" w:rsidR="00862082" w:rsidDel="002176EC" w:rsidRDefault="00862082" w:rsidP="00E847C0">
      <w:pPr>
        <w:rPr>
          <w:del w:id="64" w:author="Cara Brook" w:date="2021-09-21T06:44:00Z"/>
          <w:b/>
          <w:bCs/>
        </w:rPr>
      </w:pPr>
    </w:p>
    <w:p w14:paraId="7EB9D053" w14:textId="09D63AC2" w:rsidR="00862082" w:rsidDel="002176EC" w:rsidRDefault="00862082" w:rsidP="00E847C0">
      <w:pPr>
        <w:rPr>
          <w:del w:id="65" w:author="Cara Brook" w:date="2021-09-21T06:44:00Z"/>
          <w:b/>
          <w:bCs/>
        </w:rPr>
      </w:pPr>
    </w:p>
    <w:p w14:paraId="49FB0022" w14:textId="7A98D04E" w:rsidR="00862082" w:rsidDel="002176EC" w:rsidRDefault="00862082" w:rsidP="00E847C0">
      <w:pPr>
        <w:rPr>
          <w:del w:id="66" w:author="Cara Brook" w:date="2021-09-21T06:44:00Z"/>
          <w:b/>
          <w:bCs/>
        </w:rPr>
      </w:pPr>
    </w:p>
    <w:p w14:paraId="74172873" w14:textId="537C4A81" w:rsidR="00862082" w:rsidDel="002176EC" w:rsidRDefault="00862082" w:rsidP="00E847C0">
      <w:pPr>
        <w:rPr>
          <w:del w:id="67" w:author="Cara Brook" w:date="2021-09-21T06:44:00Z"/>
          <w:b/>
          <w:bCs/>
        </w:rPr>
      </w:pPr>
    </w:p>
    <w:p w14:paraId="55E74218" w14:textId="62430E9A" w:rsidR="00862082" w:rsidDel="002176EC" w:rsidRDefault="00862082" w:rsidP="00E847C0">
      <w:pPr>
        <w:rPr>
          <w:del w:id="68" w:author="Cara Brook" w:date="2021-09-21T06:44:00Z"/>
          <w:b/>
          <w:bCs/>
        </w:rPr>
      </w:pPr>
    </w:p>
    <w:p w14:paraId="1E134D11" w14:textId="41941EAF" w:rsidR="00862082" w:rsidDel="002176EC" w:rsidRDefault="00862082" w:rsidP="00E847C0">
      <w:pPr>
        <w:rPr>
          <w:del w:id="69" w:author="Cara Brook" w:date="2021-09-21T06:44:00Z"/>
          <w:b/>
          <w:bCs/>
        </w:rPr>
      </w:pPr>
    </w:p>
    <w:p w14:paraId="56667BE1" w14:textId="6A69F943" w:rsidR="00862082" w:rsidDel="002176EC" w:rsidRDefault="00862082" w:rsidP="00E847C0">
      <w:pPr>
        <w:rPr>
          <w:del w:id="70" w:author="Cara Brook" w:date="2021-09-21T06:44:00Z"/>
          <w:b/>
          <w:bCs/>
        </w:rPr>
      </w:pPr>
    </w:p>
    <w:p w14:paraId="60A532FB" w14:textId="7E8C696F" w:rsidR="009E41B3" w:rsidDel="002176EC" w:rsidRDefault="009E41B3" w:rsidP="00E847C0">
      <w:pPr>
        <w:rPr>
          <w:del w:id="71" w:author="Cara Brook" w:date="2021-09-21T06:44:00Z"/>
          <w:b/>
          <w:bCs/>
        </w:rPr>
      </w:pPr>
    </w:p>
    <w:p w14:paraId="04FDBD6D" w14:textId="68D22368"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234B2C6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w:t>
      </w:r>
      <w:r w:rsidR="005073BD">
        <w:t xml:space="preserve"> </w:t>
      </w:r>
      <w:r>
        <w:t>(</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14B6A4E2"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r w:rsidR="000648F6">
        <w:t xml:space="preserve">the </w:t>
      </w:r>
      <w:proofErr w:type="spellStart"/>
      <w:r>
        <w:t>Institut</w:t>
      </w:r>
      <w:proofErr w:type="spellEnd"/>
      <w:r>
        <w:t xml:space="preserve"> Pasteur </w:t>
      </w:r>
      <w:r w:rsidR="008879E5">
        <w:t>de</w:t>
      </w:r>
      <w:r w:rsidR="006631E5">
        <w:t xml:space="preserve"> Madagascar and </w:t>
      </w:r>
      <w:proofErr w:type="spellStart"/>
      <w:r w:rsidR="006631E5">
        <w:t>Maira</w:t>
      </w:r>
      <w:proofErr w:type="spellEnd"/>
      <w:r w:rsidR="006631E5">
        <w:t xml:space="preserve"> Phelps of the Chan Zuckerberg Biohub</w:t>
      </w:r>
      <w:r w:rsidR="001D3B01">
        <w:t xml:space="preserve"> (CZB)</w:t>
      </w:r>
      <w:r w:rsidR="006631E5">
        <w:t xml:space="preserve"> for logistical support. </w:t>
      </w:r>
      <w:r w:rsidR="001D3B01">
        <w:t xml:space="preserve">They additionally thank Angela Detweiler, Michelle Tan, and Norma Neff of the CZB genomics platform for </w:t>
      </w:r>
      <w:proofErr w:type="spellStart"/>
      <w:r w:rsidR="001D3B01">
        <w:t>mNGS</w:t>
      </w:r>
      <w:proofErr w:type="spellEnd"/>
      <w:r w:rsidR="001D3B01">
        <w:t xml:space="preserve"> support and </w:t>
      </w:r>
      <w:r w:rsidR="006631E5">
        <w:t xml:space="preserve">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6E22D023" w:rsidR="006631E5" w:rsidRPr="006631E5" w:rsidRDefault="006631E5" w:rsidP="00CE7A74">
      <w:r w:rsidRPr="006631E5">
        <w:t xml:space="preserve">All </w:t>
      </w:r>
      <w:r>
        <w:t>sequencing data has been deposited for public access on NVBI Virus (accession numbers</w:t>
      </w:r>
      <w:r w:rsidR="009853A0">
        <w:t xml:space="preserve"> OK020086,</w:t>
      </w:r>
      <w:r w:rsidR="009853A0" w:rsidRPr="009853A0">
        <w:t xml:space="preserve"> </w:t>
      </w:r>
      <w:r w:rsidR="009853A0">
        <w:t>OK020087,</w:t>
      </w:r>
      <w:r w:rsidR="009853A0" w:rsidRPr="009853A0">
        <w:t xml:space="preserve"> </w:t>
      </w:r>
      <w:r w:rsidR="009853A0">
        <w:t>OK020088,</w:t>
      </w:r>
      <w:r w:rsidR="009853A0" w:rsidRPr="009853A0">
        <w:t xml:space="preserve"> </w:t>
      </w:r>
      <w:r w:rsidR="009853A0">
        <w:t xml:space="preserve">OK020089, </w:t>
      </w:r>
      <w:r>
        <w:t xml:space="preserve"> </w:t>
      </w:r>
      <w:r w:rsidR="00247A09" w:rsidRPr="00247A09">
        <w:rPr>
          <w:color w:val="000000" w:themeColor="text1"/>
        </w:rPr>
        <w:t>OK067319, OK0673</w:t>
      </w:r>
      <w:r w:rsidR="00247A09">
        <w:rPr>
          <w:color w:val="000000" w:themeColor="text1"/>
        </w:rPr>
        <w:t xml:space="preserve">20, </w:t>
      </w:r>
      <w:r w:rsidR="00247A09" w:rsidRPr="00247A09">
        <w:rPr>
          <w:color w:val="000000" w:themeColor="text1"/>
        </w:rPr>
        <w:t>OK0673</w:t>
      </w:r>
      <w:r w:rsidR="00247A09">
        <w:rPr>
          <w:color w:val="000000" w:themeColor="text1"/>
        </w:rPr>
        <w:t>21</w:t>
      </w:r>
      <w:r>
        <w:t xml:space="preserve">).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1E59ABCF" w14:textId="7F10395B" w:rsidR="0091154F" w:rsidRDefault="0091154F" w:rsidP="00CE7A74">
      <w:pPr>
        <w:rPr>
          <w:b/>
          <w:bCs/>
        </w:rPr>
      </w:pPr>
    </w:p>
    <w:p w14:paraId="2C755FC1" w14:textId="18E2CD2C" w:rsidR="00A1706A" w:rsidRDefault="00A1706A" w:rsidP="00CE7A74">
      <w:pPr>
        <w:rPr>
          <w:b/>
          <w:bCs/>
        </w:rPr>
      </w:pPr>
    </w:p>
    <w:p w14:paraId="4FE5D578" w14:textId="53E1A2A9" w:rsidR="00A1706A" w:rsidRDefault="00A1706A" w:rsidP="00CE7A74">
      <w:pPr>
        <w:rPr>
          <w:b/>
          <w:bCs/>
        </w:rPr>
      </w:pPr>
    </w:p>
    <w:p w14:paraId="122A18B2" w14:textId="12C2A8FC" w:rsidR="00A1706A" w:rsidRDefault="00A1706A" w:rsidP="00CE7A74">
      <w:pPr>
        <w:rPr>
          <w:b/>
          <w:bCs/>
        </w:rPr>
      </w:pPr>
    </w:p>
    <w:p w14:paraId="50D977AE" w14:textId="7ED80111" w:rsidR="00A1706A" w:rsidRDefault="00A1706A" w:rsidP="00CE7A74">
      <w:pPr>
        <w:rPr>
          <w:b/>
          <w:bCs/>
        </w:rPr>
      </w:pPr>
    </w:p>
    <w:p w14:paraId="3FADE748" w14:textId="77777777" w:rsidR="00A1706A" w:rsidRDefault="00A1706A" w:rsidP="00CE7A74">
      <w:pPr>
        <w:rPr>
          <w:ins w:id="72" w:author="Kettenburg, Gwenddolen" w:date="2021-09-15T10:46:00Z"/>
          <w:b/>
          <w:bCs/>
        </w:rPr>
      </w:pPr>
    </w:p>
    <w:p w14:paraId="6BCE7511" w14:textId="350BE9EF" w:rsidR="00656123" w:rsidRDefault="00656123" w:rsidP="00CE7A74">
      <w:pPr>
        <w:rPr>
          <w:b/>
          <w:bCs/>
        </w:rPr>
      </w:pPr>
    </w:p>
    <w:p w14:paraId="4AAA48D9" w14:textId="77777777" w:rsidR="009E41B3" w:rsidRDefault="009E41B3" w:rsidP="00BF2B85">
      <w:pPr>
        <w:rPr>
          <w:b/>
          <w:bCs/>
        </w:rPr>
      </w:pPr>
    </w:p>
    <w:p w14:paraId="214008EE" w14:textId="477E12F6" w:rsidR="00127389" w:rsidRDefault="00127389" w:rsidP="00BF2B85">
      <w:pPr>
        <w:rPr>
          <w:b/>
          <w:bCs/>
        </w:rPr>
      </w:pPr>
      <w:r w:rsidRPr="00A71C1B">
        <w:rPr>
          <w:b/>
          <w:bCs/>
        </w:rPr>
        <w:t>References</w:t>
      </w:r>
    </w:p>
    <w:sdt>
      <w:sdtPr>
        <w:rPr>
          <w:b/>
          <w:bCs/>
        </w:rPr>
        <w:tag w:val="MENDELEY_BIBLIOGRAPHY"/>
        <w:id w:val="-537672123"/>
        <w:placeholder>
          <w:docPart w:val="DefaultPlaceholder_-1854013440"/>
        </w:placeholder>
      </w:sdtPr>
      <w:sdtEndPr/>
      <w:sdtContent>
        <w:p w14:paraId="59099E43" w14:textId="77777777" w:rsidR="009E41B3" w:rsidRDefault="009E41B3">
          <w:pPr>
            <w:autoSpaceDE w:val="0"/>
            <w:autoSpaceDN w:val="0"/>
            <w:ind w:hanging="640"/>
            <w:divId w:val="1144083001"/>
          </w:pPr>
          <w:r>
            <w:t xml:space="preserve">1.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6109574A" w14:textId="77777777" w:rsidR="009E41B3" w:rsidRDefault="009E41B3">
          <w:pPr>
            <w:autoSpaceDE w:val="0"/>
            <w:autoSpaceDN w:val="0"/>
            <w:ind w:hanging="640"/>
            <w:divId w:val="2108883610"/>
          </w:pPr>
          <w:r>
            <w:t xml:space="preserve">2. </w:t>
          </w:r>
          <w:r>
            <w:tab/>
            <w:t xml:space="preserve">Wu F, Zhao S, Yu B, Chen Y-M, Wang W, Song Z-G, et al. A new coronavirus associated with human respiratory disease in China. Nature. 2020; </w:t>
          </w:r>
        </w:p>
        <w:p w14:paraId="3E66A1C0" w14:textId="77777777" w:rsidR="009E41B3" w:rsidRDefault="009E41B3">
          <w:pPr>
            <w:autoSpaceDE w:val="0"/>
            <w:autoSpaceDN w:val="0"/>
            <w:ind w:hanging="640"/>
            <w:divId w:val="1489589674"/>
          </w:pPr>
          <w:r>
            <w:t xml:space="preserve">3. </w:t>
          </w:r>
          <w:r>
            <w:tab/>
            <w:t xml:space="preserve">Hu B, Ge X, Wang LF, Shi Z. Bat origin of human coronaviruses. Virology Journal. 2015;12(1):1–10. </w:t>
          </w:r>
        </w:p>
        <w:p w14:paraId="025823DC" w14:textId="77777777" w:rsidR="009E41B3" w:rsidRDefault="009E41B3">
          <w:pPr>
            <w:autoSpaceDE w:val="0"/>
            <w:autoSpaceDN w:val="0"/>
            <w:ind w:hanging="640"/>
            <w:divId w:val="81268570"/>
          </w:pPr>
          <w:r>
            <w:t xml:space="preserve">4.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0A6471FC" w14:textId="77777777" w:rsidR="009E41B3" w:rsidRDefault="009E41B3">
          <w:pPr>
            <w:autoSpaceDE w:val="0"/>
            <w:autoSpaceDN w:val="0"/>
            <w:ind w:hanging="640"/>
            <w:divId w:val="2076585282"/>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4A7599D4" w14:textId="77777777" w:rsidR="009E41B3" w:rsidRDefault="009E41B3">
          <w:pPr>
            <w:autoSpaceDE w:val="0"/>
            <w:autoSpaceDN w:val="0"/>
            <w:ind w:hanging="640"/>
            <w:divId w:val="1149245366"/>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1C9B3D37" w14:textId="77777777" w:rsidR="009E41B3" w:rsidRDefault="009E41B3">
          <w:pPr>
            <w:autoSpaceDE w:val="0"/>
            <w:autoSpaceDN w:val="0"/>
            <w:ind w:hanging="640"/>
            <w:divId w:val="968584515"/>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0A881E0E" w14:textId="77777777" w:rsidR="009E41B3" w:rsidRDefault="009E41B3">
          <w:pPr>
            <w:autoSpaceDE w:val="0"/>
            <w:autoSpaceDN w:val="0"/>
            <w:ind w:hanging="640"/>
            <w:divId w:val="1424257275"/>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22F5C5F8" w14:textId="77777777" w:rsidR="009E41B3" w:rsidRDefault="009E41B3">
          <w:pPr>
            <w:autoSpaceDE w:val="0"/>
            <w:autoSpaceDN w:val="0"/>
            <w:ind w:hanging="640"/>
            <w:divId w:val="161773890"/>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49B88E7D" w14:textId="77777777" w:rsidR="009E41B3" w:rsidRDefault="009E41B3">
          <w:pPr>
            <w:autoSpaceDE w:val="0"/>
            <w:autoSpaceDN w:val="0"/>
            <w:ind w:hanging="640"/>
            <w:divId w:val="135491869"/>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483F319E" w14:textId="77777777" w:rsidR="009E41B3" w:rsidRDefault="009E41B3">
          <w:pPr>
            <w:autoSpaceDE w:val="0"/>
            <w:autoSpaceDN w:val="0"/>
            <w:ind w:hanging="640"/>
            <w:divId w:val="317731360"/>
          </w:pPr>
          <w:r>
            <w:t xml:space="preserve">11.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3B5F5CEE" w14:textId="77777777" w:rsidR="009E41B3" w:rsidRDefault="009E41B3">
          <w:pPr>
            <w:autoSpaceDE w:val="0"/>
            <w:autoSpaceDN w:val="0"/>
            <w:ind w:hanging="640"/>
            <w:divId w:val="297613800"/>
          </w:pPr>
          <w:r>
            <w:t xml:space="preserve">12.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547CEAD4" w14:textId="77777777" w:rsidR="009E41B3" w:rsidRDefault="009E41B3">
          <w:pPr>
            <w:autoSpaceDE w:val="0"/>
            <w:autoSpaceDN w:val="0"/>
            <w:ind w:hanging="640"/>
            <w:divId w:val="575093960"/>
          </w:pPr>
          <w:r>
            <w:t xml:space="preserve">13. </w:t>
          </w:r>
          <w:r>
            <w:tab/>
            <w:t>Woo PCY, Huang Y, Lau SKP, Yuen K-Y. Coronavirus genomics and bioinformatics analysis. Viruses [Internet]. 2010/08/24. 2010 Aug;2(8):1804–20. Available from: https://pubmed.ncbi.nlm.nih.gov/21994708</w:t>
          </w:r>
        </w:p>
        <w:p w14:paraId="5749B516" w14:textId="77777777" w:rsidR="009E41B3" w:rsidRDefault="009E41B3">
          <w:pPr>
            <w:autoSpaceDE w:val="0"/>
            <w:autoSpaceDN w:val="0"/>
            <w:ind w:hanging="640"/>
            <w:divId w:val="1327510682"/>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41B4E050" w14:textId="77777777" w:rsidR="009E41B3" w:rsidRDefault="009E41B3">
          <w:pPr>
            <w:autoSpaceDE w:val="0"/>
            <w:autoSpaceDN w:val="0"/>
            <w:ind w:hanging="640"/>
            <w:divId w:val="560989264"/>
          </w:pPr>
          <w:r>
            <w:lastRenderedPageBreak/>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530E364D" w14:textId="77777777" w:rsidR="009E41B3" w:rsidRDefault="009E41B3">
          <w:pPr>
            <w:autoSpaceDE w:val="0"/>
            <w:autoSpaceDN w:val="0"/>
            <w:ind w:hanging="640"/>
            <w:divId w:val="127742934"/>
          </w:pPr>
          <w:r>
            <w:t xml:space="preserve">16.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63460E9F" w14:textId="77777777" w:rsidR="009E41B3" w:rsidRDefault="009E41B3">
          <w:pPr>
            <w:autoSpaceDE w:val="0"/>
            <w:autoSpaceDN w:val="0"/>
            <w:ind w:hanging="640"/>
            <w:divId w:val="1049576221"/>
          </w:pPr>
          <w:r>
            <w:t xml:space="preserve">17.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11ABE41F" w14:textId="77777777" w:rsidR="009E41B3" w:rsidRDefault="009E41B3">
          <w:pPr>
            <w:autoSpaceDE w:val="0"/>
            <w:autoSpaceDN w:val="0"/>
            <w:ind w:hanging="640"/>
            <w:divId w:val="1122726151"/>
          </w:pPr>
          <w:r>
            <w:t xml:space="preserve">18.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0A5B447E" w14:textId="77777777" w:rsidR="009E41B3" w:rsidRDefault="009E41B3">
          <w:pPr>
            <w:autoSpaceDE w:val="0"/>
            <w:autoSpaceDN w:val="0"/>
            <w:ind w:hanging="640"/>
            <w:divId w:val="1023750450"/>
          </w:pPr>
          <w:r>
            <w:t xml:space="preserve">19. </w:t>
          </w:r>
          <w:r>
            <w:tab/>
            <w:t xml:space="preserve">Li W, Shi Z, Yu M, Ren W, Smith C, Epstein JH, et al. Bats are natural reservoirs of SARS-like coronaviruses. Science. 2005 Oct 28;310(5748):676. </w:t>
          </w:r>
        </w:p>
        <w:p w14:paraId="6A5F5755" w14:textId="77777777" w:rsidR="009E41B3" w:rsidRDefault="009E41B3">
          <w:pPr>
            <w:autoSpaceDE w:val="0"/>
            <w:autoSpaceDN w:val="0"/>
            <w:ind w:hanging="640"/>
            <w:divId w:val="1378045101"/>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66A6559B" w14:textId="77777777" w:rsidR="009E41B3" w:rsidRDefault="009E41B3">
          <w:pPr>
            <w:autoSpaceDE w:val="0"/>
            <w:autoSpaceDN w:val="0"/>
            <w:ind w:hanging="640"/>
            <w:divId w:val="610747518"/>
          </w:pPr>
          <w:r>
            <w:t xml:space="preserve">21.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162F1392" w14:textId="77777777" w:rsidR="009E41B3" w:rsidRDefault="009E41B3">
          <w:pPr>
            <w:autoSpaceDE w:val="0"/>
            <w:autoSpaceDN w:val="0"/>
            <w:ind w:hanging="640"/>
            <w:divId w:val="576984273"/>
          </w:pPr>
          <w:r>
            <w:t xml:space="preserve">22.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270E8FF9" w14:textId="77777777" w:rsidR="009E41B3" w:rsidRDefault="009E41B3">
          <w:pPr>
            <w:autoSpaceDE w:val="0"/>
            <w:autoSpaceDN w:val="0"/>
            <w:ind w:hanging="640"/>
            <w:divId w:val="626131520"/>
          </w:pPr>
          <w:r>
            <w:t xml:space="preserve">23.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74B60551" w14:textId="77777777" w:rsidR="009E41B3" w:rsidRDefault="009E41B3">
          <w:pPr>
            <w:autoSpaceDE w:val="0"/>
            <w:autoSpaceDN w:val="0"/>
            <w:ind w:hanging="640"/>
            <w:divId w:val="1726754223"/>
          </w:pPr>
          <w:r>
            <w:t xml:space="preserve">24.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05F6E7AB" w14:textId="77777777" w:rsidR="009E41B3" w:rsidRDefault="009E41B3">
          <w:pPr>
            <w:autoSpaceDE w:val="0"/>
            <w:autoSpaceDN w:val="0"/>
            <w:ind w:hanging="640"/>
            <w:divId w:val="883443194"/>
          </w:pPr>
          <w:r>
            <w:t xml:space="preserve">25. </w:t>
          </w:r>
          <w:r>
            <w:tab/>
            <w:t xml:space="preserve">Zhou H, Ji J, Chen X, Bi Y, Li J, Wang Q, et al. Identification of novel bat coronaviruses sheds light on the evolutionary origins of SARS-CoV-2 and related viruses. Cell. 2021 Aug;184(17). </w:t>
          </w:r>
        </w:p>
        <w:p w14:paraId="6C224CAE" w14:textId="77777777" w:rsidR="009E41B3" w:rsidRDefault="009E41B3">
          <w:pPr>
            <w:autoSpaceDE w:val="0"/>
            <w:autoSpaceDN w:val="0"/>
            <w:ind w:hanging="640"/>
            <w:divId w:val="363865080"/>
          </w:pPr>
          <w:r>
            <w:t xml:space="preserve">26. </w:t>
          </w:r>
          <w:r>
            <w:tab/>
            <w:t xml:space="preserve">Lacroix A, Duong V, </w:t>
          </w:r>
          <w:proofErr w:type="spellStart"/>
          <w:r>
            <w:t>Hul</w:t>
          </w:r>
          <w:proofErr w:type="spellEnd"/>
          <w:r>
            <w:t xml:space="preserve"> V, San S, </w:t>
          </w:r>
          <w:proofErr w:type="spellStart"/>
          <w:r>
            <w:t>Davun</w:t>
          </w:r>
          <w:proofErr w:type="spellEnd"/>
          <w:r>
            <w:t xml:space="preserve"> H, </w:t>
          </w:r>
          <w:proofErr w:type="spellStart"/>
          <w:r>
            <w:t>Omaliss</w:t>
          </w:r>
          <w:proofErr w:type="spellEnd"/>
          <w:r>
            <w:t xml:space="preserve"> K, et al. Genetic diversity of coronaviruses in bats in Lao PDR and Cambodia. Infection, Genetics and Evolution. 2017 Mar;48. </w:t>
          </w:r>
        </w:p>
        <w:p w14:paraId="7AE4ACF0" w14:textId="77777777" w:rsidR="009E41B3" w:rsidRDefault="009E41B3">
          <w:pPr>
            <w:autoSpaceDE w:val="0"/>
            <w:autoSpaceDN w:val="0"/>
            <w:ind w:hanging="640"/>
            <w:divId w:val="88504223"/>
          </w:pPr>
          <w:r>
            <w:t xml:space="preserve">27.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https://www.ncbi.nlm.nih.gov/pmc/articles/PMC7291116/</w:t>
          </w:r>
        </w:p>
        <w:p w14:paraId="31CB6B99" w14:textId="77777777" w:rsidR="009E41B3" w:rsidRDefault="009E41B3">
          <w:pPr>
            <w:autoSpaceDE w:val="0"/>
            <w:autoSpaceDN w:val="0"/>
            <w:ind w:hanging="640"/>
            <w:divId w:val="1232737995"/>
          </w:pPr>
          <w:r>
            <w:t xml:space="preserve">28.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63EBA286" w14:textId="77777777" w:rsidR="009E41B3" w:rsidRDefault="009E41B3">
          <w:pPr>
            <w:autoSpaceDE w:val="0"/>
            <w:autoSpaceDN w:val="0"/>
            <w:ind w:hanging="640"/>
            <w:divId w:val="2135563555"/>
          </w:pPr>
          <w:r>
            <w:t xml:space="preserve">29.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w:t>
          </w:r>
          <w:r>
            <w:lastRenderedPageBreak/>
            <w:t>[Internet]. 2009 Mar;15(3):482–5. Available from: https://pubmed.ncbi.nlm.nih.gov/19239771</w:t>
          </w:r>
        </w:p>
        <w:p w14:paraId="61C6D5A1" w14:textId="77777777" w:rsidR="009E41B3" w:rsidRDefault="009E41B3">
          <w:pPr>
            <w:autoSpaceDE w:val="0"/>
            <w:autoSpaceDN w:val="0"/>
            <w:ind w:hanging="640"/>
            <w:divId w:val="1266228516"/>
          </w:pPr>
          <w:r>
            <w:t xml:space="preserve">30. </w:t>
          </w:r>
          <w:r>
            <w:tab/>
            <w:t xml:space="preserve">Tao Y, Tong S. Complete genome sequence of a Severe Acute Respiratory Syndrome-related Coronavirus from Kenyan bats. Microbiology Resource Announcements. 2019;8(28):e00548-19. </w:t>
          </w:r>
        </w:p>
        <w:p w14:paraId="23FE715C" w14:textId="77777777" w:rsidR="009E41B3" w:rsidRDefault="009E41B3">
          <w:pPr>
            <w:autoSpaceDE w:val="0"/>
            <w:autoSpaceDN w:val="0"/>
            <w:ind w:hanging="640"/>
            <w:divId w:val="1806509820"/>
          </w:pPr>
          <w:r>
            <w:t xml:space="preserve">31.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[Internet]. 2020;2(1):2. Available from: https://doi.org/10.1186/s42522-019-0008-8</w:t>
          </w:r>
        </w:p>
        <w:p w14:paraId="734F912A" w14:textId="77777777" w:rsidR="009E41B3" w:rsidRDefault="009E41B3">
          <w:pPr>
            <w:autoSpaceDE w:val="0"/>
            <w:autoSpaceDN w:val="0"/>
            <w:ind w:hanging="640"/>
            <w:divId w:val="416361625"/>
          </w:pPr>
          <w:r>
            <w:t xml:space="preserve">32.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4E80E1AE" w14:textId="77777777" w:rsidR="009E41B3" w:rsidRDefault="009E41B3">
          <w:pPr>
            <w:autoSpaceDE w:val="0"/>
            <w:autoSpaceDN w:val="0"/>
            <w:ind w:hanging="640"/>
            <w:divId w:val="213010553"/>
          </w:pPr>
          <w:r>
            <w:t xml:space="preserve">33. </w:t>
          </w:r>
          <w:r>
            <w:tab/>
          </w:r>
          <w:proofErr w:type="spellStart"/>
          <w:r>
            <w:t>Su</w:t>
          </w:r>
          <w:proofErr w:type="spellEnd"/>
          <w:r>
            <w:t xml:space="preserve"> S, Wong G, Shi W, Liu J, Lai ACK, Zhou J, et al. Epidemiology, genetic recombination, and pathogenesis of coronaviruses. Trends in Microbiology. 2016;24(6):490–502. </w:t>
          </w:r>
        </w:p>
        <w:p w14:paraId="415EBFEE" w14:textId="77777777" w:rsidR="009E41B3" w:rsidRDefault="009E41B3">
          <w:pPr>
            <w:autoSpaceDE w:val="0"/>
            <w:autoSpaceDN w:val="0"/>
            <w:ind w:hanging="640"/>
            <w:divId w:val="1536772433"/>
          </w:pPr>
          <w:r>
            <w:t xml:space="preserve">34.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6AF5E0A1" w14:textId="77777777" w:rsidR="009E41B3" w:rsidRDefault="009E41B3">
          <w:pPr>
            <w:autoSpaceDE w:val="0"/>
            <w:autoSpaceDN w:val="0"/>
            <w:ind w:hanging="640"/>
            <w:divId w:val="1325277043"/>
          </w:pPr>
          <w:r>
            <w:t xml:space="preserve">35. </w:t>
          </w:r>
          <w:r>
            <w:tab/>
            <w:t xml:space="preserve">Zhou P, Yang X-L, Wang X-G, Hu B, Zhang L, Zhang W, et al. A pneumonia outbreak associated with a new coronavirus of probable bat origin. Nature. 2020; </w:t>
          </w:r>
        </w:p>
        <w:p w14:paraId="75B77227" w14:textId="77777777" w:rsidR="009E41B3" w:rsidRDefault="009E41B3">
          <w:pPr>
            <w:autoSpaceDE w:val="0"/>
            <w:autoSpaceDN w:val="0"/>
            <w:ind w:hanging="640"/>
            <w:divId w:val="287470516"/>
          </w:pPr>
          <w:r>
            <w:t xml:space="preserve">36.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19A33124" w14:textId="77777777" w:rsidR="009E41B3" w:rsidRDefault="009E41B3">
          <w:pPr>
            <w:autoSpaceDE w:val="0"/>
            <w:autoSpaceDN w:val="0"/>
            <w:ind w:hanging="640"/>
            <w:divId w:val="1733651351"/>
          </w:pPr>
          <w:r>
            <w:t xml:space="preserve">37.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24A0E601" w14:textId="77777777" w:rsidR="009E41B3" w:rsidRDefault="009E41B3">
          <w:pPr>
            <w:autoSpaceDE w:val="0"/>
            <w:autoSpaceDN w:val="0"/>
            <w:ind w:hanging="640"/>
            <w:divId w:val="518390794"/>
          </w:pPr>
          <w:r>
            <w:t xml:space="preserve">38. </w:t>
          </w:r>
          <w:r>
            <w:tab/>
            <w:t>Anthony SJ, Johnson CK, Greig DJ, Kramer S, Che X, Wells H, et al. Global patterns in coronavirus diversity. Virus evolution [Internet]. 2017 Jun 12;3(1):vex012–vex012. Available from: https://pubmed.ncbi.nlm.nih.gov/28630747</w:t>
          </w:r>
        </w:p>
        <w:p w14:paraId="4BA4897B" w14:textId="77777777" w:rsidR="009E41B3" w:rsidRDefault="009E41B3">
          <w:pPr>
            <w:autoSpaceDE w:val="0"/>
            <w:autoSpaceDN w:val="0"/>
            <w:ind w:hanging="640"/>
            <w:divId w:val="2076076170"/>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023B1AB7" w14:textId="77777777" w:rsidR="009E41B3" w:rsidRDefault="009E41B3">
          <w:pPr>
            <w:autoSpaceDE w:val="0"/>
            <w:autoSpaceDN w:val="0"/>
            <w:ind w:hanging="640"/>
            <w:divId w:val="547961445"/>
          </w:pPr>
          <w:r>
            <w:t xml:space="preserve">40. </w:t>
          </w:r>
          <w:r>
            <w:tab/>
            <w:t xml:space="preserve">Lau SKP, Lee P, Tsang AKL, Yip CCY, </w:t>
          </w:r>
          <w:proofErr w:type="spellStart"/>
          <w:r>
            <w:t>Tse</w:t>
          </w:r>
          <w:proofErr w:type="spellEnd"/>
          <w:r>
            <w:t xml:space="preserve"> H, Lee RA, et al. Molecular epidemiology of human coronavirus OC43 reveals evolution of different genotypes over time and recent emergence of a novel genotype due to natural recombination. Journal of Virology. 2011 Nov 1;85(21). </w:t>
          </w:r>
        </w:p>
        <w:p w14:paraId="307C8897" w14:textId="77777777" w:rsidR="009E41B3" w:rsidRDefault="009E41B3">
          <w:pPr>
            <w:autoSpaceDE w:val="0"/>
            <w:autoSpaceDN w:val="0"/>
            <w:ind w:hanging="640"/>
            <w:divId w:val="1332754050"/>
          </w:pPr>
          <w:r>
            <w:t xml:space="preserve">41. </w:t>
          </w:r>
          <w:r>
            <w:tab/>
            <w:t xml:space="preserve">Woo PCY, Lau SKP, Huang Y, Tsoi H-W, Chan K-H, Yuen K-Y. Phylogenetic and recombination analysis of coronavirus HKU1, a novel coronavirus from patients with pneumonia. Archives of Virology. 2005 Nov 28;150(11). </w:t>
          </w:r>
        </w:p>
        <w:p w14:paraId="3490E5D8" w14:textId="77777777" w:rsidR="009E41B3" w:rsidRDefault="009E41B3">
          <w:pPr>
            <w:autoSpaceDE w:val="0"/>
            <w:autoSpaceDN w:val="0"/>
            <w:ind w:hanging="640"/>
            <w:divId w:val="1077284043"/>
          </w:pPr>
          <w:r>
            <w:t xml:space="preserve">42. </w:t>
          </w:r>
          <w:r>
            <w:tab/>
            <w:t>Sabir JSM, Lam TT-Y, Ahmed MMM, Li L, Shen Y, E. M. Abo-Aba S, et al. Co-circulation of three camel coronavirus species and recombination of MERS-</w:t>
          </w:r>
          <w:proofErr w:type="spellStart"/>
          <w:r>
            <w:t>CoVs</w:t>
          </w:r>
          <w:proofErr w:type="spellEnd"/>
          <w:r>
            <w:t xml:space="preserve"> in Saudi Arabia. Science. 2016 Jan 1;351(6268). </w:t>
          </w:r>
        </w:p>
        <w:p w14:paraId="35CE69E8" w14:textId="77777777" w:rsidR="009E41B3" w:rsidRDefault="009E41B3">
          <w:pPr>
            <w:autoSpaceDE w:val="0"/>
            <w:autoSpaceDN w:val="0"/>
            <w:ind w:hanging="640"/>
            <w:divId w:val="1510605658"/>
          </w:pPr>
          <w:r>
            <w:t xml:space="preserve">43.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4AC1CC56" w14:textId="77777777" w:rsidR="009E41B3" w:rsidRDefault="009E41B3">
          <w:pPr>
            <w:autoSpaceDE w:val="0"/>
            <w:autoSpaceDN w:val="0"/>
            <w:ind w:hanging="640"/>
            <w:divId w:val="677930899"/>
          </w:pPr>
          <w:r>
            <w:t xml:space="preserve">44. </w:t>
          </w:r>
          <w:r>
            <w:tab/>
            <w:t xml:space="preserve">Lau SKP, Feng Y, Chen H, </w:t>
          </w:r>
          <w:proofErr w:type="spellStart"/>
          <w:r>
            <w:t>Luk</w:t>
          </w:r>
          <w:proofErr w:type="spellEnd"/>
          <w:r>
            <w:t xml:space="preserve"> HKH, Yang W-H, Li KSM, et al. Severe Acute Respiratory Syndrome (SARS) coronavirus ORF8 protein is acquired from SARS-related </w:t>
          </w:r>
          <w:r>
            <w:lastRenderedPageBreak/>
            <w:t xml:space="preserve">coronavirus from greater horseshoe bats through recombination. Journal of Virology. 2015;89(20):10532–47. </w:t>
          </w:r>
        </w:p>
        <w:p w14:paraId="07C8DE08" w14:textId="77777777" w:rsidR="009E41B3" w:rsidRDefault="009E41B3">
          <w:pPr>
            <w:autoSpaceDE w:val="0"/>
            <w:autoSpaceDN w:val="0"/>
            <w:ind w:hanging="640"/>
            <w:divId w:val="579797212"/>
          </w:pPr>
          <w:r>
            <w:t xml:space="preserve">45. </w:t>
          </w:r>
          <w:r>
            <w:tab/>
            <w:t xml:space="preserve">Graham RL, Baric RS. Recombination, reservoirs, and the modular spike: mechanisms of coronavirus cross-species transmission. Journal of virology. 2009/11/11. 2010 Apr;84(7):3134–46. </w:t>
          </w:r>
        </w:p>
        <w:p w14:paraId="3FFA83C4" w14:textId="77777777" w:rsidR="009E41B3" w:rsidRDefault="009E41B3">
          <w:pPr>
            <w:autoSpaceDE w:val="0"/>
            <w:autoSpaceDN w:val="0"/>
            <w:ind w:hanging="640"/>
            <w:divId w:val="1961721807"/>
          </w:pPr>
          <w:r>
            <w:t xml:space="preserve">46.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089DCC26" w14:textId="77777777" w:rsidR="009E41B3" w:rsidRDefault="009E41B3">
          <w:pPr>
            <w:autoSpaceDE w:val="0"/>
            <w:autoSpaceDN w:val="0"/>
            <w:ind w:hanging="640"/>
            <w:divId w:val="1443374865"/>
          </w:pPr>
          <w:r>
            <w:t xml:space="preserve">47.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28AD8E65" w14:textId="77777777" w:rsidR="009E41B3" w:rsidRDefault="009E41B3">
          <w:pPr>
            <w:autoSpaceDE w:val="0"/>
            <w:autoSpaceDN w:val="0"/>
            <w:ind w:hanging="640"/>
            <w:divId w:val="1095056857"/>
          </w:pPr>
          <w:r>
            <w:t xml:space="preserve">48.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253C8233" w14:textId="77777777" w:rsidR="009E41B3" w:rsidRDefault="009E41B3">
          <w:pPr>
            <w:autoSpaceDE w:val="0"/>
            <w:autoSpaceDN w:val="0"/>
            <w:ind w:hanging="640"/>
            <w:divId w:val="1178420772"/>
          </w:pPr>
          <w:r>
            <w:t xml:space="preserve">49.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1D5B9946" w14:textId="77777777" w:rsidR="009E41B3" w:rsidRDefault="009E41B3">
          <w:pPr>
            <w:autoSpaceDE w:val="0"/>
            <w:autoSpaceDN w:val="0"/>
            <w:ind w:hanging="640"/>
            <w:divId w:val="1599875494"/>
          </w:pPr>
          <w:r>
            <w:t xml:space="preserve">50. </w:t>
          </w:r>
          <w:r>
            <w:tab/>
            <w:t xml:space="preserve">Lai MMC. RNA recombination in animal and plant viruses. Microbiological Reviews. 1992;56(1):61–79. </w:t>
          </w:r>
        </w:p>
        <w:p w14:paraId="5E13D57D" w14:textId="77777777" w:rsidR="009E41B3" w:rsidRDefault="009E41B3">
          <w:pPr>
            <w:autoSpaceDE w:val="0"/>
            <w:autoSpaceDN w:val="0"/>
            <w:ind w:hanging="640"/>
            <w:divId w:val="1615821105"/>
          </w:pPr>
          <w:r>
            <w:t xml:space="preserve">51.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39F20C0E" w14:textId="77777777" w:rsidR="009E41B3" w:rsidRDefault="009E41B3">
          <w:pPr>
            <w:autoSpaceDE w:val="0"/>
            <w:autoSpaceDN w:val="0"/>
            <w:ind w:hanging="640"/>
            <w:divId w:val="29454475"/>
          </w:pPr>
          <w:r>
            <w:t xml:space="preserve">52. </w:t>
          </w:r>
          <w:r>
            <w:tab/>
            <w:t xml:space="preserve">Species IUCN Red List Threat. IUCN 2018. Version 2018-2. </w:t>
          </w:r>
        </w:p>
        <w:p w14:paraId="15C5414A" w14:textId="77777777" w:rsidR="009E41B3" w:rsidRDefault="009E41B3">
          <w:pPr>
            <w:autoSpaceDE w:val="0"/>
            <w:autoSpaceDN w:val="0"/>
            <w:ind w:hanging="640"/>
            <w:divId w:val="1080063437"/>
          </w:pPr>
          <w:r>
            <w:t xml:space="preserve">53.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4B66834E" w14:textId="77777777" w:rsidR="009E41B3" w:rsidRDefault="009E41B3">
          <w:pPr>
            <w:autoSpaceDE w:val="0"/>
            <w:autoSpaceDN w:val="0"/>
            <w:ind w:hanging="640"/>
            <w:divId w:val="1771658916"/>
          </w:pPr>
          <w:r>
            <w:t xml:space="preserve">54.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6C835DB" w14:textId="77777777" w:rsidR="009E41B3" w:rsidRDefault="009E41B3">
          <w:pPr>
            <w:autoSpaceDE w:val="0"/>
            <w:autoSpaceDN w:val="0"/>
            <w:ind w:hanging="640"/>
            <w:divId w:val="1766148809"/>
          </w:pPr>
          <w:r>
            <w:t xml:space="preserve">55.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39C6E954" w14:textId="77777777" w:rsidR="009E41B3" w:rsidRDefault="009E41B3">
          <w:pPr>
            <w:autoSpaceDE w:val="0"/>
            <w:autoSpaceDN w:val="0"/>
            <w:ind w:hanging="640"/>
            <w:divId w:val="312611861"/>
          </w:pPr>
          <w:r>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1EF1FC08" w14:textId="77777777" w:rsidR="009E41B3" w:rsidRDefault="009E41B3">
          <w:pPr>
            <w:autoSpaceDE w:val="0"/>
            <w:autoSpaceDN w:val="0"/>
            <w:ind w:hanging="640"/>
            <w:divId w:val="1701391345"/>
          </w:pPr>
          <w:r>
            <w:t xml:space="preserve">57.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445E8171" w14:textId="77777777" w:rsidR="009E41B3" w:rsidRDefault="009E41B3">
          <w:pPr>
            <w:autoSpaceDE w:val="0"/>
            <w:autoSpaceDN w:val="0"/>
            <w:ind w:hanging="640"/>
            <w:divId w:val="1290891706"/>
          </w:pPr>
          <w:r>
            <w:t xml:space="preserve">58.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7898B147" w14:textId="77777777" w:rsidR="009E41B3" w:rsidRDefault="009E41B3">
          <w:pPr>
            <w:autoSpaceDE w:val="0"/>
            <w:autoSpaceDN w:val="0"/>
            <w:ind w:hanging="640"/>
            <w:divId w:val="397290139"/>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14D5D9D8" w14:textId="77777777" w:rsidR="009E41B3" w:rsidRDefault="009E41B3">
          <w:pPr>
            <w:autoSpaceDE w:val="0"/>
            <w:autoSpaceDN w:val="0"/>
            <w:ind w:hanging="640"/>
            <w:divId w:val="502281956"/>
          </w:pPr>
          <w:r>
            <w:lastRenderedPageBreak/>
            <w:t xml:space="preserve">60.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6B13006B" w14:textId="77777777" w:rsidR="009E41B3" w:rsidRDefault="009E41B3">
          <w:pPr>
            <w:autoSpaceDE w:val="0"/>
            <w:autoSpaceDN w:val="0"/>
            <w:ind w:hanging="640"/>
            <w:divId w:val="1622616100"/>
          </w:pPr>
          <w:r>
            <w:t xml:space="preserve">61.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303F79D" w14:textId="77777777" w:rsidR="009E41B3" w:rsidRDefault="009E41B3">
          <w:pPr>
            <w:autoSpaceDE w:val="0"/>
            <w:autoSpaceDN w:val="0"/>
            <w:ind w:hanging="640"/>
            <w:divId w:val="2050373026"/>
          </w:pPr>
          <w:r>
            <w:t xml:space="preserve">62.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5A3F2DDB" w14:textId="77777777" w:rsidR="009E41B3" w:rsidRDefault="009E41B3">
          <w:pPr>
            <w:autoSpaceDE w:val="0"/>
            <w:autoSpaceDN w:val="0"/>
            <w:ind w:hanging="640"/>
            <w:divId w:val="428696030"/>
          </w:pPr>
          <w:r>
            <w:t xml:space="preserve">63.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44CF1302" w14:textId="77777777" w:rsidR="009E41B3" w:rsidRDefault="009E41B3">
          <w:pPr>
            <w:autoSpaceDE w:val="0"/>
            <w:autoSpaceDN w:val="0"/>
            <w:ind w:hanging="640"/>
            <w:divId w:val="577373617"/>
          </w:pPr>
          <w:r>
            <w:t xml:space="preserve">64. </w:t>
          </w:r>
          <w:r>
            <w:tab/>
            <w:t xml:space="preserve">Jenkins RKB, </w:t>
          </w:r>
          <w:proofErr w:type="spellStart"/>
          <w:r>
            <w:t>Racey</w:t>
          </w:r>
          <w:proofErr w:type="spellEnd"/>
          <w:r>
            <w:t xml:space="preserve"> PA. Bats as bushmeat in Madagascar. Madagascar Conservation and Development. 2008;3(1):22–30. </w:t>
          </w:r>
        </w:p>
        <w:p w14:paraId="57191582" w14:textId="77777777" w:rsidR="009E41B3" w:rsidRDefault="009E41B3">
          <w:pPr>
            <w:autoSpaceDE w:val="0"/>
            <w:autoSpaceDN w:val="0"/>
            <w:ind w:hanging="640"/>
            <w:divId w:val="1536310105"/>
          </w:pPr>
          <w:r>
            <w:t xml:space="preserve">65.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785AF7A3" w14:textId="77777777" w:rsidR="009E41B3" w:rsidRDefault="009E41B3">
          <w:pPr>
            <w:autoSpaceDE w:val="0"/>
            <w:autoSpaceDN w:val="0"/>
            <w:ind w:hanging="640"/>
            <w:divId w:val="1743335941"/>
          </w:pPr>
          <w:r>
            <w:t xml:space="preserve">66.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54DB1921" w14:textId="77777777" w:rsidR="009E41B3" w:rsidRDefault="009E41B3">
          <w:pPr>
            <w:autoSpaceDE w:val="0"/>
            <w:autoSpaceDN w:val="0"/>
            <w:ind w:hanging="640"/>
            <w:divId w:val="198053923"/>
          </w:pPr>
          <w:r>
            <w:t xml:space="preserve">67.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745FFCFF" w14:textId="77777777" w:rsidR="009E41B3" w:rsidRDefault="009E41B3">
          <w:pPr>
            <w:autoSpaceDE w:val="0"/>
            <w:autoSpaceDN w:val="0"/>
            <w:ind w:hanging="640"/>
            <w:divId w:val="346249299"/>
          </w:pPr>
          <w:r>
            <w:t xml:space="preserve">68.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2179C610" w14:textId="77777777" w:rsidR="009E41B3" w:rsidRDefault="009E41B3">
          <w:pPr>
            <w:autoSpaceDE w:val="0"/>
            <w:autoSpaceDN w:val="0"/>
            <w:ind w:hanging="640"/>
            <w:divId w:val="40248054"/>
          </w:pPr>
          <w:r>
            <w:t xml:space="preserve">69.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57B01E5D" w14:textId="77777777" w:rsidR="009E41B3" w:rsidRDefault="009E41B3">
          <w:pPr>
            <w:autoSpaceDE w:val="0"/>
            <w:autoSpaceDN w:val="0"/>
            <w:ind w:hanging="640"/>
            <w:divId w:val="1189296000"/>
          </w:pPr>
          <w:r>
            <w:t xml:space="preserve">70.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1A89CBBA" w14:textId="77777777" w:rsidR="009E41B3" w:rsidRDefault="009E41B3">
          <w:pPr>
            <w:autoSpaceDE w:val="0"/>
            <w:autoSpaceDN w:val="0"/>
            <w:ind w:hanging="640"/>
            <w:divId w:val="797383522"/>
          </w:pPr>
          <w:r>
            <w:t xml:space="preserve">71.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33594E4D" w14:textId="77777777" w:rsidR="009E41B3" w:rsidRDefault="009E41B3">
          <w:pPr>
            <w:autoSpaceDE w:val="0"/>
            <w:autoSpaceDN w:val="0"/>
            <w:ind w:hanging="640"/>
            <w:divId w:val="451019247"/>
          </w:pPr>
          <w:r>
            <w:t xml:space="preserve">72.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041DAE80" w14:textId="77777777" w:rsidR="009E41B3" w:rsidRDefault="009E41B3">
          <w:pPr>
            <w:autoSpaceDE w:val="0"/>
            <w:autoSpaceDN w:val="0"/>
            <w:ind w:hanging="640"/>
            <w:divId w:val="594823418"/>
          </w:pPr>
          <w:r>
            <w:t xml:space="preserve">73.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01BC25C4" w14:textId="77777777" w:rsidR="009E41B3" w:rsidRDefault="009E41B3">
          <w:pPr>
            <w:autoSpaceDE w:val="0"/>
            <w:autoSpaceDN w:val="0"/>
            <w:ind w:hanging="640"/>
            <w:divId w:val="705712623"/>
          </w:pPr>
          <w:r>
            <w:t xml:space="preserve">74.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2A018BB3" w14:textId="77777777" w:rsidR="009E41B3" w:rsidRDefault="009E41B3">
          <w:pPr>
            <w:autoSpaceDE w:val="0"/>
            <w:autoSpaceDN w:val="0"/>
            <w:ind w:hanging="640"/>
            <w:divId w:val="1676299597"/>
          </w:pPr>
          <w:r>
            <w:lastRenderedPageBreak/>
            <w:t xml:space="preserve">75. </w:t>
          </w:r>
          <w:r>
            <w:tab/>
          </w:r>
          <w:proofErr w:type="spellStart"/>
          <w:r>
            <w:t>Altschul</w:t>
          </w:r>
          <w:proofErr w:type="spellEnd"/>
          <w:r>
            <w:t xml:space="preserve"> SF, Gish W, Miller W, Myers EW, Lipman DJ. Basic local alignment search tool. Journal of Molecular Biology. 1990;215(3):403–10. </w:t>
          </w:r>
        </w:p>
        <w:p w14:paraId="18590E0D" w14:textId="77777777" w:rsidR="009E41B3" w:rsidRDefault="009E41B3">
          <w:pPr>
            <w:autoSpaceDE w:val="0"/>
            <w:autoSpaceDN w:val="0"/>
            <w:ind w:hanging="640"/>
            <w:divId w:val="535587664"/>
          </w:pPr>
          <w:r>
            <w:t xml:space="preserve">76.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2B7CBFCC" w14:textId="77777777" w:rsidR="009E41B3" w:rsidRDefault="009E41B3">
          <w:pPr>
            <w:autoSpaceDE w:val="0"/>
            <w:autoSpaceDN w:val="0"/>
            <w:ind w:hanging="640"/>
            <w:divId w:val="102455752"/>
          </w:pPr>
          <w:r>
            <w:t xml:space="preserve">77.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6BD6BBFD" w14:textId="77777777" w:rsidR="009E41B3" w:rsidRDefault="009E41B3">
          <w:pPr>
            <w:autoSpaceDE w:val="0"/>
            <w:autoSpaceDN w:val="0"/>
            <w:ind w:hanging="640"/>
            <w:divId w:val="2092316749"/>
          </w:pPr>
          <w:r>
            <w:t xml:space="preserve">78.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27F6D2AC" w14:textId="77777777" w:rsidR="009E41B3" w:rsidRDefault="009E41B3">
          <w:pPr>
            <w:autoSpaceDE w:val="0"/>
            <w:autoSpaceDN w:val="0"/>
            <w:ind w:hanging="640"/>
            <w:divId w:val="2120370816"/>
          </w:pPr>
          <w:r>
            <w:t xml:space="preserve">79.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2FCCA67" w14:textId="77777777" w:rsidR="009E41B3" w:rsidRDefault="009E41B3">
          <w:pPr>
            <w:autoSpaceDE w:val="0"/>
            <w:autoSpaceDN w:val="0"/>
            <w:ind w:hanging="640"/>
            <w:divId w:val="482163670"/>
          </w:pPr>
          <w:r>
            <w:t xml:space="preserve">80.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6EDBAEA" w14:textId="77777777" w:rsidR="009E41B3" w:rsidRDefault="009E41B3">
          <w:pPr>
            <w:autoSpaceDE w:val="0"/>
            <w:autoSpaceDN w:val="0"/>
            <w:ind w:hanging="640"/>
            <w:divId w:val="499586837"/>
          </w:pPr>
          <w:r>
            <w:t xml:space="preserve">81. </w:t>
          </w:r>
          <w:r>
            <w:tab/>
          </w:r>
          <w:proofErr w:type="spellStart"/>
          <w:r>
            <w:t>Felsenstein</w:t>
          </w:r>
          <w:proofErr w:type="spellEnd"/>
          <w:r>
            <w:t xml:space="preserve"> J. Confidence limits on phylogenies: An approach using the bootstrap. Evolution. 1985;39(4):783–91. </w:t>
          </w:r>
        </w:p>
        <w:p w14:paraId="1928999F" w14:textId="77777777" w:rsidR="009E41B3" w:rsidRDefault="009E41B3">
          <w:pPr>
            <w:autoSpaceDE w:val="0"/>
            <w:autoSpaceDN w:val="0"/>
            <w:ind w:hanging="640"/>
            <w:divId w:val="518659234"/>
          </w:pPr>
          <w:r>
            <w:t xml:space="preserve">82.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459A30EB" w14:textId="77777777" w:rsidR="009E41B3" w:rsidRDefault="009E41B3">
          <w:pPr>
            <w:autoSpaceDE w:val="0"/>
            <w:autoSpaceDN w:val="0"/>
            <w:ind w:hanging="640"/>
            <w:divId w:val="2067292316"/>
          </w:pPr>
          <w:r>
            <w:t xml:space="preserve">83.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47537E23" w14:textId="77777777" w:rsidR="009E41B3" w:rsidRDefault="009E41B3">
          <w:pPr>
            <w:autoSpaceDE w:val="0"/>
            <w:autoSpaceDN w:val="0"/>
            <w:ind w:hanging="640"/>
            <w:divId w:val="1564094952"/>
          </w:pPr>
          <w:r>
            <w:t xml:space="preserve">84. </w:t>
          </w:r>
          <w:r>
            <w:tab/>
            <w:t xml:space="preserve">Davies J. </w:t>
          </w:r>
          <w:proofErr w:type="spellStart"/>
          <w:r>
            <w:t>pySimPlot</w:t>
          </w:r>
          <w:proofErr w:type="spellEnd"/>
          <w:r>
            <w:t xml:space="preserve"> [Internet]. GitHub. [cited 2021 Sep 6]. Available from: https://github.com/jonathanrd/pySimPlot</w:t>
          </w:r>
        </w:p>
        <w:p w14:paraId="691AEB97" w14:textId="77777777" w:rsidR="009E41B3" w:rsidRDefault="009E41B3">
          <w:pPr>
            <w:autoSpaceDE w:val="0"/>
            <w:autoSpaceDN w:val="0"/>
            <w:ind w:hanging="640"/>
            <w:divId w:val="621228983"/>
          </w:pPr>
          <w:r>
            <w:t xml:space="preserve">85. </w:t>
          </w:r>
          <w:r>
            <w:tab/>
            <w:t xml:space="preserve">Wu Y, Zhu X, Li N, Chen T, Yang M, Yao M, et al. CMRF-35–like molecule 3 preferentially promotes TLR9-triggered proinflammatory cytokine production in macrophages by enhancing TNF receptor-associated factor 6 ubiquitination. The Journal of Immunology. 2011 Nov 1;187(9). </w:t>
          </w:r>
        </w:p>
        <w:p w14:paraId="48CCE8C1" w14:textId="77777777" w:rsidR="009E41B3" w:rsidRDefault="009E41B3">
          <w:pPr>
            <w:autoSpaceDE w:val="0"/>
            <w:autoSpaceDN w:val="0"/>
            <w:ind w:hanging="640"/>
            <w:divId w:val="85425698"/>
          </w:pPr>
          <w:r>
            <w:t xml:space="preserve">86.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780A1957" w14:textId="77777777" w:rsidR="009E41B3" w:rsidRDefault="009E41B3">
          <w:pPr>
            <w:autoSpaceDE w:val="0"/>
            <w:autoSpaceDN w:val="0"/>
            <w:ind w:hanging="640"/>
            <w:divId w:val="157115000"/>
          </w:pPr>
          <w:r>
            <w:t xml:space="preserve">87. </w:t>
          </w:r>
          <w:r>
            <w:tab/>
            <w:t>Xu J, Hu J, Wang J, Han Y, Hu Y, Wen J, et al. Genome organization of the SARS-</w:t>
          </w:r>
          <w:proofErr w:type="spellStart"/>
          <w:r>
            <w:t>CoV</w:t>
          </w:r>
          <w:proofErr w:type="spellEnd"/>
          <w:r>
            <w:t xml:space="preserve">. Genomics, Proteomics &amp; Bioinformatics. 2003;1(3):226–35. </w:t>
          </w:r>
        </w:p>
        <w:p w14:paraId="367B07A8" w14:textId="77777777" w:rsidR="009E41B3" w:rsidRDefault="009E41B3">
          <w:pPr>
            <w:autoSpaceDE w:val="0"/>
            <w:autoSpaceDN w:val="0"/>
            <w:ind w:hanging="640"/>
            <w:divId w:val="1207334375"/>
          </w:pPr>
          <w:r>
            <w:t xml:space="preserve">88. </w:t>
          </w:r>
          <w:r>
            <w:tab/>
            <w:t xml:space="preserve">Kim D, Lee JY, Yang JS, Kim JW, Kim VN, Chang H. The architecture of SARS-CoV-2 transcriptome. Cell. 2020;181(4):914-921.e10. </w:t>
          </w:r>
        </w:p>
        <w:p w14:paraId="28E184FC" w14:textId="77777777" w:rsidR="009E41B3" w:rsidRDefault="009E41B3">
          <w:pPr>
            <w:autoSpaceDE w:val="0"/>
            <w:autoSpaceDN w:val="0"/>
            <w:ind w:hanging="640"/>
            <w:divId w:val="1133714595"/>
          </w:pPr>
          <w:r>
            <w:t xml:space="preserve">89. </w:t>
          </w:r>
          <w:r>
            <w:tab/>
            <w:t xml:space="preserve">Li F. Receptor recognition and cross-species infections of SARS coronavirus. Antiviral Research. 2013;100(1):246–54. </w:t>
          </w:r>
        </w:p>
        <w:p w14:paraId="6EB77FED" w14:textId="77777777" w:rsidR="009E41B3" w:rsidRDefault="009E41B3">
          <w:pPr>
            <w:autoSpaceDE w:val="0"/>
            <w:autoSpaceDN w:val="0"/>
            <w:ind w:hanging="640"/>
            <w:divId w:val="833761058"/>
          </w:pPr>
          <w:r>
            <w:t xml:space="preserve">90.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10B392C6" w14:textId="77777777" w:rsidR="009E41B3" w:rsidRDefault="009E41B3">
          <w:pPr>
            <w:autoSpaceDE w:val="0"/>
            <w:autoSpaceDN w:val="0"/>
            <w:ind w:hanging="640"/>
            <w:divId w:val="1022974283"/>
          </w:pPr>
          <w:r>
            <w:t xml:space="preserve">91. </w:t>
          </w:r>
          <w:r>
            <w:tab/>
            <w:t xml:space="preserve">Halpin K, Rota P. A review of </w:t>
          </w:r>
          <w:proofErr w:type="spellStart"/>
          <w:r>
            <w:t>hendra</w:t>
          </w:r>
          <w:proofErr w:type="spellEnd"/>
          <w:r>
            <w:t xml:space="preserve">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54126A27" w14:textId="77777777" w:rsidR="009E41B3" w:rsidRDefault="009E41B3">
          <w:pPr>
            <w:autoSpaceDE w:val="0"/>
            <w:autoSpaceDN w:val="0"/>
            <w:ind w:hanging="640"/>
            <w:divId w:val="773135076"/>
          </w:pPr>
          <w:r>
            <w:lastRenderedPageBreak/>
            <w:t xml:space="preserve">92.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617F4B28" w14:textId="77777777" w:rsidR="009E41B3" w:rsidRDefault="009E41B3">
          <w:pPr>
            <w:autoSpaceDE w:val="0"/>
            <w:autoSpaceDN w:val="0"/>
            <w:ind w:hanging="640"/>
            <w:divId w:val="1055659169"/>
          </w:pPr>
          <w:r>
            <w:t xml:space="preserve">93.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6B733A6F" w14:textId="77777777" w:rsidR="009E41B3" w:rsidRDefault="009E41B3">
          <w:pPr>
            <w:autoSpaceDE w:val="0"/>
            <w:autoSpaceDN w:val="0"/>
            <w:ind w:hanging="640"/>
            <w:divId w:val="1840776740"/>
          </w:pPr>
          <w:r>
            <w:t xml:space="preserve">94.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3E95ACA9" w14:textId="77777777" w:rsidR="009E41B3" w:rsidRDefault="009E41B3">
          <w:pPr>
            <w:autoSpaceDE w:val="0"/>
            <w:autoSpaceDN w:val="0"/>
            <w:ind w:hanging="640"/>
            <w:divId w:val="376858638"/>
          </w:pPr>
          <w:r>
            <w:t xml:space="preserve">95.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0F0D9E72" w14:textId="77777777" w:rsidR="009E41B3" w:rsidRDefault="009E41B3">
          <w:pPr>
            <w:autoSpaceDE w:val="0"/>
            <w:autoSpaceDN w:val="0"/>
            <w:ind w:hanging="640"/>
            <w:divId w:val="78448883"/>
          </w:pPr>
          <w:r>
            <w:t xml:space="preserve">96. </w:t>
          </w:r>
          <w:r>
            <w:tab/>
            <w:t xml:space="preserve">Jenkins RKB, </w:t>
          </w:r>
          <w:proofErr w:type="spellStart"/>
          <w:r>
            <w:t>Racey</w:t>
          </w:r>
          <w:proofErr w:type="spellEnd"/>
          <w:r>
            <w:t xml:space="preserve"> PA. Bats as bushmeat in Madagascar. Madagascar Conservation and Development. 2008;3(1):22–30. </w:t>
          </w:r>
        </w:p>
        <w:p w14:paraId="18844718" w14:textId="77777777" w:rsidR="009E41B3" w:rsidRDefault="009E41B3">
          <w:pPr>
            <w:autoSpaceDE w:val="0"/>
            <w:autoSpaceDN w:val="0"/>
            <w:ind w:hanging="640"/>
            <w:divId w:val="1834106517"/>
          </w:pPr>
          <w:r>
            <w:t xml:space="preserve">97.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[Internet]. 2014 Jan 9 [cited 2014 Jan 21];1–10. Available from: http://www.ncbi.nlm.nih.gov/pubmed/24405165</w:t>
          </w:r>
        </w:p>
        <w:p w14:paraId="25A828BB" w14:textId="77777777" w:rsidR="009E41B3" w:rsidRDefault="009E41B3">
          <w:pPr>
            <w:autoSpaceDE w:val="0"/>
            <w:autoSpaceDN w:val="0"/>
            <w:ind w:hanging="640"/>
            <w:divId w:val="1902865118"/>
          </w:pPr>
          <w:r>
            <w:t xml:space="preserve">98.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3F2F4C93" w14:textId="77777777" w:rsidR="009E41B3" w:rsidRDefault="009E41B3">
          <w:pPr>
            <w:autoSpaceDE w:val="0"/>
            <w:autoSpaceDN w:val="0"/>
            <w:ind w:hanging="640"/>
            <w:divId w:val="2050490425"/>
          </w:pPr>
          <w:r>
            <w:t xml:space="preserve">99.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1499778D" w14:textId="77777777" w:rsidR="009E41B3" w:rsidRDefault="009E41B3">
          <w:pPr>
            <w:autoSpaceDE w:val="0"/>
            <w:autoSpaceDN w:val="0"/>
            <w:ind w:hanging="640"/>
            <w:divId w:val="269051201"/>
          </w:pPr>
          <w:r>
            <w:t xml:space="preserve">100.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5E8C0F06" w14:textId="77777777" w:rsidR="009E41B3" w:rsidRDefault="009E41B3">
          <w:pPr>
            <w:autoSpaceDE w:val="0"/>
            <w:autoSpaceDN w:val="0"/>
            <w:ind w:hanging="640"/>
            <w:divId w:val="413821357"/>
          </w:pPr>
          <w:r>
            <w:t xml:space="preserve">101.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0F483DC6" w14:textId="3E2938DD" w:rsidR="00A673C2" w:rsidRDefault="009E41B3" w:rsidP="00BF2B85">
          <w:pPr>
            <w:rPr>
              <w:ins w:id="73" w:author="Kettenburg, Gwenddolen" w:date="2021-09-15T10:46:00Z"/>
              <w:b/>
              <w:bCs/>
            </w:rPr>
          </w:pPr>
          <w:r>
            <w:t> </w:t>
          </w:r>
        </w:p>
      </w:sdtContent>
    </w:sdt>
    <w:p w14:paraId="0B44B422" w14:textId="77777777" w:rsidR="00A673C2" w:rsidRDefault="00A673C2" w:rsidP="00BF2B85">
      <w:pPr>
        <w:rPr>
          <w:ins w:id="74" w:author="Kettenburg, Gwenddolen" w:date="2021-09-15T10:46:00Z"/>
          <w:b/>
          <w:bCs/>
        </w:rPr>
      </w:pPr>
    </w:p>
    <w:p w14:paraId="0DA5FC1E" w14:textId="77777777" w:rsidR="008A26A7" w:rsidRPr="00143B3A" w:rsidRDefault="008A26A7" w:rsidP="008A26A7">
      <w:pPr>
        <w:rPr>
          <w:b/>
          <w:bCs/>
        </w:rPr>
      </w:pPr>
      <w:r w:rsidRPr="00143B3A">
        <w:rPr>
          <w:b/>
          <w:bCs/>
        </w:rPr>
        <w:t xml:space="preserve">Figure Legends </w:t>
      </w:r>
    </w:p>
    <w:p w14:paraId="33C5BE9A" w14:textId="77777777" w:rsidR="008A26A7" w:rsidRPr="00A311DE" w:rsidRDefault="008A26A7" w:rsidP="008A26A7">
      <w:pPr>
        <w:rPr>
          <w:sz w:val="14"/>
          <w:szCs w:val="14"/>
        </w:rPr>
      </w:pPr>
    </w:p>
    <w:p w14:paraId="65B5B59D" w14:textId="4A4C02B7"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R. madagascariensis</w:t>
      </w:r>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Madagascar</w:t>
      </w:r>
      <w:r w:rsidR="005073BD">
        <w:t xml:space="preserve"> (</w:t>
      </w:r>
      <w:r w:rsidR="005073BD">
        <w:rPr>
          <w:i/>
          <w:iCs/>
        </w:rPr>
        <w:t xml:space="preserve">P. rufus: </w:t>
      </w:r>
      <w:proofErr w:type="spellStart"/>
      <w:r w:rsidR="005073BD">
        <w:t>Ambakoana</w:t>
      </w:r>
      <w:proofErr w:type="spellEnd"/>
      <w:r w:rsidR="005073BD">
        <w:t xml:space="preserve"> roost; </w:t>
      </w:r>
      <w:r w:rsidR="005073BD">
        <w:rPr>
          <w:i/>
          <w:iCs/>
        </w:rPr>
        <w:t xml:space="preserve">E. </w:t>
      </w:r>
      <w:proofErr w:type="spellStart"/>
      <w:r w:rsidR="005073BD">
        <w:rPr>
          <w:i/>
          <w:iCs/>
        </w:rPr>
        <w:t>dupreanum</w:t>
      </w:r>
      <w:proofErr w:type="spellEnd"/>
      <w:r w:rsidR="005073BD" w:rsidRPr="00EA26B1">
        <w:t>:</w:t>
      </w:r>
      <w:r w:rsidR="005073BD">
        <w:t xml:space="preserve"> </w:t>
      </w:r>
      <w:proofErr w:type="spellStart"/>
      <w:r w:rsidR="005073BD">
        <w:t>Angavo</w:t>
      </w:r>
      <w:r w:rsidR="00E15108">
        <w:t>b</w:t>
      </w:r>
      <w:r w:rsidR="005073BD">
        <w:t>e</w:t>
      </w:r>
      <w:proofErr w:type="spellEnd"/>
      <w:r w:rsidR="005073BD">
        <w:t>/</w:t>
      </w:r>
      <w:proofErr w:type="spellStart"/>
      <w:r w:rsidR="005073BD">
        <w:t>Angavo</w:t>
      </w:r>
      <w:r w:rsidR="00E15108">
        <w:t>k</w:t>
      </w:r>
      <w:r w:rsidR="005073BD">
        <w:t>ely</w:t>
      </w:r>
      <w:proofErr w:type="spellEnd"/>
      <w:r w:rsidR="005073BD">
        <w:t xml:space="preserve"> caves</w:t>
      </w:r>
      <w:r w:rsidR="005073BD" w:rsidRPr="00EA26B1">
        <w:t>;</w:t>
      </w:r>
      <w:r w:rsidR="005073BD">
        <w:t xml:space="preserve"> </w:t>
      </w:r>
      <w:r w:rsidR="005073BD">
        <w:rPr>
          <w:i/>
          <w:iCs/>
        </w:rPr>
        <w:t xml:space="preserve">R. </w:t>
      </w:r>
      <w:proofErr w:type="spellStart"/>
      <w:r w:rsidR="005073BD">
        <w:rPr>
          <w:i/>
          <w:iCs/>
        </w:rPr>
        <w:t>madagascariensis</w:t>
      </w:r>
      <w:proofErr w:type="spellEnd"/>
      <w:r w:rsidR="005073BD">
        <w:t>:</w:t>
      </w:r>
      <w:r w:rsidR="005073BD">
        <w:rPr>
          <w:i/>
          <w:iCs/>
        </w:rPr>
        <w:t xml:space="preserve"> </w:t>
      </w:r>
      <w:proofErr w:type="spellStart"/>
      <w:r w:rsidR="005073BD" w:rsidRPr="00EA26B1">
        <w:t>Maromizaha</w:t>
      </w:r>
      <w:proofErr w:type="spellEnd"/>
      <w:r w:rsidR="005073BD">
        <w:t xml:space="preserve"> cave)</w:t>
      </w:r>
      <w:r w:rsidR="00431F22">
        <w:t xml:space="preserve">. Pie charts correspond to coronavirus prevalence in juveniles vs. adults across all three species: 3/15 (20%) vs. 1/29 (3.5%) for </w:t>
      </w:r>
      <w:r w:rsidR="00431F22">
        <w:rPr>
          <w:i/>
          <w:iCs/>
        </w:rPr>
        <w:t xml:space="preserve">P. rufus, </w:t>
      </w:r>
      <w:r w:rsidR="00431F22">
        <w:t xml:space="preserve"> 5/13 (38.</w:t>
      </w:r>
      <w:r w:rsidR="00E15108">
        <w:t>5</w:t>
      </w:r>
      <w:r w:rsidR="00431F22">
        <w:t xml:space="preserve">%) vs. 11/132 (8.3%) for </w:t>
      </w:r>
      <w:r w:rsidR="00431F22">
        <w:rPr>
          <w:i/>
          <w:iCs/>
        </w:rPr>
        <w:t xml:space="preserve">E. </w:t>
      </w:r>
      <w:proofErr w:type="spellStart"/>
      <w:r w:rsidR="00431F22">
        <w:rPr>
          <w:i/>
          <w:iCs/>
        </w:rPr>
        <w:t>dupreanum</w:t>
      </w:r>
      <w:proofErr w:type="spellEnd"/>
      <w:r w:rsidR="00431F22">
        <w:t xml:space="preserve">, and 0/13 (0%) vs. 8/83 (9.6%) for </w:t>
      </w:r>
      <w:r w:rsidR="00431F22">
        <w:rPr>
          <w:i/>
          <w:iCs/>
        </w:rPr>
        <w:t>R. madagasca</w:t>
      </w:r>
      <w:r w:rsidR="00E15108">
        <w:rPr>
          <w:i/>
          <w:iCs/>
        </w:rPr>
        <w:t>r</w:t>
      </w:r>
      <w:r w:rsidR="00431F22">
        <w:rPr>
          <w:i/>
          <w:iCs/>
        </w:rPr>
        <w:t>iensis</w:t>
      </w:r>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w:t>
      </w:r>
      <w:proofErr w:type="spellStart"/>
      <w:r w:rsidR="00431F22">
        <w:t>CoV</w:t>
      </w:r>
      <w:proofErr w:type="spellEnd"/>
      <w:r w:rsidR="00431F22">
        <w:t xml:space="preserve"> prevalence by species, </w:t>
      </w:r>
      <w:r w:rsidR="00431F22">
        <w:lastRenderedPageBreak/>
        <w:t>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w:t>
      </w:r>
      <w:proofErr w:type="spellStart"/>
      <w:r w:rsidR="001225AD">
        <w:t>lightblue</w:t>
      </w:r>
      <w:proofErr w:type="spellEnd"/>
      <w:r w:rsidR="001225AD">
        <w:t>).</w:t>
      </w:r>
    </w:p>
    <w:p w14:paraId="31E99D4E" w14:textId="0AE9AE85" w:rsidR="00431F22" w:rsidRPr="00A311DE" w:rsidRDefault="00431F22" w:rsidP="008A26A7">
      <w:pPr>
        <w:rPr>
          <w:sz w:val="14"/>
          <w:szCs w:val="14"/>
        </w:rPr>
      </w:pPr>
    </w:p>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madagascariensis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madagascariensis </w:t>
      </w:r>
      <w:r w:rsidR="00444526">
        <w:t>genomes only) are depicted in powder blue.</w:t>
      </w:r>
    </w:p>
    <w:p w14:paraId="35504F86" w14:textId="77777777" w:rsidR="00444526" w:rsidRPr="00A311DE" w:rsidRDefault="00444526" w:rsidP="008A26A7">
      <w:pPr>
        <w:rPr>
          <w:sz w:val="14"/>
          <w:szCs w:val="14"/>
        </w:rPr>
      </w:pPr>
    </w:p>
    <w:p w14:paraId="41D8EB20" w14:textId="0739C4F7"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
          <w:id w:val="1626962001"/>
          <w:placeholder>
            <w:docPart w:val="DefaultPlaceholder_-1854013440"/>
          </w:placeholder>
        </w:sdtPr>
        <w:sdtEndPr/>
        <w:sdtContent>
          <w:r w:rsidR="009E41B3" w:rsidRPr="009E41B3">
            <w:rPr>
              <w:color w:val="000000"/>
            </w:rPr>
            <w:t>(79,80)</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1930268955"/>
          <w:placeholder>
            <w:docPart w:val="51A3EC6056A4AC47AB2E428295252207"/>
          </w:placeholder>
        </w:sdtPr>
        <w:sdtEndPr/>
        <w:sdtContent>
          <w:r w:rsidR="009E41B3" w:rsidRPr="009E41B3">
            <w:rPr>
              <w:color w:val="000000"/>
            </w:rPr>
            <w:t>(81)</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r>
        <w:rPr>
          <w:i/>
          <w:iCs/>
        </w:rPr>
        <w:t xml:space="preserve">Betacoronavirus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r w:rsidR="00945C03">
        <w:rPr>
          <w:i/>
          <w:iCs/>
        </w:rPr>
        <w:t xml:space="preserve">Gammacoronavirus, </w:t>
      </w:r>
      <w:r w:rsidR="00945C03">
        <w:t>accession number NC_010800.</w:t>
      </w:r>
      <w:r w:rsidR="00BF43C7">
        <w:t xml:space="preserve"> Branch lengths are scaled by nucleotide substitutions per site, corresponding to the scalebar given in (A) and (B).</w:t>
      </w:r>
    </w:p>
    <w:p w14:paraId="62B41DD5" w14:textId="60F711C0" w:rsidR="00431F22" w:rsidRPr="00A311DE" w:rsidRDefault="00431F22" w:rsidP="008A26A7">
      <w:pPr>
        <w:rPr>
          <w:sz w:val="14"/>
          <w:szCs w:val="14"/>
        </w:rPr>
      </w:pPr>
    </w:p>
    <w:p w14:paraId="39846EB4" w14:textId="099C8839"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r>
        <w:rPr>
          <w:i/>
          <w:iCs/>
        </w:rPr>
        <w:t xml:space="preserve">Betacoronavirus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
          <w:id w:val="1519574628"/>
          <w:placeholder>
            <w:docPart w:val="DefaultPlaceholder_-1854013440"/>
          </w:placeholder>
        </w:sdtPr>
        <w:sdtEndPr/>
        <w:sdtContent>
          <w:r w:rsidR="009E41B3" w:rsidRPr="009E41B3">
            <w:rPr>
              <w:color w:val="000000"/>
            </w:rPr>
            <w:t>(79,80)</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2037851971"/>
          <w:placeholder>
            <w:docPart w:val="6379E248F4683C41B5E5222410FAB0B3"/>
          </w:placeholder>
        </w:sdtPr>
        <w:sdtEndPr/>
        <w:sdtContent>
          <w:r w:rsidR="009E41B3" w:rsidRPr="009E41B3">
            <w:rPr>
              <w:color w:val="000000"/>
            </w:rPr>
            <w:t>(81)</w:t>
          </w:r>
        </w:sdtContent>
      </w:sdt>
      <w:r>
        <w:t xml:space="preserve"> are visualized on tree branches. In (A-D) novel Madagascar sequences are highlighted in yellow, and tip points are colored by </w:t>
      </w:r>
      <w:r>
        <w:rPr>
          <w:i/>
          <w:iCs/>
        </w:rPr>
        <w:t xml:space="preserve">Betacoronavirus </w:t>
      </w:r>
      <w:r>
        <w:t xml:space="preserve">subgenus, corresponding to the legend. Tip shape indicates whether the virus is derived from a bat (triangle) or non-bat (circle) host. Both trees are rooted in turkey </w:t>
      </w:r>
      <w:r>
        <w:rPr>
          <w:i/>
          <w:iCs/>
        </w:rPr>
        <w:t xml:space="preserve">Gammacoronavirus, </w:t>
      </w:r>
      <w:r>
        <w:t>accession number NC_010800.</w:t>
      </w:r>
      <w:r w:rsidR="00BF43C7">
        <w:t xml:space="preserve"> Branch lengths are scaled by amino acid substitutions per site, corresponding to the scale bar given indicated in each subplot.</w:t>
      </w:r>
    </w:p>
    <w:p w14:paraId="4A605E6B" w14:textId="4A8823D2" w:rsidR="00431F22" w:rsidRPr="00A311DE" w:rsidRDefault="00431F22" w:rsidP="008A26A7">
      <w:pPr>
        <w:rPr>
          <w:sz w:val="14"/>
          <w:szCs w:val="14"/>
        </w:rPr>
      </w:pPr>
    </w:p>
    <w:p w14:paraId="2E1723EC" w14:textId="3A7F6428" w:rsidR="008A26A7" w:rsidRPr="00A1706A" w:rsidRDefault="00945C03" w:rsidP="008A26A7">
      <w:r>
        <w:rPr>
          <w:b/>
          <w:bCs/>
        </w:rPr>
        <w:t>Figure 5.</w:t>
      </w:r>
      <w:r w:rsidR="004E11E2">
        <w:rPr>
          <w:b/>
          <w:bCs/>
        </w:rPr>
        <w:t xml:space="preserve"> (A) </w:t>
      </w:r>
      <w:r w:rsidR="0091154F" w:rsidRPr="0091154F">
        <w:t>Amino acid</w:t>
      </w:r>
      <w:r w:rsidR="0091154F">
        <w:rPr>
          <w:b/>
          <w:bCs/>
        </w:rPr>
        <w:t xml:space="preserve"> </w:t>
      </w:r>
      <w:r w:rsidR="0091154F">
        <w:t>s</w:t>
      </w:r>
      <w:r w:rsidR="004E11E2">
        <w:t>imilarity</w:t>
      </w:r>
      <w:r w:rsidR="0091154F">
        <w:t>,</w:t>
      </w:r>
      <w:r w:rsidR="0091154F" w:rsidRPr="0091154F">
        <w:rPr>
          <w:b/>
          <w:bCs/>
        </w:rPr>
        <w:t xml:space="preserve"> (B)</w:t>
      </w:r>
      <w:r w:rsidR="004E11E2">
        <w:t xml:space="preserve"> </w:t>
      </w:r>
      <w:r w:rsidR="0091154F">
        <w:t xml:space="preserve">nucleotide similarity </w:t>
      </w:r>
      <w:r w:rsidR="004E11E2">
        <w:t xml:space="preserve">and </w:t>
      </w:r>
      <w:r w:rsidR="004E11E2" w:rsidRPr="004E11E2">
        <w:rPr>
          <w:b/>
          <w:bCs/>
        </w:rPr>
        <w:t>(</w:t>
      </w:r>
      <w:r w:rsidR="0091154F">
        <w:rPr>
          <w:b/>
          <w:bCs/>
        </w:rPr>
        <w:t>C</w:t>
      </w:r>
      <w:r w:rsidR="004E11E2" w:rsidRPr="004E11E2">
        <w:rPr>
          <w:b/>
          <w:bCs/>
        </w:rPr>
        <w:t>)</w:t>
      </w:r>
      <w:r w:rsidR="004E11E2">
        <w:rPr>
          <w:b/>
          <w:bCs/>
        </w:rPr>
        <w:t xml:space="preserve"> </w:t>
      </w:r>
      <w:proofErr w:type="spellStart"/>
      <w:r w:rsidR="004E11E2">
        <w:t>Bootscan</w:t>
      </w:r>
      <w:proofErr w:type="spellEnd"/>
      <w:r w:rsidR="004E11E2">
        <w:t xml:space="preserve"> plots computed in</w:t>
      </w:r>
      <w:r w:rsidR="0091154F">
        <w:t xml:space="preserve"> </w:t>
      </w:r>
      <w:proofErr w:type="spellStart"/>
      <w:r w:rsidR="0091154F">
        <w:t>pySimplot</w:t>
      </w:r>
      <w:proofErr w:type="spellEnd"/>
      <w:r w:rsidR="0091154F">
        <w:t xml:space="preserve"> </w:t>
      </w:r>
      <w:sdt>
        <w:sdtPr>
          <w:rPr>
            <w:color w:val="000000"/>
          </w:rPr>
          <w:tag w:val="MENDELEY_CITATION_v3_eyJjaXRhdGlvbklEIjoiTUVOREVMRVlfQ0lUQVRJT05fMzA2ZjljNjItMWI3OC00ZDg4LTg2N2EtYzc0NGFmOWYyODhl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
          <w:id w:val="1342512927"/>
          <w:placeholder>
            <w:docPart w:val="DefaultPlaceholder_-1854013440"/>
          </w:placeholder>
        </w:sdtPr>
        <w:sdtEndPr/>
        <w:sdtContent>
          <w:r w:rsidR="009E41B3" w:rsidRPr="009E41B3">
            <w:rPr>
              <w:color w:val="000000"/>
            </w:rPr>
            <w:t>(84)</w:t>
          </w:r>
        </w:sdtContent>
      </w:sdt>
      <w:r w:rsidR="0091154F">
        <w:t xml:space="preserve">(A) and </w:t>
      </w:r>
      <w:r w:rsidR="004E11E2">
        <w:t xml:space="preserve"> </w:t>
      </w:r>
      <w:proofErr w:type="spellStart"/>
      <w:r w:rsidR="004E11E2">
        <w:t>SimPlot</w:t>
      </w:r>
      <w:proofErr w:type="spellEnd"/>
      <w:r w:rsidR="004E11E2">
        <w:t xml:space="preserve"> (v.3.5.1)</w:t>
      </w:r>
      <w:r w:rsidR="0091154F">
        <w:t xml:space="preserve"> (B and C)</w:t>
      </w:r>
      <w:r w:rsidR="004E11E2">
        <w:t xml:space="preserve">, using a query sequence of </w:t>
      </w:r>
      <w:r w:rsidR="004E11E2">
        <w:rPr>
          <w:i/>
          <w:iCs/>
        </w:rPr>
        <w:t xml:space="preserve">P. rufus </w:t>
      </w:r>
      <w:r w:rsidR="004E11E2">
        <w:t>(</w:t>
      </w:r>
      <w:r w:rsidR="0091154F">
        <w:t>left</w:t>
      </w:r>
      <w:r w:rsidR="004E11E2">
        <w:t xml:space="preserve">) and </w:t>
      </w:r>
      <w:r w:rsidR="004E11E2">
        <w:rPr>
          <w:i/>
          <w:iCs/>
        </w:rPr>
        <w:t xml:space="preserve">R. </w:t>
      </w:r>
      <w:proofErr w:type="spellStart"/>
      <w:r w:rsidR="004E11E2">
        <w:rPr>
          <w:i/>
          <w:iCs/>
        </w:rPr>
        <w:t>madagascariensis</w:t>
      </w:r>
      <w:proofErr w:type="spellEnd"/>
      <w:r w:rsidR="004E11E2">
        <w:rPr>
          <w:i/>
          <w:iCs/>
        </w:rPr>
        <w:t xml:space="preserve"> </w:t>
      </w:r>
      <w:r w:rsidR="004E11E2">
        <w:t>(</w:t>
      </w:r>
      <w:r w:rsidR="0091154F">
        <w:t>right</w:t>
      </w:r>
      <w:r w:rsidR="004E11E2">
        <w:t>)</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sequences</w:t>
      </w:r>
      <w:r w:rsidR="0091154F">
        <w:t xml:space="preserve">. (A) Amino acid similarity plots compares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w:t>
      </w:r>
      <w:r w:rsidR="0091154F">
        <w:rPr>
          <w:i/>
          <w:iCs/>
        </w:rPr>
        <w:t xml:space="preserve">R. madagascariensis </w:t>
      </w:r>
      <w:r w:rsidR="0091154F">
        <w:t>MIZ240 against one HKU9 (</w:t>
      </w:r>
      <w:r w:rsidR="0091154F" w:rsidRPr="00BA14F4">
        <w:rPr>
          <w:iCs/>
        </w:rPr>
        <w:t>NC_009021</w:t>
      </w:r>
      <w:r w:rsidR="0091154F">
        <w:t xml:space="preserve">) and one </w:t>
      </w:r>
      <w:r w:rsidR="0091154F">
        <w:rPr>
          <w:i/>
          <w:iCs/>
        </w:rPr>
        <w:t xml:space="preserve">E. </w:t>
      </w:r>
      <w:proofErr w:type="spellStart"/>
      <w:r w:rsidR="0091154F">
        <w:rPr>
          <w:i/>
          <w:iCs/>
        </w:rPr>
        <w:t>helvum</w:t>
      </w:r>
      <w:proofErr w:type="spellEnd"/>
      <w:r w:rsidR="0091154F">
        <w:rPr>
          <w:i/>
          <w:iCs/>
        </w:rPr>
        <w:t xml:space="preserve"> </w:t>
      </w:r>
      <w:r w:rsidR="0091154F">
        <w:t xml:space="preserve">bat </w:t>
      </w:r>
      <w:proofErr w:type="spellStart"/>
      <w:r w:rsidR="0091154F">
        <w:t>CoV</w:t>
      </w:r>
      <w:proofErr w:type="spellEnd"/>
      <w:r w:rsidR="0091154F">
        <w:t xml:space="preserve"> (</w:t>
      </w:r>
      <w:r w:rsidR="0091154F" w:rsidRPr="00BA14F4">
        <w:rPr>
          <w:iCs/>
        </w:rPr>
        <w:t>NC_048212</w:t>
      </w:r>
      <w:r w:rsidR="0091154F">
        <w:t xml:space="preserve">) sequence and against each other. </w:t>
      </w:r>
      <w:proofErr w:type="spellStart"/>
      <w:r w:rsidR="0091154F">
        <w:t>Nucelotide</w:t>
      </w:r>
      <w:proofErr w:type="spellEnd"/>
      <w:r w:rsidR="0091154F">
        <w:t xml:space="preserve"> similarity and </w:t>
      </w:r>
      <w:proofErr w:type="spellStart"/>
      <w:r w:rsidR="0091154F">
        <w:t>bootscan</w:t>
      </w:r>
      <w:proofErr w:type="spellEnd"/>
      <w:r w:rsidR="0091154F">
        <w:t xml:space="preserve"> plots compare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both </w:t>
      </w:r>
      <w:r w:rsidR="0091154F">
        <w:rPr>
          <w:i/>
          <w:iCs/>
        </w:rPr>
        <w:t xml:space="preserve">R. </w:t>
      </w:r>
      <w:proofErr w:type="spellStart"/>
      <w:r w:rsidR="0091154F">
        <w:rPr>
          <w:i/>
          <w:iCs/>
        </w:rPr>
        <w:t>madagascariensis</w:t>
      </w:r>
      <w:proofErr w:type="spellEnd"/>
      <w:r w:rsidR="0091154F">
        <w:rPr>
          <w:i/>
          <w:iCs/>
        </w:rPr>
        <w:t xml:space="preserve"> </w:t>
      </w:r>
      <w:proofErr w:type="spellStart"/>
      <w:r w:rsidR="0091154F">
        <w:rPr>
          <w:i/>
          <w:iCs/>
        </w:rPr>
        <w:t>Nobecovirus</w:t>
      </w:r>
      <w:proofErr w:type="spellEnd"/>
      <w:r w:rsidR="0091154F">
        <w:rPr>
          <w:i/>
          <w:iCs/>
        </w:rPr>
        <w:t xml:space="preserve"> </w:t>
      </w:r>
      <w:r w:rsidR="0091154F">
        <w:t xml:space="preserve">sequences against grouped </w:t>
      </w:r>
      <w:r w:rsidR="004E11E2">
        <w:t xml:space="preserve">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similar</w:t>
      </w:r>
      <w:r w:rsidR="0091154F">
        <w:t>it</w:t>
      </w:r>
      <w:r w:rsidR="00C732E8">
        <w:t>y (A</w:t>
      </w:r>
      <w:r w:rsidR="0091154F">
        <w:t xml:space="preserve"> and B</w:t>
      </w:r>
      <w:r w:rsidR="00C732E8">
        <w:t xml:space="preserve">) and </w:t>
      </w:r>
      <w:proofErr w:type="spellStart"/>
      <w:r w:rsidR="009E58F7">
        <w:t>b</w:t>
      </w:r>
      <w:r w:rsidR="00C732E8">
        <w:t>ootscan</w:t>
      </w:r>
      <w:proofErr w:type="spellEnd"/>
      <w:r w:rsidR="00C732E8">
        <w:t xml:space="preserve"> grouping (</w:t>
      </w:r>
      <w:r w:rsidR="0091154F">
        <w:t>C</w:t>
      </w:r>
      <w:r w:rsidR="00C732E8">
        <w:t xml:space="preserve">)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w:t>
      </w:r>
      <w:r w:rsidR="00A673C2">
        <w:t>Amino acid similarity plots (A) were generated using a window size of 100</w:t>
      </w:r>
      <w:r w:rsidR="00AE3473">
        <w:t>aa</w:t>
      </w:r>
      <w:r w:rsidR="00A673C2">
        <w:t xml:space="preserve"> and a step size of 20</w:t>
      </w:r>
      <w:r w:rsidR="00AE3473">
        <w:t>aa</w:t>
      </w:r>
      <w:r w:rsidR="00A673C2">
        <w:t xml:space="preserve">. Nucleotide similarity and </w:t>
      </w:r>
      <w:proofErr w:type="spellStart"/>
      <w:r w:rsidR="00A673C2">
        <w:t>bootscan</w:t>
      </w:r>
      <w:proofErr w:type="spellEnd"/>
      <w:r w:rsidR="00A673C2">
        <w:t xml:space="preserve"> plots (B and C) </w:t>
      </w:r>
      <w:r w:rsidR="009E58F7">
        <w:rPr>
          <w:iCs/>
        </w:rPr>
        <w:t xml:space="preserve">were </w:t>
      </w:r>
      <w:r w:rsidR="00A673C2">
        <w:rPr>
          <w:iCs/>
        </w:rPr>
        <w:t>generated</w:t>
      </w:r>
      <w:r w:rsidR="009E58F7">
        <w:rPr>
          <w:iCs/>
        </w:rPr>
        <w:t xml:space="preserve"> using a window size of 200bp and a step size of 20bp.</w:t>
      </w:r>
    </w:p>
    <w:p w14:paraId="3BD0E731" w14:textId="51A2C424" w:rsidR="0091154F" w:rsidRDefault="0091154F" w:rsidP="008A26A7">
      <w:pPr>
        <w:rPr>
          <w:ins w:id="75" w:author="Kettenburg, Gwenddolen" w:date="2021-09-15T10:46:00Z"/>
          <w:iCs/>
        </w:rPr>
      </w:pPr>
    </w:p>
    <w:p w14:paraId="6C4B89D8" w14:textId="5D2C9107" w:rsidR="0091154F" w:rsidRDefault="0091154F" w:rsidP="008A26A7">
      <w:pPr>
        <w:rPr>
          <w:ins w:id="76" w:author="Kettenburg, Gwenddolen" w:date="2021-09-15T10:46:00Z"/>
          <w:i/>
          <w:iCs/>
        </w:rPr>
      </w:pPr>
    </w:p>
    <w:p w14:paraId="7160632D" w14:textId="02A2D0CE" w:rsidR="00A673C2" w:rsidRDefault="00A673C2" w:rsidP="008A26A7">
      <w:pPr>
        <w:rPr>
          <w:ins w:id="77" w:author="Kettenburg, Gwenddolen" w:date="2021-09-15T10:46:00Z"/>
          <w:i/>
          <w:iCs/>
        </w:rPr>
      </w:pPr>
    </w:p>
    <w:p w14:paraId="4233AB1F" w14:textId="25045788" w:rsidR="00A673C2" w:rsidRDefault="00A673C2" w:rsidP="008A26A7">
      <w:pPr>
        <w:rPr>
          <w:i/>
          <w:iCs/>
        </w:rPr>
      </w:pPr>
    </w:p>
    <w:p w14:paraId="0C583643" w14:textId="4F0617A5" w:rsidR="00A673C2" w:rsidRDefault="00A673C2" w:rsidP="008A26A7">
      <w:pPr>
        <w:rPr>
          <w:i/>
          <w:iCs/>
        </w:rPr>
      </w:pPr>
    </w:p>
    <w:p w14:paraId="69C55963" w14:textId="77777777" w:rsidR="00B65D8A" w:rsidRDefault="00B65D8A" w:rsidP="001B7E35">
      <w:pPr>
        <w:ind w:left="-360" w:right="-360"/>
        <w:rPr>
          <w:i/>
          <w:iCs/>
        </w:rPr>
      </w:pPr>
    </w:p>
    <w:p w14:paraId="6B126008" w14:textId="26ECE978"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p w14:paraId="35C74ABC" w14:textId="2AE8FFEB" w:rsidR="0089028D" w:rsidRDefault="0089028D" w:rsidP="00A60EE4">
      <w:pPr>
        <w:rPr>
          <w:b/>
          <w:bCs/>
        </w:rPr>
      </w:pP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11"/>
        <w:gridCol w:w="1162"/>
        <w:gridCol w:w="1055"/>
        <w:gridCol w:w="1396"/>
        <w:gridCol w:w="1953"/>
      </w:tblGrid>
      <w:tr w:rsidR="00226F58" w:rsidRPr="00B55644" w14:paraId="59029E5D" w14:textId="77777777" w:rsidTr="00B65D8A">
        <w:tc>
          <w:tcPr>
            <w:tcW w:w="2376" w:type="dxa"/>
            <w:tcBorders>
              <w:top w:val="single" w:sz="4" w:space="0" w:color="auto"/>
              <w:bottom w:val="single" w:sz="4" w:space="0" w:color="auto"/>
            </w:tcBorders>
          </w:tcPr>
          <w:p w14:paraId="06CC034E"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Coronavirus</w:t>
            </w:r>
          </w:p>
        </w:tc>
        <w:tc>
          <w:tcPr>
            <w:tcW w:w="827" w:type="dxa"/>
            <w:tcBorders>
              <w:top w:val="single" w:sz="4" w:space="0" w:color="auto"/>
              <w:bottom w:val="single" w:sz="4" w:space="0" w:color="auto"/>
            </w:tcBorders>
          </w:tcPr>
          <w:p w14:paraId="5BA78A1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ORF</w:t>
            </w:r>
          </w:p>
        </w:tc>
        <w:tc>
          <w:tcPr>
            <w:tcW w:w="1311" w:type="dxa"/>
            <w:tcBorders>
              <w:top w:val="single" w:sz="4" w:space="0" w:color="auto"/>
              <w:bottom w:val="single" w:sz="4" w:space="0" w:color="auto"/>
            </w:tcBorders>
          </w:tcPr>
          <w:p w14:paraId="4569B4DA"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162" w:type="dxa"/>
            <w:tcBorders>
              <w:top w:val="single" w:sz="4" w:space="0" w:color="auto"/>
              <w:bottom w:val="single" w:sz="4" w:space="0" w:color="auto"/>
            </w:tcBorders>
          </w:tcPr>
          <w:p w14:paraId="034BEBE3"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55" w:type="dxa"/>
            <w:tcBorders>
              <w:top w:val="single" w:sz="4" w:space="0" w:color="auto"/>
              <w:bottom w:val="single" w:sz="4" w:space="0" w:color="auto"/>
            </w:tcBorders>
          </w:tcPr>
          <w:p w14:paraId="12A50B0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region</w:t>
            </w:r>
          </w:p>
        </w:tc>
        <w:tc>
          <w:tcPr>
            <w:tcW w:w="1396" w:type="dxa"/>
            <w:tcBorders>
              <w:top w:val="single" w:sz="4" w:space="0" w:color="auto"/>
              <w:bottom w:val="single" w:sz="4" w:space="0" w:color="auto"/>
            </w:tcBorders>
          </w:tcPr>
          <w:p w14:paraId="60A4E1C9"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Intergenic TRS</w:t>
            </w:r>
          </w:p>
        </w:tc>
        <w:tc>
          <w:tcPr>
            <w:tcW w:w="1953" w:type="dxa"/>
            <w:tcBorders>
              <w:top w:val="single" w:sz="4" w:space="0" w:color="auto"/>
              <w:bottom w:val="single" w:sz="4" w:space="0" w:color="auto"/>
            </w:tcBorders>
          </w:tcPr>
          <w:p w14:paraId="3076CF7C"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226F58" w:rsidRPr="00B55644" w14:paraId="6D26EBB0" w14:textId="77777777" w:rsidTr="00B65D8A">
        <w:tc>
          <w:tcPr>
            <w:tcW w:w="2376" w:type="dxa"/>
            <w:tcBorders>
              <w:top w:val="single" w:sz="4" w:space="0" w:color="auto"/>
            </w:tcBorders>
          </w:tcPr>
          <w:p w14:paraId="54823937" w14:textId="77777777" w:rsidR="00226F58" w:rsidRPr="00B55644" w:rsidRDefault="00226F58" w:rsidP="00821965">
            <w:pPr>
              <w:jc w:val="center"/>
              <w:rPr>
                <w:rFonts w:ascii="Times" w:hAnsi="Times"/>
                <w:sz w:val="18"/>
                <w:szCs w:val="18"/>
              </w:rPr>
            </w:pPr>
            <w:r w:rsidRPr="00B55644">
              <w:rPr>
                <w:rFonts w:ascii="Times" w:hAnsi="Times"/>
                <w:sz w:val="18"/>
                <w:szCs w:val="18"/>
              </w:rPr>
              <w:t>P_rufus_AMB140</w:t>
            </w:r>
          </w:p>
        </w:tc>
        <w:tc>
          <w:tcPr>
            <w:tcW w:w="827" w:type="dxa"/>
            <w:tcBorders>
              <w:top w:val="single" w:sz="4" w:space="0" w:color="auto"/>
            </w:tcBorders>
          </w:tcPr>
          <w:p w14:paraId="22D9CE3F" w14:textId="77777777" w:rsidR="00226F58" w:rsidRPr="0041748F" w:rsidRDefault="00226F58" w:rsidP="00821965">
            <w:pPr>
              <w:jc w:val="center"/>
              <w:rPr>
                <w:rFonts w:ascii="Times" w:hAnsi="Times"/>
                <w:sz w:val="18"/>
                <w:szCs w:val="18"/>
              </w:rPr>
            </w:pPr>
            <w:r w:rsidRPr="0041748F">
              <w:rPr>
                <w:rFonts w:ascii="Times" w:hAnsi="Times"/>
                <w:sz w:val="18"/>
                <w:szCs w:val="18"/>
              </w:rPr>
              <w:t>ORF1ab</w:t>
            </w:r>
          </w:p>
        </w:tc>
        <w:tc>
          <w:tcPr>
            <w:tcW w:w="1311" w:type="dxa"/>
            <w:tcBorders>
              <w:top w:val="single" w:sz="4" w:space="0" w:color="auto"/>
            </w:tcBorders>
          </w:tcPr>
          <w:p w14:paraId="18CA0382" w14:textId="77777777" w:rsidR="00226F58" w:rsidRPr="0041748F" w:rsidRDefault="00226F58" w:rsidP="00821965">
            <w:pPr>
              <w:jc w:val="center"/>
              <w:rPr>
                <w:rFonts w:ascii="Times" w:hAnsi="Times"/>
                <w:sz w:val="18"/>
                <w:szCs w:val="18"/>
              </w:rPr>
            </w:pPr>
            <w:r w:rsidRPr="0041748F">
              <w:rPr>
                <w:rFonts w:ascii="Times" w:hAnsi="Times"/>
                <w:sz w:val="18"/>
                <w:szCs w:val="18"/>
              </w:rPr>
              <w:t>65-70</w:t>
            </w:r>
          </w:p>
        </w:tc>
        <w:tc>
          <w:tcPr>
            <w:tcW w:w="1162" w:type="dxa"/>
            <w:tcBorders>
              <w:top w:val="single" w:sz="4" w:space="0" w:color="auto"/>
            </w:tcBorders>
            <w:vAlign w:val="bottom"/>
          </w:tcPr>
          <w:p w14:paraId="18F543AF" w14:textId="77777777" w:rsidR="00226F58" w:rsidRPr="0041748F" w:rsidRDefault="00226F58" w:rsidP="00821965">
            <w:pPr>
              <w:jc w:val="center"/>
              <w:rPr>
                <w:rFonts w:ascii="Times" w:hAnsi="Times"/>
                <w:sz w:val="18"/>
                <w:szCs w:val="18"/>
              </w:rPr>
            </w:pPr>
            <w:r w:rsidRPr="0041748F">
              <w:rPr>
                <w:rFonts w:ascii="Times" w:hAnsi="Times" w:cs="Arial"/>
                <w:sz w:val="18"/>
                <w:szCs w:val="18"/>
              </w:rPr>
              <w:t>UGAA</w:t>
            </w:r>
          </w:p>
        </w:tc>
        <w:tc>
          <w:tcPr>
            <w:tcW w:w="1055" w:type="dxa"/>
            <w:tcBorders>
              <w:top w:val="single" w:sz="4" w:space="0" w:color="auto"/>
            </w:tcBorders>
            <w:vAlign w:val="bottom"/>
          </w:tcPr>
          <w:p w14:paraId="14323F8F"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tcBorders>
              <w:top w:val="single" w:sz="4" w:space="0" w:color="auto"/>
            </w:tcBorders>
            <w:vAlign w:val="bottom"/>
          </w:tcPr>
          <w:p w14:paraId="66BD002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UUAAU</w:t>
            </w:r>
          </w:p>
        </w:tc>
        <w:tc>
          <w:tcPr>
            <w:tcW w:w="1953" w:type="dxa"/>
            <w:tcBorders>
              <w:top w:val="single" w:sz="4" w:space="0" w:color="auto"/>
            </w:tcBorders>
            <w:vAlign w:val="bottom"/>
          </w:tcPr>
          <w:p w14:paraId="7BBBC2A3" w14:textId="77777777" w:rsidR="00226F58" w:rsidRPr="0041748F" w:rsidRDefault="00226F58" w:rsidP="00821965">
            <w:pPr>
              <w:jc w:val="center"/>
              <w:rPr>
                <w:rFonts w:ascii="Times" w:hAnsi="Times"/>
                <w:sz w:val="18"/>
                <w:szCs w:val="18"/>
              </w:rPr>
            </w:pPr>
            <w:r w:rsidRPr="0041748F">
              <w:rPr>
                <w:rFonts w:ascii="Times" w:hAnsi="Times" w:cs="Arial"/>
                <w:sz w:val="18"/>
                <w:szCs w:val="18"/>
              </w:rPr>
              <w:t>2</w:t>
            </w:r>
            <w:r>
              <w:rPr>
                <w:rFonts w:ascii="Times" w:hAnsi="Times" w:cs="Arial"/>
                <w:sz w:val="18"/>
                <w:szCs w:val="18"/>
              </w:rPr>
              <w:t>2</w:t>
            </w:r>
          </w:p>
        </w:tc>
      </w:tr>
      <w:tr w:rsidR="00226F58" w:rsidRPr="00B55644" w14:paraId="37BB8159" w14:textId="77777777" w:rsidTr="00B65D8A">
        <w:tc>
          <w:tcPr>
            <w:tcW w:w="2376" w:type="dxa"/>
          </w:tcPr>
          <w:p w14:paraId="092C9E2D" w14:textId="77777777" w:rsidR="00226F58" w:rsidRPr="00B55644" w:rsidRDefault="00226F58" w:rsidP="00821965">
            <w:pPr>
              <w:jc w:val="center"/>
              <w:rPr>
                <w:rFonts w:ascii="Times" w:hAnsi="Times"/>
                <w:sz w:val="18"/>
                <w:szCs w:val="18"/>
              </w:rPr>
            </w:pPr>
          </w:p>
        </w:tc>
        <w:tc>
          <w:tcPr>
            <w:tcW w:w="827" w:type="dxa"/>
          </w:tcPr>
          <w:p w14:paraId="0FBCD2BB" w14:textId="77777777" w:rsidR="00226F58" w:rsidRPr="0041748F" w:rsidRDefault="00226F58" w:rsidP="00821965">
            <w:pPr>
              <w:jc w:val="center"/>
              <w:rPr>
                <w:rFonts w:ascii="Times" w:hAnsi="Times"/>
                <w:sz w:val="18"/>
                <w:szCs w:val="18"/>
              </w:rPr>
            </w:pPr>
            <w:r w:rsidRPr="0041748F">
              <w:rPr>
                <w:rFonts w:ascii="Times" w:hAnsi="Times"/>
                <w:sz w:val="18"/>
                <w:szCs w:val="18"/>
              </w:rPr>
              <w:t>S</w:t>
            </w:r>
          </w:p>
        </w:tc>
        <w:tc>
          <w:tcPr>
            <w:tcW w:w="1311" w:type="dxa"/>
          </w:tcPr>
          <w:p w14:paraId="59ED141E"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20667-20672</w:t>
            </w:r>
          </w:p>
        </w:tc>
        <w:tc>
          <w:tcPr>
            <w:tcW w:w="1162" w:type="dxa"/>
            <w:vAlign w:val="bottom"/>
          </w:tcPr>
          <w:p w14:paraId="7729A7F9" w14:textId="77777777" w:rsidR="00226F58" w:rsidRPr="0041748F" w:rsidRDefault="00226F58" w:rsidP="00821965">
            <w:pPr>
              <w:jc w:val="center"/>
              <w:rPr>
                <w:rFonts w:ascii="Times" w:hAnsi="Times"/>
                <w:sz w:val="18"/>
                <w:szCs w:val="18"/>
              </w:rPr>
            </w:pPr>
            <w:r w:rsidRPr="0041748F">
              <w:rPr>
                <w:rFonts w:ascii="Times" w:hAnsi="Times" w:cs="Arial"/>
                <w:sz w:val="18"/>
                <w:szCs w:val="18"/>
              </w:rPr>
              <w:t>GUGA</w:t>
            </w:r>
          </w:p>
        </w:tc>
        <w:tc>
          <w:tcPr>
            <w:tcW w:w="1055" w:type="dxa"/>
            <w:vAlign w:val="bottom"/>
          </w:tcPr>
          <w:p w14:paraId="141DFCF0"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5D7D31DE" w14:textId="77777777" w:rsidR="00226F58" w:rsidRPr="0041748F" w:rsidRDefault="00226F58" w:rsidP="00821965">
            <w:pPr>
              <w:jc w:val="center"/>
              <w:rPr>
                <w:rFonts w:ascii="Times" w:hAnsi="Times"/>
                <w:sz w:val="18"/>
                <w:szCs w:val="18"/>
              </w:rPr>
            </w:pPr>
            <w:r w:rsidRPr="0041748F">
              <w:rPr>
                <w:rFonts w:ascii="Times" w:hAnsi="Times" w:cs="Arial"/>
                <w:sz w:val="18"/>
                <w:szCs w:val="18"/>
              </w:rPr>
              <w:t>UUGUG</w:t>
            </w:r>
          </w:p>
        </w:tc>
        <w:tc>
          <w:tcPr>
            <w:tcW w:w="1953" w:type="dxa"/>
            <w:vAlign w:val="bottom"/>
          </w:tcPr>
          <w:p w14:paraId="26EEF1B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r>
              <w:rPr>
                <w:rFonts w:ascii="Times" w:hAnsi="Times" w:cs="Arial"/>
                <w:sz w:val="18"/>
                <w:szCs w:val="18"/>
              </w:rPr>
              <w:t>9</w:t>
            </w:r>
          </w:p>
        </w:tc>
      </w:tr>
      <w:tr w:rsidR="00226F58" w:rsidRPr="00B55644" w14:paraId="3DFEB40B" w14:textId="77777777" w:rsidTr="00B65D8A">
        <w:tc>
          <w:tcPr>
            <w:tcW w:w="2376" w:type="dxa"/>
          </w:tcPr>
          <w:p w14:paraId="2F5E0FF2" w14:textId="77777777" w:rsidR="00226F58" w:rsidRPr="00B55644" w:rsidRDefault="00226F58" w:rsidP="00821965">
            <w:pPr>
              <w:jc w:val="center"/>
              <w:rPr>
                <w:rFonts w:ascii="Times" w:hAnsi="Times"/>
                <w:sz w:val="18"/>
                <w:szCs w:val="18"/>
              </w:rPr>
            </w:pPr>
          </w:p>
        </w:tc>
        <w:tc>
          <w:tcPr>
            <w:tcW w:w="827" w:type="dxa"/>
          </w:tcPr>
          <w:p w14:paraId="46967DDF" w14:textId="77777777" w:rsidR="00226F58" w:rsidRPr="0041748F" w:rsidRDefault="00226F58" w:rsidP="00821965">
            <w:pPr>
              <w:jc w:val="center"/>
              <w:rPr>
                <w:rFonts w:ascii="Times" w:hAnsi="Times"/>
                <w:sz w:val="18"/>
                <w:szCs w:val="18"/>
              </w:rPr>
            </w:pPr>
            <w:r w:rsidRPr="0041748F">
              <w:rPr>
                <w:rFonts w:ascii="Times" w:hAnsi="Times"/>
                <w:sz w:val="18"/>
                <w:szCs w:val="18"/>
              </w:rPr>
              <w:t>NS3</w:t>
            </w:r>
          </w:p>
        </w:tc>
        <w:tc>
          <w:tcPr>
            <w:tcW w:w="1311" w:type="dxa"/>
          </w:tcPr>
          <w:p w14:paraId="1667AE61"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24593-24598</w:t>
            </w:r>
          </w:p>
        </w:tc>
        <w:tc>
          <w:tcPr>
            <w:tcW w:w="1162" w:type="dxa"/>
            <w:vAlign w:val="bottom"/>
          </w:tcPr>
          <w:p w14:paraId="229974F7" w14:textId="77777777" w:rsidR="00226F58" w:rsidRPr="0041748F" w:rsidRDefault="00226F58" w:rsidP="00821965">
            <w:pPr>
              <w:jc w:val="center"/>
              <w:rPr>
                <w:rFonts w:ascii="Times" w:hAnsi="Times"/>
                <w:sz w:val="18"/>
                <w:szCs w:val="18"/>
              </w:rPr>
            </w:pPr>
            <w:r w:rsidRPr="0041748F">
              <w:rPr>
                <w:rFonts w:ascii="Times" w:hAnsi="Times" w:cs="Arial"/>
                <w:sz w:val="18"/>
                <w:szCs w:val="18"/>
              </w:rPr>
              <w:t>AAAG</w:t>
            </w:r>
          </w:p>
        </w:tc>
        <w:tc>
          <w:tcPr>
            <w:tcW w:w="1055" w:type="dxa"/>
            <w:vAlign w:val="bottom"/>
          </w:tcPr>
          <w:p w14:paraId="7428E445"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ACGAGC</w:t>
            </w:r>
          </w:p>
        </w:tc>
        <w:tc>
          <w:tcPr>
            <w:tcW w:w="1396" w:type="dxa"/>
            <w:vAlign w:val="bottom"/>
          </w:tcPr>
          <w:p w14:paraId="5FCA224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w:t>
            </w:r>
            <w:r w:rsidRPr="0041748F">
              <w:rPr>
                <w:rFonts w:ascii="Times" w:hAnsi="Times" w:cs="Arial"/>
                <w:b/>
                <w:bCs/>
                <w:color w:val="FF0000"/>
                <w:sz w:val="18"/>
                <w:szCs w:val="18"/>
              </w:rPr>
              <w:t>AUG</w:t>
            </w:r>
          </w:p>
        </w:tc>
        <w:tc>
          <w:tcPr>
            <w:tcW w:w="1953" w:type="dxa"/>
            <w:vAlign w:val="bottom"/>
          </w:tcPr>
          <w:p w14:paraId="6891D755"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55639CE0" w14:textId="77777777" w:rsidTr="00B65D8A">
        <w:tc>
          <w:tcPr>
            <w:tcW w:w="2376" w:type="dxa"/>
          </w:tcPr>
          <w:p w14:paraId="6F4DCD81" w14:textId="77777777" w:rsidR="00226F58" w:rsidRPr="00B55644" w:rsidRDefault="00226F58" w:rsidP="00821965">
            <w:pPr>
              <w:jc w:val="center"/>
              <w:rPr>
                <w:rFonts w:ascii="Times" w:hAnsi="Times"/>
                <w:sz w:val="18"/>
                <w:szCs w:val="18"/>
              </w:rPr>
            </w:pPr>
          </w:p>
        </w:tc>
        <w:tc>
          <w:tcPr>
            <w:tcW w:w="827" w:type="dxa"/>
          </w:tcPr>
          <w:p w14:paraId="16D1C0F5" w14:textId="77777777" w:rsidR="00226F58" w:rsidRPr="0041748F" w:rsidRDefault="00226F58" w:rsidP="00821965">
            <w:pPr>
              <w:jc w:val="center"/>
              <w:rPr>
                <w:rFonts w:ascii="Times" w:hAnsi="Times"/>
                <w:sz w:val="18"/>
                <w:szCs w:val="18"/>
              </w:rPr>
            </w:pPr>
            <w:r w:rsidRPr="0041748F">
              <w:rPr>
                <w:rFonts w:ascii="Times" w:hAnsi="Times"/>
                <w:sz w:val="18"/>
                <w:szCs w:val="18"/>
              </w:rPr>
              <w:t>E</w:t>
            </w:r>
          </w:p>
        </w:tc>
        <w:tc>
          <w:tcPr>
            <w:tcW w:w="1311" w:type="dxa"/>
          </w:tcPr>
          <w:p w14:paraId="07E42A7C"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25240-25245</w:t>
            </w:r>
          </w:p>
        </w:tc>
        <w:tc>
          <w:tcPr>
            <w:tcW w:w="1162" w:type="dxa"/>
            <w:vAlign w:val="bottom"/>
          </w:tcPr>
          <w:p w14:paraId="573E825B" w14:textId="77777777" w:rsidR="00226F58" w:rsidRPr="0041748F" w:rsidRDefault="00226F58" w:rsidP="00821965">
            <w:pPr>
              <w:jc w:val="center"/>
              <w:rPr>
                <w:rFonts w:ascii="Times" w:hAnsi="Times"/>
                <w:sz w:val="18"/>
                <w:szCs w:val="18"/>
              </w:rPr>
            </w:pPr>
            <w:r w:rsidRPr="0041748F">
              <w:rPr>
                <w:rFonts w:ascii="Times" w:hAnsi="Times" w:cs="Arial"/>
                <w:sz w:val="18"/>
                <w:szCs w:val="18"/>
              </w:rPr>
              <w:t>UUUA</w:t>
            </w:r>
          </w:p>
        </w:tc>
        <w:tc>
          <w:tcPr>
            <w:tcW w:w="1055" w:type="dxa"/>
            <w:vAlign w:val="bottom"/>
          </w:tcPr>
          <w:p w14:paraId="141BB673"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06332802" w14:textId="77777777" w:rsidR="00226F58" w:rsidRPr="0041748F" w:rsidRDefault="00226F58" w:rsidP="00821965">
            <w:pPr>
              <w:jc w:val="center"/>
              <w:rPr>
                <w:rFonts w:ascii="Times" w:hAnsi="Times"/>
                <w:sz w:val="18"/>
                <w:szCs w:val="18"/>
              </w:rPr>
            </w:pPr>
            <w:r w:rsidRPr="0041748F">
              <w:rPr>
                <w:rFonts w:ascii="Times" w:hAnsi="Times" w:cs="Arial"/>
                <w:sz w:val="18"/>
                <w:szCs w:val="18"/>
              </w:rPr>
              <w:t>GUC</w:t>
            </w:r>
            <w:r w:rsidRPr="0041748F">
              <w:rPr>
                <w:rFonts w:ascii="Times" w:hAnsi="Times" w:cs="Arial"/>
                <w:b/>
                <w:bCs/>
                <w:color w:val="FF0000"/>
                <w:sz w:val="18"/>
                <w:szCs w:val="18"/>
              </w:rPr>
              <w:t>AUG</w:t>
            </w:r>
          </w:p>
        </w:tc>
        <w:tc>
          <w:tcPr>
            <w:tcW w:w="1953" w:type="dxa"/>
            <w:vAlign w:val="bottom"/>
          </w:tcPr>
          <w:p w14:paraId="73927A1D"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737AE69C" w14:textId="77777777" w:rsidTr="00B65D8A">
        <w:tc>
          <w:tcPr>
            <w:tcW w:w="2376" w:type="dxa"/>
          </w:tcPr>
          <w:p w14:paraId="69861E68" w14:textId="77777777" w:rsidR="00226F58" w:rsidRPr="00B55644" w:rsidRDefault="00226F58" w:rsidP="00821965">
            <w:pPr>
              <w:jc w:val="center"/>
              <w:rPr>
                <w:rFonts w:ascii="Times" w:hAnsi="Times"/>
                <w:sz w:val="18"/>
                <w:szCs w:val="18"/>
              </w:rPr>
            </w:pPr>
          </w:p>
        </w:tc>
        <w:tc>
          <w:tcPr>
            <w:tcW w:w="827" w:type="dxa"/>
          </w:tcPr>
          <w:p w14:paraId="59495E3C" w14:textId="77777777" w:rsidR="00226F58" w:rsidRPr="0041748F" w:rsidRDefault="00226F58" w:rsidP="00821965">
            <w:pPr>
              <w:jc w:val="center"/>
              <w:rPr>
                <w:rFonts w:ascii="Times" w:hAnsi="Times"/>
                <w:sz w:val="18"/>
                <w:szCs w:val="18"/>
              </w:rPr>
            </w:pPr>
            <w:r w:rsidRPr="0041748F">
              <w:rPr>
                <w:rFonts w:ascii="Times" w:hAnsi="Times"/>
                <w:sz w:val="18"/>
                <w:szCs w:val="18"/>
              </w:rPr>
              <w:t>M</w:t>
            </w:r>
          </w:p>
        </w:tc>
        <w:tc>
          <w:tcPr>
            <w:tcW w:w="1311" w:type="dxa"/>
          </w:tcPr>
          <w:p w14:paraId="6EB1178F"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25451-25456</w:t>
            </w:r>
          </w:p>
        </w:tc>
        <w:tc>
          <w:tcPr>
            <w:tcW w:w="1162" w:type="dxa"/>
            <w:vAlign w:val="bottom"/>
          </w:tcPr>
          <w:p w14:paraId="1AE1BB24"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60D52706"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6C46EDF0" w14:textId="77777777" w:rsidR="00226F58" w:rsidRPr="0041748F" w:rsidRDefault="00226F58" w:rsidP="00821965">
            <w:pPr>
              <w:jc w:val="center"/>
              <w:rPr>
                <w:rFonts w:ascii="Times" w:hAnsi="Times"/>
                <w:sz w:val="18"/>
                <w:szCs w:val="18"/>
              </w:rPr>
            </w:pPr>
            <w:r w:rsidRPr="0041748F">
              <w:rPr>
                <w:rFonts w:ascii="Times" w:hAnsi="Times" w:cs="Arial"/>
                <w:sz w:val="18"/>
                <w:szCs w:val="18"/>
              </w:rPr>
              <w:t>AACAA</w:t>
            </w:r>
          </w:p>
        </w:tc>
        <w:tc>
          <w:tcPr>
            <w:tcW w:w="1953" w:type="dxa"/>
            <w:vAlign w:val="bottom"/>
          </w:tcPr>
          <w:p w14:paraId="78230B71" w14:textId="77777777" w:rsidR="00226F58" w:rsidRPr="0041748F" w:rsidRDefault="00226F58" w:rsidP="00821965">
            <w:pPr>
              <w:jc w:val="center"/>
              <w:rPr>
                <w:rFonts w:ascii="Times" w:hAnsi="Times"/>
                <w:sz w:val="18"/>
                <w:szCs w:val="18"/>
              </w:rPr>
            </w:pPr>
            <w:r w:rsidRPr="0041748F">
              <w:rPr>
                <w:rFonts w:ascii="Times" w:hAnsi="Times" w:cs="Arial"/>
                <w:sz w:val="18"/>
                <w:szCs w:val="18"/>
              </w:rPr>
              <w:t>15</w:t>
            </w:r>
          </w:p>
        </w:tc>
      </w:tr>
      <w:tr w:rsidR="00226F58" w:rsidRPr="00B55644" w14:paraId="0C1B5101" w14:textId="77777777" w:rsidTr="00B65D8A">
        <w:tc>
          <w:tcPr>
            <w:tcW w:w="2376" w:type="dxa"/>
          </w:tcPr>
          <w:p w14:paraId="4CEDD28D" w14:textId="77777777" w:rsidR="00226F58" w:rsidRPr="00B55644" w:rsidRDefault="00226F58" w:rsidP="00821965">
            <w:pPr>
              <w:jc w:val="center"/>
              <w:rPr>
                <w:rFonts w:ascii="Times" w:hAnsi="Times"/>
                <w:sz w:val="18"/>
                <w:szCs w:val="18"/>
              </w:rPr>
            </w:pPr>
          </w:p>
        </w:tc>
        <w:tc>
          <w:tcPr>
            <w:tcW w:w="827" w:type="dxa"/>
          </w:tcPr>
          <w:p w14:paraId="5AB34A01" w14:textId="77777777" w:rsidR="00226F58" w:rsidRPr="0041748F" w:rsidRDefault="00226F58" w:rsidP="00821965">
            <w:pPr>
              <w:jc w:val="center"/>
              <w:rPr>
                <w:rFonts w:ascii="Times" w:hAnsi="Times"/>
                <w:sz w:val="18"/>
                <w:szCs w:val="18"/>
              </w:rPr>
            </w:pPr>
            <w:r w:rsidRPr="0041748F">
              <w:rPr>
                <w:rFonts w:ascii="Times" w:hAnsi="Times"/>
                <w:sz w:val="18"/>
                <w:szCs w:val="18"/>
              </w:rPr>
              <w:t>N</w:t>
            </w:r>
          </w:p>
        </w:tc>
        <w:tc>
          <w:tcPr>
            <w:tcW w:w="1311" w:type="dxa"/>
          </w:tcPr>
          <w:p w14:paraId="2B2AFFF3"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26170-26175</w:t>
            </w:r>
          </w:p>
        </w:tc>
        <w:tc>
          <w:tcPr>
            <w:tcW w:w="1162" w:type="dxa"/>
            <w:vAlign w:val="bottom"/>
          </w:tcPr>
          <w:p w14:paraId="2BA9E339"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2F7EC24C"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ACGAAA</w:t>
            </w:r>
          </w:p>
        </w:tc>
        <w:tc>
          <w:tcPr>
            <w:tcW w:w="1396" w:type="dxa"/>
            <w:vAlign w:val="bottom"/>
          </w:tcPr>
          <w:p w14:paraId="2CF0A71E"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UUAAA</w:t>
            </w:r>
          </w:p>
        </w:tc>
        <w:tc>
          <w:tcPr>
            <w:tcW w:w="1953" w:type="dxa"/>
            <w:vAlign w:val="bottom"/>
          </w:tcPr>
          <w:p w14:paraId="2747E4A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p>
        </w:tc>
      </w:tr>
      <w:tr w:rsidR="00226F58" w:rsidRPr="00B55644" w14:paraId="0C5B36DF" w14:textId="77777777" w:rsidTr="00B65D8A">
        <w:trPr>
          <w:trHeight w:val="117"/>
        </w:trPr>
        <w:tc>
          <w:tcPr>
            <w:tcW w:w="2376" w:type="dxa"/>
          </w:tcPr>
          <w:p w14:paraId="0EFF5CA5" w14:textId="77777777" w:rsidR="00226F58" w:rsidRPr="00B55644" w:rsidRDefault="00226F58" w:rsidP="00821965">
            <w:pPr>
              <w:jc w:val="center"/>
              <w:rPr>
                <w:rFonts w:ascii="Times" w:hAnsi="Times"/>
                <w:sz w:val="18"/>
                <w:szCs w:val="18"/>
              </w:rPr>
            </w:pPr>
          </w:p>
        </w:tc>
        <w:tc>
          <w:tcPr>
            <w:tcW w:w="827" w:type="dxa"/>
          </w:tcPr>
          <w:p w14:paraId="7591F224" w14:textId="77777777" w:rsidR="00226F58" w:rsidRPr="000B269A" w:rsidRDefault="00226F58" w:rsidP="00821965">
            <w:pPr>
              <w:jc w:val="center"/>
              <w:rPr>
                <w:rFonts w:ascii="Times" w:hAnsi="Times"/>
                <w:sz w:val="18"/>
                <w:szCs w:val="18"/>
              </w:rPr>
            </w:pPr>
            <w:r w:rsidRPr="000B269A">
              <w:rPr>
                <w:rFonts w:ascii="Times" w:hAnsi="Times"/>
                <w:sz w:val="18"/>
                <w:szCs w:val="18"/>
              </w:rPr>
              <w:t>NS7a</w:t>
            </w:r>
          </w:p>
        </w:tc>
        <w:tc>
          <w:tcPr>
            <w:tcW w:w="1311" w:type="dxa"/>
          </w:tcPr>
          <w:p w14:paraId="7B0344D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27651-27656</w:t>
            </w:r>
          </w:p>
        </w:tc>
        <w:tc>
          <w:tcPr>
            <w:tcW w:w="1162" w:type="dxa"/>
            <w:vAlign w:val="bottom"/>
          </w:tcPr>
          <w:p w14:paraId="4775C0CE"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0B7275AE"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ACGAAG</w:t>
            </w:r>
          </w:p>
        </w:tc>
        <w:tc>
          <w:tcPr>
            <w:tcW w:w="1396" w:type="dxa"/>
            <w:vAlign w:val="bottom"/>
          </w:tcPr>
          <w:p w14:paraId="41195BB1" w14:textId="77777777" w:rsidR="00226F58" w:rsidRPr="000B269A" w:rsidRDefault="00226F58" w:rsidP="00821965">
            <w:pPr>
              <w:jc w:val="center"/>
              <w:rPr>
                <w:rFonts w:ascii="Times" w:hAnsi="Times"/>
                <w:sz w:val="18"/>
                <w:szCs w:val="18"/>
              </w:rPr>
            </w:pPr>
            <w:r w:rsidRPr="000B269A">
              <w:rPr>
                <w:rFonts w:ascii="Times" w:hAnsi="Times" w:cs="Arial"/>
                <w:b/>
                <w:bCs/>
                <w:color w:val="FF0000"/>
                <w:sz w:val="18"/>
                <w:szCs w:val="18"/>
              </w:rPr>
              <w:t>AUG</w:t>
            </w:r>
          </w:p>
        </w:tc>
        <w:tc>
          <w:tcPr>
            <w:tcW w:w="1953" w:type="dxa"/>
            <w:vAlign w:val="bottom"/>
          </w:tcPr>
          <w:p w14:paraId="04DF7A15" w14:textId="77777777" w:rsidR="00226F58" w:rsidRPr="000B269A" w:rsidRDefault="00226F58" w:rsidP="00821965">
            <w:pPr>
              <w:jc w:val="center"/>
              <w:rPr>
                <w:rFonts w:ascii="Times" w:hAnsi="Times"/>
                <w:sz w:val="18"/>
                <w:szCs w:val="18"/>
              </w:rPr>
            </w:pPr>
            <w:r w:rsidRPr="000B269A">
              <w:rPr>
                <w:rFonts w:ascii="Times" w:hAnsi="Times" w:cs="Arial"/>
                <w:sz w:val="18"/>
                <w:szCs w:val="18"/>
              </w:rPr>
              <w:t>0</w:t>
            </w:r>
          </w:p>
        </w:tc>
      </w:tr>
      <w:tr w:rsidR="00226F58" w:rsidRPr="00B55644" w14:paraId="4062008E" w14:textId="77777777" w:rsidTr="00B65D8A">
        <w:tc>
          <w:tcPr>
            <w:tcW w:w="2376" w:type="dxa"/>
            <w:tcBorders>
              <w:bottom w:val="single" w:sz="4" w:space="0" w:color="auto"/>
            </w:tcBorders>
          </w:tcPr>
          <w:p w14:paraId="2254C82E" w14:textId="77777777" w:rsidR="00226F58" w:rsidRPr="00B55644" w:rsidRDefault="00226F58" w:rsidP="00821965">
            <w:pPr>
              <w:jc w:val="center"/>
              <w:rPr>
                <w:rFonts w:ascii="Times" w:hAnsi="Times"/>
                <w:sz w:val="18"/>
                <w:szCs w:val="18"/>
              </w:rPr>
            </w:pPr>
          </w:p>
        </w:tc>
        <w:tc>
          <w:tcPr>
            <w:tcW w:w="827" w:type="dxa"/>
            <w:tcBorders>
              <w:bottom w:val="single" w:sz="4" w:space="0" w:color="auto"/>
            </w:tcBorders>
          </w:tcPr>
          <w:p w14:paraId="299044E9" w14:textId="77777777" w:rsidR="00226F58" w:rsidRPr="000B269A" w:rsidRDefault="00226F58" w:rsidP="00821965">
            <w:pPr>
              <w:jc w:val="center"/>
              <w:rPr>
                <w:rFonts w:ascii="Times" w:hAnsi="Times"/>
                <w:sz w:val="18"/>
                <w:szCs w:val="18"/>
              </w:rPr>
            </w:pPr>
            <w:r w:rsidRPr="000B269A">
              <w:rPr>
                <w:rFonts w:ascii="Times" w:hAnsi="Times"/>
                <w:sz w:val="18"/>
                <w:szCs w:val="18"/>
              </w:rPr>
              <w:t>NS7b</w:t>
            </w:r>
          </w:p>
        </w:tc>
        <w:tc>
          <w:tcPr>
            <w:tcW w:w="1311" w:type="dxa"/>
            <w:tcBorders>
              <w:bottom w:val="single" w:sz="4" w:space="0" w:color="auto"/>
            </w:tcBorders>
          </w:tcPr>
          <w:p w14:paraId="1EB05AF7"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28441-28446</w:t>
            </w:r>
          </w:p>
        </w:tc>
        <w:tc>
          <w:tcPr>
            <w:tcW w:w="1162" w:type="dxa"/>
            <w:tcBorders>
              <w:bottom w:val="single" w:sz="4" w:space="0" w:color="auto"/>
            </w:tcBorders>
            <w:vAlign w:val="bottom"/>
          </w:tcPr>
          <w:p w14:paraId="6E9E71AC" w14:textId="77777777" w:rsidR="00226F58" w:rsidRPr="000B269A" w:rsidRDefault="00226F58" w:rsidP="00821965">
            <w:pPr>
              <w:jc w:val="center"/>
              <w:rPr>
                <w:rFonts w:ascii="Times" w:hAnsi="Times"/>
                <w:sz w:val="18"/>
                <w:szCs w:val="18"/>
              </w:rPr>
            </w:pPr>
            <w:r w:rsidRPr="000B269A">
              <w:rPr>
                <w:rFonts w:ascii="Times" w:hAnsi="Times"/>
                <w:sz w:val="18"/>
                <w:szCs w:val="18"/>
              </w:rPr>
              <w:t>GUUG</w:t>
            </w:r>
          </w:p>
        </w:tc>
        <w:tc>
          <w:tcPr>
            <w:tcW w:w="1055" w:type="dxa"/>
            <w:tcBorders>
              <w:bottom w:val="single" w:sz="4" w:space="0" w:color="auto"/>
            </w:tcBorders>
            <w:vAlign w:val="bottom"/>
          </w:tcPr>
          <w:p w14:paraId="4F7BB950" w14:textId="77777777" w:rsidR="00226F58" w:rsidRPr="000B269A" w:rsidRDefault="00226F58" w:rsidP="00821965">
            <w:pPr>
              <w:jc w:val="center"/>
              <w:rPr>
                <w:rFonts w:ascii="Times" w:hAnsi="Times"/>
                <w:sz w:val="18"/>
                <w:szCs w:val="18"/>
              </w:rPr>
            </w:pPr>
            <w:r w:rsidRPr="000B269A">
              <w:rPr>
                <w:rFonts w:ascii="Times" w:hAnsi="Times" w:cs="Arial"/>
                <w:sz w:val="18"/>
                <w:szCs w:val="18"/>
              </w:rPr>
              <w:t>AAGAAC</w:t>
            </w:r>
          </w:p>
        </w:tc>
        <w:tc>
          <w:tcPr>
            <w:tcW w:w="1396" w:type="dxa"/>
            <w:tcBorders>
              <w:bottom w:val="single" w:sz="4" w:space="0" w:color="auto"/>
            </w:tcBorders>
            <w:vAlign w:val="bottom"/>
          </w:tcPr>
          <w:p w14:paraId="58810635" w14:textId="77777777" w:rsidR="00226F58" w:rsidRPr="000B269A" w:rsidRDefault="00226F58" w:rsidP="00821965">
            <w:pPr>
              <w:jc w:val="center"/>
              <w:rPr>
                <w:rFonts w:ascii="Times" w:hAnsi="Times"/>
                <w:sz w:val="18"/>
                <w:szCs w:val="18"/>
              </w:rPr>
            </w:pPr>
            <w:r w:rsidRPr="000B269A">
              <w:rPr>
                <w:rFonts w:ascii="Times" w:hAnsi="Times" w:cs="Arial"/>
                <w:color w:val="000000" w:themeColor="text1"/>
                <w:sz w:val="18"/>
                <w:szCs w:val="18"/>
              </w:rPr>
              <w:t>UUUAA</w:t>
            </w:r>
          </w:p>
        </w:tc>
        <w:tc>
          <w:tcPr>
            <w:tcW w:w="1953" w:type="dxa"/>
            <w:tcBorders>
              <w:bottom w:val="single" w:sz="4" w:space="0" w:color="auto"/>
            </w:tcBorders>
            <w:vAlign w:val="bottom"/>
          </w:tcPr>
          <w:p w14:paraId="68D7F86B" w14:textId="77777777" w:rsidR="00226F58" w:rsidRPr="000B269A" w:rsidRDefault="00226F58" w:rsidP="00821965">
            <w:pPr>
              <w:jc w:val="center"/>
              <w:rPr>
                <w:rFonts w:ascii="Times" w:hAnsi="Times"/>
                <w:sz w:val="18"/>
                <w:szCs w:val="18"/>
              </w:rPr>
            </w:pPr>
            <w:r w:rsidRPr="000B269A">
              <w:rPr>
                <w:rFonts w:ascii="Times" w:hAnsi="Times"/>
                <w:sz w:val="18"/>
                <w:szCs w:val="18"/>
              </w:rPr>
              <w:t>7</w:t>
            </w:r>
          </w:p>
        </w:tc>
      </w:tr>
      <w:tr w:rsidR="00226F58" w:rsidRPr="00B55644" w14:paraId="4408B3DB" w14:textId="77777777" w:rsidTr="00B65D8A">
        <w:tc>
          <w:tcPr>
            <w:tcW w:w="2376" w:type="dxa"/>
            <w:tcBorders>
              <w:top w:val="single" w:sz="4" w:space="0" w:color="auto"/>
            </w:tcBorders>
          </w:tcPr>
          <w:p w14:paraId="0ABC1FB5" w14:textId="77777777" w:rsidR="00226F58" w:rsidRPr="000B269A" w:rsidRDefault="00226F58" w:rsidP="00821965">
            <w:pPr>
              <w:jc w:val="center"/>
              <w:rPr>
                <w:rFonts w:ascii="Times" w:hAnsi="Times"/>
                <w:sz w:val="18"/>
                <w:szCs w:val="18"/>
              </w:rPr>
            </w:pPr>
            <w:r w:rsidRPr="000B269A">
              <w:rPr>
                <w:rFonts w:ascii="Times" w:hAnsi="Times"/>
                <w:sz w:val="18"/>
                <w:szCs w:val="18"/>
              </w:rPr>
              <w:t>R_madagascariensis_MIZ178</w:t>
            </w:r>
          </w:p>
        </w:tc>
        <w:tc>
          <w:tcPr>
            <w:tcW w:w="827" w:type="dxa"/>
            <w:tcBorders>
              <w:top w:val="single" w:sz="4" w:space="0" w:color="auto"/>
            </w:tcBorders>
          </w:tcPr>
          <w:p w14:paraId="6E19073E" w14:textId="77777777" w:rsidR="00226F58" w:rsidRPr="000B269A" w:rsidRDefault="00226F58" w:rsidP="00821965">
            <w:pPr>
              <w:jc w:val="center"/>
              <w:rPr>
                <w:rFonts w:ascii="Times" w:hAnsi="Times"/>
                <w:sz w:val="18"/>
                <w:szCs w:val="18"/>
              </w:rPr>
            </w:pPr>
            <w:r w:rsidRPr="000B269A">
              <w:rPr>
                <w:rFonts w:ascii="Times" w:hAnsi="Times"/>
                <w:sz w:val="18"/>
                <w:szCs w:val="18"/>
              </w:rPr>
              <w:t>ORF1ab</w:t>
            </w:r>
          </w:p>
        </w:tc>
        <w:tc>
          <w:tcPr>
            <w:tcW w:w="1311" w:type="dxa"/>
            <w:tcBorders>
              <w:top w:val="single" w:sz="4" w:space="0" w:color="auto"/>
            </w:tcBorders>
          </w:tcPr>
          <w:p w14:paraId="5137C0F8"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55-60</w:t>
            </w:r>
          </w:p>
        </w:tc>
        <w:tc>
          <w:tcPr>
            <w:tcW w:w="1162" w:type="dxa"/>
            <w:tcBorders>
              <w:top w:val="single" w:sz="4" w:space="0" w:color="auto"/>
            </w:tcBorders>
            <w:vAlign w:val="bottom"/>
          </w:tcPr>
          <w:p w14:paraId="62F2D63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tcBorders>
              <w:top w:val="single" w:sz="4" w:space="0" w:color="auto"/>
            </w:tcBorders>
            <w:vAlign w:val="bottom"/>
          </w:tcPr>
          <w:p w14:paraId="1910D9F1"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tcBorders>
              <w:top w:val="single" w:sz="4" w:space="0" w:color="auto"/>
            </w:tcBorders>
            <w:vAlign w:val="bottom"/>
          </w:tcPr>
          <w:p w14:paraId="3685C3D9" w14:textId="77777777" w:rsidR="00226F58" w:rsidRPr="000B269A" w:rsidRDefault="00226F58" w:rsidP="00821965">
            <w:pPr>
              <w:jc w:val="center"/>
              <w:rPr>
                <w:rFonts w:ascii="Times" w:hAnsi="Times"/>
                <w:sz w:val="18"/>
                <w:szCs w:val="18"/>
              </w:rPr>
            </w:pPr>
            <w:r w:rsidRPr="000B269A">
              <w:rPr>
                <w:rFonts w:ascii="Times" w:hAnsi="Times" w:cs="Arial"/>
                <w:sz w:val="18"/>
                <w:szCs w:val="18"/>
              </w:rPr>
              <w:t>UAAAA</w:t>
            </w:r>
          </w:p>
        </w:tc>
        <w:tc>
          <w:tcPr>
            <w:tcW w:w="1953" w:type="dxa"/>
            <w:tcBorders>
              <w:top w:val="single" w:sz="4" w:space="0" w:color="auto"/>
            </w:tcBorders>
            <w:vAlign w:val="bottom"/>
          </w:tcPr>
          <w:p w14:paraId="44B738BE" w14:textId="77777777" w:rsidR="00226F58" w:rsidRPr="000B269A" w:rsidRDefault="00226F58" w:rsidP="00821965">
            <w:pPr>
              <w:jc w:val="center"/>
              <w:rPr>
                <w:rFonts w:ascii="Times" w:hAnsi="Times"/>
                <w:sz w:val="18"/>
                <w:szCs w:val="18"/>
              </w:rPr>
            </w:pPr>
            <w:r w:rsidRPr="000B269A">
              <w:rPr>
                <w:rFonts w:ascii="Times" w:hAnsi="Times" w:cs="Arial"/>
                <w:sz w:val="18"/>
                <w:szCs w:val="18"/>
              </w:rPr>
              <w:t>14</w:t>
            </w:r>
          </w:p>
        </w:tc>
      </w:tr>
      <w:tr w:rsidR="00226F58" w:rsidRPr="00B55644" w14:paraId="1D096928" w14:textId="77777777" w:rsidTr="00B65D8A">
        <w:tc>
          <w:tcPr>
            <w:tcW w:w="2376" w:type="dxa"/>
          </w:tcPr>
          <w:p w14:paraId="1CE8A271" w14:textId="77777777" w:rsidR="00226F58" w:rsidRPr="00B55644" w:rsidRDefault="00226F58" w:rsidP="00821965">
            <w:pPr>
              <w:jc w:val="center"/>
              <w:rPr>
                <w:rFonts w:ascii="Times" w:hAnsi="Times"/>
                <w:sz w:val="18"/>
                <w:szCs w:val="18"/>
              </w:rPr>
            </w:pPr>
          </w:p>
        </w:tc>
        <w:tc>
          <w:tcPr>
            <w:tcW w:w="827" w:type="dxa"/>
          </w:tcPr>
          <w:p w14:paraId="23AC8046" w14:textId="77777777" w:rsidR="00226F58" w:rsidRPr="000B269A" w:rsidRDefault="00226F58" w:rsidP="00821965">
            <w:pPr>
              <w:jc w:val="center"/>
              <w:rPr>
                <w:rFonts w:ascii="Times" w:hAnsi="Times"/>
                <w:sz w:val="18"/>
                <w:szCs w:val="18"/>
              </w:rPr>
            </w:pPr>
            <w:r w:rsidRPr="000B269A">
              <w:rPr>
                <w:rFonts w:ascii="Times" w:hAnsi="Times"/>
                <w:sz w:val="18"/>
                <w:szCs w:val="18"/>
              </w:rPr>
              <w:t>S</w:t>
            </w:r>
          </w:p>
        </w:tc>
        <w:tc>
          <w:tcPr>
            <w:tcW w:w="1311" w:type="dxa"/>
          </w:tcPr>
          <w:p w14:paraId="2BC1D2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20790-20795</w:t>
            </w:r>
          </w:p>
        </w:tc>
        <w:tc>
          <w:tcPr>
            <w:tcW w:w="1162" w:type="dxa"/>
            <w:vAlign w:val="bottom"/>
          </w:tcPr>
          <w:p w14:paraId="45ABAC6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6601CC60"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6E0A5A5C" w14:textId="77777777" w:rsidR="00226F58" w:rsidRPr="000B269A" w:rsidRDefault="00226F58" w:rsidP="00821965">
            <w:pPr>
              <w:jc w:val="center"/>
              <w:rPr>
                <w:rFonts w:ascii="Times" w:hAnsi="Times"/>
                <w:sz w:val="18"/>
                <w:szCs w:val="18"/>
              </w:rPr>
            </w:pPr>
            <w:r w:rsidRPr="000B269A">
              <w:rPr>
                <w:rFonts w:ascii="Times" w:hAnsi="Times" w:cs="Arial"/>
                <w:sz w:val="18"/>
                <w:szCs w:val="18"/>
              </w:rPr>
              <w:t>UUGUU</w:t>
            </w:r>
          </w:p>
        </w:tc>
        <w:tc>
          <w:tcPr>
            <w:tcW w:w="1953" w:type="dxa"/>
            <w:vAlign w:val="bottom"/>
          </w:tcPr>
          <w:p w14:paraId="1E39734F" w14:textId="77777777" w:rsidR="00226F58" w:rsidRPr="000B269A" w:rsidRDefault="00226F58" w:rsidP="00821965">
            <w:pPr>
              <w:jc w:val="center"/>
              <w:rPr>
                <w:rFonts w:ascii="Times" w:hAnsi="Times"/>
                <w:sz w:val="18"/>
                <w:szCs w:val="18"/>
              </w:rPr>
            </w:pPr>
            <w:r w:rsidRPr="000B269A">
              <w:rPr>
                <w:rFonts w:ascii="Times" w:hAnsi="Times"/>
                <w:sz w:val="18"/>
                <w:szCs w:val="18"/>
              </w:rPr>
              <w:t>21</w:t>
            </w:r>
          </w:p>
        </w:tc>
      </w:tr>
      <w:tr w:rsidR="00226F58" w:rsidRPr="00B55644" w14:paraId="2D290908" w14:textId="77777777" w:rsidTr="00B65D8A">
        <w:tc>
          <w:tcPr>
            <w:tcW w:w="2376" w:type="dxa"/>
          </w:tcPr>
          <w:p w14:paraId="0D13D3A3" w14:textId="77777777" w:rsidR="00226F58" w:rsidRPr="00B55644" w:rsidRDefault="00226F58" w:rsidP="00821965">
            <w:pPr>
              <w:jc w:val="center"/>
              <w:rPr>
                <w:rFonts w:ascii="Times" w:hAnsi="Times"/>
                <w:sz w:val="18"/>
                <w:szCs w:val="18"/>
              </w:rPr>
            </w:pPr>
          </w:p>
        </w:tc>
        <w:tc>
          <w:tcPr>
            <w:tcW w:w="827" w:type="dxa"/>
          </w:tcPr>
          <w:p w14:paraId="4CAADF38" w14:textId="77777777" w:rsidR="00226F58" w:rsidRPr="000B269A" w:rsidRDefault="00226F58" w:rsidP="00821965">
            <w:pPr>
              <w:jc w:val="center"/>
              <w:rPr>
                <w:rFonts w:ascii="Times" w:hAnsi="Times"/>
                <w:sz w:val="18"/>
                <w:szCs w:val="18"/>
              </w:rPr>
            </w:pPr>
            <w:r w:rsidRPr="000B269A">
              <w:rPr>
                <w:rFonts w:ascii="Times" w:hAnsi="Times"/>
                <w:sz w:val="18"/>
                <w:szCs w:val="18"/>
              </w:rPr>
              <w:t>NS3</w:t>
            </w:r>
          </w:p>
        </w:tc>
        <w:tc>
          <w:tcPr>
            <w:tcW w:w="1311" w:type="dxa"/>
          </w:tcPr>
          <w:p w14:paraId="52423A5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24575-24580</w:t>
            </w:r>
          </w:p>
        </w:tc>
        <w:tc>
          <w:tcPr>
            <w:tcW w:w="1162" w:type="dxa"/>
            <w:vAlign w:val="bottom"/>
          </w:tcPr>
          <w:p w14:paraId="51C5E584" w14:textId="77777777" w:rsidR="00226F58" w:rsidRPr="000B269A" w:rsidRDefault="00226F58" w:rsidP="00821965">
            <w:pPr>
              <w:jc w:val="center"/>
              <w:rPr>
                <w:rFonts w:ascii="Times" w:hAnsi="Times"/>
                <w:sz w:val="18"/>
                <w:szCs w:val="18"/>
              </w:rPr>
            </w:pPr>
            <w:r w:rsidRPr="000B269A">
              <w:rPr>
                <w:rFonts w:ascii="Times" w:hAnsi="Times" w:cs="Arial"/>
                <w:sz w:val="18"/>
                <w:szCs w:val="18"/>
              </w:rPr>
              <w:t>GUAA</w:t>
            </w:r>
          </w:p>
        </w:tc>
        <w:tc>
          <w:tcPr>
            <w:tcW w:w="1055" w:type="dxa"/>
            <w:vAlign w:val="bottom"/>
          </w:tcPr>
          <w:p w14:paraId="3002C9BA"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7601B710" w14:textId="77777777" w:rsidR="00226F58" w:rsidRPr="000B269A" w:rsidRDefault="00226F58" w:rsidP="00821965">
            <w:pPr>
              <w:jc w:val="center"/>
              <w:rPr>
                <w:rFonts w:ascii="Times" w:hAnsi="Times"/>
                <w:sz w:val="18"/>
                <w:szCs w:val="18"/>
              </w:rPr>
            </w:pPr>
            <w:r w:rsidRPr="000B269A">
              <w:rPr>
                <w:rFonts w:ascii="Times" w:hAnsi="Times" w:cs="Arial"/>
                <w:sz w:val="18"/>
                <w:szCs w:val="18"/>
              </w:rPr>
              <w:t>UGUAUA</w:t>
            </w:r>
          </w:p>
        </w:tc>
        <w:tc>
          <w:tcPr>
            <w:tcW w:w="1953" w:type="dxa"/>
            <w:vAlign w:val="bottom"/>
          </w:tcPr>
          <w:p w14:paraId="3AD8E07E" w14:textId="77777777" w:rsidR="00226F58" w:rsidRPr="000B269A" w:rsidRDefault="00226F58" w:rsidP="00821965">
            <w:pPr>
              <w:jc w:val="center"/>
              <w:rPr>
                <w:rFonts w:ascii="Times" w:hAnsi="Times"/>
                <w:sz w:val="18"/>
                <w:szCs w:val="18"/>
              </w:rPr>
            </w:pPr>
            <w:r w:rsidRPr="000B269A">
              <w:rPr>
                <w:rFonts w:ascii="Times" w:hAnsi="Times"/>
                <w:sz w:val="18"/>
                <w:szCs w:val="18"/>
              </w:rPr>
              <w:t>6</w:t>
            </w:r>
          </w:p>
        </w:tc>
      </w:tr>
      <w:tr w:rsidR="00226F58" w:rsidRPr="00B55644" w14:paraId="06C7FC4E" w14:textId="77777777" w:rsidTr="00B65D8A">
        <w:tc>
          <w:tcPr>
            <w:tcW w:w="2376" w:type="dxa"/>
          </w:tcPr>
          <w:p w14:paraId="1A4C47C8" w14:textId="77777777" w:rsidR="00226F58" w:rsidRPr="00B55644" w:rsidRDefault="00226F58" w:rsidP="00821965">
            <w:pPr>
              <w:jc w:val="center"/>
              <w:rPr>
                <w:rFonts w:ascii="Times" w:hAnsi="Times"/>
                <w:sz w:val="18"/>
                <w:szCs w:val="18"/>
              </w:rPr>
            </w:pPr>
          </w:p>
        </w:tc>
        <w:tc>
          <w:tcPr>
            <w:tcW w:w="827" w:type="dxa"/>
          </w:tcPr>
          <w:p w14:paraId="7B6A8F41" w14:textId="77777777" w:rsidR="00226F58" w:rsidRPr="000B269A" w:rsidRDefault="00226F58" w:rsidP="00821965">
            <w:pPr>
              <w:jc w:val="center"/>
              <w:rPr>
                <w:rFonts w:ascii="Times" w:hAnsi="Times"/>
                <w:sz w:val="18"/>
                <w:szCs w:val="18"/>
              </w:rPr>
            </w:pPr>
            <w:r w:rsidRPr="000B269A">
              <w:rPr>
                <w:rFonts w:ascii="Times" w:hAnsi="Times"/>
                <w:sz w:val="18"/>
                <w:szCs w:val="18"/>
              </w:rPr>
              <w:t>E</w:t>
            </w:r>
          </w:p>
        </w:tc>
        <w:tc>
          <w:tcPr>
            <w:tcW w:w="1311" w:type="dxa"/>
          </w:tcPr>
          <w:p w14:paraId="4206BB61"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25293-25298</w:t>
            </w:r>
          </w:p>
        </w:tc>
        <w:tc>
          <w:tcPr>
            <w:tcW w:w="1162" w:type="dxa"/>
            <w:vAlign w:val="bottom"/>
          </w:tcPr>
          <w:p w14:paraId="174F615E" w14:textId="77777777" w:rsidR="00226F58" w:rsidRPr="000B269A" w:rsidRDefault="00226F58" w:rsidP="00821965">
            <w:pPr>
              <w:jc w:val="center"/>
              <w:rPr>
                <w:rFonts w:ascii="Times" w:hAnsi="Times"/>
                <w:sz w:val="18"/>
                <w:szCs w:val="18"/>
              </w:rPr>
            </w:pPr>
            <w:r w:rsidRPr="000B269A">
              <w:rPr>
                <w:rFonts w:ascii="Times" w:hAnsi="Times" w:cs="Arial"/>
                <w:sz w:val="18"/>
                <w:szCs w:val="18"/>
              </w:rPr>
              <w:t>GAUG</w:t>
            </w:r>
          </w:p>
        </w:tc>
        <w:tc>
          <w:tcPr>
            <w:tcW w:w="1055" w:type="dxa"/>
            <w:vAlign w:val="bottom"/>
          </w:tcPr>
          <w:p w14:paraId="5B57008E" w14:textId="77777777" w:rsidR="00226F58" w:rsidRPr="000B269A" w:rsidRDefault="00226F58" w:rsidP="00821965">
            <w:pPr>
              <w:jc w:val="center"/>
              <w:rPr>
                <w:rFonts w:ascii="Times" w:hAnsi="Times"/>
                <w:sz w:val="18"/>
                <w:szCs w:val="18"/>
              </w:rPr>
            </w:pPr>
            <w:r w:rsidRPr="000B269A">
              <w:rPr>
                <w:rFonts w:ascii="Times" w:hAnsi="Times" w:cs="Arial"/>
                <w:sz w:val="18"/>
                <w:szCs w:val="18"/>
              </w:rPr>
              <w:t>UCGAAC</w:t>
            </w:r>
          </w:p>
        </w:tc>
        <w:tc>
          <w:tcPr>
            <w:tcW w:w="1396" w:type="dxa"/>
            <w:vAlign w:val="bottom"/>
          </w:tcPr>
          <w:p w14:paraId="33BD2446" w14:textId="77777777" w:rsidR="00226F58" w:rsidRPr="000B269A" w:rsidRDefault="00226F58" w:rsidP="00821965">
            <w:pPr>
              <w:jc w:val="center"/>
              <w:rPr>
                <w:rFonts w:ascii="Times" w:hAnsi="Times"/>
                <w:sz w:val="18"/>
                <w:szCs w:val="18"/>
              </w:rPr>
            </w:pPr>
            <w:r w:rsidRPr="000B269A">
              <w:rPr>
                <w:rFonts w:ascii="Times" w:hAnsi="Times" w:cs="Arial"/>
                <w:sz w:val="18"/>
                <w:szCs w:val="18"/>
              </w:rPr>
              <w:t>UAUA</w:t>
            </w:r>
            <w:r w:rsidRPr="000B269A">
              <w:rPr>
                <w:rFonts w:ascii="Times" w:hAnsi="Times" w:cs="Arial"/>
                <w:b/>
                <w:bCs/>
                <w:color w:val="FF0000"/>
                <w:sz w:val="18"/>
                <w:szCs w:val="18"/>
              </w:rPr>
              <w:t>AUG</w:t>
            </w:r>
          </w:p>
        </w:tc>
        <w:tc>
          <w:tcPr>
            <w:tcW w:w="1953" w:type="dxa"/>
            <w:vAlign w:val="bottom"/>
          </w:tcPr>
          <w:p w14:paraId="7A255F5A" w14:textId="77777777" w:rsidR="00226F58" w:rsidRPr="000B269A" w:rsidRDefault="00226F58" w:rsidP="00821965">
            <w:pPr>
              <w:jc w:val="center"/>
              <w:rPr>
                <w:rFonts w:ascii="Times" w:hAnsi="Times"/>
                <w:sz w:val="18"/>
                <w:szCs w:val="18"/>
              </w:rPr>
            </w:pPr>
            <w:r w:rsidRPr="000B269A">
              <w:rPr>
                <w:rFonts w:ascii="Times" w:hAnsi="Times" w:cs="Arial"/>
                <w:sz w:val="18"/>
                <w:szCs w:val="18"/>
              </w:rPr>
              <w:t>4</w:t>
            </w:r>
          </w:p>
        </w:tc>
      </w:tr>
      <w:tr w:rsidR="00226F58" w:rsidRPr="00B55644" w14:paraId="7C575AB2" w14:textId="77777777" w:rsidTr="00B65D8A">
        <w:tc>
          <w:tcPr>
            <w:tcW w:w="2376" w:type="dxa"/>
          </w:tcPr>
          <w:p w14:paraId="4126F282" w14:textId="77777777" w:rsidR="00226F58" w:rsidRPr="000B269A" w:rsidRDefault="00226F58" w:rsidP="00821965">
            <w:pPr>
              <w:jc w:val="center"/>
              <w:rPr>
                <w:rFonts w:ascii="Times" w:hAnsi="Times"/>
                <w:sz w:val="18"/>
                <w:szCs w:val="18"/>
              </w:rPr>
            </w:pPr>
          </w:p>
        </w:tc>
        <w:tc>
          <w:tcPr>
            <w:tcW w:w="827" w:type="dxa"/>
          </w:tcPr>
          <w:p w14:paraId="0E324B95" w14:textId="77777777" w:rsidR="00226F58" w:rsidRPr="000B269A" w:rsidRDefault="00226F58" w:rsidP="00821965">
            <w:pPr>
              <w:jc w:val="center"/>
              <w:rPr>
                <w:rFonts w:ascii="Times" w:hAnsi="Times"/>
                <w:sz w:val="18"/>
                <w:szCs w:val="18"/>
              </w:rPr>
            </w:pPr>
            <w:r w:rsidRPr="000B269A">
              <w:rPr>
                <w:rFonts w:ascii="Times" w:hAnsi="Times"/>
                <w:sz w:val="18"/>
                <w:szCs w:val="18"/>
              </w:rPr>
              <w:t>M</w:t>
            </w:r>
          </w:p>
        </w:tc>
        <w:tc>
          <w:tcPr>
            <w:tcW w:w="1311" w:type="dxa"/>
          </w:tcPr>
          <w:p w14:paraId="3A8A4B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25508-25513</w:t>
            </w:r>
          </w:p>
        </w:tc>
        <w:tc>
          <w:tcPr>
            <w:tcW w:w="1162" w:type="dxa"/>
            <w:vAlign w:val="bottom"/>
          </w:tcPr>
          <w:p w14:paraId="6675B1F6"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4C3910CB"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44462133" w14:textId="77777777" w:rsidR="00226F58" w:rsidRPr="000B269A" w:rsidRDefault="00226F58" w:rsidP="00821965">
            <w:pPr>
              <w:jc w:val="center"/>
              <w:rPr>
                <w:rFonts w:ascii="Times" w:hAnsi="Times"/>
                <w:sz w:val="18"/>
                <w:szCs w:val="18"/>
              </w:rPr>
            </w:pPr>
            <w:r w:rsidRPr="000B269A">
              <w:rPr>
                <w:rFonts w:ascii="Times" w:hAnsi="Times" w:cs="Arial"/>
                <w:sz w:val="18"/>
                <w:szCs w:val="18"/>
              </w:rPr>
              <w:t>AACAA</w:t>
            </w:r>
          </w:p>
        </w:tc>
        <w:tc>
          <w:tcPr>
            <w:tcW w:w="1953" w:type="dxa"/>
            <w:vAlign w:val="bottom"/>
          </w:tcPr>
          <w:p w14:paraId="5174791E" w14:textId="77777777" w:rsidR="00226F58" w:rsidRPr="000B269A" w:rsidRDefault="00226F58" w:rsidP="00821965">
            <w:pPr>
              <w:jc w:val="center"/>
              <w:rPr>
                <w:rFonts w:ascii="Times" w:hAnsi="Times"/>
                <w:sz w:val="18"/>
                <w:szCs w:val="18"/>
              </w:rPr>
            </w:pPr>
            <w:r w:rsidRPr="000B269A">
              <w:rPr>
                <w:rFonts w:ascii="Times" w:hAnsi="Times" w:cs="Arial"/>
                <w:sz w:val="18"/>
                <w:szCs w:val="18"/>
              </w:rPr>
              <w:t>18</w:t>
            </w:r>
          </w:p>
        </w:tc>
      </w:tr>
      <w:tr w:rsidR="00226F58" w:rsidRPr="00B55644" w14:paraId="261B2B9E" w14:textId="77777777" w:rsidTr="00B65D8A">
        <w:tc>
          <w:tcPr>
            <w:tcW w:w="2376" w:type="dxa"/>
          </w:tcPr>
          <w:p w14:paraId="3E3F66F6" w14:textId="77777777" w:rsidR="00226F58" w:rsidRPr="0040586D" w:rsidRDefault="00226F58" w:rsidP="00821965">
            <w:pPr>
              <w:jc w:val="center"/>
              <w:rPr>
                <w:rFonts w:ascii="Times" w:hAnsi="Times"/>
                <w:sz w:val="18"/>
                <w:szCs w:val="18"/>
              </w:rPr>
            </w:pPr>
          </w:p>
        </w:tc>
        <w:tc>
          <w:tcPr>
            <w:tcW w:w="827" w:type="dxa"/>
          </w:tcPr>
          <w:p w14:paraId="215DAE6E" w14:textId="77777777" w:rsidR="00226F58" w:rsidRPr="0040586D" w:rsidRDefault="00226F58" w:rsidP="00821965">
            <w:pPr>
              <w:jc w:val="center"/>
              <w:rPr>
                <w:rFonts w:ascii="Times" w:hAnsi="Times"/>
                <w:sz w:val="18"/>
                <w:szCs w:val="18"/>
              </w:rPr>
            </w:pPr>
            <w:r w:rsidRPr="0040586D">
              <w:rPr>
                <w:rFonts w:ascii="Times" w:hAnsi="Times"/>
                <w:sz w:val="18"/>
                <w:szCs w:val="18"/>
              </w:rPr>
              <w:t>N</w:t>
            </w:r>
          </w:p>
        </w:tc>
        <w:tc>
          <w:tcPr>
            <w:tcW w:w="1311" w:type="dxa"/>
          </w:tcPr>
          <w:p w14:paraId="21F97B3E" w14:textId="77777777" w:rsidR="00226F58" w:rsidRPr="0040586D" w:rsidRDefault="00226F58" w:rsidP="00821965">
            <w:pPr>
              <w:jc w:val="center"/>
              <w:rPr>
                <w:rFonts w:ascii="Times" w:hAnsi="Times"/>
                <w:sz w:val="18"/>
                <w:szCs w:val="18"/>
              </w:rPr>
            </w:pPr>
            <w:r w:rsidRPr="0040586D">
              <w:rPr>
                <w:rFonts w:ascii="Times" w:hAnsi="Times" w:cs="Arial"/>
                <w:color w:val="000000"/>
                <w:sz w:val="18"/>
                <w:szCs w:val="18"/>
              </w:rPr>
              <w:t>26255-26260</w:t>
            </w:r>
          </w:p>
        </w:tc>
        <w:tc>
          <w:tcPr>
            <w:tcW w:w="1162" w:type="dxa"/>
            <w:vAlign w:val="bottom"/>
          </w:tcPr>
          <w:p w14:paraId="7AF9C5B9" w14:textId="77777777" w:rsidR="00226F58" w:rsidRPr="0040586D" w:rsidRDefault="00226F58" w:rsidP="00821965">
            <w:pPr>
              <w:jc w:val="center"/>
              <w:rPr>
                <w:rFonts w:ascii="Times" w:hAnsi="Times"/>
                <w:sz w:val="18"/>
                <w:szCs w:val="18"/>
              </w:rPr>
            </w:pPr>
            <w:r w:rsidRPr="0040586D">
              <w:rPr>
                <w:rFonts w:ascii="Times" w:hAnsi="Times" w:cs="Arial"/>
                <w:sz w:val="18"/>
                <w:szCs w:val="18"/>
              </w:rPr>
              <w:t>UUGA</w:t>
            </w:r>
          </w:p>
        </w:tc>
        <w:tc>
          <w:tcPr>
            <w:tcW w:w="1055" w:type="dxa"/>
            <w:vAlign w:val="bottom"/>
          </w:tcPr>
          <w:p w14:paraId="5B233FFE" w14:textId="77777777" w:rsidR="00226F58" w:rsidRPr="0040586D" w:rsidRDefault="00226F58" w:rsidP="00821965">
            <w:pPr>
              <w:jc w:val="center"/>
              <w:rPr>
                <w:rFonts w:ascii="Times" w:hAnsi="Times"/>
                <w:sz w:val="18"/>
                <w:szCs w:val="18"/>
              </w:rPr>
            </w:pPr>
            <w:r w:rsidRPr="0040586D">
              <w:rPr>
                <w:rFonts w:ascii="Times" w:hAnsi="Times" w:cs="Arial"/>
                <w:sz w:val="18"/>
                <w:szCs w:val="18"/>
              </w:rPr>
              <w:t>ACGAAC</w:t>
            </w:r>
          </w:p>
        </w:tc>
        <w:tc>
          <w:tcPr>
            <w:tcW w:w="1396" w:type="dxa"/>
            <w:vAlign w:val="bottom"/>
          </w:tcPr>
          <w:p w14:paraId="725AE1CA" w14:textId="77777777" w:rsidR="00226F58" w:rsidRPr="0040586D" w:rsidRDefault="00226F58" w:rsidP="00821965">
            <w:pPr>
              <w:jc w:val="center"/>
              <w:rPr>
                <w:rFonts w:ascii="Times" w:hAnsi="Times"/>
                <w:sz w:val="18"/>
                <w:szCs w:val="18"/>
              </w:rPr>
            </w:pPr>
            <w:r w:rsidRPr="0040586D">
              <w:rPr>
                <w:rFonts w:ascii="Times" w:hAnsi="Times" w:cs="Arial"/>
                <w:sz w:val="18"/>
                <w:szCs w:val="18"/>
              </w:rPr>
              <w:t>CAAUU</w:t>
            </w:r>
            <w:r w:rsidRPr="0040586D">
              <w:rPr>
                <w:rFonts w:ascii="Times" w:hAnsi="Times" w:cs="Arial"/>
                <w:b/>
                <w:bCs/>
                <w:color w:val="FF0000"/>
                <w:sz w:val="18"/>
                <w:szCs w:val="18"/>
              </w:rPr>
              <w:t>AUG</w:t>
            </w:r>
          </w:p>
        </w:tc>
        <w:tc>
          <w:tcPr>
            <w:tcW w:w="1953" w:type="dxa"/>
            <w:vAlign w:val="bottom"/>
          </w:tcPr>
          <w:p w14:paraId="2394FF84" w14:textId="77777777" w:rsidR="00226F58" w:rsidRPr="0040586D" w:rsidRDefault="00226F58" w:rsidP="00821965">
            <w:pPr>
              <w:jc w:val="center"/>
              <w:rPr>
                <w:rFonts w:ascii="Times" w:hAnsi="Times"/>
                <w:sz w:val="18"/>
                <w:szCs w:val="18"/>
              </w:rPr>
            </w:pPr>
            <w:r w:rsidRPr="0040586D">
              <w:rPr>
                <w:rFonts w:ascii="Times" w:hAnsi="Times" w:cs="Arial"/>
                <w:sz w:val="18"/>
                <w:szCs w:val="18"/>
              </w:rPr>
              <w:t>5</w:t>
            </w:r>
          </w:p>
        </w:tc>
      </w:tr>
      <w:tr w:rsidR="00226F58" w:rsidRPr="00B55644" w14:paraId="3BE8CE73" w14:textId="77777777" w:rsidTr="00B65D8A">
        <w:tc>
          <w:tcPr>
            <w:tcW w:w="2376" w:type="dxa"/>
          </w:tcPr>
          <w:p w14:paraId="7B651CDE" w14:textId="77777777" w:rsidR="00226F58" w:rsidRPr="00A508D3" w:rsidRDefault="00226F58" w:rsidP="00821965">
            <w:pPr>
              <w:jc w:val="center"/>
              <w:rPr>
                <w:rFonts w:ascii="Times" w:hAnsi="Times"/>
                <w:sz w:val="18"/>
                <w:szCs w:val="18"/>
              </w:rPr>
            </w:pPr>
          </w:p>
        </w:tc>
        <w:tc>
          <w:tcPr>
            <w:tcW w:w="827" w:type="dxa"/>
          </w:tcPr>
          <w:p w14:paraId="711173FF" w14:textId="77777777" w:rsidR="00226F58" w:rsidRPr="00A508D3" w:rsidRDefault="00226F58" w:rsidP="00821965">
            <w:pPr>
              <w:jc w:val="center"/>
              <w:rPr>
                <w:rFonts w:ascii="Times" w:hAnsi="Times"/>
                <w:sz w:val="18"/>
                <w:szCs w:val="18"/>
              </w:rPr>
            </w:pPr>
            <w:r w:rsidRPr="00A508D3">
              <w:rPr>
                <w:rFonts w:ascii="Times" w:hAnsi="Times"/>
                <w:sz w:val="18"/>
                <w:szCs w:val="18"/>
              </w:rPr>
              <w:t>NS7a</w:t>
            </w:r>
          </w:p>
        </w:tc>
        <w:tc>
          <w:tcPr>
            <w:tcW w:w="1311" w:type="dxa"/>
          </w:tcPr>
          <w:p w14:paraId="459BE783"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27674-27679</w:t>
            </w:r>
          </w:p>
        </w:tc>
        <w:tc>
          <w:tcPr>
            <w:tcW w:w="1162" w:type="dxa"/>
            <w:vAlign w:val="bottom"/>
          </w:tcPr>
          <w:p w14:paraId="090D5965"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vAlign w:val="bottom"/>
          </w:tcPr>
          <w:p w14:paraId="602B3222"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vAlign w:val="bottom"/>
          </w:tcPr>
          <w:p w14:paraId="742F3643" w14:textId="77777777" w:rsidR="00226F58" w:rsidRPr="00A508D3" w:rsidRDefault="00226F58" w:rsidP="00821965">
            <w:pPr>
              <w:jc w:val="center"/>
              <w:rPr>
                <w:rFonts w:ascii="Times" w:hAnsi="Times"/>
                <w:sz w:val="18"/>
                <w:szCs w:val="18"/>
              </w:rPr>
            </w:pPr>
            <w:r w:rsidRPr="00A508D3">
              <w:rPr>
                <w:rFonts w:ascii="Times" w:hAnsi="Times" w:cs="Arial"/>
                <w:b/>
                <w:bCs/>
                <w:color w:val="FF0000"/>
                <w:sz w:val="18"/>
                <w:szCs w:val="18"/>
              </w:rPr>
              <w:t>AUG</w:t>
            </w:r>
          </w:p>
        </w:tc>
        <w:tc>
          <w:tcPr>
            <w:tcW w:w="1953" w:type="dxa"/>
            <w:vAlign w:val="bottom"/>
          </w:tcPr>
          <w:p w14:paraId="5241A877" w14:textId="77777777" w:rsidR="00226F58" w:rsidRPr="00A508D3" w:rsidRDefault="00226F58" w:rsidP="00821965">
            <w:pPr>
              <w:jc w:val="center"/>
              <w:rPr>
                <w:rFonts w:ascii="Times" w:hAnsi="Times"/>
                <w:sz w:val="18"/>
                <w:szCs w:val="18"/>
              </w:rPr>
            </w:pPr>
            <w:r w:rsidRPr="00A508D3">
              <w:rPr>
                <w:rFonts w:ascii="Times" w:hAnsi="Times" w:cs="Arial"/>
                <w:sz w:val="18"/>
                <w:szCs w:val="18"/>
              </w:rPr>
              <w:t>0</w:t>
            </w:r>
          </w:p>
        </w:tc>
      </w:tr>
      <w:tr w:rsidR="00226F58" w:rsidRPr="00B55644" w14:paraId="42BD6A93" w14:textId="77777777" w:rsidTr="00B65D8A">
        <w:tc>
          <w:tcPr>
            <w:tcW w:w="2376" w:type="dxa"/>
          </w:tcPr>
          <w:p w14:paraId="6D44D6DC" w14:textId="77777777" w:rsidR="00226F58" w:rsidRPr="00B55644" w:rsidRDefault="00226F58" w:rsidP="00821965">
            <w:pPr>
              <w:jc w:val="center"/>
              <w:rPr>
                <w:rFonts w:ascii="Times" w:hAnsi="Times"/>
                <w:sz w:val="18"/>
                <w:szCs w:val="18"/>
              </w:rPr>
            </w:pPr>
          </w:p>
        </w:tc>
        <w:tc>
          <w:tcPr>
            <w:tcW w:w="827" w:type="dxa"/>
          </w:tcPr>
          <w:p w14:paraId="04F3A1E6" w14:textId="77777777" w:rsidR="00226F58" w:rsidRPr="00A508D3" w:rsidRDefault="00226F58" w:rsidP="00821965">
            <w:pPr>
              <w:jc w:val="center"/>
              <w:rPr>
                <w:rFonts w:ascii="Times" w:hAnsi="Times"/>
                <w:sz w:val="18"/>
                <w:szCs w:val="18"/>
              </w:rPr>
            </w:pPr>
            <w:r w:rsidRPr="00A508D3">
              <w:rPr>
                <w:rFonts w:ascii="Times" w:hAnsi="Times"/>
                <w:sz w:val="18"/>
                <w:szCs w:val="18"/>
              </w:rPr>
              <w:t>NS7b</w:t>
            </w:r>
          </w:p>
        </w:tc>
        <w:tc>
          <w:tcPr>
            <w:tcW w:w="1311" w:type="dxa"/>
          </w:tcPr>
          <w:p w14:paraId="11969E4B"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28046-28051</w:t>
            </w:r>
          </w:p>
        </w:tc>
        <w:tc>
          <w:tcPr>
            <w:tcW w:w="1162" w:type="dxa"/>
            <w:vAlign w:val="bottom"/>
          </w:tcPr>
          <w:p w14:paraId="5A435D64" w14:textId="77777777" w:rsidR="00226F58" w:rsidRPr="00A508D3" w:rsidRDefault="00226F58" w:rsidP="00821965">
            <w:pPr>
              <w:jc w:val="center"/>
              <w:rPr>
                <w:rFonts w:ascii="Times" w:hAnsi="Times"/>
                <w:sz w:val="18"/>
                <w:szCs w:val="18"/>
              </w:rPr>
            </w:pPr>
            <w:r w:rsidRPr="00A508D3">
              <w:rPr>
                <w:rFonts w:ascii="Times" w:hAnsi="Times" w:cs="Arial"/>
                <w:sz w:val="18"/>
                <w:szCs w:val="18"/>
              </w:rPr>
              <w:t>UUUU</w:t>
            </w:r>
          </w:p>
        </w:tc>
        <w:tc>
          <w:tcPr>
            <w:tcW w:w="1055" w:type="dxa"/>
            <w:vAlign w:val="bottom"/>
          </w:tcPr>
          <w:p w14:paraId="65629D5E" w14:textId="77777777" w:rsidR="00226F58" w:rsidRPr="00A508D3" w:rsidRDefault="00226F58" w:rsidP="00821965">
            <w:pPr>
              <w:jc w:val="center"/>
              <w:rPr>
                <w:rFonts w:ascii="Times" w:hAnsi="Times"/>
                <w:sz w:val="18"/>
                <w:szCs w:val="18"/>
              </w:rPr>
            </w:pPr>
            <w:r w:rsidRPr="00A508D3">
              <w:rPr>
                <w:rFonts w:ascii="Times" w:hAnsi="Times" w:cs="Arial"/>
                <w:sz w:val="18"/>
                <w:szCs w:val="18"/>
              </w:rPr>
              <w:t>AUCAAC</w:t>
            </w:r>
          </w:p>
        </w:tc>
        <w:tc>
          <w:tcPr>
            <w:tcW w:w="1396" w:type="dxa"/>
            <w:vAlign w:val="bottom"/>
          </w:tcPr>
          <w:p w14:paraId="133C0966" w14:textId="77777777" w:rsidR="00226F58" w:rsidRPr="00A508D3" w:rsidRDefault="00226F58" w:rsidP="00821965">
            <w:pPr>
              <w:jc w:val="center"/>
              <w:rPr>
                <w:rFonts w:ascii="Times" w:hAnsi="Times"/>
                <w:sz w:val="18"/>
                <w:szCs w:val="18"/>
              </w:rPr>
            </w:pPr>
            <w:r w:rsidRPr="00A508D3">
              <w:rPr>
                <w:rFonts w:ascii="Times" w:hAnsi="Times" w:cs="Arial"/>
                <w:sz w:val="18"/>
                <w:szCs w:val="18"/>
              </w:rPr>
              <w:t>CCGGG</w:t>
            </w:r>
          </w:p>
        </w:tc>
        <w:tc>
          <w:tcPr>
            <w:tcW w:w="1953" w:type="dxa"/>
            <w:vAlign w:val="bottom"/>
          </w:tcPr>
          <w:p w14:paraId="01415744" w14:textId="77777777" w:rsidR="00226F58" w:rsidRPr="00A508D3" w:rsidRDefault="00226F58" w:rsidP="00821965">
            <w:pPr>
              <w:jc w:val="center"/>
              <w:rPr>
                <w:rFonts w:ascii="Times" w:hAnsi="Times"/>
                <w:sz w:val="18"/>
                <w:szCs w:val="18"/>
              </w:rPr>
            </w:pPr>
            <w:r w:rsidRPr="00A508D3">
              <w:rPr>
                <w:rFonts w:ascii="Times" w:hAnsi="Times" w:cs="Arial"/>
                <w:sz w:val="18"/>
                <w:szCs w:val="18"/>
              </w:rPr>
              <w:t>28</w:t>
            </w:r>
          </w:p>
        </w:tc>
      </w:tr>
      <w:tr w:rsidR="00226F58" w:rsidRPr="00B55644" w14:paraId="22B47BA4" w14:textId="77777777" w:rsidTr="00B65D8A">
        <w:tc>
          <w:tcPr>
            <w:tcW w:w="2376" w:type="dxa"/>
            <w:tcBorders>
              <w:bottom w:val="single" w:sz="4" w:space="0" w:color="auto"/>
            </w:tcBorders>
          </w:tcPr>
          <w:p w14:paraId="77AE5CF2" w14:textId="77777777" w:rsidR="00226F58" w:rsidRPr="00A508D3" w:rsidRDefault="00226F58" w:rsidP="00821965">
            <w:pPr>
              <w:jc w:val="center"/>
              <w:rPr>
                <w:rFonts w:ascii="Times" w:hAnsi="Times"/>
                <w:sz w:val="18"/>
                <w:szCs w:val="18"/>
              </w:rPr>
            </w:pPr>
          </w:p>
        </w:tc>
        <w:tc>
          <w:tcPr>
            <w:tcW w:w="827" w:type="dxa"/>
            <w:tcBorders>
              <w:bottom w:val="single" w:sz="4" w:space="0" w:color="auto"/>
            </w:tcBorders>
          </w:tcPr>
          <w:p w14:paraId="7730A985" w14:textId="77777777" w:rsidR="00226F58" w:rsidRPr="00A508D3" w:rsidRDefault="00226F58" w:rsidP="00821965">
            <w:pPr>
              <w:jc w:val="center"/>
              <w:rPr>
                <w:rFonts w:ascii="Times" w:hAnsi="Times"/>
                <w:sz w:val="18"/>
                <w:szCs w:val="18"/>
              </w:rPr>
            </w:pPr>
            <w:r w:rsidRPr="00A508D3">
              <w:rPr>
                <w:rFonts w:ascii="Times" w:hAnsi="Times"/>
                <w:sz w:val="18"/>
                <w:szCs w:val="18"/>
              </w:rPr>
              <w:t>NS7c</w:t>
            </w:r>
          </w:p>
        </w:tc>
        <w:tc>
          <w:tcPr>
            <w:tcW w:w="1311" w:type="dxa"/>
            <w:tcBorders>
              <w:bottom w:val="single" w:sz="4" w:space="0" w:color="auto"/>
            </w:tcBorders>
          </w:tcPr>
          <w:p w14:paraId="20E44C07"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28256-28261</w:t>
            </w:r>
          </w:p>
        </w:tc>
        <w:tc>
          <w:tcPr>
            <w:tcW w:w="1162" w:type="dxa"/>
            <w:tcBorders>
              <w:bottom w:val="single" w:sz="4" w:space="0" w:color="auto"/>
            </w:tcBorders>
            <w:vAlign w:val="bottom"/>
          </w:tcPr>
          <w:p w14:paraId="714573FE"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bottom w:val="single" w:sz="4" w:space="0" w:color="auto"/>
            </w:tcBorders>
            <w:vAlign w:val="bottom"/>
          </w:tcPr>
          <w:p w14:paraId="107FD41B"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bottom w:val="single" w:sz="4" w:space="0" w:color="auto"/>
            </w:tcBorders>
            <w:vAlign w:val="bottom"/>
          </w:tcPr>
          <w:p w14:paraId="12F8DAF7" w14:textId="77777777" w:rsidR="00226F58" w:rsidRPr="00A508D3" w:rsidRDefault="00226F58" w:rsidP="00821965">
            <w:pPr>
              <w:jc w:val="center"/>
              <w:rPr>
                <w:rFonts w:ascii="Times" w:hAnsi="Times"/>
                <w:sz w:val="18"/>
                <w:szCs w:val="18"/>
              </w:rPr>
            </w:pPr>
            <w:r w:rsidRPr="00A508D3">
              <w:rPr>
                <w:rFonts w:ascii="Times" w:hAnsi="Times" w:cs="Arial"/>
                <w:sz w:val="18"/>
                <w:szCs w:val="18"/>
              </w:rPr>
              <w:t>CU</w:t>
            </w:r>
            <w:r w:rsidRPr="00A508D3">
              <w:rPr>
                <w:rFonts w:ascii="Times" w:hAnsi="Times" w:cs="Arial"/>
                <w:b/>
                <w:bCs/>
                <w:color w:val="FF0000"/>
                <w:sz w:val="18"/>
                <w:szCs w:val="18"/>
              </w:rPr>
              <w:t>AUG</w:t>
            </w:r>
          </w:p>
        </w:tc>
        <w:tc>
          <w:tcPr>
            <w:tcW w:w="1953" w:type="dxa"/>
            <w:tcBorders>
              <w:bottom w:val="single" w:sz="4" w:space="0" w:color="auto"/>
            </w:tcBorders>
            <w:vAlign w:val="bottom"/>
          </w:tcPr>
          <w:p w14:paraId="6FF4F052" w14:textId="77777777" w:rsidR="00226F58" w:rsidRPr="00A508D3" w:rsidRDefault="00226F58" w:rsidP="00821965">
            <w:pPr>
              <w:jc w:val="center"/>
              <w:rPr>
                <w:rFonts w:ascii="Times" w:hAnsi="Times"/>
                <w:sz w:val="18"/>
                <w:szCs w:val="18"/>
              </w:rPr>
            </w:pPr>
            <w:r w:rsidRPr="00A508D3">
              <w:rPr>
                <w:rFonts w:ascii="Times" w:hAnsi="Times" w:cs="Arial"/>
                <w:sz w:val="18"/>
                <w:szCs w:val="18"/>
              </w:rPr>
              <w:t>2</w:t>
            </w:r>
          </w:p>
        </w:tc>
      </w:tr>
      <w:tr w:rsidR="00226F58" w:rsidRPr="00B55644" w14:paraId="0CF3F11A" w14:textId="77777777" w:rsidTr="00B65D8A">
        <w:tc>
          <w:tcPr>
            <w:tcW w:w="2376" w:type="dxa"/>
            <w:tcBorders>
              <w:top w:val="single" w:sz="4" w:space="0" w:color="auto"/>
            </w:tcBorders>
          </w:tcPr>
          <w:p w14:paraId="00F8142E" w14:textId="77777777" w:rsidR="00226F58" w:rsidRPr="00A508D3" w:rsidRDefault="00226F58" w:rsidP="00821965">
            <w:pPr>
              <w:jc w:val="center"/>
              <w:rPr>
                <w:rFonts w:ascii="Times" w:hAnsi="Times"/>
                <w:sz w:val="18"/>
                <w:szCs w:val="18"/>
              </w:rPr>
            </w:pPr>
            <w:r w:rsidRPr="00A508D3">
              <w:rPr>
                <w:rFonts w:ascii="Times" w:hAnsi="Times"/>
                <w:sz w:val="18"/>
                <w:szCs w:val="18"/>
              </w:rPr>
              <w:t>R_madagascariensis_MIZ240</w:t>
            </w:r>
          </w:p>
        </w:tc>
        <w:tc>
          <w:tcPr>
            <w:tcW w:w="827" w:type="dxa"/>
            <w:tcBorders>
              <w:top w:val="single" w:sz="4" w:space="0" w:color="auto"/>
            </w:tcBorders>
          </w:tcPr>
          <w:p w14:paraId="482AD4C5" w14:textId="77777777" w:rsidR="00226F58" w:rsidRPr="00A508D3" w:rsidRDefault="00226F58" w:rsidP="00821965">
            <w:pPr>
              <w:jc w:val="center"/>
              <w:rPr>
                <w:rFonts w:ascii="Times" w:hAnsi="Times"/>
                <w:sz w:val="18"/>
                <w:szCs w:val="18"/>
              </w:rPr>
            </w:pPr>
            <w:r w:rsidRPr="00A508D3">
              <w:rPr>
                <w:rFonts w:ascii="Times" w:hAnsi="Times"/>
                <w:sz w:val="18"/>
                <w:szCs w:val="18"/>
              </w:rPr>
              <w:t>ORF1ab</w:t>
            </w:r>
          </w:p>
        </w:tc>
        <w:tc>
          <w:tcPr>
            <w:tcW w:w="1311" w:type="dxa"/>
            <w:tcBorders>
              <w:top w:val="single" w:sz="4" w:space="0" w:color="auto"/>
            </w:tcBorders>
          </w:tcPr>
          <w:p w14:paraId="2E315BEA"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119-124</w:t>
            </w:r>
          </w:p>
        </w:tc>
        <w:tc>
          <w:tcPr>
            <w:tcW w:w="1162" w:type="dxa"/>
            <w:tcBorders>
              <w:top w:val="single" w:sz="4" w:space="0" w:color="auto"/>
            </w:tcBorders>
            <w:vAlign w:val="bottom"/>
          </w:tcPr>
          <w:p w14:paraId="369FF6DA"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top w:val="single" w:sz="4" w:space="0" w:color="auto"/>
            </w:tcBorders>
            <w:vAlign w:val="bottom"/>
          </w:tcPr>
          <w:p w14:paraId="31CDD0AE"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top w:val="single" w:sz="4" w:space="0" w:color="auto"/>
            </w:tcBorders>
            <w:vAlign w:val="bottom"/>
          </w:tcPr>
          <w:p w14:paraId="3FCB61A0" w14:textId="77777777" w:rsidR="00226F58" w:rsidRPr="00A508D3" w:rsidRDefault="00226F58" w:rsidP="00821965">
            <w:pPr>
              <w:jc w:val="center"/>
              <w:rPr>
                <w:rFonts w:ascii="Times" w:hAnsi="Times"/>
                <w:sz w:val="18"/>
                <w:szCs w:val="18"/>
              </w:rPr>
            </w:pPr>
            <w:r w:rsidRPr="00A508D3">
              <w:rPr>
                <w:rFonts w:ascii="Times" w:hAnsi="Times" w:cs="Arial"/>
                <w:sz w:val="18"/>
                <w:szCs w:val="18"/>
              </w:rPr>
              <w:t>UAAAA</w:t>
            </w:r>
          </w:p>
        </w:tc>
        <w:tc>
          <w:tcPr>
            <w:tcW w:w="1953" w:type="dxa"/>
            <w:tcBorders>
              <w:top w:val="single" w:sz="4" w:space="0" w:color="auto"/>
            </w:tcBorders>
            <w:vAlign w:val="bottom"/>
          </w:tcPr>
          <w:p w14:paraId="786D1CBA" w14:textId="77777777" w:rsidR="00226F58" w:rsidRPr="00A508D3" w:rsidRDefault="00226F58" w:rsidP="00821965">
            <w:pPr>
              <w:jc w:val="center"/>
              <w:rPr>
                <w:rFonts w:ascii="Times" w:hAnsi="Times"/>
                <w:sz w:val="18"/>
                <w:szCs w:val="18"/>
              </w:rPr>
            </w:pPr>
            <w:r w:rsidRPr="00A508D3">
              <w:rPr>
                <w:rFonts w:ascii="Times" w:hAnsi="Times" w:cs="Arial"/>
                <w:sz w:val="18"/>
                <w:szCs w:val="18"/>
              </w:rPr>
              <w:t>14</w:t>
            </w:r>
          </w:p>
        </w:tc>
      </w:tr>
      <w:tr w:rsidR="00226F58" w:rsidRPr="00B55644" w14:paraId="7FCC3036" w14:textId="77777777" w:rsidTr="00B65D8A">
        <w:tc>
          <w:tcPr>
            <w:tcW w:w="2376" w:type="dxa"/>
          </w:tcPr>
          <w:p w14:paraId="05752AB8" w14:textId="77777777" w:rsidR="00226F58" w:rsidRPr="005B60DC" w:rsidRDefault="00226F58" w:rsidP="00821965">
            <w:pPr>
              <w:jc w:val="center"/>
              <w:rPr>
                <w:rFonts w:ascii="Times" w:hAnsi="Times"/>
                <w:sz w:val="18"/>
                <w:szCs w:val="18"/>
              </w:rPr>
            </w:pPr>
          </w:p>
        </w:tc>
        <w:tc>
          <w:tcPr>
            <w:tcW w:w="827" w:type="dxa"/>
          </w:tcPr>
          <w:p w14:paraId="7AF49820" w14:textId="77777777" w:rsidR="00226F58" w:rsidRPr="005B60DC" w:rsidRDefault="00226F58" w:rsidP="00821965">
            <w:pPr>
              <w:jc w:val="center"/>
              <w:rPr>
                <w:rFonts w:ascii="Times" w:hAnsi="Times"/>
                <w:sz w:val="18"/>
                <w:szCs w:val="18"/>
              </w:rPr>
            </w:pPr>
            <w:r w:rsidRPr="005B60DC">
              <w:rPr>
                <w:rFonts w:ascii="Times" w:hAnsi="Times"/>
                <w:sz w:val="18"/>
                <w:szCs w:val="18"/>
              </w:rPr>
              <w:t>S</w:t>
            </w:r>
          </w:p>
        </w:tc>
        <w:tc>
          <w:tcPr>
            <w:tcW w:w="1311" w:type="dxa"/>
          </w:tcPr>
          <w:p w14:paraId="147D082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20854-20859</w:t>
            </w:r>
          </w:p>
        </w:tc>
        <w:tc>
          <w:tcPr>
            <w:tcW w:w="1162" w:type="dxa"/>
            <w:vAlign w:val="bottom"/>
          </w:tcPr>
          <w:p w14:paraId="1BAF6644"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32F2EFDB"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2CE88465" w14:textId="77777777" w:rsidR="00226F58" w:rsidRPr="005B60DC" w:rsidRDefault="00226F58" w:rsidP="00821965">
            <w:pPr>
              <w:jc w:val="center"/>
              <w:rPr>
                <w:rFonts w:ascii="Times" w:hAnsi="Times"/>
                <w:sz w:val="18"/>
                <w:szCs w:val="18"/>
              </w:rPr>
            </w:pPr>
            <w:r w:rsidRPr="005B60DC">
              <w:rPr>
                <w:rFonts w:ascii="Times" w:hAnsi="Times" w:cs="Arial"/>
                <w:sz w:val="18"/>
                <w:szCs w:val="18"/>
              </w:rPr>
              <w:t>UUGUU</w:t>
            </w:r>
          </w:p>
        </w:tc>
        <w:tc>
          <w:tcPr>
            <w:tcW w:w="1953" w:type="dxa"/>
            <w:vAlign w:val="bottom"/>
          </w:tcPr>
          <w:p w14:paraId="6F2BD661" w14:textId="77777777" w:rsidR="00226F58" w:rsidRPr="005B60DC" w:rsidRDefault="00226F58" w:rsidP="00821965">
            <w:pPr>
              <w:jc w:val="center"/>
              <w:rPr>
                <w:rFonts w:ascii="Times" w:hAnsi="Times"/>
                <w:sz w:val="18"/>
                <w:szCs w:val="18"/>
              </w:rPr>
            </w:pPr>
            <w:r w:rsidRPr="005B60DC">
              <w:rPr>
                <w:rFonts w:ascii="Times" w:hAnsi="Times" w:cs="Arial"/>
                <w:sz w:val="18"/>
                <w:szCs w:val="18"/>
              </w:rPr>
              <w:t>21</w:t>
            </w:r>
          </w:p>
        </w:tc>
      </w:tr>
      <w:tr w:rsidR="00226F58" w:rsidRPr="00B55644" w14:paraId="74BA323D" w14:textId="77777777" w:rsidTr="00B65D8A">
        <w:tc>
          <w:tcPr>
            <w:tcW w:w="2376" w:type="dxa"/>
          </w:tcPr>
          <w:p w14:paraId="576273E3" w14:textId="77777777" w:rsidR="00226F58" w:rsidRPr="005B60DC" w:rsidRDefault="00226F58" w:rsidP="00821965">
            <w:pPr>
              <w:jc w:val="center"/>
              <w:rPr>
                <w:rFonts w:ascii="Times" w:hAnsi="Times"/>
                <w:sz w:val="18"/>
                <w:szCs w:val="18"/>
              </w:rPr>
            </w:pPr>
          </w:p>
        </w:tc>
        <w:tc>
          <w:tcPr>
            <w:tcW w:w="827" w:type="dxa"/>
          </w:tcPr>
          <w:p w14:paraId="7704B76F" w14:textId="77777777" w:rsidR="00226F58" w:rsidRPr="005B60DC" w:rsidRDefault="00226F58" w:rsidP="00821965">
            <w:pPr>
              <w:jc w:val="center"/>
              <w:rPr>
                <w:rFonts w:ascii="Times" w:hAnsi="Times"/>
                <w:sz w:val="18"/>
                <w:szCs w:val="18"/>
              </w:rPr>
            </w:pPr>
            <w:r w:rsidRPr="005B60DC">
              <w:rPr>
                <w:rFonts w:ascii="Times" w:hAnsi="Times"/>
                <w:sz w:val="18"/>
                <w:szCs w:val="18"/>
              </w:rPr>
              <w:t>NS3</w:t>
            </w:r>
          </w:p>
        </w:tc>
        <w:tc>
          <w:tcPr>
            <w:tcW w:w="1311" w:type="dxa"/>
          </w:tcPr>
          <w:p w14:paraId="0AFE13B7"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24666-24671</w:t>
            </w:r>
          </w:p>
        </w:tc>
        <w:tc>
          <w:tcPr>
            <w:tcW w:w="1162" w:type="dxa"/>
            <w:vAlign w:val="bottom"/>
          </w:tcPr>
          <w:p w14:paraId="504706A8" w14:textId="77777777" w:rsidR="00226F58" w:rsidRPr="005B60DC" w:rsidRDefault="00226F58" w:rsidP="00821965">
            <w:pPr>
              <w:jc w:val="center"/>
              <w:rPr>
                <w:rFonts w:ascii="Times" w:hAnsi="Times"/>
                <w:sz w:val="18"/>
                <w:szCs w:val="18"/>
              </w:rPr>
            </w:pPr>
            <w:r w:rsidRPr="005B60DC">
              <w:rPr>
                <w:rFonts w:ascii="Times" w:hAnsi="Times" w:cs="Arial"/>
                <w:sz w:val="18"/>
                <w:szCs w:val="18"/>
              </w:rPr>
              <w:t>GUAA</w:t>
            </w:r>
          </w:p>
        </w:tc>
        <w:tc>
          <w:tcPr>
            <w:tcW w:w="1055" w:type="dxa"/>
            <w:vAlign w:val="bottom"/>
          </w:tcPr>
          <w:p w14:paraId="4FD73731"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0E6D3CAE" w14:textId="77777777" w:rsidR="00226F58" w:rsidRPr="005B60DC" w:rsidRDefault="00226F58" w:rsidP="00821965">
            <w:pPr>
              <w:jc w:val="center"/>
              <w:rPr>
                <w:rFonts w:ascii="Times" w:hAnsi="Times"/>
                <w:sz w:val="18"/>
                <w:szCs w:val="18"/>
              </w:rPr>
            </w:pPr>
            <w:r w:rsidRPr="005B60DC">
              <w:rPr>
                <w:rFonts w:ascii="Times" w:hAnsi="Times" w:cs="Arial"/>
                <w:sz w:val="18"/>
                <w:szCs w:val="18"/>
              </w:rPr>
              <w:t>UGUAUA</w:t>
            </w:r>
          </w:p>
        </w:tc>
        <w:tc>
          <w:tcPr>
            <w:tcW w:w="1953" w:type="dxa"/>
            <w:vAlign w:val="bottom"/>
          </w:tcPr>
          <w:p w14:paraId="0FBD8594" w14:textId="77777777" w:rsidR="00226F58" w:rsidRPr="005B60DC" w:rsidRDefault="00226F58" w:rsidP="00821965">
            <w:pPr>
              <w:jc w:val="center"/>
              <w:rPr>
                <w:rFonts w:ascii="Times" w:hAnsi="Times"/>
                <w:sz w:val="18"/>
                <w:szCs w:val="18"/>
              </w:rPr>
            </w:pPr>
            <w:r w:rsidRPr="005B60DC">
              <w:rPr>
                <w:rFonts w:ascii="Times" w:hAnsi="Times" w:cs="Arial"/>
                <w:sz w:val="18"/>
                <w:szCs w:val="18"/>
              </w:rPr>
              <w:t>6</w:t>
            </w:r>
          </w:p>
        </w:tc>
      </w:tr>
      <w:tr w:rsidR="00226F58" w:rsidRPr="00B55644" w14:paraId="61402DB9" w14:textId="77777777" w:rsidTr="00B65D8A">
        <w:tc>
          <w:tcPr>
            <w:tcW w:w="2376" w:type="dxa"/>
          </w:tcPr>
          <w:p w14:paraId="26264632" w14:textId="77777777" w:rsidR="00226F58" w:rsidRPr="00B55644" w:rsidRDefault="00226F58" w:rsidP="00821965">
            <w:pPr>
              <w:jc w:val="center"/>
              <w:rPr>
                <w:rFonts w:ascii="Times" w:hAnsi="Times"/>
                <w:sz w:val="18"/>
                <w:szCs w:val="18"/>
              </w:rPr>
            </w:pPr>
          </w:p>
        </w:tc>
        <w:tc>
          <w:tcPr>
            <w:tcW w:w="827" w:type="dxa"/>
          </w:tcPr>
          <w:p w14:paraId="255FC5B5" w14:textId="77777777" w:rsidR="00226F58" w:rsidRPr="005B60DC" w:rsidRDefault="00226F58" w:rsidP="00821965">
            <w:pPr>
              <w:jc w:val="center"/>
              <w:rPr>
                <w:rFonts w:ascii="Times" w:hAnsi="Times"/>
                <w:sz w:val="18"/>
                <w:szCs w:val="18"/>
              </w:rPr>
            </w:pPr>
            <w:r w:rsidRPr="005B60DC">
              <w:rPr>
                <w:rFonts w:ascii="Times" w:hAnsi="Times"/>
                <w:sz w:val="18"/>
                <w:szCs w:val="18"/>
              </w:rPr>
              <w:t>E</w:t>
            </w:r>
          </w:p>
        </w:tc>
        <w:tc>
          <w:tcPr>
            <w:tcW w:w="1311" w:type="dxa"/>
          </w:tcPr>
          <w:p w14:paraId="6630668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25384-25389</w:t>
            </w:r>
          </w:p>
        </w:tc>
        <w:tc>
          <w:tcPr>
            <w:tcW w:w="1162" w:type="dxa"/>
            <w:vAlign w:val="bottom"/>
          </w:tcPr>
          <w:p w14:paraId="69DB1918" w14:textId="77777777" w:rsidR="00226F58" w:rsidRPr="005B60DC" w:rsidRDefault="00226F58" w:rsidP="00821965">
            <w:pPr>
              <w:jc w:val="center"/>
              <w:rPr>
                <w:rFonts w:ascii="Times" w:hAnsi="Times"/>
                <w:sz w:val="18"/>
                <w:szCs w:val="18"/>
              </w:rPr>
            </w:pPr>
            <w:r w:rsidRPr="005B60DC">
              <w:rPr>
                <w:rFonts w:ascii="Times" w:hAnsi="Times" w:cs="Arial"/>
                <w:sz w:val="18"/>
                <w:szCs w:val="18"/>
              </w:rPr>
              <w:t>GAUG</w:t>
            </w:r>
          </w:p>
        </w:tc>
        <w:tc>
          <w:tcPr>
            <w:tcW w:w="1055" w:type="dxa"/>
            <w:vAlign w:val="bottom"/>
          </w:tcPr>
          <w:p w14:paraId="155EA0D0" w14:textId="77777777" w:rsidR="00226F58" w:rsidRPr="005B60DC" w:rsidRDefault="00226F58" w:rsidP="00821965">
            <w:pPr>
              <w:jc w:val="center"/>
              <w:rPr>
                <w:rFonts w:ascii="Times" w:hAnsi="Times"/>
                <w:sz w:val="18"/>
                <w:szCs w:val="18"/>
              </w:rPr>
            </w:pPr>
            <w:r w:rsidRPr="005B60DC">
              <w:rPr>
                <w:rFonts w:ascii="Times" w:hAnsi="Times" w:cs="Arial"/>
                <w:sz w:val="18"/>
                <w:szCs w:val="18"/>
              </w:rPr>
              <w:t>UCGAAC</w:t>
            </w:r>
          </w:p>
        </w:tc>
        <w:tc>
          <w:tcPr>
            <w:tcW w:w="1396" w:type="dxa"/>
            <w:vAlign w:val="bottom"/>
          </w:tcPr>
          <w:p w14:paraId="6A4BFF09" w14:textId="77777777" w:rsidR="00226F58" w:rsidRPr="005B60DC" w:rsidRDefault="00226F58" w:rsidP="00821965">
            <w:pPr>
              <w:jc w:val="center"/>
              <w:rPr>
                <w:rFonts w:ascii="Times" w:hAnsi="Times"/>
                <w:sz w:val="18"/>
                <w:szCs w:val="18"/>
              </w:rPr>
            </w:pPr>
            <w:r w:rsidRPr="005B60DC">
              <w:rPr>
                <w:rFonts w:ascii="Times" w:hAnsi="Times" w:cs="Arial"/>
                <w:sz w:val="18"/>
                <w:szCs w:val="18"/>
              </w:rPr>
              <w:t>UAUA</w:t>
            </w:r>
            <w:r w:rsidRPr="005B60DC">
              <w:rPr>
                <w:rFonts w:ascii="Times" w:hAnsi="Times" w:cs="Arial"/>
                <w:b/>
                <w:bCs/>
                <w:color w:val="FF0000"/>
                <w:sz w:val="18"/>
                <w:szCs w:val="18"/>
              </w:rPr>
              <w:t>ATG</w:t>
            </w:r>
          </w:p>
        </w:tc>
        <w:tc>
          <w:tcPr>
            <w:tcW w:w="1953" w:type="dxa"/>
            <w:vAlign w:val="bottom"/>
          </w:tcPr>
          <w:p w14:paraId="0083F44F" w14:textId="77777777" w:rsidR="00226F58" w:rsidRPr="005B60DC" w:rsidRDefault="00226F58" w:rsidP="00821965">
            <w:pPr>
              <w:jc w:val="center"/>
              <w:rPr>
                <w:rFonts w:ascii="Times" w:hAnsi="Times"/>
                <w:sz w:val="18"/>
                <w:szCs w:val="18"/>
              </w:rPr>
            </w:pPr>
            <w:r w:rsidRPr="005B60DC">
              <w:rPr>
                <w:rFonts w:ascii="Times" w:hAnsi="Times"/>
                <w:sz w:val="18"/>
                <w:szCs w:val="18"/>
              </w:rPr>
              <w:t>4</w:t>
            </w:r>
          </w:p>
        </w:tc>
      </w:tr>
      <w:tr w:rsidR="00226F58" w:rsidRPr="00B55644" w14:paraId="42D4DBFA" w14:textId="77777777" w:rsidTr="00B65D8A">
        <w:tc>
          <w:tcPr>
            <w:tcW w:w="2376" w:type="dxa"/>
          </w:tcPr>
          <w:p w14:paraId="762706CB" w14:textId="77777777" w:rsidR="00226F58" w:rsidRPr="00B55644" w:rsidRDefault="00226F58" w:rsidP="00821965">
            <w:pPr>
              <w:jc w:val="center"/>
              <w:rPr>
                <w:rFonts w:ascii="Times" w:hAnsi="Times"/>
                <w:sz w:val="18"/>
                <w:szCs w:val="18"/>
              </w:rPr>
            </w:pPr>
          </w:p>
        </w:tc>
        <w:tc>
          <w:tcPr>
            <w:tcW w:w="827" w:type="dxa"/>
          </w:tcPr>
          <w:p w14:paraId="523C9753" w14:textId="77777777" w:rsidR="00226F58" w:rsidRPr="005B60DC" w:rsidRDefault="00226F58" w:rsidP="00821965">
            <w:pPr>
              <w:jc w:val="center"/>
              <w:rPr>
                <w:rFonts w:ascii="Times" w:hAnsi="Times"/>
                <w:sz w:val="18"/>
                <w:szCs w:val="18"/>
              </w:rPr>
            </w:pPr>
            <w:r w:rsidRPr="005B60DC">
              <w:rPr>
                <w:rFonts w:ascii="Times" w:hAnsi="Times"/>
                <w:sz w:val="18"/>
                <w:szCs w:val="18"/>
              </w:rPr>
              <w:t>M</w:t>
            </w:r>
          </w:p>
        </w:tc>
        <w:tc>
          <w:tcPr>
            <w:tcW w:w="1311" w:type="dxa"/>
          </w:tcPr>
          <w:p w14:paraId="79863579"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25599-25604</w:t>
            </w:r>
          </w:p>
        </w:tc>
        <w:tc>
          <w:tcPr>
            <w:tcW w:w="1162" w:type="dxa"/>
            <w:vAlign w:val="bottom"/>
          </w:tcPr>
          <w:p w14:paraId="2CBE597F"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1D7C1E67"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3DA710E9" w14:textId="77777777" w:rsidR="00226F58" w:rsidRPr="005B60DC" w:rsidRDefault="00226F58" w:rsidP="00821965">
            <w:pPr>
              <w:jc w:val="center"/>
              <w:rPr>
                <w:rFonts w:ascii="Times" w:hAnsi="Times"/>
                <w:sz w:val="18"/>
                <w:szCs w:val="18"/>
              </w:rPr>
            </w:pPr>
            <w:r w:rsidRPr="005B60DC">
              <w:rPr>
                <w:rFonts w:ascii="Times" w:hAnsi="Times" w:cs="Arial"/>
                <w:sz w:val="18"/>
                <w:szCs w:val="18"/>
              </w:rPr>
              <w:t>AACAA</w:t>
            </w:r>
          </w:p>
        </w:tc>
        <w:tc>
          <w:tcPr>
            <w:tcW w:w="1953" w:type="dxa"/>
            <w:vAlign w:val="bottom"/>
          </w:tcPr>
          <w:p w14:paraId="4D409D06" w14:textId="77777777" w:rsidR="00226F58" w:rsidRPr="005B60DC" w:rsidRDefault="00226F58" w:rsidP="00821965">
            <w:pPr>
              <w:jc w:val="center"/>
              <w:rPr>
                <w:rFonts w:ascii="Times" w:hAnsi="Times"/>
                <w:sz w:val="18"/>
                <w:szCs w:val="18"/>
              </w:rPr>
            </w:pPr>
            <w:r w:rsidRPr="005B60DC">
              <w:rPr>
                <w:rFonts w:ascii="Times" w:hAnsi="Times"/>
                <w:sz w:val="18"/>
                <w:szCs w:val="18"/>
              </w:rPr>
              <w:t>18</w:t>
            </w:r>
          </w:p>
        </w:tc>
      </w:tr>
      <w:tr w:rsidR="00226F58" w:rsidRPr="00B55644" w14:paraId="04FFB463" w14:textId="77777777" w:rsidTr="00B65D8A">
        <w:tc>
          <w:tcPr>
            <w:tcW w:w="2376" w:type="dxa"/>
          </w:tcPr>
          <w:p w14:paraId="7B07D5C4" w14:textId="77777777" w:rsidR="00226F58" w:rsidRPr="00D132B9" w:rsidRDefault="00226F58" w:rsidP="00821965">
            <w:pPr>
              <w:jc w:val="center"/>
              <w:rPr>
                <w:rFonts w:ascii="Times" w:hAnsi="Times"/>
                <w:sz w:val="18"/>
                <w:szCs w:val="18"/>
              </w:rPr>
            </w:pPr>
          </w:p>
        </w:tc>
        <w:tc>
          <w:tcPr>
            <w:tcW w:w="827" w:type="dxa"/>
          </w:tcPr>
          <w:p w14:paraId="76A0B922" w14:textId="77777777" w:rsidR="00226F58" w:rsidRPr="00D132B9" w:rsidRDefault="00226F58" w:rsidP="00821965">
            <w:pPr>
              <w:jc w:val="center"/>
              <w:rPr>
                <w:rFonts w:ascii="Times" w:hAnsi="Times"/>
                <w:sz w:val="18"/>
                <w:szCs w:val="18"/>
              </w:rPr>
            </w:pPr>
            <w:r w:rsidRPr="00D132B9">
              <w:rPr>
                <w:rFonts w:ascii="Times" w:hAnsi="Times"/>
                <w:sz w:val="18"/>
                <w:szCs w:val="18"/>
              </w:rPr>
              <w:t>N</w:t>
            </w:r>
          </w:p>
        </w:tc>
        <w:tc>
          <w:tcPr>
            <w:tcW w:w="1311" w:type="dxa"/>
          </w:tcPr>
          <w:p w14:paraId="0EEB5427"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26346-26351</w:t>
            </w:r>
          </w:p>
        </w:tc>
        <w:tc>
          <w:tcPr>
            <w:tcW w:w="1162" w:type="dxa"/>
            <w:vAlign w:val="bottom"/>
          </w:tcPr>
          <w:p w14:paraId="750806F3"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4FFF8D9D"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19E8AB43" w14:textId="77777777" w:rsidR="00226F58" w:rsidRPr="00D132B9" w:rsidRDefault="00226F58" w:rsidP="00821965">
            <w:pPr>
              <w:jc w:val="center"/>
              <w:rPr>
                <w:rFonts w:ascii="Times" w:hAnsi="Times"/>
                <w:sz w:val="18"/>
                <w:szCs w:val="18"/>
              </w:rPr>
            </w:pPr>
            <w:r w:rsidRPr="00D132B9">
              <w:rPr>
                <w:rFonts w:ascii="Times" w:hAnsi="Times" w:cs="Arial"/>
                <w:sz w:val="18"/>
                <w:szCs w:val="18"/>
              </w:rPr>
              <w:t>CAAUU</w:t>
            </w:r>
            <w:r w:rsidRPr="00D132B9">
              <w:rPr>
                <w:rFonts w:ascii="Times" w:hAnsi="Times" w:cs="Arial"/>
                <w:b/>
                <w:bCs/>
                <w:color w:val="FF0000"/>
                <w:sz w:val="18"/>
                <w:szCs w:val="18"/>
              </w:rPr>
              <w:t>AUG</w:t>
            </w:r>
          </w:p>
        </w:tc>
        <w:tc>
          <w:tcPr>
            <w:tcW w:w="1953" w:type="dxa"/>
            <w:vAlign w:val="bottom"/>
          </w:tcPr>
          <w:p w14:paraId="0DFEDA0C" w14:textId="77777777" w:rsidR="00226F58" w:rsidRPr="00D132B9" w:rsidRDefault="00226F58" w:rsidP="00821965">
            <w:pPr>
              <w:jc w:val="center"/>
              <w:rPr>
                <w:rFonts w:ascii="Times" w:hAnsi="Times"/>
                <w:sz w:val="18"/>
                <w:szCs w:val="18"/>
              </w:rPr>
            </w:pPr>
            <w:r w:rsidRPr="00D132B9">
              <w:rPr>
                <w:rFonts w:ascii="Times" w:hAnsi="Times" w:cs="Arial"/>
                <w:sz w:val="18"/>
                <w:szCs w:val="18"/>
              </w:rPr>
              <w:t>5</w:t>
            </w:r>
          </w:p>
        </w:tc>
      </w:tr>
      <w:tr w:rsidR="00226F58" w:rsidRPr="00B55644" w14:paraId="4AA2B123" w14:textId="77777777" w:rsidTr="00B65D8A">
        <w:tc>
          <w:tcPr>
            <w:tcW w:w="2376" w:type="dxa"/>
          </w:tcPr>
          <w:p w14:paraId="60B7EC04" w14:textId="77777777" w:rsidR="00226F58" w:rsidRPr="00D132B9" w:rsidRDefault="00226F58" w:rsidP="00821965">
            <w:pPr>
              <w:jc w:val="center"/>
              <w:rPr>
                <w:rFonts w:ascii="Times" w:hAnsi="Times"/>
                <w:sz w:val="18"/>
                <w:szCs w:val="18"/>
              </w:rPr>
            </w:pPr>
          </w:p>
        </w:tc>
        <w:tc>
          <w:tcPr>
            <w:tcW w:w="827" w:type="dxa"/>
          </w:tcPr>
          <w:p w14:paraId="0AE63C2F" w14:textId="77777777" w:rsidR="00226F58" w:rsidRPr="00D132B9" w:rsidRDefault="00226F58" w:rsidP="00821965">
            <w:pPr>
              <w:jc w:val="center"/>
              <w:rPr>
                <w:rFonts w:ascii="Times" w:hAnsi="Times"/>
                <w:sz w:val="18"/>
                <w:szCs w:val="18"/>
              </w:rPr>
            </w:pPr>
            <w:r w:rsidRPr="00D132B9">
              <w:rPr>
                <w:rFonts w:ascii="Times" w:hAnsi="Times"/>
                <w:sz w:val="18"/>
                <w:szCs w:val="18"/>
              </w:rPr>
              <w:t>NS7a</w:t>
            </w:r>
          </w:p>
        </w:tc>
        <w:tc>
          <w:tcPr>
            <w:tcW w:w="1311" w:type="dxa"/>
          </w:tcPr>
          <w:p w14:paraId="3D9F8BAD"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27771-27776</w:t>
            </w:r>
          </w:p>
        </w:tc>
        <w:tc>
          <w:tcPr>
            <w:tcW w:w="1162" w:type="dxa"/>
            <w:vAlign w:val="bottom"/>
          </w:tcPr>
          <w:p w14:paraId="2CBE32F5"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17B5A2F2"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2E38CB66" w14:textId="77777777" w:rsidR="00226F58" w:rsidRPr="00D132B9" w:rsidRDefault="00226F58" w:rsidP="00821965">
            <w:pPr>
              <w:jc w:val="center"/>
              <w:rPr>
                <w:rFonts w:ascii="Times" w:hAnsi="Times"/>
                <w:sz w:val="18"/>
                <w:szCs w:val="18"/>
              </w:rPr>
            </w:pPr>
            <w:r w:rsidRPr="00D132B9">
              <w:rPr>
                <w:rFonts w:ascii="Times" w:hAnsi="Times" w:cs="Arial"/>
                <w:b/>
                <w:bCs/>
                <w:color w:val="FF0000"/>
                <w:sz w:val="18"/>
                <w:szCs w:val="18"/>
              </w:rPr>
              <w:t>AUG</w:t>
            </w:r>
          </w:p>
        </w:tc>
        <w:tc>
          <w:tcPr>
            <w:tcW w:w="1953" w:type="dxa"/>
            <w:vAlign w:val="bottom"/>
          </w:tcPr>
          <w:p w14:paraId="53DFC558" w14:textId="77777777" w:rsidR="00226F58" w:rsidRPr="00D132B9" w:rsidRDefault="00226F58" w:rsidP="00821965">
            <w:pPr>
              <w:jc w:val="center"/>
              <w:rPr>
                <w:rFonts w:ascii="Times" w:hAnsi="Times"/>
                <w:sz w:val="18"/>
                <w:szCs w:val="18"/>
              </w:rPr>
            </w:pPr>
            <w:r w:rsidRPr="00D132B9">
              <w:rPr>
                <w:rFonts w:ascii="Times" w:hAnsi="Times" w:cs="Arial"/>
                <w:sz w:val="18"/>
                <w:szCs w:val="18"/>
              </w:rPr>
              <w:t>0</w:t>
            </w:r>
          </w:p>
        </w:tc>
      </w:tr>
      <w:tr w:rsidR="00226F58" w:rsidRPr="00B55644" w14:paraId="53539890" w14:textId="77777777" w:rsidTr="00B65D8A">
        <w:tc>
          <w:tcPr>
            <w:tcW w:w="2376" w:type="dxa"/>
          </w:tcPr>
          <w:p w14:paraId="5E726255" w14:textId="77777777" w:rsidR="00226F58" w:rsidRPr="00B55644" w:rsidRDefault="00226F58" w:rsidP="00821965">
            <w:pPr>
              <w:jc w:val="center"/>
              <w:rPr>
                <w:rFonts w:ascii="Times" w:hAnsi="Times"/>
                <w:sz w:val="18"/>
                <w:szCs w:val="18"/>
              </w:rPr>
            </w:pPr>
          </w:p>
        </w:tc>
        <w:tc>
          <w:tcPr>
            <w:tcW w:w="827" w:type="dxa"/>
          </w:tcPr>
          <w:p w14:paraId="65332FD1" w14:textId="77777777" w:rsidR="00226F58" w:rsidRPr="00D132B9" w:rsidRDefault="00226F58" w:rsidP="00821965">
            <w:pPr>
              <w:jc w:val="center"/>
              <w:rPr>
                <w:rFonts w:ascii="Times" w:hAnsi="Times"/>
                <w:sz w:val="18"/>
                <w:szCs w:val="18"/>
              </w:rPr>
            </w:pPr>
            <w:r w:rsidRPr="00D132B9">
              <w:rPr>
                <w:rFonts w:ascii="Times" w:hAnsi="Times"/>
                <w:sz w:val="18"/>
                <w:szCs w:val="18"/>
              </w:rPr>
              <w:t>NS7b</w:t>
            </w:r>
          </w:p>
        </w:tc>
        <w:tc>
          <w:tcPr>
            <w:tcW w:w="1311" w:type="dxa"/>
          </w:tcPr>
          <w:p w14:paraId="77BE5610"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28216-28221</w:t>
            </w:r>
          </w:p>
        </w:tc>
        <w:tc>
          <w:tcPr>
            <w:tcW w:w="1162" w:type="dxa"/>
            <w:vAlign w:val="bottom"/>
          </w:tcPr>
          <w:p w14:paraId="5BF8AEA7" w14:textId="77777777" w:rsidR="00226F58" w:rsidRPr="00D132B9" w:rsidRDefault="00226F58" w:rsidP="00821965">
            <w:pPr>
              <w:jc w:val="center"/>
              <w:rPr>
                <w:rFonts w:ascii="Times" w:hAnsi="Times"/>
                <w:sz w:val="18"/>
                <w:szCs w:val="18"/>
              </w:rPr>
            </w:pPr>
            <w:r w:rsidRPr="00D132B9">
              <w:rPr>
                <w:rFonts w:ascii="Times" w:hAnsi="Times" w:cs="Arial"/>
                <w:sz w:val="18"/>
                <w:szCs w:val="18"/>
              </w:rPr>
              <w:t>GUCG</w:t>
            </w:r>
          </w:p>
        </w:tc>
        <w:tc>
          <w:tcPr>
            <w:tcW w:w="1055" w:type="dxa"/>
            <w:vAlign w:val="bottom"/>
          </w:tcPr>
          <w:p w14:paraId="6E512CD5" w14:textId="77777777" w:rsidR="00226F58" w:rsidRPr="00D132B9" w:rsidRDefault="00226F58" w:rsidP="00821965">
            <w:pPr>
              <w:jc w:val="center"/>
              <w:rPr>
                <w:rFonts w:ascii="Times" w:hAnsi="Times"/>
                <w:sz w:val="18"/>
                <w:szCs w:val="18"/>
              </w:rPr>
            </w:pPr>
            <w:r w:rsidRPr="00D132B9">
              <w:rPr>
                <w:rFonts w:ascii="Times" w:hAnsi="Times" w:cs="Arial"/>
                <w:sz w:val="18"/>
                <w:szCs w:val="18"/>
              </w:rPr>
              <w:t>AGAAAG</w:t>
            </w:r>
          </w:p>
        </w:tc>
        <w:tc>
          <w:tcPr>
            <w:tcW w:w="1396" w:type="dxa"/>
            <w:vAlign w:val="bottom"/>
          </w:tcPr>
          <w:p w14:paraId="3B31E45C" w14:textId="77777777" w:rsidR="00226F58" w:rsidRPr="00D132B9" w:rsidRDefault="00226F58" w:rsidP="00821965">
            <w:pPr>
              <w:jc w:val="center"/>
              <w:rPr>
                <w:rFonts w:ascii="Times" w:hAnsi="Times"/>
                <w:sz w:val="18"/>
                <w:szCs w:val="18"/>
              </w:rPr>
            </w:pPr>
            <w:r w:rsidRPr="00D132B9">
              <w:rPr>
                <w:rFonts w:ascii="Times" w:hAnsi="Times" w:cs="Arial"/>
                <w:sz w:val="18"/>
                <w:szCs w:val="18"/>
              </w:rPr>
              <w:t>AGACC</w:t>
            </w:r>
          </w:p>
        </w:tc>
        <w:tc>
          <w:tcPr>
            <w:tcW w:w="1953" w:type="dxa"/>
            <w:vAlign w:val="bottom"/>
          </w:tcPr>
          <w:p w14:paraId="0412765E" w14:textId="77777777" w:rsidR="00226F58" w:rsidRPr="00D132B9" w:rsidRDefault="00226F58" w:rsidP="00821965">
            <w:pPr>
              <w:jc w:val="center"/>
              <w:rPr>
                <w:rFonts w:ascii="Times" w:hAnsi="Times"/>
                <w:sz w:val="18"/>
                <w:szCs w:val="18"/>
              </w:rPr>
            </w:pPr>
            <w:r w:rsidRPr="00D132B9">
              <w:rPr>
                <w:rFonts w:ascii="Times" w:hAnsi="Times"/>
                <w:sz w:val="18"/>
                <w:szCs w:val="18"/>
              </w:rPr>
              <w:t>15</w:t>
            </w:r>
          </w:p>
        </w:tc>
      </w:tr>
      <w:tr w:rsidR="00226F58" w:rsidRPr="00B55644" w14:paraId="70C5C2AF" w14:textId="77777777" w:rsidTr="00B65D8A">
        <w:tc>
          <w:tcPr>
            <w:tcW w:w="2376" w:type="dxa"/>
            <w:tcBorders>
              <w:bottom w:val="single" w:sz="4" w:space="0" w:color="auto"/>
            </w:tcBorders>
          </w:tcPr>
          <w:p w14:paraId="4910B0CB" w14:textId="77777777" w:rsidR="00226F58" w:rsidRPr="00D132B9" w:rsidRDefault="00226F58" w:rsidP="00821965">
            <w:pPr>
              <w:jc w:val="center"/>
              <w:rPr>
                <w:rFonts w:ascii="Times" w:hAnsi="Times"/>
                <w:sz w:val="18"/>
                <w:szCs w:val="18"/>
              </w:rPr>
            </w:pPr>
          </w:p>
        </w:tc>
        <w:tc>
          <w:tcPr>
            <w:tcW w:w="827" w:type="dxa"/>
            <w:tcBorders>
              <w:bottom w:val="single" w:sz="4" w:space="0" w:color="auto"/>
            </w:tcBorders>
          </w:tcPr>
          <w:p w14:paraId="205B257A" w14:textId="77777777" w:rsidR="00226F58" w:rsidRPr="00D132B9" w:rsidRDefault="00226F58" w:rsidP="00821965">
            <w:pPr>
              <w:jc w:val="center"/>
              <w:rPr>
                <w:rFonts w:ascii="Times" w:hAnsi="Times"/>
                <w:sz w:val="18"/>
                <w:szCs w:val="18"/>
              </w:rPr>
            </w:pPr>
            <w:r w:rsidRPr="00D132B9">
              <w:rPr>
                <w:rFonts w:ascii="Times" w:hAnsi="Times"/>
                <w:sz w:val="18"/>
                <w:szCs w:val="18"/>
              </w:rPr>
              <w:t>NS7c</w:t>
            </w:r>
          </w:p>
        </w:tc>
        <w:tc>
          <w:tcPr>
            <w:tcW w:w="1311" w:type="dxa"/>
            <w:tcBorders>
              <w:bottom w:val="single" w:sz="4" w:space="0" w:color="auto"/>
            </w:tcBorders>
          </w:tcPr>
          <w:p w14:paraId="63B988F8"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28353-28358</w:t>
            </w:r>
          </w:p>
        </w:tc>
        <w:tc>
          <w:tcPr>
            <w:tcW w:w="1162" w:type="dxa"/>
            <w:tcBorders>
              <w:bottom w:val="single" w:sz="4" w:space="0" w:color="auto"/>
            </w:tcBorders>
            <w:vAlign w:val="bottom"/>
          </w:tcPr>
          <w:p w14:paraId="5FC86F27"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tcBorders>
              <w:bottom w:val="single" w:sz="4" w:space="0" w:color="auto"/>
            </w:tcBorders>
            <w:vAlign w:val="bottom"/>
          </w:tcPr>
          <w:p w14:paraId="275D1BF0"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tcBorders>
              <w:bottom w:val="single" w:sz="4" w:space="0" w:color="auto"/>
            </w:tcBorders>
            <w:vAlign w:val="bottom"/>
          </w:tcPr>
          <w:p w14:paraId="3A0587D3" w14:textId="77777777" w:rsidR="00226F58" w:rsidRPr="00D132B9" w:rsidRDefault="00226F58" w:rsidP="00821965">
            <w:pPr>
              <w:jc w:val="center"/>
              <w:rPr>
                <w:rFonts w:ascii="Times" w:hAnsi="Times"/>
                <w:sz w:val="18"/>
                <w:szCs w:val="18"/>
              </w:rPr>
            </w:pPr>
            <w:r w:rsidRPr="00D132B9">
              <w:rPr>
                <w:rFonts w:ascii="Times" w:hAnsi="Times" w:cs="Arial"/>
                <w:sz w:val="18"/>
                <w:szCs w:val="18"/>
              </w:rPr>
              <w:t>AAAUG</w:t>
            </w:r>
          </w:p>
        </w:tc>
        <w:tc>
          <w:tcPr>
            <w:tcW w:w="1953" w:type="dxa"/>
            <w:tcBorders>
              <w:bottom w:val="single" w:sz="4" w:space="0" w:color="auto"/>
            </w:tcBorders>
            <w:vAlign w:val="bottom"/>
          </w:tcPr>
          <w:p w14:paraId="013887FE" w14:textId="77777777" w:rsidR="00226F58" w:rsidRPr="00D132B9" w:rsidRDefault="00226F58" w:rsidP="00821965">
            <w:pPr>
              <w:jc w:val="center"/>
              <w:rPr>
                <w:rFonts w:ascii="Times" w:hAnsi="Times"/>
                <w:sz w:val="18"/>
                <w:szCs w:val="18"/>
              </w:rPr>
            </w:pPr>
            <w:r w:rsidRPr="00D132B9">
              <w:rPr>
                <w:rFonts w:ascii="Times" w:hAnsi="Times"/>
                <w:sz w:val="18"/>
                <w:szCs w:val="18"/>
              </w:rPr>
              <w:t>2</w:t>
            </w:r>
          </w:p>
        </w:tc>
      </w:tr>
    </w:tbl>
    <w:p w14:paraId="47AE96C3" w14:textId="1427BCC5" w:rsidR="0089028D" w:rsidRDefault="0089028D" w:rsidP="00A60EE4">
      <w:pPr>
        <w:rPr>
          <w:b/>
          <w:bCs/>
        </w:rPr>
      </w:pPr>
    </w:p>
    <w:p w14:paraId="5FECB130" w14:textId="47581E30" w:rsidR="0089028D" w:rsidRDefault="0089028D" w:rsidP="00A60EE4">
      <w:pPr>
        <w:rPr>
          <w:b/>
          <w:bCs/>
        </w:rPr>
      </w:pPr>
    </w:p>
    <w:sectPr w:rsidR="0089028D"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my Kistler" w:date="2021-09-15T00:01:00Z" w:initials="AK">
    <w:p w14:paraId="3779F1CD" w14:textId="2B2C1EAC" w:rsidR="00C40CF5" w:rsidRDefault="00C40CF5">
      <w:pPr>
        <w:pStyle w:val="CommentText"/>
      </w:pPr>
      <w:r>
        <w:rPr>
          <w:rStyle w:val="CommentReference"/>
        </w:rPr>
        <w:annotationRef/>
      </w:r>
      <w:r>
        <w:t>Might be good to have a supplemental figure to show this… Would make it easier for the uninitiated reader.</w:t>
      </w:r>
    </w:p>
  </w:comment>
  <w:comment w:id="21" w:author="Kettenburg, Gwenddolen" w:date="2021-09-18T23:42:00Z" w:initials="KG">
    <w:p w14:paraId="4420E9FE" w14:textId="5A1D3C8C" w:rsidR="00BB7232" w:rsidRDefault="00BB7232">
      <w:pPr>
        <w:pStyle w:val="CommentText"/>
      </w:pPr>
      <w:r>
        <w:rPr>
          <w:rStyle w:val="CommentReference"/>
        </w:rPr>
        <w:annotationRef/>
      </w:r>
      <w:r>
        <w:t>Cara should I highlight this region in the figure 2 schematic? Or make a figure of just the P. rufus genome to show this?</w:t>
      </w:r>
    </w:p>
  </w:comment>
  <w:comment w:id="22" w:author="Cara Brook" w:date="2021-09-21T06:45:00Z" w:initials="CB">
    <w:p w14:paraId="61265AE9" w14:textId="33B7EFE6" w:rsidR="002176EC" w:rsidRDefault="002176EC">
      <w:pPr>
        <w:pStyle w:val="CommentText"/>
      </w:pPr>
      <w:r>
        <w:rPr>
          <w:rStyle w:val="CommentReference"/>
        </w:rPr>
        <w:annotationRef/>
      </w:r>
      <w:r>
        <w:t>I should make a supplementary figure I think</w:t>
      </w:r>
    </w:p>
  </w:comment>
  <w:comment w:id="38" w:author="Cara Brook" w:date="2021-09-21T06:31:00Z" w:initials="CB">
    <w:p w14:paraId="6C2D06E6" w14:textId="2DB3A208" w:rsidR="007B53F5" w:rsidRDefault="007B53F5">
      <w:pPr>
        <w:pStyle w:val="CommentText"/>
      </w:pPr>
      <w:r>
        <w:rPr>
          <w:rStyle w:val="CommentReference"/>
        </w:rPr>
        <w:annotationRef/>
      </w:r>
      <w:r>
        <w:t xml:space="preserve">Cite Jenkins and </w:t>
      </w:r>
      <w:proofErr w:type="spellStart"/>
      <w:r>
        <w:t>Racey</w:t>
      </w:r>
      <w:proofErr w:type="spellEnd"/>
      <w:r>
        <w:t xml:space="preserve"> 2008. “Bats as bushmeat in Madagascar”</w:t>
      </w:r>
    </w:p>
  </w:comment>
  <w:comment w:id="41" w:author="Kettenburg, Gwenddolen" w:date="2021-09-19T23:54:00Z" w:initials="KG">
    <w:p w14:paraId="6EC0DFFD" w14:textId="0330C5C8" w:rsidR="009E41B3" w:rsidRDefault="009E41B3">
      <w:pPr>
        <w:pStyle w:val="CommentText"/>
      </w:pPr>
      <w:r>
        <w:rPr>
          <w:rStyle w:val="CommentReference"/>
        </w:rPr>
        <w:annotationRef/>
      </w:r>
      <w:r>
        <w:t>Added this bit re Cristina’s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9F1CD" w15:done="0"/>
  <w15:commentEx w15:paraId="4420E9FE" w15:done="0"/>
  <w15:commentEx w15:paraId="61265AE9" w15:paraIdParent="4420E9FE" w15:done="0"/>
  <w15:commentEx w15:paraId="6C2D06E6" w15:done="0"/>
  <w15:commentEx w15:paraId="6EC0DF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0F7D2" w16cex:dateUtc="2021-09-19T04:42:00Z"/>
  <w16cex:commentExtensible w16cex:durableId="24F3FDED" w16cex:dateUtc="2021-09-21T11:45:00Z"/>
  <w16cex:commentExtensible w16cex:durableId="24F3FAD5" w16cex:dateUtc="2021-09-21T11:31:00Z"/>
  <w16cex:commentExtensible w16cex:durableId="24F24C23" w16cex:dateUtc="2021-09-20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9F1CD" w16cid:durableId="24EBB64A"/>
  <w16cid:commentId w16cid:paraId="4420E9FE" w16cid:durableId="24F0F7D2"/>
  <w16cid:commentId w16cid:paraId="61265AE9" w16cid:durableId="24F3FDED"/>
  <w16cid:commentId w16cid:paraId="6C2D06E6" w16cid:durableId="24F3FAD5"/>
  <w16cid:commentId w16cid:paraId="6EC0DFFD" w16cid:durableId="24F24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ecia Danille Gentles">
    <w15:presenceInfo w15:providerId="AD" w15:userId="S::adg22655@uga.edu::54f49f62-29b3-4354-b610-82ea53df7b0a"/>
  </w15:person>
  <w15:person w15:author="Cara Brook">
    <w15:presenceInfo w15:providerId="AD" w15:userId="S::cbrook@berkeley.edu::a154a7a2-e60f-4358-bc4a-6df4d78c98c0"/>
  </w15:person>
  <w15:person w15:author="Kettenburg, Gwenddolen">
    <w15:presenceInfo w15:providerId="AD" w15:userId="S::gwk5@pitt.edu::9bf40a48-ba17-4ca5-bd27-1b1843ca3abf"/>
  </w15:person>
  <w15:person w15:author="Amy Kistler">
    <w15:presenceInfo w15:providerId="AD" w15:userId="S::amy.kistler@czbiohub.org::3ac70375-5707-4ac6-b5f9-ca25d57fc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627"/>
    <w:rsid w:val="000648F6"/>
    <w:rsid w:val="00064D3A"/>
    <w:rsid w:val="0006652F"/>
    <w:rsid w:val="00067C1D"/>
    <w:rsid w:val="00067E18"/>
    <w:rsid w:val="00085453"/>
    <w:rsid w:val="00094278"/>
    <w:rsid w:val="00095ECF"/>
    <w:rsid w:val="000A270D"/>
    <w:rsid w:val="000A61E4"/>
    <w:rsid w:val="000A7E91"/>
    <w:rsid w:val="000B4166"/>
    <w:rsid w:val="000B6CA0"/>
    <w:rsid w:val="000C3D57"/>
    <w:rsid w:val="000C6B9F"/>
    <w:rsid w:val="000D0A0B"/>
    <w:rsid w:val="000D7D8A"/>
    <w:rsid w:val="000E4765"/>
    <w:rsid w:val="000E60B7"/>
    <w:rsid w:val="000F0DD0"/>
    <w:rsid w:val="000F231B"/>
    <w:rsid w:val="000F4F8E"/>
    <w:rsid w:val="000F693F"/>
    <w:rsid w:val="001002EA"/>
    <w:rsid w:val="00100AD1"/>
    <w:rsid w:val="001110F2"/>
    <w:rsid w:val="00121103"/>
    <w:rsid w:val="001225AD"/>
    <w:rsid w:val="00127389"/>
    <w:rsid w:val="00130D08"/>
    <w:rsid w:val="00133D03"/>
    <w:rsid w:val="0014066A"/>
    <w:rsid w:val="00143B3A"/>
    <w:rsid w:val="00144E81"/>
    <w:rsid w:val="0015243B"/>
    <w:rsid w:val="00156351"/>
    <w:rsid w:val="0017196E"/>
    <w:rsid w:val="00180B33"/>
    <w:rsid w:val="0018581D"/>
    <w:rsid w:val="00190E52"/>
    <w:rsid w:val="001A1168"/>
    <w:rsid w:val="001A20A4"/>
    <w:rsid w:val="001B1416"/>
    <w:rsid w:val="001B61F7"/>
    <w:rsid w:val="001B7E35"/>
    <w:rsid w:val="001C2BAE"/>
    <w:rsid w:val="001C324B"/>
    <w:rsid w:val="001D1CE8"/>
    <w:rsid w:val="001D3B01"/>
    <w:rsid w:val="001D6A49"/>
    <w:rsid w:val="001E1CD8"/>
    <w:rsid w:val="001E4303"/>
    <w:rsid w:val="001E4F21"/>
    <w:rsid w:val="002010C7"/>
    <w:rsid w:val="00204660"/>
    <w:rsid w:val="002067EB"/>
    <w:rsid w:val="002176EC"/>
    <w:rsid w:val="00223664"/>
    <w:rsid w:val="00226F58"/>
    <w:rsid w:val="002276A0"/>
    <w:rsid w:val="0023355A"/>
    <w:rsid w:val="00233C41"/>
    <w:rsid w:val="0023602B"/>
    <w:rsid w:val="00247A09"/>
    <w:rsid w:val="002504F7"/>
    <w:rsid w:val="00251A1F"/>
    <w:rsid w:val="002548B2"/>
    <w:rsid w:val="00275450"/>
    <w:rsid w:val="0027774F"/>
    <w:rsid w:val="0028337E"/>
    <w:rsid w:val="00287D79"/>
    <w:rsid w:val="002A657B"/>
    <w:rsid w:val="002B7AA6"/>
    <w:rsid w:val="002D26FF"/>
    <w:rsid w:val="002D42F6"/>
    <w:rsid w:val="002D4496"/>
    <w:rsid w:val="002E08B3"/>
    <w:rsid w:val="002E0CFB"/>
    <w:rsid w:val="002E12C2"/>
    <w:rsid w:val="002E3A7F"/>
    <w:rsid w:val="002F369C"/>
    <w:rsid w:val="002F6772"/>
    <w:rsid w:val="002F7381"/>
    <w:rsid w:val="002F7901"/>
    <w:rsid w:val="003036D0"/>
    <w:rsid w:val="00311993"/>
    <w:rsid w:val="00312867"/>
    <w:rsid w:val="00317419"/>
    <w:rsid w:val="00320446"/>
    <w:rsid w:val="00333979"/>
    <w:rsid w:val="00336813"/>
    <w:rsid w:val="00343CFD"/>
    <w:rsid w:val="00350106"/>
    <w:rsid w:val="00351AA1"/>
    <w:rsid w:val="003531F3"/>
    <w:rsid w:val="00353237"/>
    <w:rsid w:val="00363438"/>
    <w:rsid w:val="00364587"/>
    <w:rsid w:val="003666C5"/>
    <w:rsid w:val="0037249C"/>
    <w:rsid w:val="003747CC"/>
    <w:rsid w:val="00380AFC"/>
    <w:rsid w:val="00384FBD"/>
    <w:rsid w:val="00390C97"/>
    <w:rsid w:val="003A6AF4"/>
    <w:rsid w:val="003A7470"/>
    <w:rsid w:val="003B2812"/>
    <w:rsid w:val="003B3700"/>
    <w:rsid w:val="003B499D"/>
    <w:rsid w:val="003B4A98"/>
    <w:rsid w:val="003C14B2"/>
    <w:rsid w:val="003C642C"/>
    <w:rsid w:val="003E347A"/>
    <w:rsid w:val="003E4F79"/>
    <w:rsid w:val="003E6FDE"/>
    <w:rsid w:val="003F5AA8"/>
    <w:rsid w:val="003F6AB9"/>
    <w:rsid w:val="00403BB3"/>
    <w:rsid w:val="00405DCC"/>
    <w:rsid w:val="00411F2C"/>
    <w:rsid w:val="00414C10"/>
    <w:rsid w:val="00416280"/>
    <w:rsid w:val="004230D1"/>
    <w:rsid w:val="004231BE"/>
    <w:rsid w:val="0042336E"/>
    <w:rsid w:val="00431F22"/>
    <w:rsid w:val="00433461"/>
    <w:rsid w:val="00437E67"/>
    <w:rsid w:val="00444526"/>
    <w:rsid w:val="00460D44"/>
    <w:rsid w:val="0046245D"/>
    <w:rsid w:val="0046763C"/>
    <w:rsid w:val="00471F6A"/>
    <w:rsid w:val="00481385"/>
    <w:rsid w:val="00486F48"/>
    <w:rsid w:val="00497981"/>
    <w:rsid w:val="004B62BB"/>
    <w:rsid w:val="004D3B53"/>
    <w:rsid w:val="004E11E2"/>
    <w:rsid w:val="004F41CF"/>
    <w:rsid w:val="00502E0C"/>
    <w:rsid w:val="00503B99"/>
    <w:rsid w:val="005073BD"/>
    <w:rsid w:val="005078D4"/>
    <w:rsid w:val="0051494A"/>
    <w:rsid w:val="005165CA"/>
    <w:rsid w:val="00524E11"/>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6461"/>
    <w:rsid w:val="005A3671"/>
    <w:rsid w:val="005B1FB7"/>
    <w:rsid w:val="005B3F8C"/>
    <w:rsid w:val="005C5906"/>
    <w:rsid w:val="005D4710"/>
    <w:rsid w:val="005D54DA"/>
    <w:rsid w:val="005D56DA"/>
    <w:rsid w:val="005E45A1"/>
    <w:rsid w:val="005E5F1A"/>
    <w:rsid w:val="005F11E2"/>
    <w:rsid w:val="005F681B"/>
    <w:rsid w:val="00627D03"/>
    <w:rsid w:val="006363E4"/>
    <w:rsid w:val="0064370A"/>
    <w:rsid w:val="0064444A"/>
    <w:rsid w:val="00645AC4"/>
    <w:rsid w:val="006551B0"/>
    <w:rsid w:val="00656123"/>
    <w:rsid w:val="0065684B"/>
    <w:rsid w:val="0066051A"/>
    <w:rsid w:val="006631E5"/>
    <w:rsid w:val="0066376C"/>
    <w:rsid w:val="006727EA"/>
    <w:rsid w:val="00673AB4"/>
    <w:rsid w:val="00686E1D"/>
    <w:rsid w:val="00687F30"/>
    <w:rsid w:val="00692F8C"/>
    <w:rsid w:val="006A59BA"/>
    <w:rsid w:val="006A64FA"/>
    <w:rsid w:val="006A6DA6"/>
    <w:rsid w:val="006B0F92"/>
    <w:rsid w:val="006B226B"/>
    <w:rsid w:val="006B3F44"/>
    <w:rsid w:val="006B5631"/>
    <w:rsid w:val="006B605C"/>
    <w:rsid w:val="006C6198"/>
    <w:rsid w:val="006D2A4F"/>
    <w:rsid w:val="006E1258"/>
    <w:rsid w:val="006E3144"/>
    <w:rsid w:val="006E7F5F"/>
    <w:rsid w:val="006F2B02"/>
    <w:rsid w:val="00700838"/>
    <w:rsid w:val="007010DC"/>
    <w:rsid w:val="00711B8F"/>
    <w:rsid w:val="00723C43"/>
    <w:rsid w:val="007251AD"/>
    <w:rsid w:val="00735617"/>
    <w:rsid w:val="007446DB"/>
    <w:rsid w:val="007452E1"/>
    <w:rsid w:val="00753EAD"/>
    <w:rsid w:val="0076483D"/>
    <w:rsid w:val="007671B4"/>
    <w:rsid w:val="007707E0"/>
    <w:rsid w:val="007715D2"/>
    <w:rsid w:val="007720A4"/>
    <w:rsid w:val="00772AA7"/>
    <w:rsid w:val="00775B13"/>
    <w:rsid w:val="007817BB"/>
    <w:rsid w:val="0078191F"/>
    <w:rsid w:val="00782BE7"/>
    <w:rsid w:val="007919B3"/>
    <w:rsid w:val="007922D1"/>
    <w:rsid w:val="0079263A"/>
    <w:rsid w:val="007A12B5"/>
    <w:rsid w:val="007A2FD7"/>
    <w:rsid w:val="007A7E8F"/>
    <w:rsid w:val="007B53F5"/>
    <w:rsid w:val="007B63F0"/>
    <w:rsid w:val="007C0418"/>
    <w:rsid w:val="007C0D0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5783D"/>
    <w:rsid w:val="00862082"/>
    <w:rsid w:val="00873DC3"/>
    <w:rsid w:val="00880BC2"/>
    <w:rsid w:val="008879E5"/>
    <w:rsid w:val="0089028D"/>
    <w:rsid w:val="008A0D11"/>
    <w:rsid w:val="008A26A7"/>
    <w:rsid w:val="008A46EF"/>
    <w:rsid w:val="008A6AC7"/>
    <w:rsid w:val="008C1A50"/>
    <w:rsid w:val="008C436F"/>
    <w:rsid w:val="008D0F13"/>
    <w:rsid w:val="008D195A"/>
    <w:rsid w:val="008E365C"/>
    <w:rsid w:val="008F0B36"/>
    <w:rsid w:val="008F0BD0"/>
    <w:rsid w:val="008F6540"/>
    <w:rsid w:val="0090350D"/>
    <w:rsid w:val="009109C3"/>
    <w:rsid w:val="0091154F"/>
    <w:rsid w:val="00935BFB"/>
    <w:rsid w:val="00936C91"/>
    <w:rsid w:val="009376AC"/>
    <w:rsid w:val="00940DE4"/>
    <w:rsid w:val="00943221"/>
    <w:rsid w:val="00943E2E"/>
    <w:rsid w:val="00945C03"/>
    <w:rsid w:val="00950A28"/>
    <w:rsid w:val="00952865"/>
    <w:rsid w:val="00961688"/>
    <w:rsid w:val="00964F8B"/>
    <w:rsid w:val="009853A0"/>
    <w:rsid w:val="00994889"/>
    <w:rsid w:val="00996157"/>
    <w:rsid w:val="009B103C"/>
    <w:rsid w:val="009B4B63"/>
    <w:rsid w:val="009B4EC2"/>
    <w:rsid w:val="009B57BF"/>
    <w:rsid w:val="009B67EB"/>
    <w:rsid w:val="009B6AA4"/>
    <w:rsid w:val="009C1B75"/>
    <w:rsid w:val="009C3163"/>
    <w:rsid w:val="009C7D59"/>
    <w:rsid w:val="009D08FF"/>
    <w:rsid w:val="009D0D5A"/>
    <w:rsid w:val="009E41B3"/>
    <w:rsid w:val="009E506E"/>
    <w:rsid w:val="009E58F7"/>
    <w:rsid w:val="009E7EF6"/>
    <w:rsid w:val="009F04C2"/>
    <w:rsid w:val="009F2E1F"/>
    <w:rsid w:val="009F346F"/>
    <w:rsid w:val="00A01406"/>
    <w:rsid w:val="00A041DB"/>
    <w:rsid w:val="00A045B8"/>
    <w:rsid w:val="00A15594"/>
    <w:rsid w:val="00A1706A"/>
    <w:rsid w:val="00A21572"/>
    <w:rsid w:val="00A311DE"/>
    <w:rsid w:val="00A316ED"/>
    <w:rsid w:val="00A35859"/>
    <w:rsid w:val="00A45D7B"/>
    <w:rsid w:val="00A5095C"/>
    <w:rsid w:val="00A556FC"/>
    <w:rsid w:val="00A601F0"/>
    <w:rsid w:val="00A60EE4"/>
    <w:rsid w:val="00A6182E"/>
    <w:rsid w:val="00A63116"/>
    <w:rsid w:val="00A65099"/>
    <w:rsid w:val="00A673C2"/>
    <w:rsid w:val="00A710A7"/>
    <w:rsid w:val="00A71C1B"/>
    <w:rsid w:val="00A72FA2"/>
    <w:rsid w:val="00A73C54"/>
    <w:rsid w:val="00A75EBF"/>
    <w:rsid w:val="00A76044"/>
    <w:rsid w:val="00A831DA"/>
    <w:rsid w:val="00A8551B"/>
    <w:rsid w:val="00A86D57"/>
    <w:rsid w:val="00AA0A4D"/>
    <w:rsid w:val="00AA1665"/>
    <w:rsid w:val="00AB0B4C"/>
    <w:rsid w:val="00AC10B6"/>
    <w:rsid w:val="00AC33A7"/>
    <w:rsid w:val="00AC61DE"/>
    <w:rsid w:val="00AC660C"/>
    <w:rsid w:val="00AC6E08"/>
    <w:rsid w:val="00AD483C"/>
    <w:rsid w:val="00AD5ACF"/>
    <w:rsid w:val="00AD5CD7"/>
    <w:rsid w:val="00AD711A"/>
    <w:rsid w:val="00AE3473"/>
    <w:rsid w:val="00AF1473"/>
    <w:rsid w:val="00B0541E"/>
    <w:rsid w:val="00B05D38"/>
    <w:rsid w:val="00B17D67"/>
    <w:rsid w:val="00B22163"/>
    <w:rsid w:val="00B223BC"/>
    <w:rsid w:val="00B22FA9"/>
    <w:rsid w:val="00B271A2"/>
    <w:rsid w:val="00B27C4F"/>
    <w:rsid w:val="00B3559C"/>
    <w:rsid w:val="00B53BD1"/>
    <w:rsid w:val="00B56F44"/>
    <w:rsid w:val="00B575D0"/>
    <w:rsid w:val="00B62E3F"/>
    <w:rsid w:val="00B62F14"/>
    <w:rsid w:val="00B6342B"/>
    <w:rsid w:val="00B65D8A"/>
    <w:rsid w:val="00B74B51"/>
    <w:rsid w:val="00B75353"/>
    <w:rsid w:val="00BA14F4"/>
    <w:rsid w:val="00BA62FC"/>
    <w:rsid w:val="00BB267E"/>
    <w:rsid w:val="00BB404D"/>
    <w:rsid w:val="00BB7232"/>
    <w:rsid w:val="00BC542E"/>
    <w:rsid w:val="00BD452E"/>
    <w:rsid w:val="00BD4613"/>
    <w:rsid w:val="00BE12F0"/>
    <w:rsid w:val="00BE17FC"/>
    <w:rsid w:val="00BE1AD4"/>
    <w:rsid w:val="00BE3A44"/>
    <w:rsid w:val="00BF1E68"/>
    <w:rsid w:val="00BF231C"/>
    <w:rsid w:val="00BF237B"/>
    <w:rsid w:val="00BF2B85"/>
    <w:rsid w:val="00BF30D2"/>
    <w:rsid w:val="00BF3764"/>
    <w:rsid w:val="00BF43C7"/>
    <w:rsid w:val="00BF79B1"/>
    <w:rsid w:val="00C005F0"/>
    <w:rsid w:val="00C06FE8"/>
    <w:rsid w:val="00C10014"/>
    <w:rsid w:val="00C11C8D"/>
    <w:rsid w:val="00C15828"/>
    <w:rsid w:val="00C1591E"/>
    <w:rsid w:val="00C15F35"/>
    <w:rsid w:val="00C1757C"/>
    <w:rsid w:val="00C21CD0"/>
    <w:rsid w:val="00C24F7C"/>
    <w:rsid w:val="00C40CF5"/>
    <w:rsid w:val="00C45A1E"/>
    <w:rsid w:val="00C45AF4"/>
    <w:rsid w:val="00C45C5F"/>
    <w:rsid w:val="00C46458"/>
    <w:rsid w:val="00C46D9A"/>
    <w:rsid w:val="00C5173B"/>
    <w:rsid w:val="00C57EBC"/>
    <w:rsid w:val="00C66A07"/>
    <w:rsid w:val="00C66CC8"/>
    <w:rsid w:val="00C732E8"/>
    <w:rsid w:val="00C762CC"/>
    <w:rsid w:val="00C90266"/>
    <w:rsid w:val="00C924AC"/>
    <w:rsid w:val="00C9340A"/>
    <w:rsid w:val="00CA20DC"/>
    <w:rsid w:val="00CA3CAF"/>
    <w:rsid w:val="00CA4526"/>
    <w:rsid w:val="00CA6145"/>
    <w:rsid w:val="00CA7047"/>
    <w:rsid w:val="00CA7BDE"/>
    <w:rsid w:val="00CB1E2D"/>
    <w:rsid w:val="00CD31B5"/>
    <w:rsid w:val="00CD394A"/>
    <w:rsid w:val="00CD476C"/>
    <w:rsid w:val="00CD4A33"/>
    <w:rsid w:val="00CE1549"/>
    <w:rsid w:val="00CE1DBA"/>
    <w:rsid w:val="00CE4474"/>
    <w:rsid w:val="00CE7A74"/>
    <w:rsid w:val="00CF7D95"/>
    <w:rsid w:val="00CF7F4C"/>
    <w:rsid w:val="00D04DA9"/>
    <w:rsid w:val="00D10725"/>
    <w:rsid w:val="00D160CC"/>
    <w:rsid w:val="00D16943"/>
    <w:rsid w:val="00D26A3A"/>
    <w:rsid w:val="00D27457"/>
    <w:rsid w:val="00D27865"/>
    <w:rsid w:val="00D40F9A"/>
    <w:rsid w:val="00D42193"/>
    <w:rsid w:val="00D43C84"/>
    <w:rsid w:val="00D45173"/>
    <w:rsid w:val="00D458BC"/>
    <w:rsid w:val="00D7163A"/>
    <w:rsid w:val="00D80B22"/>
    <w:rsid w:val="00D81A08"/>
    <w:rsid w:val="00D84CD7"/>
    <w:rsid w:val="00D93F80"/>
    <w:rsid w:val="00D95355"/>
    <w:rsid w:val="00D97202"/>
    <w:rsid w:val="00DA1E42"/>
    <w:rsid w:val="00DA6226"/>
    <w:rsid w:val="00DB0412"/>
    <w:rsid w:val="00DB2C14"/>
    <w:rsid w:val="00DB7355"/>
    <w:rsid w:val="00DC2E59"/>
    <w:rsid w:val="00DC7C87"/>
    <w:rsid w:val="00DD194E"/>
    <w:rsid w:val="00DD1DE7"/>
    <w:rsid w:val="00DD6A2E"/>
    <w:rsid w:val="00DF5D26"/>
    <w:rsid w:val="00E01526"/>
    <w:rsid w:val="00E07725"/>
    <w:rsid w:val="00E07996"/>
    <w:rsid w:val="00E13B01"/>
    <w:rsid w:val="00E15108"/>
    <w:rsid w:val="00E170CD"/>
    <w:rsid w:val="00E266C0"/>
    <w:rsid w:val="00E33155"/>
    <w:rsid w:val="00E3571B"/>
    <w:rsid w:val="00E37DCA"/>
    <w:rsid w:val="00E43076"/>
    <w:rsid w:val="00E4522D"/>
    <w:rsid w:val="00E45DA1"/>
    <w:rsid w:val="00E639E3"/>
    <w:rsid w:val="00E66CAA"/>
    <w:rsid w:val="00E70511"/>
    <w:rsid w:val="00E70E3A"/>
    <w:rsid w:val="00E77B3F"/>
    <w:rsid w:val="00E84487"/>
    <w:rsid w:val="00E847C0"/>
    <w:rsid w:val="00E8501A"/>
    <w:rsid w:val="00E90CC3"/>
    <w:rsid w:val="00E936C7"/>
    <w:rsid w:val="00E97739"/>
    <w:rsid w:val="00EA26B1"/>
    <w:rsid w:val="00EA3151"/>
    <w:rsid w:val="00EA4A7B"/>
    <w:rsid w:val="00EB0FF3"/>
    <w:rsid w:val="00EB4D62"/>
    <w:rsid w:val="00EB53F5"/>
    <w:rsid w:val="00EC3248"/>
    <w:rsid w:val="00EC511B"/>
    <w:rsid w:val="00EC67D1"/>
    <w:rsid w:val="00ED1EA0"/>
    <w:rsid w:val="00ED56D5"/>
    <w:rsid w:val="00ED6363"/>
    <w:rsid w:val="00ED6DEB"/>
    <w:rsid w:val="00EE1AEF"/>
    <w:rsid w:val="00EE4469"/>
    <w:rsid w:val="00EE4ABB"/>
    <w:rsid w:val="00EE68BF"/>
    <w:rsid w:val="00EF0B0A"/>
    <w:rsid w:val="00EF287C"/>
    <w:rsid w:val="00EF2F16"/>
    <w:rsid w:val="00EF4642"/>
    <w:rsid w:val="00EF4FE4"/>
    <w:rsid w:val="00F02B50"/>
    <w:rsid w:val="00F040C8"/>
    <w:rsid w:val="00F2388E"/>
    <w:rsid w:val="00F23CC8"/>
    <w:rsid w:val="00F32534"/>
    <w:rsid w:val="00F32F72"/>
    <w:rsid w:val="00F35C91"/>
    <w:rsid w:val="00F36520"/>
    <w:rsid w:val="00F448AD"/>
    <w:rsid w:val="00F47ABB"/>
    <w:rsid w:val="00F5230C"/>
    <w:rsid w:val="00F527F1"/>
    <w:rsid w:val="00F537CD"/>
    <w:rsid w:val="00F54A28"/>
    <w:rsid w:val="00F61DC9"/>
    <w:rsid w:val="00F65836"/>
    <w:rsid w:val="00F72E98"/>
    <w:rsid w:val="00F767CD"/>
    <w:rsid w:val="00F80275"/>
    <w:rsid w:val="00F82045"/>
    <w:rsid w:val="00F84856"/>
    <w:rsid w:val="00F8790D"/>
    <w:rsid w:val="00F87D29"/>
    <w:rsid w:val="00F96A65"/>
    <w:rsid w:val="00FA2538"/>
    <w:rsid w:val="00FB01FF"/>
    <w:rsid w:val="00FC67D6"/>
    <w:rsid w:val="00FD7485"/>
    <w:rsid w:val="00FD76AB"/>
    <w:rsid w:val="0DC57ADE"/>
    <w:rsid w:val="1278E85C"/>
    <w:rsid w:val="1B91F2C3"/>
    <w:rsid w:val="276BCD0D"/>
    <w:rsid w:val="299E6E8D"/>
    <w:rsid w:val="2B427B1D"/>
    <w:rsid w:val="35CC0B95"/>
    <w:rsid w:val="3C9328A1"/>
    <w:rsid w:val="3F0D850F"/>
    <w:rsid w:val="42576A7D"/>
    <w:rsid w:val="4B7F166C"/>
    <w:rsid w:val="4FE5313D"/>
    <w:rsid w:val="5C0FBE3D"/>
    <w:rsid w:val="5DDDD2CA"/>
    <w:rsid w:val="6AC9E82E"/>
    <w:rsid w:val="6B87E0A0"/>
    <w:rsid w:val="6C083831"/>
    <w:rsid w:val="74DC09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paragraph" w:styleId="Heading3">
    <w:name w:val="heading 3"/>
    <w:basedOn w:val="Normal"/>
    <w:link w:val="Heading3Char"/>
    <w:uiPriority w:val="9"/>
    <w:qFormat/>
    <w:rsid w:val="00A631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 w:type="character" w:customStyle="1" w:styleId="Heading3Char">
    <w:name w:val="Heading 3 Char"/>
    <w:basedOn w:val="DefaultParagraphFont"/>
    <w:link w:val="Heading3"/>
    <w:uiPriority w:val="9"/>
    <w:rsid w:val="00A63116"/>
    <w:rPr>
      <w:rFonts w:ascii="Times New Roman" w:eastAsia="Times New Roman" w:hAnsi="Times New Roman" w:cs="Times New Roman"/>
      <w:b/>
      <w:bCs/>
      <w:sz w:val="27"/>
      <w:szCs w:val="27"/>
    </w:rPr>
  </w:style>
  <w:style w:type="character" w:customStyle="1" w:styleId="UnresolvedMention1">
    <w:name w:val="Unresolved Mention1"/>
    <w:basedOn w:val="DefaultParagraphFont"/>
    <w:uiPriority w:val="99"/>
    <w:semiHidden/>
    <w:unhideWhenUsed/>
    <w:rsid w:val="006B0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1316240">
      <w:bodyDiv w:val="1"/>
      <w:marLeft w:val="0"/>
      <w:marRight w:val="0"/>
      <w:marTop w:val="0"/>
      <w:marBottom w:val="0"/>
      <w:divBdr>
        <w:top w:val="none" w:sz="0" w:space="0" w:color="auto"/>
        <w:left w:val="none" w:sz="0" w:space="0" w:color="auto"/>
        <w:bottom w:val="none" w:sz="0" w:space="0" w:color="auto"/>
        <w:right w:val="none" w:sz="0" w:space="0" w:color="auto"/>
      </w:divBdr>
      <w:divsChild>
        <w:div w:id="1600598410">
          <w:marLeft w:val="640"/>
          <w:marRight w:val="0"/>
          <w:marTop w:val="0"/>
          <w:marBottom w:val="0"/>
          <w:divBdr>
            <w:top w:val="none" w:sz="0" w:space="0" w:color="auto"/>
            <w:left w:val="none" w:sz="0" w:space="0" w:color="auto"/>
            <w:bottom w:val="none" w:sz="0" w:space="0" w:color="auto"/>
            <w:right w:val="none" w:sz="0" w:space="0" w:color="auto"/>
          </w:divBdr>
        </w:div>
        <w:div w:id="234248302">
          <w:marLeft w:val="640"/>
          <w:marRight w:val="0"/>
          <w:marTop w:val="0"/>
          <w:marBottom w:val="0"/>
          <w:divBdr>
            <w:top w:val="none" w:sz="0" w:space="0" w:color="auto"/>
            <w:left w:val="none" w:sz="0" w:space="0" w:color="auto"/>
            <w:bottom w:val="none" w:sz="0" w:space="0" w:color="auto"/>
            <w:right w:val="none" w:sz="0" w:space="0" w:color="auto"/>
          </w:divBdr>
        </w:div>
        <w:div w:id="301929794">
          <w:marLeft w:val="640"/>
          <w:marRight w:val="0"/>
          <w:marTop w:val="0"/>
          <w:marBottom w:val="0"/>
          <w:divBdr>
            <w:top w:val="none" w:sz="0" w:space="0" w:color="auto"/>
            <w:left w:val="none" w:sz="0" w:space="0" w:color="auto"/>
            <w:bottom w:val="none" w:sz="0" w:space="0" w:color="auto"/>
            <w:right w:val="none" w:sz="0" w:space="0" w:color="auto"/>
          </w:divBdr>
        </w:div>
        <w:div w:id="335887043">
          <w:marLeft w:val="640"/>
          <w:marRight w:val="0"/>
          <w:marTop w:val="0"/>
          <w:marBottom w:val="0"/>
          <w:divBdr>
            <w:top w:val="none" w:sz="0" w:space="0" w:color="auto"/>
            <w:left w:val="none" w:sz="0" w:space="0" w:color="auto"/>
            <w:bottom w:val="none" w:sz="0" w:space="0" w:color="auto"/>
            <w:right w:val="none" w:sz="0" w:space="0" w:color="auto"/>
          </w:divBdr>
        </w:div>
        <w:div w:id="1431047128">
          <w:marLeft w:val="640"/>
          <w:marRight w:val="0"/>
          <w:marTop w:val="0"/>
          <w:marBottom w:val="0"/>
          <w:divBdr>
            <w:top w:val="none" w:sz="0" w:space="0" w:color="auto"/>
            <w:left w:val="none" w:sz="0" w:space="0" w:color="auto"/>
            <w:bottom w:val="none" w:sz="0" w:space="0" w:color="auto"/>
            <w:right w:val="none" w:sz="0" w:space="0" w:color="auto"/>
          </w:divBdr>
        </w:div>
        <w:div w:id="1959598821">
          <w:marLeft w:val="640"/>
          <w:marRight w:val="0"/>
          <w:marTop w:val="0"/>
          <w:marBottom w:val="0"/>
          <w:divBdr>
            <w:top w:val="none" w:sz="0" w:space="0" w:color="auto"/>
            <w:left w:val="none" w:sz="0" w:space="0" w:color="auto"/>
            <w:bottom w:val="none" w:sz="0" w:space="0" w:color="auto"/>
            <w:right w:val="none" w:sz="0" w:space="0" w:color="auto"/>
          </w:divBdr>
        </w:div>
        <w:div w:id="1689866468">
          <w:marLeft w:val="640"/>
          <w:marRight w:val="0"/>
          <w:marTop w:val="0"/>
          <w:marBottom w:val="0"/>
          <w:divBdr>
            <w:top w:val="none" w:sz="0" w:space="0" w:color="auto"/>
            <w:left w:val="none" w:sz="0" w:space="0" w:color="auto"/>
            <w:bottom w:val="none" w:sz="0" w:space="0" w:color="auto"/>
            <w:right w:val="none" w:sz="0" w:space="0" w:color="auto"/>
          </w:divBdr>
        </w:div>
        <w:div w:id="1349719052">
          <w:marLeft w:val="640"/>
          <w:marRight w:val="0"/>
          <w:marTop w:val="0"/>
          <w:marBottom w:val="0"/>
          <w:divBdr>
            <w:top w:val="none" w:sz="0" w:space="0" w:color="auto"/>
            <w:left w:val="none" w:sz="0" w:space="0" w:color="auto"/>
            <w:bottom w:val="none" w:sz="0" w:space="0" w:color="auto"/>
            <w:right w:val="none" w:sz="0" w:space="0" w:color="auto"/>
          </w:divBdr>
        </w:div>
        <w:div w:id="703822564">
          <w:marLeft w:val="640"/>
          <w:marRight w:val="0"/>
          <w:marTop w:val="0"/>
          <w:marBottom w:val="0"/>
          <w:divBdr>
            <w:top w:val="none" w:sz="0" w:space="0" w:color="auto"/>
            <w:left w:val="none" w:sz="0" w:space="0" w:color="auto"/>
            <w:bottom w:val="none" w:sz="0" w:space="0" w:color="auto"/>
            <w:right w:val="none" w:sz="0" w:space="0" w:color="auto"/>
          </w:divBdr>
        </w:div>
        <w:div w:id="651560965">
          <w:marLeft w:val="640"/>
          <w:marRight w:val="0"/>
          <w:marTop w:val="0"/>
          <w:marBottom w:val="0"/>
          <w:divBdr>
            <w:top w:val="none" w:sz="0" w:space="0" w:color="auto"/>
            <w:left w:val="none" w:sz="0" w:space="0" w:color="auto"/>
            <w:bottom w:val="none" w:sz="0" w:space="0" w:color="auto"/>
            <w:right w:val="none" w:sz="0" w:space="0" w:color="auto"/>
          </w:divBdr>
        </w:div>
        <w:div w:id="1078090799">
          <w:marLeft w:val="640"/>
          <w:marRight w:val="0"/>
          <w:marTop w:val="0"/>
          <w:marBottom w:val="0"/>
          <w:divBdr>
            <w:top w:val="none" w:sz="0" w:space="0" w:color="auto"/>
            <w:left w:val="none" w:sz="0" w:space="0" w:color="auto"/>
            <w:bottom w:val="none" w:sz="0" w:space="0" w:color="auto"/>
            <w:right w:val="none" w:sz="0" w:space="0" w:color="auto"/>
          </w:divBdr>
        </w:div>
        <w:div w:id="394816561">
          <w:marLeft w:val="640"/>
          <w:marRight w:val="0"/>
          <w:marTop w:val="0"/>
          <w:marBottom w:val="0"/>
          <w:divBdr>
            <w:top w:val="none" w:sz="0" w:space="0" w:color="auto"/>
            <w:left w:val="none" w:sz="0" w:space="0" w:color="auto"/>
            <w:bottom w:val="none" w:sz="0" w:space="0" w:color="auto"/>
            <w:right w:val="none" w:sz="0" w:space="0" w:color="auto"/>
          </w:divBdr>
        </w:div>
        <w:div w:id="1125464329">
          <w:marLeft w:val="640"/>
          <w:marRight w:val="0"/>
          <w:marTop w:val="0"/>
          <w:marBottom w:val="0"/>
          <w:divBdr>
            <w:top w:val="none" w:sz="0" w:space="0" w:color="auto"/>
            <w:left w:val="none" w:sz="0" w:space="0" w:color="auto"/>
            <w:bottom w:val="none" w:sz="0" w:space="0" w:color="auto"/>
            <w:right w:val="none" w:sz="0" w:space="0" w:color="auto"/>
          </w:divBdr>
        </w:div>
        <w:div w:id="408427043">
          <w:marLeft w:val="640"/>
          <w:marRight w:val="0"/>
          <w:marTop w:val="0"/>
          <w:marBottom w:val="0"/>
          <w:divBdr>
            <w:top w:val="none" w:sz="0" w:space="0" w:color="auto"/>
            <w:left w:val="none" w:sz="0" w:space="0" w:color="auto"/>
            <w:bottom w:val="none" w:sz="0" w:space="0" w:color="auto"/>
            <w:right w:val="none" w:sz="0" w:space="0" w:color="auto"/>
          </w:divBdr>
        </w:div>
        <w:div w:id="1189678153">
          <w:marLeft w:val="640"/>
          <w:marRight w:val="0"/>
          <w:marTop w:val="0"/>
          <w:marBottom w:val="0"/>
          <w:divBdr>
            <w:top w:val="none" w:sz="0" w:space="0" w:color="auto"/>
            <w:left w:val="none" w:sz="0" w:space="0" w:color="auto"/>
            <w:bottom w:val="none" w:sz="0" w:space="0" w:color="auto"/>
            <w:right w:val="none" w:sz="0" w:space="0" w:color="auto"/>
          </w:divBdr>
        </w:div>
        <w:div w:id="1604872923">
          <w:marLeft w:val="640"/>
          <w:marRight w:val="0"/>
          <w:marTop w:val="0"/>
          <w:marBottom w:val="0"/>
          <w:divBdr>
            <w:top w:val="none" w:sz="0" w:space="0" w:color="auto"/>
            <w:left w:val="none" w:sz="0" w:space="0" w:color="auto"/>
            <w:bottom w:val="none" w:sz="0" w:space="0" w:color="auto"/>
            <w:right w:val="none" w:sz="0" w:space="0" w:color="auto"/>
          </w:divBdr>
        </w:div>
        <w:div w:id="142477660">
          <w:marLeft w:val="640"/>
          <w:marRight w:val="0"/>
          <w:marTop w:val="0"/>
          <w:marBottom w:val="0"/>
          <w:divBdr>
            <w:top w:val="none" w:sz="0" w:space="0" w:color="auto"/>
            <w:left w:val="none" w:sz="0" w:space="0" w:color="auto"/>
            <w:bottom w:val="none" w:sz="0" w:space="0" w:color="auto"/>
            <w:right w:val="none" w:sz="0" w:space="0" w:color="auto"/>
          </w:divBdr>
        </w:div>
        <w:div w:id="630868065">
          <w:marLeft w:val="640"/>
          <w:marRight w:val="0"/>
          <w:marTop w:val="0"/>
          <w:marBottom w:val="0"/>
          <w:divBdr>
            <w:top w:val="none" w:sz="0" w:space="0" w:color="auto"/>
            <w:left w:val="none" w:sz="0" w:space="0" w:color="auto"/>
            <w:bottom w:val="none" w:sz="0" w:space="0" w:color="auto"/>
            <w:right w:val="none" w:sz="0" w:space="0" w:color="auto"/>
          </w:divBdr>
        </w:div>
        <w:div w:id="1525972688">
          <w:marLeft w:val="640"/>
          <w:marRight w:val="0"/>
          <w:marTop w:val="0"/>
          <w:marBottom w:val="0"/>
          <w:divBdr>
            <w:top w:val="none" w:sz="0" w:space="0" w:color="auto"/>
            <w:left w:val="none" w:sz="0" w:space="0" w:color="auto"/>
            <w:bottom w:val="none" w:sz="0" w:space="0" w:color="auto"/>
            <w:right w:val="none" w:sz="0" w:space="0" w:color="auto"/>
          </w:divBdr>
        </w:div>
        <w:div w:id="604966622">
          <w:marLeft w:val="640"/>
          <w:marRight w:val="0"/>
          <w:marTop w:val="0"/>
          <w:marBottom w:val="0"/>
          <w:divBdr>
            <w:top w:val="none" w:sz="0" w:space="0" w:color="auto"/>
            <w:left w:val="none" w:sz="0" w:space="0" w:color="auto"/>
            <w:bottom w:val="none" w:sz="0" w:space="0" w:color="auto"/>
            <w:right w:val="none" w:sz="0" w:space="0" w:color="auto"/>
          </w:divBdr>
        </w:div>
        <w:div w:id="1561675761">
          <w:marLeft w:val="640"/>
          <w:marRight w:val="0"/>
          <w:marTop w:val="0"/>
          <w:marBottom w:val="0"/>
          <w:divBdr>
            <w:top w:val="none" w:sz="0" w:space="0" w:color="auto"/>
            <w:left w:val="none" w:sz="0" w:space="0" w:color="auto"/>
            <w:bottom w:val="none" w:sz="0" w:space="0" w:color="auto"/>
            <w:right w:val="none" w:sz="0" w:space="0" w:color="auto"/>
          </w:divBdr>
        </w:div>
        <w:div w:id="162823639">
          <w:marLeft w:val="640"/>
          <w:marRight w:val="0"/>
          <w:marTop w:val="0"/>
          <w:marBottom w:val="0"/>
          <w:divBdr>
            <w:top w:val="none" w:sz="0" w:space="0" w:color="auto"/>
            <w:left w:val="none" w:sz="0" w:space="0" w:color="auto"/>
            <w:bottom w:val="none" w:sz="0" w:space="0" w:color="auto"/>
            <w:right w:val="none" w:sz="0" w:space="0" w:color="auto"/>
          </w:divBdr>
        </w:div>
        <w:div w:id="1553347722">
          <w:marLeft w:val="640"/>
          <w:marRight w:val="0"/>
          <w:marTop w:val="0"/>
          <w:marBottom w:val="0"/>
          <w:divBdr>
            <w:top w:val="none" w:sz="0" w:space="0" w:color="auto"/>
            <w:left w:val="none" w:sz="0" w:space="0" w:color="auto"/>
            <w:bottom w:val="none" w:sz="0" w:space="0" w:color="auto"/>
            <w:right w:val="none" w:sz="0" w:space="0" w:color="auto"/>
          </w:divBdr>
        </w:div>
        <w:div w:id="584920706">
          <w:marLeft w:val="640"/>
          <w:marRight w:val="0"/>
          <w:marTop w:val="0"/>
          <w:marBottom w:val="0"/>
          <w:divBdr>
            <w:top w:val="none" w:sz="0" w:space="0" w:color="auto"/>
            <w:left w:val="none" w:sz="0" w:space="0" w:color="auto"/>
            <w:bottom w:val="none" w:sz="0" w:space="0" w:color="auto"/>
            <w:right w:val="none" w:sz="0" w:space="0" w:color="auto"/>
          </w:divBdr>
        </w:div>
        <w:div w:id="1019114681">
          <w:marLeft w:val="640"/>
          <w:marRight w:val="0"/>
          <w:marTop w:val="0"/>
          <w:marBottom w:val="0"/>
          <w:divBdr>
            <w:top w:val="none" w:sz="0" w:space="0" w:color="auto"/>
            <w:left w:val="none" w:sz="0" w:space="0" w:color="auto"/>
            <w:bottom w:val="none" w:sz="0" w:space="0" w:color="auto"/>
            <w:right w:val="none" w:sz="0" w:space="0" w:color="auto"/>
          </w:divBdr>
        </w:div>
        <w:div w:id="412122212">
          <w:marLeft w:val="640"/>
          <w:marRight w:val="0"/>
          <w:marTop w:val="0"/>
          <w:marBottom w:val="0"/>
          <w:divBdr>
            <w:top w:val="none" w:sz="0" w:space="0" w:color="auto"/>
            <w:left w:val="none" w:sz="0" w:space="0" w:color="auto"/>
            <w:bottom w:val="none" w:sz="0" w:space="0" w:color="auto"/>
            <w:right w:val="none" w:sz="0" w:space="0" w:color="auto"/>
          </w:divBdr>
        </w:div>
        <w:div w:id="793788403">
          <w:marLeft w:val="640"/>
          <w:marRight w:val="0"/>
          <w:marTop w:val="0"/>
          <w:marBottom w:val="0"/>
          <w:divBdr>
            <w:top w:val="none" w:sz="0" w:space="0" w:color="auto"/>
            <w:left w:val="none" w:sz="0" w:space="0" w:color="auto"/>
            <w:bottom w:val="none" w:sz="0" w:space="0" w:color="auto"/>
            <w:right w:val="none" w:sz="0" w:space="0" w:color="auto"/>
          </w:divBdr>
        </w:div>
        <w:div w:id="1676495361">
          <w:marLeft w:val="640"/>
          <w:marRight w:val="0"/>
          <w:marTop w:val="0"/>
          <w:marBottom w:val="0"/>
          <w:divBdr>
            <w:top w:val="none" w:sz="0" w:space="0" w:color="auto"/>
            <w:left w:val="none" w:sz="0" w:space="0" w:color="auto"/>
            <w:bottom w:val="none" w:sz="0" w:space="0" w:color="auto"/>
            <w:right w:val="none" w:sz="0" w:space="0" w:color="auto"/>
          </w:divBdr>
        </w:div>
        <w:div w:id="659502018">
          <w:marLeft w:val="640"/>
          <w:marRight w:val="0"/>
          <w:marTop w:val="0"/>
          <w:marBottom w:val="0"/>
          <w:divBdr>
            <w:top w:val="none" w:sz="0" w:space="0" w:color="auto"/>
            <w:left w:val="none" w:sz="0" w:space="0" w:color="auto"/>
            <w:bottom w:val="none" w:sz="0" w:space="0" w:color="auto"/>
            <w:right w:val="none" w:sz="0" w:space="0" w:color="auto"/>
          </w:divBdr>
        </w:div>
        <w:div w:id="968360016">
          <w:marLeft w:val="640"/>
          <w:marRight w:val="0"/>
          <w:marTop w:val="0"/>
          <w:marBottom w:val="0"/>
          <w:divBdr>
            <w:top w:val="none" w:sz="0" w:space="0" w:color="auto"/>
            <w:left w:val="none" w:sz="0" w:space="0" w:color="auto"/>
            <w:bottom w:val="none" w:sz="0" w:space="0" w:color="auto"/>
            <w:right w:val="none" w:sz="0" w:space="0" w:color="auto"/>
          </w:divBdr>
        </w:div>
        <w:div w:id="125658838">
          <w:marLeft w:val="640"/>
          <w:marRight w:val="0"/>
          <w:marTop w:val="0"/>
          <w:marBottom w:val="0"/>
          <w:divBdr>
            <w:top w:val="none" w:sz="0" w:space="0" w:color="auto"/>
            <w:left w:val="none" w:sz="0" w:space="0" w:color="auto"/>
            <w:bottom w:val="none" w:sz="0" w:space="0" w:color="auto"/>
            <w:right w:val="none" w:sz="0" w:space="0" w:color="auto"/>
          </w:divBdr>
        </w:div>
        <w:div w:id="1039234815">
          <w:marLeft w:val="640"/>
          <w:marRight w:val="0"/>
          <w:marTop w:val="0"/>
          <w:marBottom w:val="0"/>
          <w:divBdr>
            <w:top w:val="none" w:sz="0" w:space="0" w:color="auto"/>
            <w:left w:val="none" w:sz="0" w:space="0" w:color="auto"/>
            <w:bottom w:val="none" w:sz="0" w:space="0" w:color="auto"/>
            <w:right w:val="none" w:sz="0" w:space="0" w:color="auto"/>
          </w:divBdr>
        </w:div>
        <w:div w:id="1291401263">
          <w:marLeft w:val="640"/>
          <w:marRight w:val="0"/>
          <w:marTop w:val="0"/>
          <w:marBottom w:val="0"/>
          <w:divBdr>
            <w:top w:val="none" w:sz="0" w:space="0" w:color="auto"/>
            <w:left w:val="none" w:sz="0" w:space="0" w:color="auto"/>
            <w:bottom w:val="none" w:sz="0" w:space="0" w:color="auto"/>
            <w:right w:val="none" w:sz="0" w:space="0" w:color="auto"/>
          </w:divBdr>
        </w:div>
        <w:div w:id="1801269249">
          <w:marLeft w:val="640"/>
          <w:marRight w:val="0"/>
          <w:marTop w:val="0"/>
          <w:marBottom w:val="0"/>
          <w:divBdr>
            <w:top w:val="none" w:sz="0" w:space="0" w:color="auto"/>
            <w:left w:val="none" w:sz="0" w:space="0" w:color="auto"/>
            <w:bottom w:val="none" w:sz="0" w:space="0" w:color="auto"/>
            <w:right w:val="none" w:sz="0" w:space="0" w:color="auto"/>
          </w:divBdr>
        </w:div>
        <w:div w:id="852458000">
          <w:marLeft w:val="640"/>
          <w:marRight w:val="0"/>
          <w:marTop w:val="0"/>
          <w:marBottom w:val="0"/>
          <w:divBdr>
            <w:top w:val="none" w:sz="0" w:space="0" w:color="auto"/>
            <w:left w:val="none" w:sz="0" w:space="0" w:color="auto"/>
            <w:bottom w:val="none" w:sz="0" w:space="0" w:color="auto"/>
            <w:right w:val="none" w:sz="0" w:space="0" w:color="auto"/>
          </w:divBdr>
        </w:div>
        <w:div w:id="1732117972">
          <w:marLeft w:val="640"/>
          <w:marRight w:val="0"/>
          <w:marTop w:val="0"/>
          <w:marBottom w:val="0"/>
          <w:divBdr>
            <w:top w:val="none" w:sz="0" w:space="0" w:color="auto"/>
            <w:left w:val="none" w:sz="0" w:space="0" w:color="auto"/>
            <w:bottom w:val="none" w:sz="0" w:space="0" w:color="auto"/>
            <w:right w:val="none" w:sz="0" w:space="0" w:color="auto"/>
          </w:divBdr>
        </w:div>
        <w:div w:id="629869611">
          <w:marLeft w:val="640"/>
          <w:marRight w:val="0"/>
          <w:marTop w:val="0"/>
          <w:marBottom w:val="0"/>
          <w:divBdr>
            <w:top w:val="none" w:sz="0" w:space="0" w:color="auto"/>
            <w:left w:val="none" w:sz="0" w:space="0" w:color="auto"/>
            <w:bottom w:val="none" w:sz="0" w:space="0" w:color="auto"/>
            <w:right w:val="none" w:sz="0" w:space="0" w:color="auto"/>
          </w:divBdr>
        </w:div>
        <w:div w:id="1409503133">
          <w:marLeft w:val="640"/>
          <w:marRight w:val="0"/>
          <w:marTop w:val="0"/>
          <w:marBottom w:val="0"/>
          <w:divBdr>
            <w:top w:val="none" w:sz="0" w:space="0" w:color="auto"/>
            <w:left w:val="none" w:sz="0" w:space="0" w:color="auto"/>
            <w:bottom w:val="none" w:sz="0" w:space="0" w:color="auto"/>
            <w:right w:val="none" w:sz="0" w:space="0" w:color="auto"/>
          </w:divBdr>
        </w:div>
        <w:div w:id="1756517004">
          <w:marLeft w:val="640"/>
          <w:marRight w:val="0"/>
          <w:marTop w:val="0"/>
          <w:marBottom w:val="0"/>
          <w:divBdr>
            <w:top w:val="none" w:sz="0" w:space="0" w:color="auto"/>
            <w:left w:val="none" w:sz="0" w:space="0" w:color="auto"/>
            <w:bottom w:val="none" w:sz="0" w:space="0" w:color="auto"/>
            <w:right w:val="none" w:sz="0" w:space="0" w:color="auto"/>
          </w:divBdr>
        </w:div>
        <w:div w:id="1438284044">
          <w:marLeft w:val="640"/>
          <w:marRight w:val="0"/>
          <w:marTop w:val="0"/>
          <w:marBottom w:val="0"/>
          <w:divBdr>
            <w:top w:val="none" w:sz="0" w:space="0" w:color="auto"/>
            <w:left w:val="none" w:sz="0" w:space="0" w:color="auto"/>
            <w:bottom w:val="none" w:sz="0" w:space="0" w:color="auto"/>
            <w:right w:val="none" w:sz="0" w:space="0" w:color="auto"/>
          </w:divBdr>
        </w:div>
        <w:div w:id="1765109562">
          <w:marLeft w:val="640"/>
          <w:marRight w:val="0"/>
          <w:marTop w:val="0"/>
          <w:marBottom w:val="0"/>
          <w:divBdr>
            <w:top w:val="none" w:sz="0" w:space="0" w:color="auto"/>
            <w:left w:val="none" w:sz="0" w:space="0" w:color="auto"/>
            <w:bottom w:val="none" w:sz="0" w:space="0" w:color="auto"/>
            <w:right w:val="none" w:sz="0" w:space="0" w:color="auto"/>
          </w:divBdr>
        </w:div>
        <w:div w:id="902987536">
          <w:marLeft w:val="640"/>
          <w:marRight w:val="0"/>
          <w:marTop w:val="0"/>
          <w:marBottom w:val="0"/>
          <w:divBdr>
            <w:top w:val="none" w:sz="0" w:space="0" w:color="auto"/>
            <w:left w:val="none" w:sz="0" w:space="0" w:color="auto"/>
            <w:bottom w:val="none" w:sz="0" w:space="0" w:color="auto"/>
            <w:right w:val="none" w:sz="0" w:space="0" w:color="auto"/>
          </w:divBdr>
        </w:div>
        <w:div w:id="960455935">
          <w:marLeft w:val="640"/>
          <w:marRight w:val="0"/>
          <w:marTop w:val="0"/>
          <w:marBottom w:val="0"/>
          <w:divBdr>
            <w:top w:val="none" w:sz="0" w:space="0" w:color="auto"/>
            <w:left w:val="none" w:sz="0" w:space="0" w:color="auto"/>
            <w:bottom w:val="none" w:sz="0" w:space="0" w:color="auto"/>
            <w:right w:val="none" w:sz="0" w:space="0" w:color="auto"/>
          </w:divBdr>
        </w:div>
        <w:div w:id="643703417">
          <w:marLeft w:val="640"/>
          <w:marRight w:val="0"/>
          <w:marTop w:val="0"/>
          <w:marBottom w:val="0"/>
          <w:divBdr>
            <w:top w:val="none" w:sz="0" w:space="0" w:color="auto"/>
            <w:left w:val="none" w:sz="0" w:space="0" w:color="auto"/>
            <w:bottom w:val="none" w:sz="0" w:space="0" w:color="auto"/>
            <w:right w:val="none" w:sz="0" w:space="0" w:color="auto"/>
          </w:divBdr>
        </w:div>
        <w:div w:id="2100758150">
          <w:marLeft w:val="640"/>
          <w:marRight w:val="0"/>
          <w:marTop w:val="0"/>
          <w:marBottom w:val="0"/>
          <w:divBdr>
            <w:top w:val="none" w:sz="0" w:space="0" w:color="auto"/>
            <w:left w:val="none" w:sz="0" w:space="0" w:color="auto"/>
            <w:bottom w:val="none" w:sz="0" w:space="0" w:color="auto"/>
            <w:right w:val="none" w:sz="0" w:space="0" w:color="auto"/>
          </w:divBdr>
        </w:div>
        <w:div w:id="1349482479">
          <w:marLeft w:val="640"/>
          <w:marRight w:val="0"/>
          <w:marTop w:val="0"/>
          <w:marBottom w:val="0"/>
          <w:divBdr>
            <w:top w:val="none" w:sz="0" w:space="0" w:color="auto"/>
            <w:left w:val="none" w:sz="0" w:space="0" w:color="auto"/>
            <w:bottom w:val="none" w:sz="0" w:space="0" w:color="auto"/>
            <w:right w:val="none" w:sz="0" w:space="0" w:color="auto"/>
          </w:divBdr>
        </w:div>
        <w:div w:id="643313111">
          <w:marLeft w:val="640"/>
          <w:marRight w:val="0"/>
          <w:marTop w:val="0"/>
          <w:marBottom w:val="0"/>
          <w:divBdr>
            <w:top w:val="none" w:sz="0" w:space="0" w:color="auto"/>
            <w:left w:val="none" w:sz="0" w:space="0" w:color="auto"/>
            <w:bottom w:val="none" w:sz="0" w:space="0" w:color="auto"/>
            <w:right w:val="none" w:sz="0" w:space="0" w:color="auto"/>
          </w:divBdr>
        </w:div>
        <w:div w:id="844903919">
          <w:marLeft w:val="640"/>
          <w:marRight w:val="0"/>
          <w:marTop w:val="0"/>
          <w:marBottom w:val="0"/>
          <w:divBdr>
            <w:top w:val="none" w:sz="0" w:space="0" w:color="auto"/>
            <w:left w:val="none" w:sz="0" w:space="0" w:color="auto"/>
            <w:bottom w:val="none" w:sz="0" w:space="0" w:color="auto"/>
            <w:right w:val="none" w:sz="0" w:space="0" w:color="auto"/>
          </w:divBdr>
        </w:div>
        <w:div w:id="644702491">
          <w:marLeft w:val="640"/>
          <w:marRight w:val="0"/>
          <w:marTop w:val="0"/>
          <w:marBottom w:val="0"/>
          <w:divBdr>
            <w:top w:val="none" w:sz="0" w:space="0" w:color="auto"/>
            <w:left w:val="none" w:sz="0" w:space="0" w:color="auto"/>
            <w:bottom w:val="none" w:sz="0" w:space="0" w:color="auto"/>
            <w:right w:val="none" w:sz="0" w:space="0" w:color="auto"/>
          </w:divBdr>
        </w:div>
        <w:div w:id="1872113347">
          <w:marLeft w:val="640"/>
          <w:marRight w:val="0"/>
          <w:marTop w:val="0"/>
          <w:marBottom w:val="0"/>
          <w:divBdr>
            <w:top w:val="none" w:sz="0" w:space="0" w:color="auto"/>
            <w:left w:val="none" w:sz="0" w:space="0" w:color="auto"/>
            <w:bottom w:val="none" w:sz="0" w:space="0" w:color="auto"/>
            <w:right w:val="none" w:sz="0" w:space="0" w:color="auto"/>
          </w:divBdr>
        </w:div>
        <w:div w:id="1921256749">
          <w:marLeft w:val="640"/>
          <w:marRight w:val="0"/>
          <w:marTop w:val="0"/>
          <w:marBottom w:val="0"/>
          <w:divBdr>
            <w:top w:val="none" w:sz="0" w:space="0" w:color="auto"/>
            <w:left w:val="none" w:sz="0" w:space="0" w:color="auto"/>
            <w:bottom w:val="none" w:sz="0" w:space="0" w:color="auto"/>
            <w:right w:val="none" w:sz="0" w:space="0" w:color="auto"/>
          </w:divBdr>
        </w:div>
        <w:div w:id="361246357">
          <w:marLeft w:val="640"/>
          <w:marRight w:val="0"/>
          <w:marTop w:val="0"/>
          <w:marBottom w:val="0"/>
          <w:divBdr>
            <w:top w:val="none" w:sz="0" w:space="0" w:color="auto"/>
            <w:left w:val="none" w:sz="0" w:space="0" w:color="auto"/>
            <w:bottom w:val="none" w:sz="0" w:space="0" w:color="auto"/>
            <w:right w:val="none" w:sz="0" w:space="0" w:color="auto"/>
          </w:divBdr>
        </w:div>
        <w:div w:id="684328853">
          <w:marLeft w:val="640"/>
          <w:marRight w:val="0"/>
          <w:marTop w:val="0"/>
          <w:marBottom w:val="0"/>
          <w:divBdr>
            <w:top w:val="none" w:sz="0" w:space="0" w:color="auto"/>
            <w:left w:val="none" w:sz="0" w:space="0" w:color="auto"/>
            <w:bottom w:val="none" w:sz="0" w:space="0" w:color="auto"/>
            <w:right w:val="none" w:sz="0" w:space="0" w:color="auto"/>
          </w:divBdr>
        </w:div>
        <w:div w:id="1819297496">
          <w:marLeft w:val="640"/>
          <w:marRight w:val="0"/>
          <w:marTop w:val="0"/>
          <w:marBottom w:val="0"/>
          <w:divBdr>
            <w:top w:val="none" w:sz="0" w:space="0" w:color="auto"/>
            <w:left w:val="none" w:sz="0" w:space="0" w:color="auto"/>
            <w:bottom w:val="none" w:sz="0" w:space="0" w:color="auto"/>
            <w:right w:val="none" w:sz="0" w:space="0" w:color="auto"/>
          </w:divBdr>
        </w:div>
        <w:div w:id="1675572531">
          <w:marLeft w:val="640"/>
          <w:marRight w:val="0"/>
          <w:marTop w:val="0"/>
          <w:marBottom w:val="0"/>
          <w:divBdr>
            <w:top w:val="none" w:sz="0" w:space="0" w:color="auto"/>
            <w:left w:val="none" w:sz="0" w:space="0" w:color="auto"/>
            <w:bottom w:val="none" w:sz="0" w:space="0" w:color="auto"/>
            <w:right w:val="none" w:sz="0" w:space="0" w:color="auto"/>
          </w:divBdr>
        </w:div>
        <w:div w:id="1942756309">
          <w:marLeft w:val="640"/>
          <w:marRight w:val="0"/>
          <w:marTop w:val="0"/>
          <w:marBottom w:val="0"/>
          <w:divBdr>
            <w:top w:val="none" w:sz="0" w:space="0" w:color="auto"/>
            <w:left w:val="none" w:sz="0" w:space="0" w:color="auto"/>
            <w:bottom w:val="none" w:sz="0" w:space="0" w:color="auto"/>
            <w:right w:val="none" w:sz="0" w:space="0" w:color="auto"/>
          </w:divBdr>
        </w:div>
        <w:div w:id="1133791575">
          <w:marLeft w:val="640"/>
          <w:marRight w:val="0"/>
          <w:marTop w:val="0"/>
          <w:marBottom w:val="0"/>
          <w:divBdr>
            <w:top w:val="none" w:sz="0" w:space="0" w:color="auto"/>
            <w:left w:val="none" w:sz="0" w:space="0" w:color="auto"/>
            <w:bottom w:val="none" w:sz="0" w:space="0" w:color="auto"/>
            <w:right w:val="none" w:sz="0" w:space="0" w:color="auto"/>
          </w:divBdr>
        </w:div>
        <w:div w:id="1048455178">
          <w:marLeft w:val="640"/>
          <w:marRight w:val="0"/>
          <w:marTop w:val="0"/>
          <w:marBottom w:val="0"/>
          <w:divBdr>
            <w:top w:val="none" w:sz="0" w:space="0" w:color="auto"/>
            <w:left w:val="none" w:sz="0" w:space="0" w:color="auto"/>
            <w:bottom w:val="none" w:sz="0" w:space="0" w:color="auto"/>
            <w:right w:val="none" w:sz="0" w:space="0" w:color="auto"/>
          </w:divBdr>
        </w:div>
        <w:div w:id="729577159">
          <w:marLeft w:val="640"/>
          <w:marRight w:val="0"/>
          <w:marTop w:val="0"/>
          <w:marBottom w:val="0"/>
          <w:divBdr>
            <w:top w:val="none" w:sz="0" w:space="0" w:color="auto"/>
            <w:left w:val="none" w:sz="0" w:space="0" w:color="auto"/>
            <w:bottom w:val="none" w:sz="0" w:space="0" w:color="auto"/>
            <w:right w:val="none" w:sz="0" w:space="0" w:color="auto"/>
          </w:divBdr>
        </w:div>
        <w:div w:id="1688865997">
          <w:marLeft w:val="640"/>
          <w:marRight w:val="0"/>
          <w:marTop w:val="0"/>
          <w:marBottom w:val="0"/>
          <w:divBdr>
            <w:top w:val="none" w:sz="0" w:space="0" w:color="auto"/>
            <w:left w:val="none" w:sz="0" w:space="0" w:color="auto"/>
            <w:bottom w:val="none" w:sz="0" w:space="0" w:color="auto"/>
            <w:right w:val="none" w:sz="0" w:space="0" w:color="auto"/>
          </w:divBdr>
        </w:div>
        <w:div w:id="374037784">
          <w:marLeft w:val="640"/>
          <w:marRight w:val="0"/>
          <w:marTop w:val="0"/>
          <w:marBottom w:val="0"/>
          <w:divBdr>
            <w:top w:val="none" w:sz="0" w:space="0" w:color="auto"/>
            <w:left w:val="none" w:sz="0" w:space="0" w:color="auto"/>
            <w:bottom w:val="none" w:sz="0" w:space="0" w:color="auto"/>
            <w:right w:val="none" w:sz="0" w:space="0" w:color="auto"/>
          </w:divBdr>
        </w:div>
        <w:div w:id="2019766880">
          <w:marLeft w:val="640"/>
          <w:marRight w:val="0"/>
          <w:marTop w:val="0"/>
          <w:marBottom w:val="0"/>
          <w:divBdr>
            <w:top w:val="none" w:sz="0" w:space="0" w:color="auto"/>
            <w:left w:val="none" w:sz="0" w:space="0" w:color="auto"/>
            <w:bottom w:val="none" w:sz="0" w:space="0" w:color="auto"/>
            <w:right w:val="none" w:sz="0" w:space="0" w:color="auto"/>
          </w:divBdr>
        </w:div>
        <w:div w:id="311913389">
          <w:marLeft w:val="640"/>
          <w:marRight w:val="0"/>
          <w:marTop w:val="0"/>
          <w:marBottom w:val="0"/>
          <w:divBdr>
            <w:top w:val="none" w:sz="0" w:space="0" w:color="auto"/>
            <w:left w:val="none" w:sz="0" w:space="0" w:color="auto"/>
            <w:bottom w:val="none" w:sz="0" w:space="0" w:color="auto"/>
            <w:right w:val="none" w:sz="0" w:space="0" w:color="auto"/>
          </w:divBdr>
        </w:div>
        <w:div w:id="1758477997">
          <w:marLeft w:val="640"/>
          <w:marRight w:val="0"/>
          <w:marTop w:val="0"/>
          <w:marBottom w:val="0"/>
          <w:divBdr>
            <w:top w:val="none" w:sz="0" w:space="0" w:color="auto"/>
            <w:left w:val="none" w:sz="0" w:space="0" w:color="auto"/>
            <w:bottom w:val="none" w:sz="0" w:space="0" w:color="auto"/>
            <w:right w:val="none" w:sz="0" w:space="0" w:color="auto"/>
          </w:divBdr>
        </w:div>
        <w:div w:id="370303631">
          <w:marLeft w:val="640"/>
          <w:marRight w:val="0"/>
          <w:marTop w:val="0"/>
          <w:marBottom w:val="0"/>
          <w:divBdr>
            <w:top w:val="none" w:sz="0" w:space="0" w:color="auto"/>
            <w:left w:val="none" w:sz="0" w:space="0" w:color="auto"/>
            <w:bottom w:val="none" w:sz="0" w:space="0" w:color="auto"/>
            <w:right w:val="none" w:sz="0" w:space="0" w:color="auto"/>
          </w:divBdr>
        </w:div>
        <w:div w:id="858930740">
          <w:marLeft w:val="640"/>
          <w:marRight w:val="0"/>
          <w:marTop w:val="0"/>
          <w:marBottom w:val="0"/>
          <w:divBdr>
            <w:top w:val="none" w:sz="0" w:space="0" w:color="auto"/>
            <w:left w:val="none" w:sz="0" w:space="0" w:color="auto"/>
            <w:bottom w:val="none" w:sz="0" w:space="0" w:color="auto"/>
            <w:right w:val="none" w:sz="0" w:space="0" w:color="auto"/>
          </w:divBdr>
        </w:div>
        <w:div w:id="1593468686">
          <w:marLeft w:val="640"/>
          <w:marRight w:val="0"/>
          <w:marTop w:val="0"/>
          <w:marBottom w:val="0"/>
          <w:divBdr>
            <w:top w:val="none" w:sz="0" w:space="0" w:color="auto"/>
            <w:left w:val="none" w:sz="0" w:space="0" w:color="auto"/>
            <w:bottom w:val="none" w:sz="0" w:space="0" w:color="auto"/>
            <w:right w:val="none" w:sz="0" w:space="0" w:color="auto"/>
          </w:divBdr>
        </w:div>
        <w:div w:id="646864865">
          <w:marLeft w:val="640"/>
          <w:marRight w:val="0"/>
          <w:marTop w:val="0"/>
          <w:marBottom w:val="0"/>
          <w:divBdr>
            <w:top w:val="none" w:sz="0" w:space="0" w:color="auto"/>
            <w:left w:val="none" w:sz="0" w:space="0" w:color="auto"/>
            <w:bottom w:val="none" w:sz="0" w:space="0" w:color="auto"/>
            <w:right w:val="none" w:sz="0" w:space="0" w:color="auto"/>
          </w:divBdr>
        </w:div>
        <w:div w:id="1887984472">
          <w:marLeft w:val="640"/>
          <w:marRight w:val="0"/>
          <w:marTop w:val="0"/>
          <w:marBottom w:val="0"/>
          <w:divBdr>
            <w:top w:val="none" w:sz="0" w:space="0" w:color="auto"/>
            <w:left w:val="none" w:sz="0" w:space="0" w:color="auto"/>
            <w:bottom w:val="none" w:sz="0" w:space="0" w:color="auto"/>
            <w:right w:val="none" w:sz="0" w:space="0" w:color="auto"/>
          </w:divBdr>
        </w:div>
        <w:div w:id="1487358898">
          <w:marLeft w:val="640"/>
          <w:marRight w:val="0"/>
          <w:marTop w:val="0"/>
          <w:marBottom w:val="0"/>
          <w:divBdr>
            <w:top w:val="none" w:sz="0" w:space="0" w:color="auto"/>
            <w:left w:val="none" w:sz="0" w:space="0" w:color="auto"/>
            <w:bottom w:val="none" w:sz="0" w:space="0" w:color="auto"/>
            <w:right w:val="none" w:sz="0" w:space="0" w:color="auto"/>
          </w:divBdr>
        </w:div>
        <w:div w:id="2075200951">
          <w:marLeft w:val="640"/>
          <w:marRight w:val="0"/>
          <w:marTop w:val="0"/>
          <w:marBottom w:val="0"/>
          <w:divBdr>
            <w:top w:val="none" w:sz="0" w:space="0" w:color="auto"/>
            <w:left w:val="none" w:sz="0" w:space="0" w:color="auto"/>
            <w:bottom w:val="none" w:sz="0" w:space="0" w:color="auto"/>
            <w:right w:val="none" w:sz="0" w:space="0" w:color="auto"/>
          </w:divBdr>
        </w:div>
        <w:div w:id="832187375">
          <w:marLeft w:val="640"/>
          <w:marRight w:val="0"/>
          <w:marTop w:val="0"/>
          <w:marBottom w:val="0"/>
          <w:divBdr>
            <w:top w:val="none" w:sz="0" w:space="0" w:color="auto"/>
            <w:left w:val="none" w:sz="0" w:space="0" w:color="auto"/>
            <w:bottom w:val="none" w:sz="0" w:space="0" w:color="auto"/>
            <w:right w:val="none" w:sz="0" w:space="0" w:color="auto"/>
          </w:divBdr>
        </w:div>
        <w:div w:id="2143383581">
          <w:marLeft w:val="640"/>
          <w:marRight w:val="0"/>
          <w:marTop w:val="0"/>
          <w:marBottom w:val="0"/>
          <w:divBdr>
            <w:top w:val="none" w:sz="0" w:space="0" w:color="auto"/>
            <w:left w:val="none" w:sz="0" w:space="0" w:color="auto"/>
            <w:bottom w:val="none" w:sz="0" w:space="0" w:color="auto"/>
            <w:right w:val="none" w:sz="0" w:space="0" w:color="auto"/>
          </w:divBdr>
        </w:div>
        <w:div w:id="998848678">
          <w:marLeft w:val="640"/>
          <w:marRight w:val="0"/>
          <w:marTop w:val="0"/>
          <w:marBottom w:val="0"/>
          <w:divBdr>
            <w:top w:val="none" w:sz="0" w:space="0" w:color="auto"/>
            <w:left w:val="none" w:sz="0" w:space="0" w:color="auto"/>
            <w:bottom w:val="none" w:sz="0" w:space="0" w:color="auto"/>
            <w:right w:val="none" w:sz="0" w:space="0" w:color="auto"/>
          </w:divBdr>
        </w:div>
        <w:div w:id="1262643097">
          <w:marLeft w:val="640"/>
          <w:marRight w:val="0"/>
          <w:marTop w:val="0"/>
          <w:marBottom w:val="0"/>
          <w:divBdr>
            <w:top w:val="none" w:sz="0" w:space="0" w:color="auto"/>
            <w:left w:val="none" w:sz="0" w:space="0" w:color="auto"/>
            <w:bottom w:val="none" w:sz="0" w:space="0" w:color="auto"/>
            <w:right w:val="none" w:sz="0" w:space="0" w:color="auto"/>
          </w:divBdr>
        </w:div>
        <w:div w:id="1847205766">
          <w:marLeft w:val="640"/>
          <w:marRight w:val="0"/>
          <w:marTop w:val="0"/>
          <w:marBottom w:val="0"/>
          <w:divBdr>
            <w:top w:val="none" w:sz="0" w:space="0" w:color="auto"/>
            <w:left w:val="none" w:sz="0" w:space="0" w:color="auto"/>
            <w:bottom w:val="none" w:sz="0" w:space="0" w:color="auto"/>
            <w:right w:val="none" w:sz="0" w:space="0" w:color="auto"/>
          </w:divBdr>
        </w:div>
        <w:div w:id="1700468933">
          <w:marLeft w:val="640"/>
          <w:marRight w:val="0"/>
          <w:marTop w:val="0"/>
          <w:marBottom w:val="0"/>
          <w:divBdr>
            <w:top w:val="none" w:sz="0" w:space="0" w:color="auto"/>
            <w:left w:val="none" w:sz="0" w:space="0" w:color="auto"/>
            <w:bottom w:val="none" w:sz="0" w:space="0" w:color="auto"/>
            <w:right w:val="none" w:sz="0" w:space="0" w:color="auto"/>
          </w:divBdr>
        </w:div>
        <w:div w:id="1516648782">
          <w:marLeft w:val="640"/>
          <w:marRight w:val="0"/>
          <w:marTop w:val="0"/>
          <w:marBottom w:val="0"/>
          <w:divBdr>
            <w:top w:val="none" w:sz="0" w:space="0" w:color="auto"/>
            <w:left w:val="none" w:sz="0" w:space="0" w:color="auto"/>
            <w:bottom w:val="none" w:sz="0" w:space="0" w:color="auto"/>
            <w:right w:val="none" w:sz="0" w:space="0" w:color="auto"/>
          </w:divBdr>
        </w:div>
        <w:div w:id="151525609">
          <w:marLeft w:val="640"/>
          <w:marRight w:val="0"/>
          <w:marTop w:val="0"/>
          <w:marBottom w:val="0"/>
          <w:divBdr>
            <w:top w:val="none" w:sz="0" w:space="0" w:color="auto"/>
            <w:left w:val="none" w:sz="0" w:space="0" w:color="auto"/>
            <w:bottom w:val="none" w:sz="0" w:space="0" w:color="auto"/>
            <w:right w:val="none" w:sz="0" w:space="0" w:color="auto"/>
          </w:divBdr>
        </w:div>
        <w:div w:id="853156468">
          <w:marLeft w:val="640"/>
          <w:marRight w:val="0"/>
          <w:marTop w:val="0"/>
          <w:marBottom w:val="0"/>
          <w:divBdr>
            <w:top w:val="none" w:sz="0" w:space="0" w:color="auto"/>
            <w:left w:val="none" w:sz="0" w:space="0" w:color="auto"/>
            <w:bottom w:val="none" w:sz="0" w:space="0" w:color="auto"/>
            <w:right w:val="none" w:sz="0" w:space="0" w:color="auto"/>
          </w:divBdr>
        </w:div>
        <w:div w:id="1119833831">
          <w:marLeft w:val="640"/>
          <w:marRight w:val="0"/>
          <w:marTop w:val="0"/>
          <w:marBottom w:val="0"/>
          <w:divBdr>
            <w:top w:val="none" w:sz="0" w:space="0" w:color="auto"/>
            <w:left w:val="none" w:sz="0" w:space="0" w:color="auto"/>
            <w:bottom w:val="none" w:sz="0" w:space="0" w:color="auto"/>
            <w:right w:val="none" w:sz="0" w:space="0" w:color="auto"/>
          </w:divBdr>
        </w:div>
        <w:div w:id="110633808">
          <w:marLeft w:val="640"/>
          <w:marRight w:val="0"/>
          <w:marTop w:val="0"/>
          <w:marBottom w:val="0"/>
          <w:divBdr>
            <w:top w:val="none" w:sz="0" w:space="0" w:color="auto"/>
            <w:left w:val="none" w:sz="0" w:space="0" w:color="auto"/>
            <w:bottom w:val="none" w:sz="0" w:space="0" w:color="auto"/>
            <w:right w:val="none" w:sz="0" w:space="0" w:color="auto"/>
          </w:divBdr>
        </w:div>
        <w:div w:id="1031301144">
          <w:marLeft w:val="640"/>
          <w:marRight w:val="0"/>
          <w:marTop w:val="0"/>
          <w:marBottom w:val="0"/>
          <w:divBdr>
            <w:top w:val="none" w:sz="0" w:space="0" w:color="auto"/>
            <w:left w:val="none" w:sz="0" w:space="0" w:color="auto"/>
            <w:bottom w:val="none" w:sz="0" w:space="0" w:color="auto"/>
            <w:right w:val="none" w:sz="0" w:space="0" w:color="auto"/>
          </w:divBdr>
        </w:div>
        <w:div w:id="2320274">
          <w:marLeft w:val="640"/>
          <w:marRight w:val="0"/>
          <w:marTop w:val="0"/>
          <w:marBottom w:val="0"/>
          <w:divBdr>
            <w:top w:val="none" w:sz="0" w:space="0" w:color="auto"/>
            <w:left w:val="none" w:sz="0" w:space="0" w:color="auto"/>
            <w:bottom w:val="none" w:sz="0" w:space="0" w:color="auto"/>
            <w:right w:val="none" w:sz="0" w:space="0" w:color="auto"/>
          </w:divBdr>
        </w:div>
        <w:div w:id="1780369759">
          <w:marLeft w:val="640"/>
          <w:marRight w:val="0"/>
          <w:marTop w:val="0"/>
          <w:marBottom w:val="0"/>
          <w:divBdr>
            <w:top w:val="none" w:sz="0" w:space="0" w:color="auto"/>
            <w:left w:val="none" w:sz="0" w:space="0" w:color="auto"/>
            <w:bottom w:val="none" w:sz="0" w:space="0" w:color="auto"/>
            <w:right w:val="none" w:sz="0" w:space="0" w:color="auto"/>
          </w:divBdr>
        </w:div>
        <w:div w:id="1861234698">
          <w:marLeft w:val="640"/>
          <w:marRight w:val="0"/>
          <w:marTop w:val="0"/>
          <w:marBottom w:val="0"/>
          <w:divBdr>
            <w:top w:val="none" w:sz="0" w:space="0" w:color="auto"/>
            <w:left w:val="none" w:sz="0" w:space="0" w:color="auto"/>
            <w:bottom w:val="none" w:sz="0" w:space="0" w:color="auto"/>
            <w:right w:val="none" w:sz="0" w:space="0" w:color="auto"/>
          </w:divBdr>
        </w:div>
        <w:div w:id="172957884">
          <w:marLeft w:val="640"/>
          <w:marRight w:val="0"/>
          <w:marTop w:val="0"/>
          <w:marBottom w:val="0"/>
          <w:divBdr>
            <w:top w:val="none" w:sz="0" w:space="0" w:color="auto"/>
            <w:left w:val="none" w:sz="0" w:space="0" w:color="auto"/>
            <w:bottom w:val="none" w:sz="0" w:space="0" w:color="auto"/>
            <w:right w:val="none" w:sz="0" w:space="0" w:color="auto"/>
          </w:divBdr>
        </w:div>
        <w:div w:id="1556357121">
          <w:marLeft w:val="640"/>
          <w:marRight w:val="0"/>
          <w:marTop w:val="0"/>
          <w:marBottom w:val="0"/>
          <w:divBdr>
            <w:top w:val="none" w:sz="0" w:space="0" w:color="auto"/>
            <w:left w:val="none" w:sz="0" w:space="0" w:color="auto"/>
            <w:bottom w:val="none" w:sz="0" w:space="0" w:color="auto"/>
            <w:right w:val="none" w:sz="0" w:space="0" w:color="auto"/>
          </w:divBdr>
        </w:div>
        <w:div w:id="1303535072">
          <w:marLeft w:val="640"/>
          <w:marRight w:val="0"/>
          <w:marTop w:val="0"/>
          <w:marBottom w:val="0"/>
          <w:divBdr>
            <w:top w:val="none" w:sz="0" w:space="0" w:color="auto"/>
            <w:left w:val="none" w:sz="0" w:space="0" w:color="auto"/>
            <w:bottom w:val="none" w:sz="0" w:space="0" w:color="auto"/>
            <w:right w:val="none" w:sz="0" w:space="0" w:color="auto"/>
          </w:divBdr>
        </w:div>
        <w:div w:id="224924717">
          <w:marLeft w:val="640"/>
          <w:marRight w:val="0"/>
          <w:marTop w:val="0"/>
          <w:marBottom w:val="0"/>
          <w:divBdr>
            <w:top w:val="none" w:sz="0" w:space="0" w:color="auto"/>
            <w:left w:val="none" w:sz="0" w:space="0" w:color="auto"/>
            <w:bottom w:val="none" w:sz="0" w:space="0" w:color="auto"/>
            <w:right w:val="none" w:sz="0" w:space="0" w:color="auto"/>
          </w:divBdr>
        </w:div>
        <w:div w:id="539899331">
          <w:marLeft w:val="640"/>
          <w:marRight w:val="0"/>
          <w:marTop w:val="0"/>
          <w:marBottom w:val="0"/>
          <w:divBdr>
            <w:top w:val="none" w:sz="0" w:space="0" w:color="auto"/>
            <w:left w:val="none" w:sz="0" w:space="0" w:color="auto"/>
            <w:bottom w:val="none" w:sz="0" w:space="0" w:color="auto"/>
            <w:right w:val="none" w:sz="0" w:space="0" w:color="auto"/>
          </w:divBdr>
        </w:div>
        <w:div w:id="166679645">
          <w:marLeft w:val="640"/>
          <w:marRight w:val="0"/>
          <w:marTop w:val="0"/>
          <w:marBottom w:val="0"/>
          <w:divBdr>
            <w:top w:val="none" w:sz="0" w:space="0" w:color="auto"/>
            <w:left w:val="none" w:sz="0" w:space="0" w:color="auto"/>
            <w:bottom w:val="none" w:sz="0" w:space="0" w:color="auto"/>
            <w:right w:val="none" w:sz="0" w:space="0" w:color="auto"/>
          </w:divBdr>
        </w:div>
        <w:div w:id="366687269">
          <w:marLeft w:val="640"/>
          <w:marRight w:val="0"/>
          <w:marTop w:val="0"/>
          <w:marBottom w:val="0"/>
          <w:divBdr>
            <w:top w:val="none" w:sz="0" w:space="0" w:color="auto"/>
            <w:left w:val="none" w:sz="0" w:space="0" w:color="auto"/>
            <w:bottom w:val="none" w:sz="0" w:space="0" w:color="auto"/>
            <w:right w:val="none" w:sz="0" w:space="0" w:color="auto"/>
          </w:divBdr>
        </w:div>
        <w:div w:id="25177644">
          <w:marLeft w:val="640"/>
          <w:marRight w:val="0"/>
          <w:marTop w:val="0"/>
          <w:marBottom w:val="0"/>
          <w:divBdr>
            <w:top w:val="none" w:sz="0" w:space="0" w:color="auto"/>
            <w:left w:val="none" w:sz="0" w:space="0" w:color="auto"/>
            <w:bottom w:val="none" w:sz="0" w:space="0" w:color="auto"/>
            <w:right w:val="none" w:sz="0" w:space="0" w:color="auto"/>
          </w:divBdr>
        </w:div>
        <w:div w:id="1608466933">
          <w:marLeft w:val="640"/>
          <w:marRight w:val="0"/>
          <w:marTop w:val="0"/>
          <w:marBottom w:val="0"/>
          <w:divBdr>
            <w:top w:val="none" w:sz="0" w:space="0" w:color="auto"/>
            <w:left w:val="none" w:sz="0" w:space="0" w:color="auto"/>
            <w:bottom w:val="none" w:sz="0" w:space="0" w:color="auto"/>
            <w:right w:val="none" w:sz="0" w:space="0" w:color="auto"/>
          </w:divBdr>
        </w:div>
        <w:div w:id="2045255361">
          <w:marLeft w:val="640"/>
          <w:marRight w:val="0"/>
          <w:marTop w:val="0"/>
          <w:marBottom w:val="0"/>
          <w:divBdr>
            <w:top w:val="none" w:sz="0" w:space="0" w:color="auto"/>
            <w:left w:val="none" w:sz="0" w:space="0" w:color="auto"/>
            <w:bottom w:val="none" w:sz="0" w:space="0" w:color="auto"/>
            <w:right w:val="none" w:sz="0" w:space="0" w:color="auto"/>
          </w:divBdr>
        </w:div>
        <w:div w:id="1718511684">
          <w:marLeft w:val="640"/>
          <w:marRight w:val="0"/>
          <w:marTop w:val="0"/>
          <w:marBottom w:val="0"/>
          <w:divBdr>
            <w:top w:val="none" w:sz="0" w:space="0" w:color="auto"/>
            <w:left w:val="none" w:sz="0" w:space="0" w:color="auto"/>
            <w:bottom w:val="none" w:sz="0" w:space="0" w:color="auto"/>
            <w:right w:val="none" w:sz="0" w:space="0" w:color="auto"/>
          </w:divBdr>
        </w:div>
        <w:div w:id="462039177">
          <w:marLeft w:val="640"/>
          <w:marRight w:val="0"/>
          <w:marTop w:val="0"/>
          <w:marBottom w:val="0"/>
          <w:divBdr>
            <w:top w:val="none" w:sz="0" w:space="0" w:color="auto"/>
            <w:left w:val="none" w:sz="0" w:space="0" w:color="auto"/>
            <w:bottom w:val="none" w:sz="0" w:space="0" w:color="auto"/>
            <w:right w:val="none" w:sz="0" w:space="0" w:color="auto"/>
          </w:divBdr>
        </w:div>
        <w:div w:id="537277125">
          <w:marLeft w:val="640"/>
          <w:marRight w:val="0"/>
          <w:marTop w:val="0"/>
          <w:marBottom w:val="0"/>
          <w:divBdr>
            <w:top w:val="none" w:sz="0" w:space="0" w:color="auto"/>
            <w:left w:val="none" w:sz="0" w:space="0" w:color="auto"/>
            <w:bottom w:val="none" w:sz="0" w:space="0" w:color="auto"/>
            <w:right w:val="none" w:sz="0" w:space="0" w:color="auto"/>
          </w:divBdr>
        </w:div>
        <w:div w:id="1235626268">
          <w:marLeft w:val="640"/>
          <w:marRight w:val="0"/>
          <w:marTop w:val="0"/>
          <w:marBottom w:val="0"/>
          <w:divBdr>
            <w:top w:val="none" w:sz="0" w:space="0" w:color="auto"/>
            <w:left w:val="none" w:sz="0" w:space="0" w:color="auto"/>
            <w:bottom w:val="none" w:sz="0" w:space="0" w:color="auto"/>
            <w:right w:val="none" w:sz="0" w:space="0" w:color="auto"/>
          </w:divBdr>
        </w:div>
        <w:div w:id="891578702">
          <w:marLeft w:val="640"/>
          <w:marRight w:val="0"/>
          <w:marTop w:val="0"/>
          <w:marBottom w:val="0"/>
          <w:divBdr>
            <w:top w:val="none" w:sz="0" w:space="0" w:color="auto"/>
            <w:left w:val="none" w:sz="0" w:space="0" w:color="auto"/>
            <w:bottom w:val="none" w:sz="0" w:space="0" w:color="auto"/>
            <w:right w:val="none" w:sz="0" w:space="0" w:color="auto"/>
          </w:divBdr>
        </w:div>
      </w:divsChild>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19884349">
      <w:bodyDiv w:val="1"/>
      <w:marLeft w:val="0"/>
      <w:marRight w:val="0"/>
      <w:marTop w:val="0"/>
      <w:marBottom w:val="0"/>
      <w:divBdr>
        <w:top w:val="none" w:sz="0" w:space="0" w:color="auto"/>
        <w:left w:val="none" w:sz="0" w:space="0" w:color="auto"/>
        <w:bottom w:val="none" w:sz="0" w:space="0" w:color="auto"/>
        <w:right w:val="none" w:sz="0" w:space="0" w:color="auto"/>
      </w:divBdr>
      <w:divsChild>
        <w:div w:id="1429034171">
          <w:marLeft w:val="640"/>
          <w:marRight w:val="0"/>
          <w:marTop w:val="0"/>
          <w:marBottom w:val="0"/>
          <w:divBdr>
            <w:top w:val="none" w:sz="0" w:space="0" w:color="auto"/>
            <w:left w:val="none" w:sz="0" w:space="0" w:color="auto"/>
            <w:bottom w:val="none" w:sz="0" w:space="0" w:color="auto"/>
            <w:right w:val="none" w:sz="0" w:space="0" w:color="auto"/>
          </w:divBdr>
        </w:div>
        <w:div w:id="870412821">
          <w:marLeft w:val="640"/>
          <w:marRight w:val="0"/>
          <w:marTop w:val="0"/>
          <w:marBottom w:val="0"/>
          <w:divBdr>
            <w:top w:val="none" w:sz="0" w:space="0" w:color="auto"/>
            <w:left w:val="none" w:sz="0" w:space="0" w:color="auto"/>
            <w:bottom w:val="none" w:sz="0" w:space="0" w:color="auto"/>
            <w:right w:val="none" w:sz="0" w:space="0" w:color="auto"/>
          </w:divBdr>
        </w:div>
        <w:div w:id="748041598">
          <w:marLeft w:val="640"/>
          <w:marRight w:val="0"/>
          <w:marTop w:val="0"/>
          <w:marBottom w:val="0"/>
          <w:divBdr>
            <w:top w:val="none" w:sz="0" w:space="0" w:color="auto"/>
            <w:left w:val="none" w:sz="0" w:space="0" w:color="auto"/>
            <w:bottom w:val="none" w:sz="0" w:space="0" w:color="auto"/>
            <w:right w:val="none" w:sz="0" w:space="0" w:color="auto"/>
          </w:divBdr>
        </w:div>
        <w:div w:id="1172375273">
          <w:marLeft w:val="640"/>
          <w:marRight w:val="0"/>
          <w:marTop w:val="0"/>
          <w:marBottom w:val="0"/>
          <w:divBdr>
            <w:top w:val="none" w:sz="0" w:space="0" w:color="auto"/>
            <w:left w:val="none" w:sz="0" w:space="0" w:color="auto"/>
            <w:bottom w:val="none" w:sz="0" w:space="0" w:color="auto"/>
            <w:right w:val="none" w:sz="0" w:space="0" w:color="auto"/>
          </w:divBdr>
        </w:div>
        <w:div w:id="645547480">
          <w:marLeft w:val="640"/>
          <w:marRight w:val="0"/>
          <w:marTop w:val="0"/>
          <w:marBottom w:val="0"/>
          <w:divBdr>
            <w:top w:val="none" w:sz="0" w:space="0" w:color="auto"/>
            <w:left w:val="none" w:sz="0" w:space="0" w:color="auto"/>
            <w:bottom w:val="none" w:sz="0" w:space="0" w:color="auto"/>
            <w:right w:val="none" w:sz="0" w:space="0" w:color="auto"/>
          </w:divBdr>
        </w:div>
        <w:div w:id="70275582">
          <w:marLeft w:val="640"/>
          <w:marRight w:val="0"/>
          <w:marTop w:val="0"/>
          <w:marBottom w:val="0"/>
          <w:divBdr>
            <w:top w:val="none" w:sz="0" w:space="0" w:color="auto"/>
            <w:left w:val="none" w:sz="0" w:space="0" w:color="auto"/>
            <w:bottom w:val="none" w:sz="0" w:space="0" w:color="auto"/>
            <w:right w:val="none" w:sz="0" w:space="0" w:color="auto"/>
          </w:divBdr>
        </w:div>
        <w:div w:id="272136034">
          <w:marLeft w:val="640"/>
          <w:marRight w:val="0"/>
          <w:marTop w:val="0"/>
          <w:marBottom w:val="0"/>
          <w:divBdr>
            <w:top w:val="none" w:sz="0" w:space="0" w:color="auto"/>
            <w:left w:val="none" w:sz="0" w:space="0" w:color="auto"/>
            <w:bottom w:val="none" w:sz="0" w:space="0" w:color="auto"/>
            <w:right w:val="none" w:sz="0" w:space="0" w:color="auto"/>
          </w:divBdr>
        </w:div>
        <w:div w:id="177889133">
          <w:marLeft w:val="640"/>
          <w:marRight w:val="0"/>
          <w:marTop w:val="0"/>
          <w:marBottom w:val="0"/>
          <w:divBdr>
            <w:top w:val="none" w:sz="0" w:space="0" w:color="auto"/>
            <w:left w:val="none" w:sz="0" w:space="0" w:color="auto"/>
            <w:bottom w:val="none" w:sz="0" w:space="0" w:color="auto"/>
            <w:right w:val="none" w:sz="0" w:space="0" w:color="auto"/>
          </w:divBdr>
        </w:div>
        <w:div w:id="1781341461">
          <w:marLeft w:val="640"/>
          <w:marRight w:val="0"/>
          <w:marTop w:val="0"/>
          <w:marBottom w:val="0"/>
          <w:divBdr>
            <w:top w:val="none" w:sz="0" w:space="0" w:color="auto"/>
            <w:left w:val="none" w:sz="0" w:space="0" w:color="auto"/>
            <w:bottom w:val="none" w:sz="0" w:space="0" w:color="auto"/>
            <w:right w:val="none" w:sz="0" w:space="0" w:color="auto"/>
          </w:divBdr>
        </w:div>
        <w:div w:id="799415955">
          <w:marLeft w:val="640"/>
          <w:marRight w:val="0"/>
          <w:marTop w:val="0"/>
          <w:marBottom w:val="0"/>
          <w:divBdr>
            <w:top w:val="none" w:sz="0" w:space="0" w:color="auto"/>
            <w:left w:val="none" w:sz="0" w:space="0" w:color="auto"/>
            <w:bottom w:val="none" w:sz="0" w:space="0" w:color="auto"/>
            <w:right w:val="none" w:sz="0" w:space="0" w:color="auto"/>
          </w:divBdr>
        </w:div>
        <w:div w:id="7296503">
          <w:marLeft w:val="640"/>
          <w:marRight w:val="0"/>
          <w:marTop w:val="0"/>
          <w:marBottom w:val="0"/>
          <w:divBdr>
            <w:top w:val="none" w:sz="0" w:space="0" w:color="auto"/>
            <w:left w:val="none" w:sz="0" w:space="0" w:color="auto"/>
            <w:bottom w:val="none" w:sz="0" w:space="0" w:color="auto"/>
            <w:right w:val="none" w:sz="0" w:space="0" w:color="auto"/>
          </w:divBdr>
        </w:div>
        <w:div w:id="382405625">
          <w:marLeft w:val="640"/>
          <w:marRight w:val="0"/>
          <w:marTop w:val="0"/>
          <w:marBottom w:val="0"/>
          <w:divBdr>
            <w:top w:val="none" w:sz="0" w:space="0" w:color="auto"/>
            <w:left w:val="none" w:sz="0" w:space="0" w:color="auto"/>
            <w:bottom w:val="none" w:sz="0" w:space="0" w:color="auto"/>
            <w:right w:val="none" w:sz="0" w:space="0" w:color="auto"/>
          </w:divBdr>
        </w:div>
        <w:div w:id="1704093900">
          <w:marLeft w:val="640"/>
          <w:marRight w:val="0"/>
          <w:marTop w:val="0"/>
          <w:marBottom w:val="0"/>
          <w:divBdr>
            <w:top w:val="none" w:sz="0" w:space="0" w:color="auto"/>
            <w:left w:val="none" w:sz="0" w:space="0" w:color="auto"/>
            <w:bottom w:val="none" w:sz="0" w:space="0" w:color="auto"/>
            <w:right w:val="none" w:sz="0" w:space="0" w:color="auto"/>
          </w:divBdr>
        </w:div>
        <w:div w:id="2020042171">
          <w:marLeft w:val="640"/>
          <w:marRight w:val="0"/>
          <w:marTop w:val="0"/>
          <w:marBottom w:val="0"/>
          <w:divBdr>
            <w:top w:val="none" w:sz="0" w:space="0" w:color="auto"/>
            <w:left w:val="none" w:sz="0" w:space="0" w:color="auto"/>
            <w:bottom w:val="none" w:sz="0" w:space="0" w:color="auto"/>
            <w:right w:val="none" w:sz="0" w:space="0" w:color="auto"/>
          </w:divBdr>
        </w:div>
        <w:div w:id="1543130117">
          <w:marLeft w:val="640"/>
          <w:marRight w:val="0"/>
          <w:marTop w:val="0"/>
          <w:marBottom w:val="0"/>
          <w:divBdr>
            <w:top w:val="none" w:sz="0" w:space="0" w:color="auto"/>
            <w:left w:val="none" w:sz="0" w:space="0" w:color="auto"/>
            <w:bottom w:val="none" w:sz="0" w:space="0" w:color="auto"/>
            <w:right w:val="none" w:sz="0" w:space="0" w:color="auto"/>
          </w:divBdr>
        </w:div>
        <w:div w:id="217134884">
          <w:marLeft w:val="640"/>
          <w:marRight w:val="0"/>
          <w:marTop w:val="0"/>
          <w:marBottom w:val="0"/>
          <w:divBdr>
            <w:top w:val="none" w:sz="0" w:space="0" w:color="auto"/>
            <w:left w:val="none" w:sz="0" w:space="0" w:color="auto"/>
            <w:bottom w:val="none" w:sz="0" w:space="0" w:color="auto"/>
            <w:right w:val="none" w:sz="0" w:space="0" w:color="auto"/>
          </w:divBdr>
        </w:div>
        <w:div w:id="53044574">
          <w:marLeft w:val="640"/>
          <w:marRight w:val="0"/>
          <w:marTop w:val="0"/>
          <w:marBottom w:val="0"/>
          <w:divBdr>
            <w:top w:val="none" w:sz="0" w:space="0" w:color="auto"/>
            <w:left w:val="none" w:sz="0" w:space="0" w:color="auto"/>
            <w:bottom w:val="none" w:sz="0" w:space="0" w:color="auto"/>
            <w:right w:val="none" w:sz="0" w:space="0" w:color="auto"/>
          </w:divBdr>
        </w:div>
        <w:div w:id="1530072818">
          <w:marLeft w:val="640"/>
          <w:marRight w:val="0"/>
          <w:marTop w:val="0"/>
          <w:marBottom w:val="0"/>
          <w:divBdr>
            <w:top w:val="none" w:sz="0" w:space="0" w:color="auto"/>
            <w:left w:val="none" w:sz="0" w:space="0" w:color="auto"/>
            <w:bottom w:val="none" w:sz="0" w:space="0" w:color="auto"/>
            <w:right w:val="none" w:sz="0" w:space="0" w:color="auto"/>
          </w:divBdr>
        </w:div>
        <w:div w:id="1988314251">
          <w:marLeft w:val="640"/>
          <w:marRight w:val="0"/>
          <w:marTop w:val="0"/>
          <w:marBottom w:val="0"/>
          <w:divBdr>
            <w:top w:val="none" w:sz="0" w:space="0" w:color="auto"/>
            <w:left w:val="none" w:sz="0" w:space="0" w:color="auto"/>
            <w:bottom w:val="none" w:sz="0" w:space="0" w:color="auto"/>
            <w:right w:val="none" w:sz="0" w:space="0" w:color="auto"/>
          </w:divBdr>
        </w:div>
        <w:div w:id="827088528">
          <w:marLeft w:val="640"/>
          <w:marRight w:val="0"/>
          <w:marTop w:val="0"/>
          <w:marBottom w:val="0"/>
          <w:divBdr>
            <w:top w:val="none" w:sz="0" w:space="0" w:color="auto"/>
            <w:left w:val="none" w:sz="0" w:space="0" w:color="auto"/>
            <w:bottom w:val="none" w:sz="0" w:space="0" w:color="auto"/>
            <w:right w:val="none" w:sz="0" w:space="0" w:color="auto"/>
          </w:divBdr>
        </w:div>
        <w:div w:id="1437865791">
          <w:marLeft w:val="640"/>
          <w:marRight w:val="0"/>
          <w:marTop w:val="0"/>
          <w:marBottom w:val="0"/>
          <w:divBdr>
            <w:top w:val="none" w:sz="0" w:space="0" w:color="auto"/>
            <w:left w:val="none" w:sz="0" w:space="0" w:color="auto"/>
            <w:bottom w:val="none" w:sz="0" w:space="0" w:color="auto"/>
            <w:right w:val="none" w:sz="0" w:space="0" w:color="auto"/>
          </w:divBdr>
        </w:div>
        <w:div w:id="1360427205">
          <w:marLeft w:val="640"/>
          <w:marRight w:val="0"/>
          <w:marTop w:val="0"/>
          <w:marBottom w:val="0"/>
          <w:divBdr>
            <w:top w:val="none" w:sz="0" w:space="0" w:color="auto"/>
            <w:left w:val="none" w:sz="0" w:space="0" w:color="auto"/>
            <w:bottom w:val="none" w:sz="0" w:space="0" w:color="auto"/>
            <w:right w:val="none" w:sz="0" w:space="0" w:color="auto"/>
          </w:divBdr>
        </w:div>
        <w:div w:id="1225484835">
          <w:marLeft w:val="640"/>
          <w:marRight w:val="0"/>
          <w:marTop w:val="0"/>
          <w:marBottom w:val="0"/>
          <w:divBdr>
            <w:top w:val="none" w:sz="0" w:space="0" w:color="auto"/>
            <w:left w:val="none" w:sz="0" w:space="0" w:color="auto"/>
            <w:bottom w:val="none" w:sz="0" w:space="0" w:color="auto"/>
            <w:right w:val="none" w:sz="0" w:space="0" w:color="auto"/>
          </w:divBdr>
        </w:div>
        <w:div w:id="1654796042">
          <w:marLeft w:val="640"/>
          <w:marRight w:val="0"/>
          <w:marTop w:val="0"/>
          <w:marBottom w:val="0"/>
          <w:divBdr>
            <w:top w:val="none" w:sz="0" w:space="0" w:color="auto"/>
            <w:left w:val="none" w:sz="0" w:space="0" w:color="auto"/>
            <w:bottom w:val="none" w:sz="0" w:space="0" w:color="auto"/>
            <w:right w:val="none" w:sz="0" w:space="0" w:color="auto"/>
          </w:divBdr>
        </w:div>
        <w:div w:id="854879620">
          <w:marLeft w:val="640"/>
          <w:marRight w:val="0"/>
          <w:marTop w:val="0"/>
          <w:marBottom w:val="0"/>
          <w:divBdr>
            <w:top w:val="none" w:sz="0" w:space="0" w:color="auto"/>
            <w:left w:val="none" w:sz="0" w:space="0" w:color="auto"/>
            <w:bottom w:val="none" w:sz="0" w:space="0" w:color="auto"/>
            <w:right w:val="none" w:sz="0" w:space="0" w:color="auto"/>
          </w:divBdr>
        </w:div>
        <w:div w:id="2111467482">
          <w:marLeft w:val="640"/>
          <w:marRight w:val="0"/>
          <w:marTop w:val="0"/>
          <w:marBottom w:val="0"/>
          <w:divBdr>
            <w:top w:val="none" w:sz="0" w:space="0" w:color="auto"/>
            <w:left w:val="none" w:sz="0" w:space="0" w:color="auto"/>
            <w:bottom w:val="none" w:sz="0" w:space="0" w:color="auto"/>
            <w:right w:val="none" w:sz="0" w:space="0" w:color="auto"/>
          </w:divBdr>
        </w:div>
        <w:div w:id="382338125">
          <w:marLeft w:val="640"/>
          <w:marRight w:val="0"/>
          <w:marTop w:val="0"/>
          <w:marBottom w:val="0"/>
          <w:divBdr>
            <w:top w:val="none" w:sz="0" w:space="0" w:color="auto"/>
            <w:left w:val="none" w:sz="0" w:space="0" w:color="auto"/>
            <w:bottom w:val="none" w:sz="0" w:space="0" w:color="auto"/>
            <w:right w:val="none" w:sz="0" w:space="0" w:color="auto"/>
          </w:divBdr>
        </w:div>
        <w:div w:id="137066357">
          <w:marLeft w:val="640"/>
          <w:marRight w:val="0"/>
          <w:marTop w:val="0"/>
          <w:marBottom w:val="0"/>
          <w:divBdr>
            <w:top w:val="none" w:sz="0" w:space="0" w:color="auto"/>
            <w:left w:val="none" w:sz="0" w:space="0" w:color="auto"/>
            <w:bottom w:val="none" w:sz="0" w:space="0" w:color="auto"/>
            <w:right w:val="none" w:sz="0" w:space="0" w:color="auto"/>
          </w:divBdr>
        </w:div>
        <w:div w:id="1767967764">
          <w:marLeft w:val="640"/>
          <w:marRight w:val="0"/>
          <w:marTop w:val="0"/>
          <w:marBottom w:val="0"/>
          <w:divBdr>
            <w:top w:val="none" w:sz="0" w:space="0" w:color="auto"/>
            <w:left w:val="none" w:sz="0" w:space="0" w:color="auto"/>
            <w:bottom w:val="none" w:sz="0" w:space="0" w:color="auto"/>
            <w:right w:val="none" w:sz="0" w:space="0" w:color="auto"/>
          </w:divBdr>
        </w:div>
        <w:div w:id="1824077240">
          <w:marLeft w:val="640"/>
          <w:marRight w:val="0"/>
          <w:marTop w:val="0"/>
          <w:marBottom w:val="0"/>
          <w:divBdr>
            <w:top w:val="none" w:sz="0" w:space="0" w:color="auto"/>
            <w:left w:val="none" w:sz="0" w:space="0" w:color="auto"/>
            <w:bottom w:val="none" w:sz="0" w:space="0" w:color="auto"/>
            <w:right w:val="none" w:sz="0" w:space="0" w:color="auto"/>
          </w:divBdr>
        </w:div>
        <w:div w:id="1601133995">
          <w:marLeft w:val="640"/>
          <w:marRight w:val="0"/>
          <w:marTop w:val="0"/>
          <w:marBottom w:val="0"/>
          <w:divBdr>
            <w:top w:val="none" w:sz="0" w:space="0" w:color="auto"/>
            <w:left w:val="none" w:sz="0" w:space="0" w:color="auto"/>
            <w:bottom w:val="none" w:sz="0" w:space="0" w:color="auto"/>
            <w:right w:val="none" w:sz="0" w:space="0" w:color="auto"/>
          </w:divBdr>
        </w:div>
        <w:div w:id="92165401">
          <w:marLeft w:val="640"/>
          <w:marRight w:val="0"/>
          <w:marTop w:val="0"/>
          <w:marBottom w:val="0"/>
          <w:divBdr>
            <w:top w:val="none" w:sz="0" w:space="0" w:color="auto"/>
            <w:left w:val="none" w:sz="0" w:space="0" w:color="auto"/>
            <w:bottom w:val="none" w:sz="0" w:space="0" w:color="auto"/>
            <w:right w:val="none" w:sz="0" w:space="0" w:color="auto"/>
          </w:divBdr>
        </w:div>
        <w:div w:id="927227417">
          <w:marLeft w:val="640"/>
          <w:marRight w:val="0"/>
          <w:marTop w:val="0"/>
          <w:marBottom w:val="0"/>
          <w:divBdr>
            <w:top w:val="none" w:sz="0" w:space="0" w:color="auto"/>
            <w:left w:val="none" w:sz="0" w:space="0" w:color="auto"/>
            <w:bottom w:val="none" w:sz="0" w:space="0" w:color="auto"/>
            <w:right w:val="none" w:sz="0" w:space="0" w:color="auto"/>
          </w:divBdr>
        </w:div>
        <w:div w:id="33117748">
          <w:marLeft w:val="640"/>
          <w:marRight w:val="0"/>
          <w:marTop w:val="0"/>
          <w:marBottom w:val="0"/>
          <w:divBdr>
            <w:top w:val="none" w:sz="0" w:space="0" w:color="auto"/>
            <w:left w:val="none" w:sz="0" w:space="0" w:color="auto"/>
            <w:bottom w:val="none" w:sz="0" w:space="0" w:color="auto"/>
            <w:right w:val="none" w:sz="0" w:space="0" w:color="auto"/>
          </w:divBdr>
        </w:div>
        <w:div w:id="958730981">
          <w:marLeft w:val="640"/>
          <w:marRight w:val="0"/>
          <w:marTop w:val="0"/>
          <w:marBottom w:val="0"/>
          <w:divBdr>
            <w:top w:val="none" w:sz="0" w:space="0" w:color="auto"/>
            <w:left w:val="none" w:sz="0" w:space="0" w:color="auto"/>
            <w:bottom w:val="none" w:sz="0" w:space="0" w:color="auto"/>
            <w:right w:val="none" w:sz="0" w:space="0" w:color="auto"/>
          </w:divBdr>
        </w:div>
        <w:div w:id="1827672314">
          <w:marLeft w:val="640"/>
          <w:marRight w:val="0"/>
          <w:marTop w:val="0"/>
          <w:marBottom w:val="0"/>
          <w:divBdr>
            <w:top w:val="none" w:sz="0" w:space="0" w:color="auto"/>
            <w:left w:val="none" w:sz="0" w:space="0" w:color="auto"/>
            <w:bottom w:val="none" w:sz="0" w:space="0" w:color="auto"/>
            <w:right w:val="none" w:sz="0" w:space="0" w:color="auto"/>
          </w:divBdr>
        </w:div>
        <w:div w:id="1678072438">
          <w:marLeft w:val="640"/>
          <w:marRight w:val="0"/>
          <w:marTop w:val="0"/>
          <w:marBottom w:val="0"/>
          <w:divBdr>
            <w:top w:val="none" w:sz="0" w:space="0" w:color="auto"/>
            <w:left w:val="none" w:sz="0" w:space="0" w:color="auto"/>
            <w:bottom w:val="none" w:sz="0" w:space="0" w:color="auto"/>
            <w:right w:val="none" w:sz="0" w:space="0" w:color="auto"/>
          </w:divBdr>
        </w:div>
        <w:div w:id="2145928081">
          <w:marLeft w:val="640"/>
          <w:marRight w:val="0"/>
          <w:marTop w:val="0"/>
          <w:marBottom w:val="0"/>
          <w:divBdr>
            <w:top w:val="none" w:sz="0" w:space="0" w:color="auto"/>
            <w:left w:val="none" w:sz="0" w:space="0" w:color="auto"/>
            <w:bottom w:val="none" w:sz="0" w:space="0" w:color="auto"/>
            <w:right w:val="none" w:sz="0" w:space="0" w:color="auto"/>
          </w:divBdr>
        </w:div>
        <w:div w:id="709647490">
          <w:marLeft w:val="640"/>
          <w:marRight w:val="0"/>
          <w:marTop w:val="0"/>
          <w:marBottom w:val="0"/>
          <w:divBdr>
            <w:top w:val="none" w:sz="0" w:space="0" w:color="auto"/>
            <w:left w:val="none" w:sz="0" w:space="0" w:color="auto"/>
            <w:bottom w:val="none" w:sz="0" w:space="0" w:color="auto"/>
            <w:right w:val="none" w:sz="0" w:space="0" w:color="auto"/>
          </w:divBdr>
        </w:div>
        <w:div w:id="2139955715">
          <w:marLeft w:val="640"/>
          <w:marRight w:val="0"/>
          <w:marTop w:val="0"/>
          <w:marBottom w:val="0"/>
          <w:divBdr>
            <w:top w:val="none" w:sz="0" w:space="0" w:color="auto"/>
            <w:left w:val="none" w:sz="0" w:space="0" w:color="auto"/>
            <w:bottom w:val="none" w:sz="0" w:space="0" w:color="auto"/>
            <w:right w:val="none" w:sz="0" w:space="0" w:color="auto"/>
          </w:divBdr>
        </w:div>
        <w:div w:id="1814712179">
          <w:marLeft w:val="640"/>
          <w:marRight w:val="0"/>
          <w:marTop w:val="0"/>
          <w:marBottom w:val="0"/>
          <w:divBdr>
            <w:top w:val="none" w:sz="0" w:space="0" w:color="auto"/>
            <w:left w:val="none" w:sz="0" w:space="0" w:color="auto"/>
            <w:bottom w:val="none" w:sz="0" w:space="0" w:color="auto"/>
            <w:right w:val="none" w:sz="0" w:space="0" w:color="auto"/>
          </w:divBdr>
        </w:div>
        <w:div w:id="362289808">
          <w:marLeft w:val="640"/>
          <w:marRight w:val="0"/>
          <w:marTop w:val="0"/>
          <w:marBottom w:val="0"/>
          <w:divBdr>
            <w:top w:val="none" w:sz="0" w:space="0" w:color="auto"/>
            <w:left w:val="none" w:sz="0" w:space="0" w:color="auto"/>
            <w:bottom w:val="none" w:sz="0" w:space="0" w:color="auto"/>
            <w:right w:val="none" w:sz="0" w:space="0" w:color="auto"/>
          </w:divBdr>
        </w:div>
        <w:div w:id="474177305">
          <w:marLeft w:val="640"/>
          <w:marRight w:val="0"/>
          <w:marTop w:val="0"/>
          <w:marBottom w:val="0"/>
          <w:divBdr>
            <w:top w:val="none" w:sz="0" w:space="0" w:color="auto"/>
            <w:left w:val="none" w:sz="0" w:space="0" w:color="auto"/>
            <w:bottom w:val="none" w:sz="0" w:space="0" w:color="auto"/>
            <w:right w:val="none" w:sz="0" w:space="0" w:color="auto"/>
          </w:divBdr>
        </w:div>
        <w:div w:id="1495536747">
          <w:marLeft w:val="640"/>
          <w:marRight w:val="0"/>
          <w:marTop w:val="0"/>
          <w:marBottom w:val="0"/>
          <w:divBdr>
            <w:top w:val="none" w:sz="0" w:space="0" w:color="auto"/>
            <w:left w:val="none" w:sz="0" w:space="0" w:color="auto"/>
            <w:bottom w:val="none" w:sz="0" w:space="0" w:color="auto"/>
            <w:right w:val="none" w:sz="0" w:space="0" w:color="auto"/>
          </w:divBdr>
        </w:div>
        <w:div w:id="1249659674">
          <w:marLeft w:val="640"/>
          <w:marRight w:val="0"/>
          <w:marTop w:val="0"/>
          <w:marBottom w:val="0"/>
          <w:divBdr>
            <w:top w:val="none" w:sz="0" w:space="0" w:color="auto"/>
            <w:left w:val="none" w:sz="0" w:space="0" w:color="auto"/>
            <w:bottom w:val="none" w:sz="0" w:space="0" w:color="auto"/>
            <w:right w:val="none" w:sz="0" w:space="0" w:color="auto"/>
          </w:divBdr>
        </w:div>
        <w:div w:id="1321930901">
          <w:marLeft w:val="640"/>
          <w:marRight w:val="0"/>
          <w:marTop w:val="0"/>
          <w:marBottom w:val="0"/>
          <w:divBdr>
            <w:top w:val="none" w:sz="0" w:space="0" w:color="auto"/>
            <w:left w:val="none" w:sz="0" w:space="0" w:color="auto"/>
            <w:bottom w:val="none" w:sz="0" w:space="0" w:color="auto"/>
            <w:right w:val="none" w:sz="0" w:space="0" w:color="auto"/>
          </w:divBdr>
        </w:div>
        <w:div w:id="600069567">
          <w:marLeft w:val="640"/>
          <w:marRight w:val="0"/>
          <w:marTop w:val="0"/>
          <w:marBottom w:val="0"/>
          <w:divBdr>
            <w:top w:val="none" w:sz="0" w:space="0" w:color="auto"/>
            <w:left w:val="none" w:sz="0" w:space="0" w:color="auto"/>
            <w:bottom w:val="none" w:sz="0" w:space="0" w:color="auto"/>
            <w:right w:val="none" w:sz="0" w:space="0" w:color="auto"/>
          </w:divBdr>
        </w:div>
        <w:div w:id="303462193">
          <w:marLeft w:val="640"/>
          <w:marRight w:val="0"/>
          <w:marTop w:val="0"/>
          <w:marBottom w:val="0"/>
          <w:divBdr>
            <w:top w:val="none" w:sz="0" w:space="0" w:color="auto"/>
            <w:left w:val="none" w:sz="0" w:space="0" w:color="auto"/>
            <w:bottom w:val="none" w:sz="0" w:space="0" w:color="auto"/>
            <w:right w:val="none" w:sz="0" w:space="0" w:color="auto"/>
          </w:divBdr>
        </w:div>
        <w:div w:id="1328442658">
          <w:marLeft w:val="640"/>
          <w:marRight w:val="0"/>
          <w:marTop w:val="0"/>
          <w:marBottom w:val="0"/>
          <w:divBdr>
            <w:top w:val="none" w:sz="0" w:space="0" w:color="auto"/>
            <w:left w:val="none" w:sz="0" w:space="0" w:color="auto"/>
            <w:bottom w:val="none" w:sz="0" w:space="0" w:color="auto"/>
            <w:right w:val="none" w:sz="0" w:space="0" w:color="auto"/>
          </w:divBdr>
        </w:div>
        <w:div w:id="1310742773">
          <w:marLeft w:val="640"/>
          <w:marRight w:val="0"/>
          <w:marTop w:val="0"/>
          <w:marBottom w:val="0"/>
          <w:divBdr>
            <w:top w:val="none" w:sz="0" w:space="0" w:color="auto"/>
            <w:left w:val="none" w:sz="0" w:space="0" w:color="auto"/>
            <w:bottom w:val="none" w:sz="0" w:space="0" w:color="auto"/>
            <w:right w:val="none" w:sz="0" w:space="0" w:color="auto"/>
          </w:divBdr>
        </w:div>
        <w:div w:id="1597322225">
          <w:marLeft w:val="640"/>
          <w:marRight w:val="0"/>
          <w:marTop w:val="0"/>
          <w:marBottom w:val="0"/>
          <w:divBdr>
            <w:top w:val="none" w:sz="0" w:space="0" w:color="auto"/>
            <w:left w:val="none" w:sz="0" w:space="0" w:color="auto"/>
            <w:bottom w:val="none" w:sz="0" w:space="0" w:color="auto"/>
            <w:right w:val="none" w:sz="0" w:space="0" w:color="auto"/>
          </w:divBdr>
        </w:div>
        <w:div w:id="954366367">
          <w:marLeft w:val="640"/>
          <w:marRight w:val="0"/>
          <w:marTop w:val="0"/>
          <w:marBottom w:val="0"/>
          <w:divBdr>
            <w:top w:val="none" w:sz="0" w:space="0" w:color="auto"/>
            <w:left w:val="none" w:sz="0" w:space="0" w:color="auto"/>
            <w:bottom w:val="none" w:sz="0" w:space="0" w:color="auto"/>
            <w:right w:val="none" w:sz="0" w:space="0" w:color="auto"/>
          </w:divBdr>
        </w:div>
        <w:div w:id="1918442131">
          <w:marLeft w:val="640"/>
          <w:marRight w:val="0"/>
          <w:marTop w:val="0"/>
          <w:marBottom w:val="0"/>
          <w:divBdr>
            <w:top w:val="none" w:sz="0" w:space="0" w:color="auto"/>
            <w:left w:val="none" w:sz="0" w:space="0" w:color="auto"/>
            <w:bottom w:val="none" w:sz="0" w:space="0" w:color="auto"/>
            <w:right w:val="none" w:sz="0" w:space="0" w:color="auto"/>
          </w:divBdr>
        </w:div>
        <w:div w:id="321782607">
          <w:marLeft w:val="640"/>
          <w:marRight w:val="0"/>
          <w:marTop w:val="0"/>
          <w:marBottom w:val="0"/>
          <w:divBdr>
            <w:top w:val="none" w:sz="0" w:space="0" w:color="auto"/>
            <w:left w:val="none" w:sz="0" w:space="0" w:color="auto"/>
            <w:bottom w:val="none" w:sz="0" w:space="0" w:color="auto"/>
            <w:right w:val="none" w:sz="0" w:space="0" w:color="auto"/>
          </w:divBdr>
        </w:div>
        <w:div w:id="148716189">
          <w:marLeft w:val="640"/>
          <w:marRight w:val="0"/>
          <w:marTop w:val="0"/>
          <w:marBottom w:val="0"/>
          <w:divBdr>
            <w:top w:val="none" w:sz="0" w:space="0" w:color="auto"/>
            <w:left w:val="none" w:sz="0" w:space="0" w:color="auto"/>
            <w:bottom w:val="none" w:sz="0" w:space="0" w:color="auto"/>
            <w:right w:val="none" w:sz="0" w:space="0" w:color="auto"/>
          </w:divBdr>
        </w:div>
        <w:div w:id="984356030">
          <w:marLeft w:val="640"/>
          <w:marRight w:val="0"/>
          <w:marTop w:val="0"/>
          <w:marBottom w:val="0"/>
          <w:divBdr>
            <w:top w:val="none" w:sz="0" w:space="0" w:color="auto"/>
            <w:left w:val="none" w:sz="0" w:space="0" w:color="auto"/>
            <w:bottom w:val="none" w:sz="0" w:space="0" w:color="auto"/>
            <w:right w:val="none" w:sz="0" w:space="0" w:color="auto"/>
          </w:divBdr>
        </w:div>
        <w:div w:id="1385133689">
          <w:marLeft w:val="640"/>
          <w:marRight w:val="0"/>
          <w:marTop w:val="0"/>
          <w:marBottom w:val="0"/>
          <w:divBdr>
            <w:top w:val="none" w:sz="0" w:space="0" w:color="auto"/>
            <w:left w:val="none" w:sz="0" w:space="0" w:color="auto"/>
            <w:bottom w:val="none" w:sz="0" w:space="0" w:color="auto"/>
            <w:right w:val="none" w:sz="0" w:space="0" w:color="auto"/>
          </w:divBdr>
        </w:div>
        <w:div w:id="773130630">
          <w:marLeft w:val="640"/>
          <w:marRight w:val="0"/>
          <w:marTop w:val="0"/>
          <w:marBottom w:val="0"/>
          <w:divBdr>
            <w:top w:val="none" w:sz="0" w:space="0" w:color="auto"/>
            <w:left w:val="none" w:sz="0" w:space="0" w:color="auto"/>
            <w:bottom w:val="none" w:sz="0" w:space="0" w:color="auto"/>
            <w:right w:val="none" w:sz="0" w:space="0" w:color="auto"/>
          </w:divBdr>
        </w:div>
        <w:div w:id="1865365718">
          <w:marLeft w:val="640"/>
          <w:marRight w:val="0"/>
          <w:marTop w:val="0"/>
          <w:marBottom w:val="0"/>
          <w:divBdr>
            <w:top w:val="none" w:sz="0" w:space="0" w:color="auto"/>
            <w:left w:val="none" w:sz="0" w:space="0" w:color="auto"/>
            <w:bottom w:val="none" w:sz="0" w:space="0" w:color="auto"/>
            <w:right w:val="none" w:sz="0" w:space="0" w:color="auto"/>
          </w:divBdr>
        </w:div>
        <w:div w:id="263658650">
          <w:marLeft w:val="640"/>
          <w:marRight w:val="0"/>
          <w:marTop w:val="0"/>
          <w:marBottom w:val="0"/>
          <w:divBdr>
            <w:top w:val="none" w:sz="0" w:space="0" w:color="auto"/>
            <w:left w:val="none" w:sz="0" w:space="0" w:color="auto"/>
            <w:bottom w:val="none" w:sz="0" w:space="0" w:color="auto"/>
            <w:right w:val="none" w:sz="0" w:space="0" w:color="auto"/>
          </w:divBdr>
        </w:div>
        <w:div w:id="1170832731">
          <w:marLeft w:val="640"/>
          <w:marRight w:val="0"/>
          <w:marTop w:val="0"/>
          <w:marBottom w:val="0"/>
          <w:divBdr>
            <w:top w:val="none" w:sz="0" w:space="0" w:color="auto"/>
            <w:left w:val="none" w:sz="0" w:space="0" w:color="auto"/>
            <w:bottom w:val="none" w:sz="0" w:space="0" w:color="auto"/>
            <w:right w:val="none" w:sz="0" w:space="0" w:color="auto"/>
          </w:divBdr>
        </w:div>
        <w:div w:id="981152729">
          <w:marLeft w:val="640"/>
          <w:marRight w:val="0"/>
          <w:marTop w:val="0"/>
          <w:marBottom w:val="0"/>
          <w:divBdr>
            <w:top w:val="none" w:sz="0" w:space="0" w:color="auto"/>
            <w:left w:val="none" w:sz="0" w:space="0" w:color="auto"/>
            <w:bottom w:val="none" w:sz="0" w:space="0" w:color="auto"/>
            <w:right w:val="none" w:sz="0" w:space="0" w:color="auto"/>
          </w:divBdr>
        </w:div>
        <w:div w:id="695740623">
          <w:marLeft w:val="640"/>
          <w:marRight w:val="0"/>
          <w:marTop w:val="0"/>
          <w:marBottom w:val="0"/>
          <w:divBdr>
            <w:top w:val="none" w:sz="0" w:space="0" w:color="auto"/>
            <w:left w:val="none" w:sz="0" w:space="0" w:color="auto"/>
            <w:bottom w:val="none" w:sz="0" w:space="0" w:color="auto"/>
            <w:right w:val="none" w:sz="0" w:space="0" w:color="auto"/>
          </w:divBdr>
        </w:div>
        <w:div w:id="576790924">
          <w:marLeft w:val="640"/>
          <w:marRight w:val="0"/>
          <w:marTop w:val="0"/>
          <w:marBottom w:val="0"/>
          <w:divBdr>
            <w:top w:val="none" w:sz="0" w:space="0" w:color="auto"/>
            <w:left w:val="none" w:sz="0" w:space="0" w:color="auto"/>
            <w:bottom w:val="none" w:sz="0" w:space="0" w:color="auto"/>
            <w:right w:val="none" w:sz="0" w:space="0" w:color="auto"/>
          </w:divBdr>
        </w:div>
        <w:div w:id="203062410">
          <w:marLeft w:val="640"/>
          <w:marRight w:val="0"/>
          <w:marTop w:val="0"/>
          <w:marBottom w:val="0"/>
          <w:divBdr>
            <w:top w:val="none" w:sz="0" w:space="0" w:color="auto"/>
            <w:left w:val="none" w:sz="0" w:space="0" w:color="auto"/>
            <w:bottom w:val="none" w:sz="0" w:space="0" w:color="auto"/>
            <w:right w:val="none" w:sz="0" w:space="0" w:color="auto"/>
          </w:divBdr>
        </w:div>
        <w:div w:id="2044356184">
          <w:marLeft w:val="640"/>
          <w:marRight w:val="0"/>
          <w:marTop w:val="0"/>
          <w:marBottom w:val="0"/>
          <w:divBdr>
            <w:top w:val="none" w:sz="0" w:space="0" w:color="auto"/>
            <w:left w:val="none" w:sz="0" w:space="0" w:color="auto"/>
            <w:bottom w:val="none" w:sz="0" w:space="0" w:color="auto"/>
            <w:right w:val="none" w:sz="0" w:space="0" w:color="auto"/>
          </w:divBdr>
        </w:div>
        <w:div w:id="1417166236">
          <w:marLeft w:val="640"/>
          <w:marRight w:val="0"/>
          <w:marTop w:val="0"/>
          <w:marBottom w:val="0"/>
          <w:divBdr>
            <w:top w:val="none" w:sz="0" w:space="0" w:color="auto"/>
            <w:left w:val="none" w:sz="0" w:space="0" w:color="auto"/>
            <w:bottom w:val="none" w:sz="0" w:space="0" w:color="auto"/>
            <w:right w:val="none" w:sz="0" w:space="0" w:color="auto"/>
          </w:divBdr>
        </w:div>
        <w:div w:id="824781673">
          <w:marLeft w:val="640"/>
          <w:marRight w:val="0"/>
          <w:marTop w:val="0"/>
          <w:marBottom w:val="0"/>
          <w:divBdr>
            <w:top w:val="none" w:sz="0" w:space="0" w:color="auto"/>
            <w:left w:val="none" w:sz="0" w:space="0" w:color="auto"/>
            <w:bottom w:val="none" w:sz="0" w:space="0" w:color="auto"/>
            <w:right w:val="none" w:sz="0" w:space="0" w:color="auto"/>
          </w:divBdr>
        </w:div>
        <w:div w:id="1933470029">
          <w:marLeft w:val="640"/>
          <w:marRight w:val="0"/>
          <w:marTop w:val="0"/>
          <w:marBottom w:val="0"/>
          <w:divBdr>
            <w:top w:val="none" w:sz="0" w:space="0" w:color="auto"/>
            <w:left w:val="none" w:sz="0" w:space="0" w:color="auto"/>
            <w:bottom w:val="none" w:sz="0" w:space="0" w:color="auto"/>
            <w:right w:val="none" w:sz="0" w:space="0" w:color="auto"/>
          </w:divBdr>
        </w:div>
        <w:div w:id="1713655149">
          <w:marLeft w:val="640"/>
          <w:marRight w:val="0"/>
          <w:marTop w:val="0"/>
          <w:marBottom w:val="0"/>
          <w:divBdr>
            <w:top w:val="none" w:sz="0" w:space="0" w:color="auto"/>
            <w:left w:val="none" w:sz="0" w:space="0" w:color="auto"/>
            <w:bottom w:val="none" w:sz="0" w:space="0" w:color="auto"/>
            <w:right w:val="none" w:sz="0" w:space="0" w:color="auto"/>
          </w:divBdr>
        </w:div>
        <w:div w:id="2126850588">
          <w:marLeft w:val="640"/>
          <w:marRight w:val="0"/>
          <w:marTop w:val="0"/>
          <w:marBottom w:val="0"/>
          <w:divBdr>
            <w:top w:val="none" w:sz="0" w:space="0" w:color="auto"/>
            <w:left w:val="none" w:sz="0" w:space="0" w:color="auto"/>
            <w:bottom w:val="none" w:sz="0" w:space="0" w:color="auto"/>
            <w:right w:val="none" w:sz="0" w:space="0" w:color="auto"/>
          </w:divBdr>
        </w:div>
        <w:div w:id="1997151189">
          <w:marLeft w:val="640"/>
          <w:marRight w:val="0"/>
          <w:marTop w:val="0"/>
          <w:marBottom w:val="0"/>
          <w:divBdr>
            <w:top w:val="none" w:sz="0" w:space="0" w:color="auto"/>
            <w:left w:val="none" w:sz="0" w:space="0" w:color="auto"/>
            <w:bottom w:val="none" w:sz="0" w:space="0" w:color="auto"/>
            <w:right w:val="none" w:sz="0" w:space="0" w:color="auto"/>
          </w:divBdr>
        </w:div>
        <w:div w:id="1493570978">
          <w:marLeft w:val="640"/>
          <w:marRight w:val="0"/>
          <w:marTop w:val="0"/>
          <w:marBottom w:val="0"/>
          <w:divBdr>
            <w:top w:val="none" w:sz="0" w:space="0" w:color="auto"/>
            <w:left w:val="none" w:sz="0" w:space="0" w:color="auto"/>
            <w:bottom w:val="none" w:sz="0" w:space="0" w:color="auto"/>
            <w:right w:val="none" w:sz="0" w:space="0" w:color="auto"/>
          </w:divBdr>
        </w:div>
        <w:div w:id="1774397546">
          <w:marLeft w:val="640"/>
          <w:marRight w:val="0"/>
          <w:marTop w:val="0"/>
          <w:marBottom w:val="0"/>
          <w:divBdr>
            <w:top w:val="none" w:sz="0" w:space="0" w:color="auto"/>
            <w:left w:val="none" w:sz="0" w:space="0" w:color="auto"/>
            <w:bottom w:val="none" w:sz="0" w:space="0" w:color="auto"/>
            <w:right w:val="none" w:sz="0" w:space="0" w:color="auto"/>
          </w:divBdr>
        </w:div>
        <w:div w:id="241645740">
          <w:marLeft w:val="640"/>
          <w:marRight w:val="0"/>
          <w:marTop w:val="0"/>
          <w:marBottom w:val="0"/>
          <w:divBdr>
            <w:top w:val="none" w:sz="0" w:space="0" w:color="auto"/>
            <w:left w:val="none" w:sz="0" w:space="0" w:color="auto"/>
            <w:bottom w:val="none" w:sz="0" w:space="0" w:color="auto"/>
            <w:right w:val="none" w:sz="0" w:space="0" w:color="auto"/>
          </w:divBdr>
        </w:div>
        <w:div w:id="881944458">
          <w:marLeft w:val="640"/>
          <w:marRight w:val="0"/>
          <w:marTop w:val="0"/>
          <w:marBottom w:val="0"/>
          <w:divBdr>
            <w:top w:val="none" w:sz="0" w:space="0" w:color="auto"/>
            <w:left w:val="none" w:sz="0" w:space="0" w:color="auto"/>
            <w:bottom w:val="none" w:sz="0" w:space="0" w:color="auto"/>
            <w:right w:val="none" w:sz="0" w:space="0" w:color="auto"/>
          </w:divBdr>
        </w:div>
        <w:div w:id="1369527855">
          <w:marLeft w:val="640"/>
          <w:marRight w:val="0"/>
          <w:marTop w:val="0"/>
          <w:marBottom w:val="0"/>
          <w:divBdr>
            <w:top w:val="none" w:sz="0" w:space="0" w:color="auto"/>
            <w:left w:val="none" w:sz="0" w:space="0" w:color="auto"/>
            <w:bottom w:val="none" w:sz="0" w:space="0" w:color="auto"/>
            <w:right w:val="none" w:sz="0" w:space="0" w:color="auto"/>
          </w:divBdr>
        </w:div>
        <w:div w:id="2005742842">
          <w:marLeft w:val="640"/>
          <w:marRight w:val="0"/>
          <w:marTop w:val="0"/>
          <w:marBottom w:val="0"/>
          <w:divBdr>
            <w:top w:val="none" w:sz="0" w:space="0" w:color="auto"/>
            <w:left w:val="none" w:sz="0" w:space="0" w:color="auto"/>
            <w:bottom w:val="none" w:sz="0" w:space="0" w:color="auto"/>
            <w:right w:val="none" w:sz="0" w:space="0" w:color="auto"/>
          </w:divBdr>
        </w:div>
        <w:div w:id="1792239694">
          <w:marLeft w:val="640"/>
          <w:marRight w:val="0"/>
          <w:marTop w:val="0"/>
          <w:marBottom w:val="0"/>
          <w:divBdr>
            <w:top w:val="none" w:sz="0" w:space="0" w:color="auto"/>
            <w:left w:val="none" w:sz="0" w:space="0" w:color="auto"/>
            <w:bottom w:val="none" w:sz="0" w:space="0" w:color="auto"/>
            <w:right w:val="none" w:sz="0" w:space="0" w:color="auto"/>
          </w:divBdr>
        </w:div>
        <w:div w:id="789201901">
          <w:marLeft w:val="640"/>
          <w:marRight w:val="0"/>
          <w:marTop w:val="0"/>
          <w:marBottom w:val="0"/>
          <w:divBdr>
            <w:top w:val="none" w:sz="0" w:space="0" w:color="auto"/>
            <w:left w:val="none" w:sz="0" w:space="0" w:color="auto"/>
            <w:bottom w:val="none" w:sz="0" w:space="0" w:color="auto"/>
            <w:right w:val="none" w:sz="0" w:space="0" w:color="auto"/>
          </w:divBdr>
        </w:div>
        <w:div w:id="1847863106">
          <w:marLeft w:val="640"/>
          <w:marRight w:val="0"/>
          <w:marTop w:val="0"/>
          <w:marBottom w:val="0"/>
          <w:divBdr>
            <w:top w:val="none" w:sz="0" w:space="0" w:color="auto"/>
            <w:left w:val="none" w:sz="0" w:space="0" w:color="auto"/>
            <w:bottom w:val="none" w:sz="0" w:space="0" w:color="auto"/>
            <w:right w:val="none" w:sz="0" w:space="0" w:color="auto"/>
          </w:divBdr>
        </w:div>
        <w:div w:id="668365902">
          <w:marLeft w:val="640"/>
          <w:marRight w:val="0"/>
          <w:marTop w:val="0"/>
          <w:marBottom w:val="0"/>
          <w:divBdr>
            <w:top w:val="none" w:sz="0" w:space="0" w:color="auto"/>
            <w:left w:val="none" w:sz="0" w:space="0" w:color="auto"/>
            <w:bottom w:val="none" w:sz="0" w:space="0" w:color="auto"/>
            <w:right w:val="none" w:sz="0" w:space="0" w:color="auto"/>
          </w:divBdr>
        </w:div>
        <w:div w:id="116065733">
          <w:marLeft w:val="640"/>
          <w:marRight w:val="0"/>
          <w:marTop w:val="0"/>
          <w:marBottom w:val="0"/>
          <w:divBdr>
            <w:top w:val="none" w:sz="0" w:space="0" w:color="auto"/>
            <w:left w:val="none" w:sz="0" w:space="0" w:color="auto"/>
            <w:bottom w:val="none" w:sz="0" w:space="0" w:color="auto"/>
            <w:right w:val="none" w:sz="0" w:space="0" w:color="auto"/>
          </w:divBdr>
        </w:div>
        <w:div w:id="1730303463">
          <w:marLeft w:val="640"/>
          <w:marRight w:val="0"/>
          <w:marTop w:val="0"/>
          <w:marBottom w:val="0"/>
          <w:divBdr>
            <w:top w:val="none" w:sz="0" w:space="0" w:color="auto"/>
            <w:left w:val="none" w:sz="0" w:space="0" w:color="auto"/>
            <w:bottom w:val="none" w:sz="0" w:space="0" w:color="auto"/>
            <w:right w:val="none" w:sz="0" w:space="0" w:color="auto"/>
          </w:divBdr>
        </w:div>
        <w:div w:id="797528247">
          <w:marLeft w:val="640"/>
          <w:marRight w:val="0"/>
          <w:marTop w:val="0"/>
          <w:marBottom w:val="0"/>
          <w:divBdr>
            <w:top w:val="none" w:sz="0" w:space="0" w:color="auto"/>
            <w:left w:val="none" w:sz="0" w:space="0" w:color="auto"/>
            <w:bottom w:val="none" w:sz="0" w:space="0" w:color="auto"/>
            <w:right w:val="none" w:sz="0" w:space="0" w:color="auto"/>
          </w:divBdr>
        </w:div>
        <w:div w:id="271086055">
          <w:marLeft w:val="640"/>
          <w:marRight w:val="0"/>
          <w:marTop w:val="0"/>
          <w:marBottom w:val="0"/>
          <w:divBdr>
            <w:top w:val="none" w:sz="0" w:space="0" w:color="auto"/>
            <w:left w:val="none" w:sz="0" w:space="0" w:color="auto"/>
            <w:bottom w:val="none" w:sz="0" w:space="0" w:color="auto"/>
            <w:right w:val="none" w:sz="0" w:space="0" w:color="auto"/>
          </w:divBdr>
        </w:div>
        <w:div w:id="1362169686">
          <w:marLeft w:val="640"/>
          <w:marRight w:val="0"/>
          <w:marTop w:val="0"/>
          <w:marBottom w:val="0"/>
          <w:divBdr>
            <w:top w:val="none" w:sz="0" w:space="0" w:color="auto"/>
            <w:left w:val="none" w:sz="0" w:space="0" w:color="auto"/>
            <w:bottom w:val="none" w:sz="0" w:space="0" w:color="auto"/>
            <w:right w:val="none" w:sz="0" w:space="0" w:color="auto"/>
          </w:divBdr>
        </w:div>
        <w:div w:id="1783264832">
          <w:marLeft w:val="640"/>
          <w:marRight w:val="0"/>
          <w:marTop w:val="0"/>
          <w:marBottom w:val="0"/>
          <w:divBdr>
            <w:top w:val="none" w:sz="0" w:space="0" w:color="auto"/>
            <w:left w:val="none" w:sz="0" w:space="0" w:color="auto"/>
            <w:bottom w:val="none" w:sz="0" w:space="0" w:color="auto"/>
            <w:right w:val="none" w:sz="0" w:space="0" w:color="auto"/>
          </w:divBdr>
        </w:div>
        <w:div w:id="250235350">
          <w:marLeft w:val="640"/>
          <w:marRight w:val="0"/>
          <w:marTop w:val="0"/>
          <w:marBottom w:val="0"/>
          <w:divBdr>
            <w:top w:val="none" w:sz="0" w:space="0" w:color="auto"/>
            <w:left w:val="none" w:sz="0" w:space="0" w:color="auto"/>
            <w:bottom w:val="none" w:sz="0" w:space="0" w:color="auto"/>
            <w:right w:val="none" w:sz="0" w:space="0" w:color="auto"/>
          </w:divBdr>
        </w:div>
        <w:div w:id="1071078769">
          <w:marLeft w:val="640"/>
          <w:marRight w:val="0"/>
          <w:marTop w:val="0"/>
          <w:marBottom w:val="0"/>
          <w:divBdr>
            <w:top w:val="none" w:sz="0" w:space="0" w:color="auto"/>
            <w:left w:val="none" w:sz="0" w:space="0" w:color="auto"/>
            <w:bottom w:val="none" w:sz="0" w:space="0" w:color="auto"/>
            <w:right w:val="none" w:sz="0" w:space="0" w:color="auto"/>
          </w:divBdr>
        </w:div>
        <w:div w:id="1581596532">
          <w:marLeft w:val="640"/>
          <w:marRight w:val="0"/>
          <w:marTop w:val="0"/>
          <w:marBottom w:val="0"/>
          <w:divBdr>
            <w:top w:val="none" w:sz="0" w:space="0" w:color="auto"/>
            <w:left w:val="none" w:sz="0" w:space="0" w:color="auto"/>
            <w:bottom w:val="none" w:sz="0" w:space="0" w:color="auto"/>
            <w:right w:val="none" w:sz="0" w:space="0" w:color="auto"/>
          </w:divBdr>
        </w:div>
        <w:div w:id="1676498504">
          <w:marLeft w:val="640"/>
          <w:marRight w:val="0"/>
          <w:marTop w:val="0"/>
          <w:marBottom w:val="0"/>
          <w:divBdr>
            <w:top w:val="none" w:sz="0" w:space="0" w:color="auto"/>
            <w:left w:val="none" w:sz="0" w:space="0" w:color="auto"/>
            <w:bottom w:val="none" w:sz="0" w:space="0" w:color="auto"/>
            <w:right w:val="none" w:sz="0" w:space="0" w:color="auto"/>
          </w:divBdr>
        </w:div>
        <w:div w:id="784345128">
          <w:marLeft w:val="640"/>
          <w:marRight w:val="0"/>
          <w:marTop w:val="0"/>
          <w:marBottom w:val="0"/>
          <w:divBdr>
            <w:top w:val="none" w:sz="0" w:space="0" w:color="auto"/>
            <w:left w:val="none" w:sz="0" w:space="0" w:color="auto"/>
            <w:bottom w:val="none" w:sz="0" w:space="0" w:color="auto"/>
            <w:right w:val="none" w:sz="0" w:space="0" w:color="auto"/>
          </w:divBdr>
        </w:div>
        <w:div w:id="493183424">
          <w:marLeft w:val="640"/>
          <w:marRight w:val="0"/>
          <w:marTop w:val="0"/>
          <w:marBottom w:val="0"/>
          <w:divBdr>
            <w:top w:val="none" w:sz="0" w:space="0" w:color="auto"/>
            <w:left w:val="none" w:sz="0" w:space="0" w:color="auto"/>
            <w:bottom w:val="none" w:sz="0" w:space="0" w:color="auto"/>
            <w:right w:val="none" w:sz="0" w:space="0" w:color="auto"/>
          </w:divBdr>
        </w:div>
        <w:div w:id="364643066">
          <w:marLeft w:val="640"/>
          <w:marRight w:val="0"/>
          <w:marTop w:val="0"/>
          <w:marBottom w:val="0"/>
          <w:divBdr>
            <w:top w:val="none" w:sz="0" w:space="0" w:color="auto"/>
            <w:left w:val="none" w:sz="0" w:space="0" w:color="auto"/>
            <w:bottom w:val="none" w:sz="0" w:space="0" w:color="auto"/>
            <w:right w:val="none" w:sz="0" w:space="0" w:color="auto"/>
          </w:divBdr>
        </w:div>
        <w:div w:id="931864810">
          <w:marLeft w:val="640"/>
          <w:marRight w:val="0"/>
          <w:marTop w:val="0"/>
          <w:marBottom w:val="0"/>
          <w:divBdr>
            <w:top w:val="none" w:sz="0" w:space="0" w:color="auto"/>
            <w:left w:val="none" w:sz="0" w:space="0" w:color="auto"/>
            <w:bottom w:val="none" w:sz="0" w:space="0" w:color="auto"/>
            <w:right w:val="none" w:sz="0" w:space="0" w:color="auto"/>
          </w:divBdr>
        </w:div>
        <w:div w:id="1193304694">
          <w:marLeft w:val="640"/>
          <w:marRight w:val="0"/>
          <w:marTop w:val="0"/>
          <w:marBottom w:val="0"/>
          <w:divBdr>
            <w:top w:val="none" w:sz="0" w:space="0" w:color="auto"/>
            <w:left w:val="none" w:sz="0" w:space="0" w:color="auto"/>
            <w:bottom w:val="none" w:sz="0" w:space="0" w:color="auto"/>
            <w:right w:val="none" w:sz="0" w:space="0" w:color="auto"/>
          </w:divBdr>
        </w:div>
        <w:div w:id="1901556234">
          <w:marLeft w:val="640"/>
          <w:marRight w:val="0"/>
          <w:marTop w:val="0"/>
          <w:marBottom w:val="0"/>
          <w:divBdr>
            <w:top w:val="none" w:sz="0" w:space="0" w:color="auto"/>
            <w:left w:val="none" w:sz="0" w:space="0" w:color="auto"/>
            <w:bottom w:val="none" w:sz="0" w:space="0" w:color="auto"/>
            <w:right w:val="none" w:sz="0" w:space="0" w:color="auto"/>
          </w:divBdr>
        </w:div>
        <w:div w:id="44062677">
          <w:marLeft w:val="640"/>
          <w:marRight w:val="0"/>
          <w:marTop w:val="0"/>
          <w:marBottom w:val="0"/>
          <w:divBdr>
            <w:top w:val="none" w:sz="0" w:space="0" w:color="auto"/>
            <w:left w:val="none" w:sz="0" w:space="0" w:color="auto"/>
            <w:bottom w:val="none" w:sz="0" w:space="0" w:color="auto"/>
            <w:right w:val="none" w:sz="0" w:space="0" w:color="auto"/>
          </w:divBdr>
        </w:div>
        <w:div w:id="768819875">
          <w:marLeft w:val="640"/>
          <w:marRight w:val="0"/>
          <w:marTop w:val="0"/>
          <w:marBottom w:val="0"/>
          <w:divBdr>
            <w:top w:val="none" w:sz="0" w:space="0" w:color="auto"/>
            <w:left w:val="none" w:sz="0" w:space="0" w:color="auto"/>
            <w:bottom w:val="none" w:sz="0" w:space="0" w:color="auto"/>
            <w:right w:val="none" w:sz="0" w:space="0" w:color="auto"/>
          </w:divBdr>
        </w:div>
        <w:div w:id="1920359085">
          <w:marLeft w:val="640"/>
          <w:marRight w:val="0"/>
          <w:marTop w:val="0"/>
          <w:marBottom w:val="0"/>
          <w:divBdr>
            <w:top w:val="none" w:sz="0" w:space="0" w:color="auto"/>
            <w:left w:val="none" w:sz="0" w:space="0" w:color="auto"/>
            <w:bottom w:val="none" w:sz="0" w:space="0" w:color="auto"/>
            <w:right w:val="none" w:sz="0" w:space="0" w:color="auto"/>
          </w:divBdr>
        </w:div>
        <w:div w:id="808013975">
          <w:marLeft w:val="640"/>
          <w:marRight w:val="0"/>
          <w:marTop w:val="0"/>
          <w:marBottom w:val="0"/>
          <w:divBdr>
            <w:top w:val="none" w:sz="0" w:space="0" w:color="auto"/>
            <w:left w:val="none" w:sz="0" w:space="0" w:color="auto"/>
            <w:bottom w:val="none" w:sz="0" w:space="0" w:color="auto"/>
            <w:right w:val="none" w:sz="0" w:space="0" w:color="auto"/>
          </w:divBdr>
        </w:div>
        <w:div w:id="1305965266">
          <w:marLeft w:val="640"/>
          <w:marRight w:val="0"/>
          <w:marTop w:val="0"/>
          <w:marBottom w:val="0"/>
          <w:divBdr>
            <w:top w:val="none" w:sz="0" w:space="0" w:color="auto"/>
            <w:left w:val="none" w:sz="0" w:space="0" w:color="auto"/>
            <w:bottom w:val="none" w:sz="0" w:space="0" w:color="auto"/>
            <w:right w:val="none" w:sz="0" w:space="0" w:color="auto"/>
          </w:divBdr>
        </w:div>
      </w:divsChild>
    </w:div>
    <w:div w:id="121308405">
      <w:bodyDiv w:val="1"/>
      <w:marLeft w:val="0"/>
      <w:marRight w:val="0"/>
      <w:marTop w:val="0"/>
      <w:marBottom w:val="0"/>
      <w:divBdr>
        <w:top w:val="none" w:sz="0" w:space="0" w:color="auto"/>
        <w:left w:val="none" w:sz="0" w:space="0" w:color="auto"/>
        <w:bottom w:val="none" w:sz="0" w:space="0" w:color="auto"/>
        <w:right w:val="none" w:sz="0" w:space="0" w:color="auto"/>
      </w:divBdr>
      <w:divsChild>
        <w:div w:id="1045636374">
          <w:marLeft w:val="640"/>
          <w:marRight w:val="0"/>
          <w:marTop w:val="0"/>
          <w:marBottom w:val="0"/>
          <w:divBdr>
            <w:top w:val="none" w:sz="0" w:space="0" w:color="auto"/>
            <w:left w:val="none" w:sz="0" w:space="0" w:color="auto"/>
            <w:bottom w:val="none" w:sz="0" w:space="0" w:color="auto"/>
            <w:right w:val="none" w:sz="0" w:space="0" w:color="auto"/>
          </w:divBdr>
        </w:div>
        <w:div w:id="1043946012">
          <w:marLeft w:val="640"/>
          <w:marRight w:val="0"/>
          <w:marTop w:val="0"/>
          <w:marBottom w:val="0"/>
          <w:divBdr>
            <w:top w:val="none" w:sz="0" w:space="0" w:color="auto"/>
            <w:left w:val="none" w:sz="0" w:space="0" w:color="auto"/>
            <w:bottom w:val="none" w:sz="0" w:space="0" w:color="auto"/>
            <w:right w:val="none" w:sz="0" w:space="0" w:color="auto"/>
          </w:divBdr>
        </w:div>
        <w:div w:id="1961639915">
          <w:marLeft w:val="640"/>
          <w:marRight w:val="0"/>
          <w:marTop w:val="0"/>
          <w:marBottom w:val="0"/>
          <w:divBdr>
            <w:top w:val="none" w:sz="0" w:space="0" w:color="auto"/>
            <w:left w:val="none" w:sz="0" w:space="0" w:color="auto"/>
            <w:bottom w:val="none" w:sz="0" w:space="0" w:color="auto"/>
            <w:right w:val="none" w:sz="0" w:space="0" w:color="auto"/>
          </w:divBdr>
        </w:div>
        <w:div w:id="643241653">
          <w:marLeft w:val="640"/>
          <w:marRight w:val="0"/>
          <w:marTop w:val="0"/>
          <w:marBottom w:val="0"/>
          <w:divBdr>
            <w:top w:val="none" w:sz="0" w:space="0" w:color="auto"/>
            <w:left w:val="none" w:sz="0" w:space="0" w:color="auto"/>
            <w:bottom w:val="none" w:sz="0" w:space="0" w:color="auto"/>
            <w:right w:val="none" w:sz="0" w:space="0" w:color="auto"/>
          </w:divBdr>
        </w:div>
        <w:div w:id="829951517">
          <w:marLeft w:val="640"/>
          <w:marRight w:val="0"/>
          <w:marTop w:val="0"/>
          <w:marBottom w:val="0"/>
          <w:divBdr>
            <w:top w:val="none" w:sz="0" w:space="0" w:color="auto"/>
            <w:left w:val="none" w:sz="0" w:space="0" w:color="auto"/>
            <w:bottom w:val="none" w:sz="0" w:space="0" w:color="auto"/>
            <w:right w:val="none" w:sz="0" w:space="0" w:color="auto"/>
          </w:divBdr>
        </w:div>
        <w:div w:id="2064596496">
          <w:marLeft w:val="640"/>
          <w:marRight w:val="0"/>
          <w:marTop w:val="0"/>
          <w:marBottom w:val="0"/>
          <w:divBdr>
            <w:top w:val="none" w:sz="0" w:space="0" w:color="auto"/>
            <w:left w:val="none" w:sz="0" w:space="0" w:color="auto"/>
            <w:bottom w:val="none" w:sz="0" w:space="0" w:color="auto"/>
            <w:right w:val="none" w:sz="0" w:space="0" w:color="auto"/>
          </w:divBdr>
        </w:div>
        <w:div w:id="420566567">
          <w:marLeft w:val="640"/>
          <w:marRight w:val="0"/>
          <w:marTop w:val="0"/>
          <w:marBottom w:val="0"/>
          <w:divBdr>
            <w:top w:val="none" w:sz="0" w:space="0" w:color="auto"/>
            <w:left w:val="none" w:sz="0" w:space="0" w:color="auto"/>
            <w:bottom w:val="none" w:sz="0" w:space="0" w:color="auto"/>
            <w:right w:val="none" w:sz="0" w:space="0" w:color="auto"/>
          </w:divBdr>
        </w:div>
        <w:div w:id="1024095384">
          <w:marLeft w:val="640"/>
          <w:marRight w:val="0"/>
          <w:marTop w:val="0"/>
          <w:marBottom w:val="0"/>
          <w:divBdr>
            <w:top w:val="none" w:sz="0" w:space="0" w:color="auto"/>
            <w:left w:val="none" w:sz="0" w:space="0" w:color="auto"/>
            <w:bottom w:val="none" w:sz="0" w:space="0" w:color="auto"/>
            <w:right w:val="none" w:sz="0" w:space="0" w:color="auto"/>
          </w:divBdr>
        </w:div>
        <w:div w:id="298607865">
          <w:marLeft w:val="640"/>
          <w:marRight w:val="0"/>
          <w:marTop w:val="0"/>
          <w:marBottom w:val="0"/>
          <w:divBdr>
            <w:top w:val="none" w:sz="0" w:space="0" w:color="auto"/>
            <w:left w:val="none" w:sz="0" w:space="0" w:color="auto"/>
            <w:bottom w:val="none" w:sz="0" w:space="0" w:color="auto"/>
            <w:right w:val="none" w:sz="0" w:space="0" w:color="auto"/>
          </w:divBdr>
        </w:div>
        <w:div w:id="1203514554">
          <w:marLeft w:val="640"/>
          <w:marRight w:val="0"/>
          <w:marTop w:val="0"/>
          <w:marBottom w:val="0"/>
          <w:divBdr>
            <w:top w:val="none" w:sz="0" w:space="0" w:color="auto"/>
            <w:left w:val="none" w:sz="0" w:space="0" w:color="auto"/>
            <w:bottom w:val="none" w:sz="0" w:space="0" w:color="auto"/>
            <w:right w:val="none" w:sz="0" w:space="0" w:color="auto"/>
          </w:divBdr>
        </w:div>
        <w:div w:id="2057583496">
          <w:marLeft w:val="640"/>
          <w:marRight w:val="0"/>
          <w:marTop w:val="0"/>
          <w:marBottom w:val="0"/>
          <w:divBdr>
            <w:top w:val="none" w:sz="0" w:space="0" w:color="auto"/>
            <w:left w:val="none" w:sz="0" w:space="0" w:color="auto"/>
            <w:bottom w:val="none" w:sz="0" w:space="0" w:color="auto"/>
            <w:right w:val="none" w:sz="0" w:space="0" w:color="auto"/>
          </w:divBdr>
        </w:div>
        <w:div w:id="1988509906">
          <w:marLeft w:val="640"/>
          <w:marRight w:val="0"/>
          <w:marTop w:val="0"/>
          <w:marBottom w:val="0"/>
          <w:divBdr>
            <w:top w:val="none" w:sz="0" w:space="0" w:color="auto"/>
            <w:left w:val="none" w:sz="0" w:space="0" w:color="auto"/>
            <w:bottom w:val="none" w:sz="0" w:space="0" w:color="auto"/>
            <w:right w:val="none" w:sz="0" w:space="0" w:color="auto"/>
          </w:divBdr>
        </w:div>
        <w:div w:id="1121219706">
          <w:marLeft w:val="640"/>
          <w:marRight w:val="0"/>
          <w:marTop w:val="0"/>
          <w:marBottom w:val="0"/>
          <w:divBdr>
            <w:top w:val="none" w:sz="0" w:space="0" w:color="auto"/>
            <w:left w:val="none" w:sz="0" w:space="0" w:color="auto"/>
            <w:bottom w:val="none" w:sz="0" w:space="0" w:color="auto"/>
            <w:right w:val="none" w:sz="0" w:space="0" w:color="auto"/>
          </w:divBdr>
        </w:div>
        <w:div w:id="578489483">
          <w:marLeft w:val="640"/>
          <w:marRight w:val="0"/>
          <w:marTop w:val="0"/>
          <w:marBottom w:val="0"/>
          <w:divBdr>
            <w:top w:val="none" w:sz="0" w:space="0" w:color="auto"/>
            <w:left w:val="none" w:sz="0" w:space="0" w:color="auto"/>
            <w:bottom w:val="none" w:sz="0" w:space="0" w:color="auto"/>
            <w:right w:val="none" w:sz="0" w:space="0" w:color="auto"/>
          </w:divBdr>
        </w:div>
        <w:div w:id="1022702338">
          <w:marLeft w:val="640"/>
          <w:marRight w:val="0"/>
          <w:marTop w:val="0"/>
          <w:marBottom w:val="0"/>
          <w:divBdr>
            <w:top w:val="none" w:sz="0" w:space="0" w:color="auto"/>
            <w:left w:val="none" w:sz="0" w:space="0" w:color="auto"/>
            <w:bottom w:val="none" w:sz="0" w:space="0" w:color="auto"/>
            <w:right w:val="none" w:sz="0" w:space="0" w:color="auto"/>
          </w:divBdr>
        </w:div>
        <w:div w:id="1625310705">
          <w:marLeft w:val="640"/>
          <w:marRight w:val="0"/>
          <w:marTop w:val="0"/>
          <w:marBottom w:val="0"/>
          <w:divBdr>
            <w:top w:val="none" w:sz="0" w:space="0" w:color="auto"/>
            <w:left w:val="none" w:sz="0" w:space="0" w:color="auto"/>
            <w:bottom w:val="none" w:sz="0" w:space="0" w:color="auto"/>
            <w:right w:val="none" w:sz="0" w:space="0" w:color="auto"/>
          </w:divBdr>
        </w:div>
        <w:div w:id="1213887505">
          <w:marLeft w:val="640"/>
          <w:marRight w:val="0"/>
          <w:marTop w:val="0"/>
          <w:marBottom w:val="0"/>
          <w:divBdr>
            <w:top w:val="none" w:sz="0" w:space="0" w:color="auto"/>
            <w:left w:val="none" w:sz="0" w:space="0" w:color="auto"/>
            <w:bottom w:val="none" w:sz="0" w:space="0" w:color="auto"/>
            <w:right w:val="none" w:sz="0" w:space="0" w:color="auto"/>
          </w:divBdr>
        </w:div>
        <w:div w:id="1553225077">
          <w:marLeft w:val="640"/>
          <w:marRight w:val="0"/>
          <w:marTop w:val="0"/>
          <w:marBottom w:val="0"/>
          <w:divBdr>
            <w:top w:val="none" w:sz="0" w:space="0" w:color="auto"/>
            <w:left w:val="none" w:sz="0" w:space="0" w:color="auto"/>
            <w:bottom w:val="none" w:sz="0" w:space="0" w:color="auto"/>
            <w:right w:val="none" w:sz="0" w:space="0" w:color="auto"/>
          </w:divBdr>
        </w:div>
        <w:div w:id="11230355">
          <w:marLeft w:val="640"/>
          <w:marRight w:val="0"/>
          <w:marTop w:val="0"/>
          <w:marBottom w:val="0"/>
          <w:divBdr>
            <w:top w:val="none" w:sz="0" w:space="0" w:color="auto"/>
            <w:left w:val="none" w:sz="0" w:space="0" w:color="auto"/>
            <w:bottom w:val="none" w:sz="0" w:space="0" w:color="auto"/>
            <w:right w:val="none" w:sz="0" w:space="0" w:color="auto"/>
          </w:divBdr>
        </w:div>
        <w:div w:id="628824830">
          <w:marLeft w:val="640"/>
          <w:marRight w:val="0"/>
          <w:marTop w:val="0"/>
          <w:marBottom w:val="0"/>
          <w:divBdr>
            <w:top w:val="none" w:sz="0" w:space="0" w:color="auto"/>
            <w:left w:val="none" w:sz="0" w:space="0" w:color="auto"/>
            <w:bottom w:val="none" w:sz="0" w:space="0" w:color="auto"/>
            <w:right w:val="none" w:sz="0" w:space="0" w:color="auto"/>
          </w:divBdr>
        </w:div>
        <w:div w:id="66611693">
          <w:marLeft w:val="640"/>
          <w:marRight w:val="0"/>
          <w:marTop w:val="0"/>
          <w:marBottom w:val="0"/>
          <w:divBdr>
            <w:top w:val="none" w:sz="0" w:space="0" w:color="auto"/>
            <w:left w:val="none" w:sz="0" w:space="0" w:color="auto"/>
            <w:bottom w:val="none" w:sz="0" w:space="0" w:color="auto"/>
            <w:right w:val="none" w:sz="0" w:space="0" w:color="auto"/>
          </w:divBdr>
        </w:div>
        <w:div w:id="1419016794">
          <w:marLeft w:val="640"/>
          <w:marRight w:val="0"/>
          <w:marTop w:val="0"/>
          <w:marBottom w:val="0"/>
          <w:divBdr>
            <w:top w:val="none" w:sz="0" w:space="0" w:color="auto"/>
            <w:left w:val="none" w:sz="0" w:space="0" w:color="auto"/>
            <w:bottom w:val="none" w:sz="0" w:space="0" w:color="auto"/>
            <w:right w:val="none" w:sz="0" w:space="0" w:color="auto"/>
          </w:divBdr>
        </w:div>
        <w:div w:id="127210938">
          <w:marLeft w:val="640"/>
          <w:marRight w:val="0"/>
          <w:marTop w:val="0"/>
          <w:marBottom w:val="0"/>
          <w:divBdr>
            <w:top w:val="none" w:sz="0" w:space="0" w:color="auto"/>
            <w:left w:val="none" w:sz="0" w:space="0" w:color="auto"/>
            <w:bottom w:val="none" w:sz="0" w:space="0" w:color="auto"/>
            <w:right w:val="none" w:sz="0" w:space="0" w:color="auto"/>
          </w:divBdr>
        </w:div>
        <w:div w:id="284235511">
          <w:marLeft w:val="640"/>
          <w:marRight w:val="0"/>
          <w:marTop w:val="0"/>
          <w:marBottom w:val="0"/>
          <w:divBdr>
            <w:top w:val="none" w:sz="0" w:space="0" w:color="auto"/>
            <w:left w:val="none" w:sz="0" w:space="0" w:color="auto"/>
            <w:bottom w:val="none" w:sz="0" w:space="0" w:color="auto"/>
            <w:right w:val="none" w:sz="0" w:space="0" w:color="auto"/>
          </w:divBdr>
        </w:div>
        <w:div w:id="137191496">
          <w:marLeft w:val="640"/>
          <w:marRight w:val="0"/>
          <w:marTop w:val="0"/>
          <w:marBottom w:val="0"/>
          <w:divBdr>
            <w:top w:val="none" w:sz="0" w:space="0" w:color="auto"/>
            <w:left w:val="none" w:sz="0" w:space="0" w:color="auto"/>
            <w:bottom w:val="none" w:sz="0" w:space="0" w:color="auto"/>
            <w:right w:val="none" w:sz="0" w:space="0" w:color="auto"/>
          </w:divBdr>
        </w:div>
        <w:div w:id="1305041340">
          <w:marLeft w:val="640"/>
          <w:marRight w:val="0"/>
          <w:marTop w:val="0"/>
          <w:marBottom w:val="0"/>
          <w:divBdr>
            <w:top w:val="none" w:sz="0" w:space="0" w:color="auto"/>
            <w:left w:val="none" w:sz="0" w:space="0" w:color="auto"/>
            <w:bottom w:val="none" w:sz="0" w:space="0" w:color="auto"/>
            <w:right w:val="none" w:sz="0" w:space="0" w:color="auto"/>
          </w:divBdr>
        </w:div>
        <w:div w:id="290671037">
          <w:marLeft w:val="640"/>
          <w:marRight w:val="0"/>
          <w:marTop w:val="0"/>
          <w:marBottom w:val="0"/>
          <w:divBdr>
            <w:top w:val="none" w:sz="0" w:space="0" w:color="auto"/>
            <w:left w:val="none" w:sz="0" w:space="0" w:color="auto"/>
            <w:bottom w:val="none" w:sz="0" w:space="0" w:color="auto"/>
            <w:right w:val="none" w:sz="0" w:space="0" w:color="auto"/>
          </w:divBdr>
        </w:div>
        <w:div w:id="71589784">
          <w:marLeft w:val="640"/>
          <w:marRight w:val="0"/>
          <w:marTop w:val="0"/>
          <w:marBottom w:val="0"/>
          <w:divBdr>
            <w:top w:val="none" w:sz="0" w:space="0" w:color="auto"/>
            <w:left w:val="none" w:sz="0" w:space="0" w:color="auto"/>
            <w:bottom w:val="none" w:sz="0" w:space="0" w:color="auto"/>
            <w:right w:val="none" w:sz="0" w:space="0" w:color="auto"/>
          </w:divBdr>
        </w:div>
        <w:div w:id="1816336745">
          <w:marLeft w:val="640"/>
          <w:marRight w:val="0"/>
          <w:marTop w:val="0"/>
          <w:marBottom w:val="0"/>
          <w:divBdr>
            <w:top w:val="none" w:sz="0" w:space="0" w:color="auto"/>
            <w:left w:val="none" w:sz="0" w:space="0" w:color="auto"/>
            <w:bottom w:val="none" w:sz="0" w:space="0" w:color="auto"/>
            <w:right w:val="none" w:sz="0" w:space="0" w:color="auto"/>
          </w:divBdr>
        </w:div>
        <w:div w:id="1773865001">
          <w:marLeft w:val="640"/>
          <w:marRight w:val="0"/>
          <w:marTop w:val="0"/>
          <w:marBottom w:val="0"/>
          <w:divBdr>
            <w:top w:val="none" w:sz="0" w:space="0" w:color="auto"/>
            <w:left w:val="none" w:sz="0" w:space="0" w:color="auto"/>
            <w:bottom w:val="none" w:sz="0" w:space="0" w:color="auto"/>
            <w:right w:val="none" w:sz="0" w:space="0" w:color="auto"/>
          </w:divBdr>
        </w:div>
        <w:div w:id="501969543">
          <w:marLeft w:val="640"/>
          <w:marRight w:val="0"/>
          <w:marTop w:val="0"/>
          <w:marBottom w:val="0"/>
          <w:divBdr>
            <w:top w:val="none" w:sz="0" w:space="0" w:color="auto"/>
            <w:left w:val="none" w:sz="0" w:space="0" w:color="auto"/>
            <w:bottom w:val="none" w:sz="0" w:space="0" w:color="auto"/>
            <w:right w:val="none" w:sz="0" w:space="0" w:color="auto"/>
          </w:divBdr>
        </w:div>
        <w:div w:id="1045252595">
          <w:marLeft w:val="640"/>
          <w:marRight w:val="0"/>
          <w:marTop w:val="0"/>
          <w:marBottom w:val="0"/>
          <w:divBdr>
            <w:top w:val="none" w:sz="0" w:space="0" w:color="auto"/>
            <w:left w:val="none" w:sz="0" w:space="0" w:color="auto"/>
            <w:bottom w:val="none" w:sz="0" w:space="0" w:color="auto"/>
            <w:right w:val="none" w:sz="0" w:space="0" w:color="auto"/>
          </w:divBdr>
        </w:div>
        <w:div w:id="143401936">
          <w:marLeft w:val="640"/>
          <w:marRight w:val="0"/>
          <w:marTop w:val="0"/>
          <w:marBottom w:val="0"/>
          <w:divBdr>
            <w:top w:val="none" w:sz="0" w:space="0" w:color="auto"/>
            <w:left w:val="none" w:sz="0" w:space="0" w:color="auto"/>
            <w:bottom w:val="none" w:sz="0" w:space="0" w:color="auto"/>
            <w:right w:val="none" w:sz="0" w:space="0" w:color="auto"/>
          </w:divBdr>
        </w:div>
        <w:div w:id="1841239639">
          <w:marLeft w:val="640"/>
          <w:marRight w:val="0"/>
          <w:marTop w:val="0"/>
          <w:marBottom w:val="0"/>
          <w:divBdr>
            <w:top w:val="none" w:sz="0" w:space="0" w:color="auto"/>
            <w:left w:val="none" w:sz="0" w:space="0" w:color="auto"/>
            <w:bottom w:val="none" w:sz="0" w:space="0" w:color="auto"/>
            <w:right w:val="none" w:sz="0" w:space="0" w:color="auto"/>
          </w:divBdr>
        </w:div>
        <w:div w:id="562644936">
          <w:marLeft w:val="640"/>
          <w:marRight w:val="0"/>
          <w:marTop w:val="0"/>
          <w:marBottom w:val="0"/>
          <w:divBdr>
            <w:top w:val="none" w:sz="0" w:space="0" w:color="auto"/>
            <w:left w:val="none" w:sz="0" w:space="0" w:color="auto"/>
            <w:bottom w:val="none" w:sz="0" w:space="0" w:color="auto"/>
            <w:right w:val="none" w:sz="0" w:space="0" w:color="auto"/>
          </w:divBdr>
        </w:div>
        <w:div w:id="1701929361">
          <w:marLeft w:val="640"/>
          <w:marRight w:val="0"/>
          <w:marTop w:val="0"/>
          <w:marBottom w:val="0"/>
          <w:divBdr>
            <w:top w:val="none" w:sz="0" w:space="0" w:color="auto"/>
            <w:left w:val="none" w:sz="0" w:space="0" w:color="auto"/>
            <w:bottom w:val="none" w:sz="0" w:space="0" w:color="auto"/>
            <w:right w:val="none" w:sz="0" w:space="0" w:color="auto"/>
          </w:divBdr>
        </w:div>
        <w:div w:id="324675666">
          <w:marLeft w:val="640"/>
          <w:marRight w:val="0"/>
          <w:marTop w:val="0"/>
          <w:marBottom w:val="0"/>
          <w:divBdr>
            <w:top w:val="none" w:sz="0" w:space="0" w:color="auto"/>
            <w:left w:val="none" w:sz="0" w:space="0" w:color="auto"/>
            <w:bottom w:val="none" w:sz="0" w:space="0" w:color="auto"/>
            <w:right w:val="none" w:sz="0" w:space="0" w:color="auto"/>
          </w:divBdr>
        </w:div>
        <w:div w:id="1879471946">
          <w:marLeft w:val="640"/>
          <w:marRight w:val="0"/>
          <w:marTop w:val="0"/>
          <w:marBottom w:val="0"/>
          <w:divBdr>
            <w:top w:val="none" w:sz="0" w:space="0" w:color="auto"/>
            <w:left w:val="none" w:sz="0" w:space="0" w:color="auto"/>
            <w:bottom w:val="none" w:sz="0" w:space="0" w:color="auto"/>
            <w:right w:val="none" w:sz="0" w:space="0" w:color="auto"/>
          </w:divBdr>
        </w:div>
        <w:div w:id="1843398498">
          <w:marLeft w:val="640"/>
          <w:marRight w:val="0"/>
          <w:marTop w:val="0"/>
          <w:marBottom w:val="0"/>
          <w:divBdr>
            <w:top w:val="none" w:sz="0" w:space="0" w:color="auto"/>
            <w:left w:val="none" w:sz="0" w:space="0" w:color="auto"/>
            <w:bottom w:val="none" w:sz="0" w:space="0" w:color="auto"/>
            <w:right w:val="none" w:sz="0" w:space="0" w:color="auto"/>
          </w:divBdr>
        </w:div>
        <w:div w:id="1231578402">
          <w:marLeft w:val="640"/>
          <w:marRight w:val="0"/>
          <w:marTop w:val="0"/>
          <w:marBottom w:val="0"/>
          <w:divBdr>
            <w:top w:val="none" w:sz="0" w:space="0" w:color="auto"/>
            <w:left w:val="none" w:sz="0" w:space="0" w:color="auto"/>
            <w:bottom w:val="none" w:sz="0" w:space="0" w:color="auto"/>
            <w:right w:val="none" w:sz="0" w:space="0" w:color="auto"/>
          </w:divBdr>
        </w:div>
        <w:div w:id="1993365431">
          <w:marLeft w:val="640"/>
          <w:marRight w:val="0"/>
          <w:marTop w:val="0"/>
          <w:marBottom w:val="0"/>
          <w:divBdr>
            <w:top w:val="none" w:sz="0" w:space="0" w:color="auto"/>
            <w:left w:val="none" w:sz="0" w:space="0" w:color="auto"/>
            <w:bottom w:val="none" w:sz="0" w:space="0" w:color="auto"/>
            <w:right w:val="none" w:sz="0" w:space="0" w:color="auto"/>
          </w:divBdr>
        </w:div>
        <w:div w:id="867524187">
          <w:marLeft w:val="640"/>
          <w:marRight w:val="0"/>
          <w:marTop w:val="0"/>
          <w:marBottom w:val="0"/>
          <w:divBdr>
            <w:top w:val="none" w:sz="0" w:space="0" w:color="auto"/>
            <w:left w:val="none" w:sz="0" w:space="0" w:color="auto"/>
            <w:bottom w:val="none" w:sz="0" w:space="0" w:color="auto"/>
            <w:right w:val="none" w:sz="0" w:space="0" w:color="auto"/>
          </w:divBdr>
        </w:div>
        <w:div w:id="2082943807">
          <w:marLeft w:val="640"/>
          <w:marRight w:val="0"/>
          <w:marTop w:val="0"/>
          <w:marBottom w:val="0"/>
          <w:divBdr>
            <w:top w:val="none" w:sz="0" w:space="0" w:color="auto"/>
            <w:left w:val="none" w:sz="0" w:space="0" w:color="auto"/>
            <w:bottom w:val="none" w:sz="0" w:space="0" w:color="auto"/>
            <w:right w:val="none" w:sz="0" w:space="0" w:color="auto"/>
          </w:divBdr>
        </w:div>
        <w:div w:id="331184130">
          <w:marLeft w:val="640"/>
          <w:marRight w:val="0"/>
          <w:marTop w:val="0"/>
          <w:marBottom w:val="0"/>
          <w:divBdr>
            <w:top w:val="none" w:sz="0" w:space="0" w:color="auto"/>
            <w:left w:val="none" w:sz="0" w:space="0" w:color="auto"/>
            <w:bottom w:val="none" w:sz="0" w:space="0" w:color="auto"/>
            <w:right w:val="none" w:sz="0" w:space="0" w:color="auto"/>
          </w:divBdr>
        </w:div>
        <w:div w:id="122238337">
          <w:marLeft w:val="640"/>
          <w:marRight w:val="0"/>
          <w:marTop w:val="0"/>
          <w:marBottom w:val="0"/>
          <w:divBdr>
            <w:top w:val="none" w:sz="0" w:space="0" w:color="auto"/>
            <w:left w:val="none" w:sz="0" w:space="0" w:color="auto"/>
            <w:bottom w:val="none" w:sz="0" w:space="0" w:color="auto"/>
            <w:right w:val="none" w:sz="0" w:space="0" w:color="auto"/>
          </w:divBdr>
        </w:div>
        <w:div w:id="568686562">
          <w:marLeft w:val="640"/>
          <w:marRight w:val="0"/>
          <w:marTop w:val="0"/>
          <w:marBottom w:val="0"/>
          <w:divBdr>
            <w:top w:val="none" w:sz="0" w:space="0" w:color="auto"/>
            <w:left w:val="none" w:sz="0" w:space="0" w:color="auto"/>
            <w:bottom w:val="none" w:sz="0" w:space="0" w:color="auto"/>
            <w:right w:val="none" w:sz="0" w:space="0" w:color="auto"/>
          </w:divBdr>
        </w:div>
        <w:div w:id="1055857656">
          <w:marLeft w:val="640"/>
          <w:marRight w:val="0"/>
          <w:marTop w:val="0"/>
          <w:marBottom w:val="0"/>
          <w:divBdr>
            <w:top w:val="none" w:sz="0" w:space="0" w:color="auto"/>
            <w:left w:val="none" w:sz="0" w:space="0" w:color="auto"/>
            <w:bottom w:val="none" w:sz="0" w:space="0" w:color="auto"/>
            <w:right w:val="none" w:sz="0" w:space="0" w:color="auto"/>
          </w:divBdr>
        </w:div>
        <w:div w:id="78987594">
          <w:marLeft w:val="640"/>
          <w:marRight w:val="0"/>
          <w:marTop w:val="0"/>
          <w:marBottom w:val="0"/>
          <w:divBdr>
            <w:top w:val="none" w:sz="0" w:space="0" w:color="auto"/>
            <w:left w:val="none" w:sz="0" w:space="0" w:color="auto"/>
            <w:bottom w:val="none" w:sz="0" w:space="0" w:color="auto"/>
            <w:right w:val="none" w:sz="0" w:space="0" w:color="auto"/>
          </w:divBdr>
        </w:div>
        <w:div w:id="1349796430">
          <w:marLeft w:val="640"/>
          <w:marRight w:val="0"/>
          <w:marTop w:val="0"/>
          <w:marBottom w:val="0"/>
          <w:divBdr>
            <w:top w:val="none" w:sz="0" w:space="0" w:color="auto"/>
            <w:left w:val="none" w:sz="0" w:space="0" w:color="auto"/>
            <w:bottom w:val="none" w:sz="0" w:space="0" w:color="auto"/>
            <w:right w:val="none" w:sz="0" w:space="0" w:color="auto"/>
          </w:divBdr>
        </w:div>
        <w:div w:id="962076305">
          <w:marLeft w:val="640"/>
          <w:marRight w:val="0"/>
          <w:marTop w:val="0"/>
          <w:marBottom w:val="0"/>
          <w:divBdr>
            <w:top w:val="none" w:sz="0" w:space="0" w:color="auto"/>
            <w:left w:val="none" w:sz="0" w:space="0" w:color="auto"/>
            <w:bottom w:val="none" w:sz="0" w:space="0" w:color="auto"/>
            <w:right w:val="none" w:sz="0" w:space="0" w:color="auto"/>
          </w:divBdr>
        </w:div>
        <w:div w:id="1070926785">
          <w:marLeft w:val="640"/>
          <w:marRight w:val="0"/>
          <w:marTop w:val="0"/>
          <w:marBottom w:val="0"/>
          <w:divBdr>
            <w:top w:val="none" w:sz="0" w:space="0" w:color="auto"/>
            <w:left w:val="none" w:sz="0" w:space="0" w:color="auto"/>
            <w:bottom w:val="none" w:sz="0" w:space="0" w:color="auto"/>
            <w:right w:val="none" w:sz="0" w:space="0" w:color="auto"/>
          </w:divBdr>
        </w:div>
        <w:div w:id="1879202916">
          <w:marLeft w:val="640"/>
          <w:marRight w:val="0"/>
          <w:marTop w:val="0"/>
          <w:marBottom w:val="0"/>
          <w:divBdr>
            <w:top w:val="none" w:sz="0" w:space="0" w:color="auto"/>
            <w:left w:val="none" w:sz="0" w:space="0" w:color="auto"/>
            <w:bottom w:val="none" w:sz="0" w:space="0" w:color="auto"/>
            <w:right w:val="none" w:sz="0" w:space="0" w:color="auto"/>
          </w:divBdr>
        </w:div>
        <w:div w:id="376053259">
          <w:marLeft w:val="640"/>
          <w:marRight w:val="0"/>
          <w:marTop w:val="0"/>
          <w:marBottom w:val="0"/>
          <w:divBdr>
            <w:top w:val="none" w:sz="0" w:space="0" w:color="auto"/>
            <w:left w:val="none" w:sz="0" w:space="0" w:color="auto"/>
            <w:bottom w:val="none" w:sz="0" w:space="0" w:color="auto"/>
            <w:right w:val="none" w:sz="0" w:space="0" w:color="auto"/>
          </w:divBdr>
        </w:div>
        <w:div w:id="678389133">
          <w:marLeft w:val="640"/>
          <w:marRight w:val="0"/>
          <w:marTop w:val="0"/>
          <w:marBottom w:val="0"/>
          <w:divBdr>
            <w:top w:val="none" w:sz="0" w:space="0" w:color="auto"/>
            <w:left w:val="none" w:sz="0" w:space="0" w:color="auto"/>
            <w:bottom w:val="none" w:sz="0" w:space="0" w:color="auto"/>
            <w:right w:val="none" w:sz="0" w:space="0" w:color="auto"/>
          </w:divBdr>
        </w:div>
        <w:div w:id="1792632788">
          <w:marLeft w:val="640"/>
          <w:marRight w:val="0"/>
          <w:marTop w:val="0"/>
          <w:marBottom w:val="0"/>
          <w:divBdr>
            <w:top w:val="none" w:sz="0" w:space="0" w:color="auto"/>
            <w:left w:val="none" w:sz="0" w:space="0" w:color="auto"/>
            <w:bottom w:val="none" w:sz="0" w:space="0" w:color="auto"/>
            <w:right w:val="none" w:sz="0" w:space="0" w:color="auto"/>
          </w:divBdr>
        </w:div>
        <w:div w:id="1619138284">
          <w:marLeft w:val="640"/>
          <w:marRight w:val="0"/>
          <w:marTop w:val="0"/>
          <w:marBottom w:val="0"/>
          <w:divBdr>
            <w:top w:val="none" w:sz="0" w:space="0" w:color="auto"/>
            <w:left w:val="none" w:sz="0" w:space="0" w:color="auto"/>
            <w:bottom w:val="none" w:sz="0" w:space="0" w:color="auto"/>
            <w:right w:val="none" w:sz="0" w:space="0" w:color="auto"/>
          </w:divBdr>
        </w:div>
        <w:div w:id="2093121428">
          <w:marLeft w:val="640"/>
          <w:marRight w:val="0"/>
          <w:marTop w:val="0"/>
          <w:marBottom w:val="0"/>
          <w:divBdr>
            <w:top w:val="none" w:sz="0" w:space="0" w:color="auto"/>
            <w:left w:val="none" w:sz="0" w:space="0" w:color="auto"/>
            <w:bottom w:val="none" w:sz="0" w:space="0" w:color="auto"/>
            <w:right w:val="none" w:sz="0" w:space="0" w:color="auto"/>
          </w:divBdr>
        </w:div>
        <w:div w:id="1914583761">
          <w:marLeft w:val="640"/>
          <w:marRight w:val="0"/>
          <w:marTop w:val="0"/>
          <w:marBottom w:val="0"/>
          <w:divBdr>
            <w:top w:val="none" w:sz="0" w:space="0" w:color="auto"/>
            <w:left w:val="none" w:sz="0" w:space="0" w:color="auto"/>
            <w:bottom w:val="none" w:sz="0" w:space="0" w:color="auto"/>
            <w:right w:val="none" w:sz="0" w:space="0" w:color="auto"/>
          </w:divBdr>
        </w:div>
        <w:div w:id="1882009035">
          <w:marLeft w:val="640"/>
          <w:marRight w:val="0"/>
          <w:marTop w:val="0"/>
          <w:marBottom w:val="0"/>
          <w:divBdr>
            <w:top w:val="none" w:sz="0" w:space="0" w:color="auto"/>
            <w:left w:val="none" w:sz="0" w:space="0" w:color="auto"/>
            <w:bottom w:val="none" w:sz="0" w:space="0" w:color="auto"/>
            <w:right w:val="none" w:sz="0" w:space="0" w:color="auto"/>
          </w:divBdr>
        </w:div>
        <w:div w:id="1781991415">
          <w:marLeft w:val="640"/>
          <w:marRight w:val="0"/>
          <w:marTop w:val="0"/>
          <w:marBottom w:val="0"/>
          <w:divBdr>
            <w:top w:val="none" w:sz="0" w:space="0" w:color="auto"/>
            <w:left w:val="none" w:sz="0" w:space="0" w:color="auto"/>
            <w:bottom w:val="none" w:sz="0" w:space="0" w:color="auto"/>
            <w:right w:val="none" w:sz="0" w:space="0" w:color="auto"/>
          </w:divBdr>
        </w:div>
        <w:div w:id="290282055">
          <w:marLeft w:val="640"/>
          <w:marRight w:val="0"/>
          <w:marTop w:val="0"/>
          <w:marBottom w:val="0"/>
          <w:divBdr>
            <w:top w:val="none" w:sz="0" w:space="0" w:color="auto"/>
            <w:left w:val="none" w:sz="0" w:space="0" w:color="auto"/>
            <w:bottom w:val="none" w:sz="0" w:space="0" w:color="auto"/>
            <w:right w:val="none" w:sz="0" w:space="0" w:color="auto"/>
          </w:divBdr>
        </w:div>
        <w:div w:id="1767114842">
          <w:marLeft w:val="640"/>
          <w:marRight w:val="0"/>
          <w:marTop w:val="0"/>
          <w:marBottom w:val="0"/>
          <w:divBdr>
            <w:top w:val="none" w:sz="0" w:space="0" w:color="auto"/>
            <w:left w:val="none" w:sz="0" w:space="0" w:color="auto"/>
            <w:bottom w:val="none" w:sz="0" w:space="0" w:color="auto"/>
            <w:right w:val="none" w:sz="0" w:space="0" w:color="auto"/>
          </w:divBdr>
        </w:div>
        <w:div w:id="1942373944">
          <w:marLeft w:val="640"/>
          <w:marRight w:val="0"/>
          <w:marTop w:val="0"/>
          <w:marBottom w:val="0"/>
          <w:divBdr>
            <w:top w:val="none" w:sz="0" w:space="0" w:color="auto"/>
            <w:left w:val="none" w:sz="0" w:space="0" w:color="auto"/>
            <w:bottom w:val="none" w:sz="0" w:space="0" w:color="auto"/>
            <w:right w:val="none" w:sz="0" w:space="0" w:color="auto"/>
          </w:divBdr>
        </w:div>
        <w:div w:id="14964576">
          <w:marLeft w:val="640"/>
          <w:marRight w:val="0"/>
          <w:marTop w:val="0"/>
          <w:marBottom w:val="0"/>
          <w:divBdr>
            <w:top w:val="none" w:sz="0" w:space="0" w:color="auto"/>
            <w:left w:val="none" w:sz="0" w:space="0" w:color="auto"/>
            <w:bottom w:val="none" w:sz="0" w:space="0" w:color="auto"/>
            <w:right w:val="none" w:sz="0" w:space="0" w:color="auto"/>
          </w:divBdr>
        </w:div>
        <w:div w:id="664671186">
          <w:marLeft w:val="640"/>
          <w:marRight w:val="0"/>
          <w:marTop w:val="0"/>
          <w:marBottom w:val="0"/>
          <w:divBdr>
            <w:top w:val="none" w:sz="0" w:space="0" w:color="auto"/>
            <w:left w:val="none" w:sz="0" w:space="0" w:color="auto"/>
            <w:bottom w:val="none" w:sz="0" w:space="0" w:color="auto"/>
            <w:right w:val="none" w:sz="0" w:space="0" w:color="auto"/>
          </w:divBdr>
        </w:div>
        <w:div w:id="1719668350">
          <w:marLeft w:val="640"/>
          <w:marRight w:val="0"/>
          <w:marTop w:val="0"/>
          <w:marBottom w:val="0"/>
          <w:divBdr>
            <w:top w:val="none" w:sz="0" w:space="0" w:color="auto"/>
            <w:left w:val="none" w:sz="0" w:space="0" w:color="auto"/>
            <w:bottom w:val="none" w:sz="0" w:space="0" w:color="auto"/>
            <w:right w:val="none" w:sz="0" w:space="0" w:color="auto"/>
          </w:divBdr>
        </w:div>
        <w:div w:id="2042513179">
          <w:marLeft w:val="640"/>
          <w:marRight w:val="0"/>
          <w:marTop w:val="0"/>
          <w:marBottom w:val="0"/>
          <w:divBdr>
            <w:top w:val="none" w:sz="0" w:space="0" w:color="auto"/>
            <w:left w:val="none" w:sz="0" w:space="0" w:color="auto"/>
            <w:bottom w:val="none" w:sz="0" w:space="0" w:color="auto"/>
            <w:right w:val="none" w:sz="0" w:space="0" w:color="auto"/>
          </w:divBdr>
        </w:div>
        <w:div w:id="1950698931">
          <w:marLeft w:val="640"/>
          <w:marRight w:val="0"/>
          <w:marTop w:val="0"/>
          <w:marBottom w:val="0"/>
          <w:divBdr>
            <w:top w:val="none" w:sz="0" w:space="0" w:color="auto"/>
            <w:left w:val="none" w:sz="0" w:space="0" w:color="auto"/>
            <w:bottom w:val="none" w:sz="0" w:space="0" w:color="auto"/>
            <w:right w:val="none" w:sz="0" w:space="0" w:color="auto"/>
          </w:divBdr>
        </w:div>
        <w:div w:id="2001542213">
          <w:marLeft w:val="640"/>
          <w:marRight w:val="0"/>
          <w:marTop w:val="0"/>
          <w:marBottom w:val="0"/>
          <w:divBdr>
            <w:top w:val="none" w:sz="0" w:space="0" w:color="auto"/>
            <w:left w:val="none" w:sz="0" w:space="0" w:color="auto"/>
            <w:bottom w:val="none" w:sz="0" w:space="0" w:color="auto"/>
            <w:right w:val="none" w:sz="0" w:space="0" w:color="auto"/>
          </w:divBdr>
        </w:div>
        <w:div w:id="404762925">
          <w:marLeft w:val="640"/>
          <w:marRight w:val="0"/>
          <w:marTop w:val="0"/>
          <w:marBottom w:val="0"/>
          <w:divBdr>
            <w:top w:val="none" w:sz="0" w:space="0" w:color="auto"/>
            <w:left w:val="none" w:sz="0" w:space="0" w:color="auto"/>
            <w:bottom w:val="none" w:sz="0" w:space="0" w:color="auto"/>
            <w:right w:val="none" w:sz="0" w:space="0" w:color="auto"/>
          </w:divBdr>
        </w:div>
        <w:div w:id="616790779">
          <w:marLeft w:val="640"/>
          <w:marRight w:val="0"/>
          <w:marTop w:val="0"/>
          <w:marBottom w:val="0"/>
          <w:divBdr>
            <w:top w:val="none" w:sz="0" w:space="0" w:color="auto"/>
            <w:left w:val="none" w:sz="0" w:space="0" w:color="auto"/>
            <w:bottom w:val="none" w:sz="0" w:space="0" w:color="auto"/>
            <w:right w:val="none" w:sz="0" w:space="0" w:color="auto"/>
          </w:divBdr>
        </w:div>
        <w:div w:id="297876541">
          <w:marLeft w:val="640"/>
          <w:marRight w:val="0"/>
          <w:marTop w:val="0"/>
          <w:marBottom w:val="0"/>
          <w:divBdr>
            <w:top w:val="none" w:sz="0" w:space="0" w:color="auto"/>
            <w:left w:val="none" w:sz="0" w:space="0" w:color="auto"/>
            <w:bottom w:val="none" w:sz="0" w:space="0" w:color="auto"/>
            <w:right w:val="none" w:sz="0" w:space="0" w:color="auto"/>
          </w:divBdr>
        </w:div>
        <w:div w:id="747200">
          <w:marLeft w:val="640"/>
          <w:marRight w:val="0"/>
          <w:marTop w:val="0"/>
          <w:marBottom w:val="0"/>
          <w:divBdr>
            <w:top w:val="none" w:sz="0" w:space="0" w:color="auto"/>
            <w:left w:val="none" w:sz="0" w:space="0" w:color="auto"/>
            <w:bottom w:val="none" w:sz="0" w:space="0" w:color="auto"/>
            <w:right w:val="none" w:sz="0" w:space="0" w:color="auto"/>
          </w:divBdr>
        </w:div>
        <w:div w:id="137574255">
          <w:marLeft w:val="640"/>
          <w:marRight w:val="0"/>
          <w:marTop w:val="0"/>
          <w:marBottom w:val="0"/>
          <w:divBdr>
            <w:top w:val="none" w:sz="0" w:space="0" w:color="auto"/>
            <w:left w:val="none" w:sz="0" w:space="0" w:color="auto"/>
            <w:bottom w:val="none" w:sz="0" w:space="0" w:color="auto"/>
            <w:right w:val="none" w:sz="0" w:space="0" w:color="auto"/>
          </w:divBdr>
        </w:div>
        <w:div w:id="1207183964">
          <w:marLeft w:val="640"/>
          <w:marRight w:val="0"/>
          <w:marTop w:val="0"/>
          <w:marBottom w:val="0"/>
          <w:divBdr>
            <w:top w:val="none" w:sz="0" w:space="0" w:color="auto"/>
            <w:left w:val="none" w:sz="0" w:space="0" w:color="auto"/>
            <w:bottom w:val="none" w:sz="0" w:space="0" w:color="auto"/>
            <w:right w:val="none" w:sz="0" w:space="0" w:color="auto"/>
          </w:divBdr>
        </w:div>
        <w:div w:id="577178873">
          <w:marLeft w:val="640"/>
          <w:marRight w:val="0"/>
          <w:marTop w:val="0"/>
          <w:marBottom w:val="0"/>
          <w:divBdr>
            <w:top w:val="none" w:sz="0" w:space="0" w:color="auto"/>
            <w:left w:val="none" w:sz="0" w:space="0" w:color="auto"/>
            <w:bottom w:val="none" w:sz="0" w:space="0" w:color="auto"/>
            <w:right w:val="none" w:sz="0" w:space="0" w:color="auto"/>
          </w:divBdr>
        </w:div>
        <w:div w:id="1137064006">
          <w:marLeft w:val="640"/>
          <w:marRight w:val="0"/>
          <w:marTop w:val="0"/>
          <w:marBottom w:val="0"/>
          <w:divBdr>
            <w:top w:val="none" w:sz="0" w:space="0" w:color="auto"/>
            <w:left w:val="none" w:sz="0" w:space="0" w:color="auto"/>
            <w:bottom w:val="none" w:sz="0" w:space="0" w:color="auto"/>
            <w:right w:val="none" w:sz="0" w:space="0" w:color="auto"/>
          </w:divBdr>
        </w:div>
        <w:div w:id="1794639829">
          <w:marLeft w:val="640"/>
          <w:marRight w:val="0"/>
          <w:marTop w:val="0"/>
          <w:marBottom w:val="0"/>
          <w:divBdr>
            <w:top w:val="none" w:sz="0" w:space="0" w:color="auto"/>
            <w:left w:val="none" w:sz="0" w:space="0" w:color="auto"/>
            <w:bottom w:val="none" w:sz="0" w:space="0" w:color="auto"/>
            <w:right w:val="none" w:sz="0" w:space="0" w:color="auto"/>
          </w:divBdr>
        </w:div>
        <w:div w:id="1929464710">
          <w:marLeft w:val="640"/>
          <w:marRight w:val="0"/>
          <w:marTop w:val="0"/>
          <w:marBottom w:val="0"/>
          <w:divBdr>
            <w:top w:val="none" w:sz="0" w:space="0" w:color="auto"/>
            <w:left w:val="none" w:sz="0" w:space="0" w:color="auto"/>
            <w:bottom w:val="none" w:sz="0" w:space="0" w:color="auto"/>
            <w:right w:val="none" w:sz="0" w:space="0" w:color="auto"/>
          </w:divBdr>
        </w:div>
        <w:div w:id="1935625167">
          <w:marLeft w:val="640"/>
          <w:marRight w:val="0"/>
          <w:marTop w:val="0"/>
          <w:marBottom w:val="0"/>
          <w:divBdr>
            <w:top w:val="none" w:sz="0" w:space="0" w:color="auto"/>
            <w:left w:val="none" w:sz="0" w:space="0" w:color="auto"/>
            <w:bottom w:val="none" w:sz="0" w:space="0" w:color="auto"/>
            <w:right w:val="none" w:sz="0" w:space="0" w:color="auto"/>
          </w:divBdr>
        </w:div>
        <w:div w:id="1337226952">
          <w:marLeft w:val="640"/>
          <w:marRight w:val="0"/>
          <w:marTop w:val="0"/>
          <w:marBottom w:val="0"/>
          <w:divBdr>
            <w:top w:val="none" w:sz="0" w:space="0" w:color="auto"/>
            <w:left w:val="none" w:sz="0" w:space="0" w:color="auto"/>
            <w:bottom w:val="none" w:sz="0" w:space="0" w:color="auto"/>
            <w:right w:val="none" w:sz="0" w:space="0" w:color="auto"/>
          </w:divBdr>
        </w:div>
        <w:div w:id="1871869266">
          <w:marLeft w:val="640"/>
          <w:marRight w:val="0"/>
          <w:marTop w:val="0"/>
          <w:marBottom w:val="0"/>
          <w:divBdr>
            <w:top w:val="none" w:sz="0" w:space="0" w:color="auto"/>
            <w:left w:val="none" w:sz="0" w:space="0" w:color="auto"/>
            <w:bottom w:val="none" w:sz="0" w:space="0" w:color="auto"/>
            <w:right w:val="none" w:sz="0" w:space="0" w:color="auto"/>
          </w:divBdr>
        </w:div>
        <w:div w:id="51850565">
          <w:marLeft w:val="640"/>
          <w:marRight w:val="0"/>
          <w:marTop w:val="0"/>
          <w:marBottom w:val="0"/>
          <w:divBdr>
            <w:top w:val="none" w:sz="0" w:space="0" w:color="auto"/>
            <w:left w:val="none" w:sz="0" w:space="0" w:color="auto"/>
            <w:bottom w:val="none" w:sz="0" w:space="0" w:color="auto"/>
            <w:right w:val="none" w:sz="0" w:space="0" w:color="auto"/>
          </w:divBdr>
        </w:div>
        <w:div w:id="1074548926">
          <w:marLeft w:val="640"/>
          <w:marRight w:val="0"/>
          <w:marTop w:val="0"/>
          <w:marBottom w:val="0"/>
          <w:divBdr>
            <w:top w:val="none" w:sz="0" w:space="0" w:color="auto"/>
            <w:left w:val="none" w:sz="0" w:space="0" w:color="auto"/>
            <w:bottom w:val="none" w:sz="0" w:space="0" w:color="auto"/>
            <w:right w:val="none" w:sz="0" w:space="0" w:color="auto"/>
          </w:divBdr>
        </w:div>
        <w:div w:id="726731214">
          <w:marLeft w:val="640"/>
          <w:marRight w:val="0"/>
          <w:marTop w:val="0"/>
          <w:marBottom w:val="0"/>
          <w:divBdr>
            <w:top w:val="none" w:sz="0" w:space="0" w:color="auto"/>
            <w:left w:val="none" w:sz="0" w:space="0" w:color="auto"/>
            <w:bottom w:val="none" w:sz="0" w:space="0" w:color="auto"/>
            <w:right w:val="none" w:sz="0" w:space="0" w:color="auto"/>
          </w:divBdr>
        </w:div>
        <w:div w:id="651712955">
          <w:marLeft w:val="640"/>
          <w:marRight w:val="0"/>
          <w:marTop w:val="0"/>
          <w:marBottom w:val="0"/>
          <w:divBdr>
            <w:top w:val="none" w:sz="0" w:space="0" w:color="auto"/>
            <w:left w:val="none" w:sz="0" w:space="0" w:color="auto"/>
            <w:bottom w:val="none" w:sz="0" w:space="0" w:color="auto"/>
            <w:right w:val="none" w:sz="0" w:space="0" w:color="auto"/>
          </w:divBdr>
        </w:div>
        <w:div w:id="1847285370">
          <w:marLeft w:val="640"/>
          <w:marRight w:val="0"/>
          <w:marTop w:val="0"/>
          <w:marBottom w:val="0"/>
          <w:divBdr>
            <w:top w:val="none" w:sz="0" w:space="0" w:color="auto"/>
            <w:left w:val="none" w:sz="0" w:space="0" w:color="auto"/>
            <w:bottom w:val="none" w:sz="0" w:space="0" w:color="auto"/>
            <w:right w:val="none" w:sz="0" w:space="0" w:color="auto"/>
          </w:divBdr>
        </w:div>
        <w:div w:id="948006628">
          <w:marLeft w:val="640"/>
          <w:marRight w:val="0"/>
          <w:marTop w:val="0"/>
          <w:marBottom w:val="0"/>
          <w:divBdr>
            <w:top w:val="none" w:sz="0" w:space="0" w:color="auto"/>
            <w:left w:val="none" w:sz="0" w:space="0" w:color="auto"/>
            <w:bottom w:val="none" w:sz="0" w:space="0" w:color="auto"/>
            <w:right w:val="none" w:sz="0" w:space="0" w:color="auto"/>
          </w:divBdr>
        </w:div>
        <w:div w:id="1335960324">
          <w:marLeft w:val="640"/>
          <w:marRight w:val="0"/>
          <w:marTop w:val="0"/>
          <w:marBottom w:val="0"/>
          <w:divBdr>
            <w:top w:val="none" w:sz="0" w:space="0" w:color="auto"/>
            <w:left w:val="none" w:sz="0" w:space="0" w:color="auto"/>
            <w:bottom w:val="none" w:sz="0" w:space="0" w:color="auto"/>
            <w:right w:val="none" w:sz="0" w:space="0" w:color="auto"/>
          </w:divBdr>
        </w:div>
        <w:div w:id="1398088340">
          <w:marLeft w:val="640"/>
          <w:marRight w:val="0"/>
          <w:marTop w:val="0"/>
          <w:marBottom w:val="0"/>
          <w:divBdr>
            <w:top w:val="none" w:sz="0" w:space="0" w:color="auto"/>
            <w:left w:val="none" w:sz="0" w:space="0" w:color="auto"/>
            <w:bottom w:val="none" w:sz="0" w:space="0" w:color="auto"/>
            <w:right w:val="none" w:sz="0" w:space="0" w:color="auto"/>
          </w:divBdr>
        </w:div>
        <w:div w:id="161356152">
          <w:marLeft w:val="640"/>
          <w:marRight w:val="0"/>
          <w:marTop w:val="0"/>
          <w:marBottom w:val="0"/>
          <w:divBdr>
            <w:top w:val="none" w:sz="0" w:space="0" w:color="auto"/>
            <w:left w:val="none" w:sz="0" w:space="0" w:color="auto"/>
            <w:bottom w:val="none" w:sz="0" w:space="0" w:color="auto"/>
            <w:right w:val="none" w:sz="0" w:space="0" w:color="auto"/>
          </w:divBdr>
        </w:div>
        <w:div w:id="791948131">
          <w:marLeft w:val="640"/>
          <w:marRight w:val="0"/>
          <w:marTop w:val="0"/>
          <w:marBottom w:val="0"/>
          <w:divBdr>
            <w:top w:val="none" w:sz="0" w:space="0" w:color="auto"/>
            <w:left w:val="none" w:sz="0" w:space="0" w:color="auto"/>
            <w:bottom w:val="none" w:sz="0" w:space="0" w:color="auto"/>
            <w:right w:val="none" w:sz="0" w:space="0" w:color="auto"/>
          </w:divBdr>
        </w:div>
        <w:div w:id="485248062">
          <w:marLeft w:val="640"/>
          <w:marRight w:val="0"/>
          <w:marTop w:val="0"/>
          <w:marBottom w:val="0"/>
          <w:divBdr>
            <w:top w:val="none" w:sz="0" w:space="0" w:color="auto"/>
            <w:left w:val="none" w:sz="0" w:space="0" w:color="auto"/>
            <w:bottom w:val="none" w:sz="0" w:space="0" w:color="auto"/>
            <w:right w:val="none" w:sz="0" w:space="0" w:color="auto"/>
          </w:divBdr>
        </w:div>
        <w:div w:id="202861995">
          <w:marLeft w:val="640"/>
          <w:marRight w:val="0"/>
          <w:marTop w:val="0"/>
          <w:marBottom w:val="0"/>
          <w:divBdr>
            <w:top w:val="none" w:sz="0" w:space="0" w:color="auto"/>
            <w:left w:val="none" w:sz="0" w:space="0" w:color="auto"/>
            <w:bottom w:val="none" w:sz="0" w:space="0" w:color="auto"/>
            <w:right w:val="none" w:sz="0" w:space="0" w:color="auto"/>
          </w:divBdr>
        </w:div>
        <w:div w:id="1358576783">
          <w:marLeft w:val="640"/>
          <w:marRight w:val="0"/>
          <w:marTop w:val="0"/>
          <w:marBottom w:val="0"/>
          <w:divBdr>
            <w:top w:val="none" w:sz="0" w:space="0" w:color="auto"/>
            <w:left w:val="none" w:sz="0" w:space="0" w:color="auto"/>
            <w:bottom w:val="none" w:sz="0" w:space="0" w:color="auto"/>
            <w:right w:val="none" w:sz="0" w:space="0" w:color="auto"/>
          </w:divBdr>
        </w:div>
        <w:div w:id="1362900744">
          <w:marLeft w:val="640"/>
          <w:marRight w:val="0"/>
          <w:marTop w:val="0"/>
          <w:marBottom w:val="0"/>
          <w:divBdr>
            <w:top w:val="none" w:sz="0" w:space="0" w:color="auto"/>
            <w:left w:val="none" w:sz="0" w:space="0" w:color="auto"/>
            <w:bottom w:val="none" w:sz="0" w:space="0" w:color="auto"/>
            <w:right w:val="none" w:sz="0" w:space="0" w:color="auto"/>
          </w:divBdr>
        </w:div>
        <w:div w:id="1471438126">
          <w:marLeft w:val="640"/>
          <w:marRight w:val="0"/>
          <w:marTop w:val="0"/>
          <w:marBottom w:val="0"/>
          <w:divBdr>
            <w:top w:val="none" w:sz="0" w:space="0" w:color="auto"/>
            <w:left w:val="none" w:sz="0" w:space="0" w:color="auto"/>
            <w:bottom w:val="none" w:sz="0" w:space="0" w:color="auto"/>
            <w:right w:val="none" w:sz="0" w:space="0" w:color="auto"/>
          </w:divBdr>
        </w:div>
        <w:div w:id="1090545986">
          <w:marLeft w:val="640"/>
          <w:marRight w:val="0"/>
          <w:marTop w:val="0"/>
          <w:marBottom w:val="0"/>
          <w:divBdr>
            <w:top w:val="none" w:sz="0" w:space="0" w:color="auto"/>
            <w:left w:val="none" w:sz="0" w:space="0" w:color="auto"/>
            <w:bottom w:val="none" w:sz="0" w:space="0" w:color="auto"/>
            <w:right w:val="none" w:sz="0" w:space="0" w:color="auto"/>
          </w:divBdr>
        </w:div>
        <w:div w:id="975527688">
          <w:marLeft w:val="640"/>
          <w:marRight w:val="0"/>
          <w:marTop w:val="0"/>
          <w:marBottom w:val="0"/>
          <w:divBdr>
            <w:top w:val="none" w:sz="0" w:space="0" w:color="auto"/>
            <w:left w:val="none" w:sz="0" w:space="0" w:color="auto"/>
            <w:bottom w:val="none" w:sz="0" w:space="0" w:color="auto"/>
            <w:right w:val="none" w:sz="0" w:space="0" w:color="auto"/>
          </w:divBdr>
        </w:div>
        <w:div w:id="1788351933">
          <w:marLeft w:val="640"/>
          <w:marRight w:val="0"/>
          <w:marTop w:val="0"/>
          <w:marBottom w:val="0"/>
          <w:divBdr>
            <w:top w:val="none" w:sz="0" w:space="0" w:color="auto"/>
            <w:left w:val="none" w:sz="0" w:space="0" w:color="auto"/>
            <w:bottom w:val="none" w:sz="0" w:space="0" w:color="auto"/>
            <w:right w:val="none" w:sz="0" w:space="0" w:color="auto"/>
          </w:divBdr>
        </w:div>
      </w:divsChild>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27822776">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46379593">
      <w:bodyDiv w:val="1"/>
      <w:marLeft w:val="0"/>
      <w:marRight w:val="0"/>
      <w:marTop w:val="0"/>
      <w:marBottom w:val="0"/>
      <w:divBdr>
        <w:top w:val="none" w:sz="0" w:space="0" w:color="auto"/>
        <w:left w:val="none" w:sz="0" w:space="0" w:color="auto"/>
        <w:bottom w:val="none" w:sz="0" w:space="0" w:color="auto"/>
        <w:right w:val="none" w:sz="0" w:space="0" w:color="auto"/>
      </w:divBdr>
      <w:divsChild>
        <w:div w:id="1406805326">
          <w:marLeft w:val="640"/>
          <w:marRight w:val="0"/>
          <w:marTop w:val="0"/>
          <w:marBottom w:val="0"/>
          <w:divBdr>
            <w:top w:val="none" w:sz="0" w:space="0" w:color="auto"/>
            <w:left w:val="none" w:sz="0" w:space="0" w:color="auto"/>
            <w:bottom w:val="none" w:sz="0" w:space="0" w:color="auto"/>
            <w:right w:val="none" w:sz="0" w:space="0" w:color="auto"/>
          </w:divBdr>
        </w:div>
        <w:div w:id="854463030">
          <w:marLeft w:val="640"/>
          <w:marRight w:val="0"/>
          <w:marTop w:val="0"/>
          <w:marBottom w:val="0"/>
          <w:divBdr>
            <w:top w:val="none" w:sz="0" w:space="0" w:color="auto"/>
            <w:left w:val="none" w:sz="0" w:space="0" w:color="auto"/>
            <w:bottom w:val="none" w:sz="0" w:space="0" w:color="auto"/>
            <w:right w:val="none" w:sz="0" w:space="0" w:color="auto"/>
          </w:divBdr>
        </w:div>
        <w:div w:id="655111841">
          <w:marLeft w:val="640"/>
          <w:marRight w:val="0"/>
          <w:marTop w:val="0"/>
          <w:marBottom w:val="0"/>
          <w:divBdr>
            <w:top w:val="none" w:sz="0" w:space="0" w:color="auto"/>
            <w:left w:val="none" w:sz="0" w:space="0" w:color="auto"/>
            <w:bottom w:val="none" w:sz="0" w:space="0" w:color="auto"/>
            <w:right w:val="none" w:sz="0" w:space="0" w:color="auto"/>
          </w:divBdr>
        </w:div>
        <w:div w:id="1416828374">
          <w:marLeft w:val="640"/>
          <w:marRight w:val="0"/>
          <w:marTop w:val="0"/>
          <w:marBottom w:val="0"/>
          <w:divBdr>
            <w:top w:val="none" w:sz="0" w:space="0" w:color="auto"/>
            <w:left w:val="none" w:sz="0" w:space="0" w:color="auto"/>
            <w:bottom w:val="none" w:sz="0" w:space="0" w:color="auto"/>
            <w:right w:val="none" w:sz="0" w:space="0" w:color="auto"/>
          </w:divBdr>
        </w:div>
        <w:div w:id="777411414">
          <w:marLeft w:val="640"/>
          <w:marRight w:val="0"/>
          <w:marTop w:val="0"/>
          <w:marBottom w:val="0"/>
          <w:divBdr>
            <w:top w:val="none" w:sz="0" w:space="0" w:color="auto"/>
            <w:left w:val="none" w:sz="0" w:space="0" w:color="auto"/>
            <w:bottom w:val="none" w:sz="0" w:space="0" w:color="auto"/>
            <w:right w:val="none" w:sz="0" w:space="0" w:color="auto"/>
          </w:divBdr>
        </w:div>
        <w:div w:id="413860513">
          <w:marLeft w:val="640"/>
          <w:marRight w:val="0"/>
          <w:marTop w:val="0"/>
          <w:marBottom w:val="0"/>
          <w:divBdr>
            <w:top w:val="none" w:sz="0" w:space="0" w:color="auto"/>
            <w:left w:val="none" w:sz="0" w:space="0" w:color="auto"/>
            <w:bottom w:val="none" w:sz="0" w:space="0" w:color="auto"/>
            <w:right w:val="none" w:sz="0" w:space="0" w:color="auto"/>
          </w:divBdr>
        </w:div>
        <w:div w:id="1694645738">
          <w:marLeft w:val="640"/>
          <w:marRight w:val="0"/>
          <w:marTop w:val="0"/>
          <w:marBottom w:val="0"/>
          <w:divBdr>
            <w:top w:val="none" w:sz="0" w:space="0" w:color="auto"/>
            <w:left w:val="none" w:sz="0" w:space="0" w:color="auto"/>
            <w:bottom w:val="none" w:sz="0" w:space="0" w:color="auto"/>
            <w:right w:val="none" w:sz="0" w:space="0" w:color="auto"/>
          </w:divBdr>
        </w:div>
        <w:div w:id="1333218111">
          <w:marLeft w:val="640"/>
          <w:marRight w:val="0"/>
          <w:marTop w:val="0"/>
          <w:marBottom w:val="0"/>
          <w:divBdr>
            <w:top w:val="none" w:sz="0" w:space="0" w:color="auto"/>
            <w:left w:val="none" w:sz="0" w:space="0" w:color="auto"/>
            <w:bottom w:val="none" w:sz="0" w:space="0" w:color="auto"/>
            <w:right w:val="none" w:sz="0" w:space="0" w:color="auto"/>
          </w:divBdr>
        </w:div>
        <w:div w:id="1459956735">
          <w:marLeft w:val="640"/>
          <w:marRight w:val="0"/>
          <w:marTop w:val="0"/>
          <w:marBottom w:val="0"/>
          <w:divBdr>
            <w:top w:val="none" w:sz="0" w:space="0" w:color="auto"/>
            <w:left w:val="none" w:sz="0" w:space="0" w:color="auto"/>
            <w:bottom w:val="none" w:sz="0" w:space="0" w:color="auto"/>
            <w:right w:val="none" w:sz="0" w:space="0" w:color="auto"/>
          </w:divBdr>
        </w:div>
        <w:div w:id="2082947475">
          <w:marLeft w:val="640"/>
          <w:marRight w:val="0"/>
          <w:marTop w:val="0"/>
          <w:marBottom w:val="0"/>
          <w:divBdr>
            <w:top w:val="none" w:sz="0" w:space="0" w:color="auto"/>
            <w:left w:val="none" w:sz="0" w:space="0" w:color="auto"/>
            <w:bottom w:val="none" w:sz="0" w:space="0" w:color="auto"/>
            <w:right w:val="none" w:sz="0" w:space="0" w:color="auto"/>
          </w:divBdr>
        </w:div>
        <w:div w:id="1197236321">
          <w:marLeft w:val="640"/>
          <w:marRight w:val="0"/>
          <w:marTop w:val="0"/>
          <w:marBottom w:val="0"/>
          <w:divBdr>
            <w:top w:val="none" w:sz="0" w:space="0" w:color="auto"/>
            <w:left w:val="none" w:sz="0" w:space="0" w:color="auto"/>
            <w:bottom w:val="none" w:sz="0" w:space="0" w:color="auto"/>
            <w:right w:val="none" w:sz="0" w:space="0" w:color="auto"/>
          </w:divBdr>
        </w:div>
        <w:div w:id="70665367">
          <w:marLeft w:val="640"/>
          <w:marRight w:val="0"/>
          <w:marTop w:val="0"/>
          <w:marBottom w:val="0"/>
          <w:divBdr>
            <w:top w:val="none" w:sz="0" w:space="0" w:color="auto"/>
            <w:left w:val="none" w:sz="0" w:space="0" w:color="auto"/>
            <w:bottom w:val="none" w:sz="0" w:space="0" w:color="auto"/>
            <w:right w:val="none" w:sz="0" w:space="0" w:color="auto"/>
          </w:divBdr>
        </w:div>
        <w:div w:id="1579175038">
          <w:marLeft w:val="640"/>
          <w:marRight w:val="0"/>
          <w:marTop w:val="0"/>
          <w:marBottom w:val="0"/>
          <w:divBdr>
            <w:top w:val="none" w:sz="0" w:space="0" w:color="auto"/>
            <w:left w:val="none" w:sz="0" w:space="0" w:color="auto"/>
            <w:bottom w:val="none" w:sz="0" w:space="0" w:color="auto"/>
            <w:right w:val="none" w:sz="0" w:space="0" w:color="auto"/>
          </w:divBdr>
        </w:div>
        <w:div w:id="398744813">
          <w:marLeft w:val="640"/>
          <w:marRight w:val="0"/>
          <w:marTop w:val="0"/>
          <w:marBottom w:val="0"/>
          <w:divBdr>
            <w:top w:val="none" w:sz="0" w:space="0" w:color="auto"/>
            <w:left w:val="none" w:sz="0" w:space="0" w:color="auto"/>
            <w:bottom w:val="none" w:sz="0" w:space="0" w:color="auto"/>
            <w:right w:val="none" w:sz="0" w:space="0" w:color="auto"/>
          </w:divBdr>
        </w:div>
        <w:div w:id="355926258">
          <w:marLeft w:val="640"/>
          <w:marRight w:val="0"/>
          <w:marTop w:val="0"/>
          <w:marBottom w:val="0"/>
          <w:divBdr>
            <w:top w:val="none" w:sz="0" w:space="0" w:color="auto"/>
            <w:left w:val="none" w:sz="0" w:space="0" w:color="auto"/>
            <w:bottom w:val="none" w:sz="0" w:space="0" w:color="auto"/>
            <w:right w:val="none" w:sz="0" w:space="0" w:color="auto"/>
          </w:divBdr>
        </w:div>
        <w:div w:id="1214734868">
          <w:marLeft w:val="640"/>
          <w:marRight w:val="0"/>
          <w:marTop w:val="0"/>
          <w:marBottom w:val="0"/>
          <w:divBdr>
            <w:top w:val="none" w:sz="0" w:space="0" w:color="auto"/>
            <w:left w:val="none" w:sz="0" w:space="0" w:color="auto"/>
            <w:bottom w:val="none" w:sz="0" w:space="0" w:color="auto"/>
            <w:right w:val="none" w:sz="0" w:space="0" w:color="auto"/>
          </w:divBdr>
        </w:div>
        <w:div w:id="1244409026">
          <w:marLeft w:val="640"/>
          <w:marRight w:val="0"/>
          <w:marTop w:val="0"/>
          <w:marBottom w:val="0"/>
          <w:divBdr>
            <w:top w:val="none" w:sz="0" w:space="0" w:color="auto"/>
            <w:left w:val="none" w:sz="0" w:space="0" w:color="auto"/>
            <w:bottom w:val="none" w:sz="0" w:space="0" w:color="auto"/>
            <w:right w:val="none" w:sz="0" w:space="0" w:color="auto"/>
          </w:divBdr>
        </w:div>
        <w:div w:id="681711437">
          <w:marLeft w:val="640"/>
          <w:marRight w:val="0"/>
          <w:marTop w:val="0"/>
          <w:marBottom w:val="0"/>
          <w:divBdr>
            <w:top w:val="none" w:sz="0" w:space="0" w:color="auto"/>
            <w:left w:val="none" w:sz="0" w:space="0" w:color="auto"/>
            <w:bottom w:val="none" w:sz="0" w:space="0" w:color="auto"/>
            <w:right w:val="none" w:sz="0" w:space="0" w:color="auto"/>
          </w:divBdr>
        </w:div>
        <w:div w:id="2114548058">
          <w:marLeft w:val="640"/>
          <w:marRight w:val="0"/>
          <w:marTop w:val="0"/>
          <w:marBottom w:val="0"/>
          <w:divBdr>
            <w:top w:val="none" w:sz="0" w:space="0" w:color="auto"/>
            <w:left w:val="none" w:sz="0" w:space="0" w:color="auto"/>
            <w:bottom w:val="none" w:sz="0" w:space="0" w:color="auto"/>
            <w:right w:val="none" w:sz="0" w:space="0" w:color="auto"/>
          </w:divBdr>
        </w:div>
        <w:div w:id="966277119">
          <w:marLeft w:val="640"/>
          <w:marRight w:val="0"/>
          <w:marTop w:val="0"/>
          <w:marBottom w:val="0"/>
          <w:divBdr>
            <w:top w:val="none" w:sz="0" w:space="0" w:color="auto"/>
            <w:left w:val="none" w:sz="0" w:space="0" w:color="auto"/>
            <w:bottom w:val="none" w:sz="0" w:space="0" w:color="auto"/>
            <w:right w:val="none" w:sz="0" w:space="0" w:color="auto"/>
          </w:divBdr>
        </w:div>
        <w:div w:id="1288972999">
          <w:marLeft w:val="640"/>
          <w:marRight w:val="0"/>
          <w:marTop w:val="0"/>
          <w:marBottom w:val="0"/>
          <w:divBdr>
            <w:top w:val="none" w:sz="0" w:space="0" w:color="auto"/>
            <w:left w:val="none" w:sz="0" w:space="0" w:color="auto"/>
            <w:bottom w:val="none" w:sz="0" w:space="0" w:color="auto"/>
            <w:right w:val="none" w:sz="0" w:space="0" w:color="auto"/>
          </w:divBdr>
        </w:div>
        <w:div w:id="794565219">
          <w:marLeft w:val="640"/>
          <w:marRight w:val="0"/>
          <w:marTop w:val="0"/>
          <w:marBottom w:val="0"/>
          <w:divBdr>
            <w:top w:val="none" w:sz="0" w:space="0" w:color="auto"/>
            <w:left w:val="none" w:sz="0" w:space="0" w:color="auto"/>
            <w:bottom w:val="none" w:sz="0" w:space="0" w:color="auto"/>
            <w:right w:val="none" w:sz="0" w:space="0" w:color="auto"/>
          </w:divBdr>
        </w:div>
        <w:div w:id="1347826925">
          <w:marLeft w:val="640"/>
          <w:marRight w:val="0"/>
          <w:marTop w:val="0"/>
          <w:marBottom w:val="0"/>
          <w:divBdr>
            <w:top w:val="none" w:sz="0" w:space="0" w:color="auto"/>
            <w:left w:val="none" w:sz="0" w:space="0" w:color="auto"/>
            <w:bottom w:val="none" w:sz="0" w:space="0" w:color="auto"/>
            <w:right w:val="none" w:sz="0" w:space="0" w:color="auto"/>
          </w:divBdr>
        </w:div>
        <w:div w:id="2013216112">
          <w:marLeft w:val="640"/>
          <w:marRight w:val="0"/>
          <w:marTop w:val="0"/>
          <w:marBottom w:val="0"/>
          <w:divBdr>
            <w:top w:val="none" w:sz="0" w:space="0" w:color="auto"/>
            <w:left w:val="none" w:sz="0" w:space="0" w:color="auto"/>
            <w:bottom w:val="none" w:sz="0" w:space="0" w:color="auto"/>
            <w:right w:val="none" w:sz="0" w:space="0" w:color="auto"/>
          </w:divBdr>
        </w:div>
        <w:div w:id="220941384">
          <w:marLeft w:val="640"/>
          <w:marRight w:val="0"/>
          <w:marTop w:val="0"/>
          <w:marBottom w:val="0"/>
          <w:divBdr>
            <w:top w:val="none" w:sz="0" w:space="0" w:color="auto"/>
            <w:left w:val="none" w:sz="0" w:space="0" w:color="auto"/>
            <w:bottom w:val="none" w:sz="0" w:space="0" w:color="auto"/>
            <w:right w:val="none" w:sz="0" w:space="0" w:color="auto"/>
          </w:divBdr>
        </w:div>
        <w:div w:id="2139372762">
          <w:marLeft w:val="640"/>
          <w:marRight w:val="0"/>
          <w:marTop w:val="0"/>
          <w:marBottom w:val="0"/>
          <w:divBdr>
            <w:top w:val="none" w:sz="0" w:space="0" w:color="auto"/>
            <w:left w:val="none" w:sz="0" w:space="0" w:color="auto"/>
            <w:bottom w:val="none" w:sz="0" w:space="0" w:color="auto"/>
            <w:right w:val="none" w:sz="0" w:space="0" w:color="auto"/>
          </w:divBdr>
        </w:div>
        <w:div w:id="146015428">
          <w:marLeft w:val="640"/>
          <w:marRight w:val="0"/>
          <w:marTop w:val="0"/>
          <w:marBottom w:val="0"/>
          <w:divBdr>
            <w:top w:val="none" w:sz="0" w:space="0" w:color="auto"/>
            <w:left w:val="none" w:sz="0" w:space="0" w:color="auto"/>
            <w:bottom w:val="none" w:sz="0" w:space="0" w:color="auto"/>
            <w:right w:val="none" w:sz="0" w:space="0" w:color="auto"/>
          </w:divBdr>
        </w:div>
        <w:div w:id="1749885721">
          <w:marLeft w:val="640"/>
          <w:marRight w:val="0"/>
          <w:marTop w:val="0"/>
          <w:marBottom w:val="0"/>
          <w:divBdr>
            <w:top w:val="none" w:sz="0" w:space="0" w:color="auto"/>
            <w:left w:val="none" w:sz="0" w:space="0" w:color="auto"/>
            <w:bottom w:val="none" w:sz="0" w:space="0" w:color="auto"/>
            <w:right w:val="none" w:sz="0" w:space="0" w:color="auto"/>
          </w:divBdr>
        </w:div>
        <w:div w:id="2014600930">
          <w:marLeft w:val="640"/>
          <w:marRight w:val="0"/>
          <w:marTop w:val="0"/>
          <w:marBottom w:val="0"/>
          <w:divBdr>
            <w:top w:val="none" w:sz="0" w:space="0" w:color="auto"/>
            <w:left w:val="none" w:sz="0" w:space="0" w:color="auto"/>
            <w:bottom w:val="none" w:sz="0" w:space="0" w:color="auto"/>
            <w:right w:val="none" w:sz="0" w:space="0" w:color="auto"/>
          </w:divBdr>
        </w:div>
        <w:div w:id="935596555">
          <w:marLeft w:val="640"/>
          <w:marRight w:val="0"/>
          <w:marTop w:val="0"/>
          <w:marBottom w:val="0"/>
          <w:divBdr>
            <w:top w:val="none" w:sz="0" w:space="0" w:color="auto"/>
            <w:left w:val="none" w:sz="0" w:space="0" w:color="auto"/>
            <w:bottom w:val="none" w:sz="0" w:space="0" w:color="auto"/>
            <w:right w:val="none" w:sz="0" w:space="0" w:color="auto"/>
          </w:divBdr>
        </w:div>
        <w:div w:id="1143963390">
          <w:marLeft w:val="640"/>
          <w:marRight w:val="0"/>
          <w:marTop w:val="0"/>
          <w:marBottom w:val="0"/>
          <w:divBdr>
            <w:top w:val="none" w:sz="0" w:space="0" w:color="auto"/>
            <w:left w:val="none" w:sz="0" w:space="0" w:color="auto"/>
            <w:bottom w:val="none" w:sz="0" w:space="0" w:color="auto"/>
            <w:right w:val="none" w:sz="0" w:space="0" w:color="auto"/>
          </w:divBdr>
        </w:div>
        <w:div w:id="2080056128">
          <w:marLeft w:val="640"/>
          <w:marRight w:val="0"/>
          <w:marTop w:val="0"/>
          <w:marBottom w:val="0"/>
          <w:divBdr>
            <w:top w:val="none" w:sz="0" w:space="0" w:color="auto"/>
            <w:left w:val="none" w:sz="0" w:space="0" w:color="auto"/>
            <w:bottom w:val="none" w:sz="0" w:space="0" w:color="auto"/>
            <w:right w:val="none" w:sz="0" w:space="0" w:color="auto"/>
          </w:divBdr>
        </w:div>
        <w:div w:id="1700817974">
          <w:marLeft w:val="640"/>
          <w:marRight w:val="0"/>
          <w:marTop w:val="0"/>
          <w:marBottom w:val="0"/>
          <w:divBdr>
            <w:top w:val="none" w:sz="0" w:space="0" w:color="auto"/>
            <w:left w:val="none" w:sz="0" w:space="0" w:color="auto"/>
            <w:bottom w:val="none" w:sz="0" w:space="0" w:color="auto"/>
            <w:right w:val="none" w:sz="0" w:space="0" w:color="auto"/>
          </w:divBdr>
        </w:div>
        <w:div w:id="1844321551">
          <w:marLeft w:val="640"/>
          <w:marRight w:val="0"/>
          <w:marTop w:val="0"/>
          <w:marBottom w:val="0"/>
          <w:divBdr>
            <w:top w:val="none" w:sz="0" w:space="0" w:color="auto"/>
            <w:left w:val="none" w:sz="0" w:space="0" w:color="auto"/>
            <w:bottom w:val="none" w:sz="0" w:space="0" w:color="auto"/>
            <w:right w:val="none" w:sz="0" w:space="0" w:color="auto"/>
          </w:divBdr>
        </w:div>
        <w:div w:id="1194537194">
          <w:marLeft w:val="640"/>
          <w:marRight w:val="0"/>
          <w:marTop w:val="0"/>
          <w:marBottom w:val="0"/>
          <w:divBdr>
            <w:top w:val="none" w:sz="0" w:space="0" w:color="auto"/>
            <w:left w:val="none" w:sz="0" w:space="0" w:color="auto"/>
            <w:bottom w:val="none" w:sz="0" w:space="0" w:color="auto"/>
            <w:right w:val="none" w:sz="0" w:space="0" w:color="auto"/>
          </w:divBdr>
        </w:div>
        <w:div w:id="454102476">
          <w:marLeft w:val="640"/>
          <w:marRight w:val="0"/>
          <w:marTop w:val="0"/>
          <w:marBottom w:val="0"/>
          <w:divBdr>
            <w:top w:val="none" w:sz="0" w:space="0" w:color="auto"/>
            <w:left w:val="none" w:sz="0" w:space="0" w:color="auto"/>
            <w:bottom w:val="none" w:sz="0" w:space="0" w:color="auto"/>
            <w:right w:val="none" w:sz="0" w:space="0" w:color="auto"/>
          </w:divBdr>
        </w:div>
        <w:div w:id="1685092197">
          <w:marLeft w:val="640"/>
          <w:marRight w:val="0"/>
          <w:marTop w:val="0"/>
          <w:marBottom w:val="0"/>
          <w:divBdr>
            <w:top w:val="none" w:sz="0" w:space="0" w:color="auto"/>
            <w:left w:val="none" w:sz="0" w:space="0" w:color="auto"/>
            <w:bottom w:val="none" w:sz="0" w:space="0" w:color="auto"/>
            <w:right w:val="none" w:sz="0" w:space="0" w:color="auto"/>
          </w:divBdr>
        </w:div>
        <w:div w:id="304748443">
          <w:marLeft w:val="640"/>
          <w:marRight w:val="0"/>
          <w:marTop w:val="0"/>
          <w:marBottom w:val="0"/>
          <w:divBdr>
            <w:top w:val="none" w:sz="0" w:space="0" w:color="auto"/>
            <w:left w:val="none" w:sz="0" w:space="0" w:color="auto"/>
            <w:bottom w:val="none" w:sz="0" w:space="0" w:color="auto"/>
            <w:right w:val="none" w:sz="0" w:space="0" w:color="auto"/>
          </w:divBdr>
        </w:div>
        <w:div w:id="533080689">
          <w:marLeft w:val="640"/>
          <w:marRight w:val="0"/>
          <w:marTop w:val="0"/>
          <w:marBottom w:val="0"/>
          <w:divBdr>
            <w:top w:val="none" w:sz="0" w:space="0" w:color="auto"/>
            <w:left w:val="none" w:sz="0" w:space="0" w:color="auto"/>
            <w:bottom w:val="none" w:sz="0" w:space="0" w:color="auto"/>
            <w:right w:val="none" w:sz="0" w:space="0" w:color="auto"/>
          </w:divBdr>
        </w:div>
        <w:div w:id="860775407">
          <w:marLeft w:val="640"/>
          <w:marRight w:val="0"/>
          <w:marTop w:val="0"/>
          <w:marBottom w:val="0"/>
          <w:divBdr>
            <w:top w:val="none" w:sz="0" w:space="0" w:color="auto"/>
            <w:left w:val="none" w:sz="0" w:space="0" w:color="auto"/>
            <w:bottom w:val="none" w:sz="0" w:space="0" w:color="auto"/>
            <w:right w:val="none" w:sz="0" w:space="0" w:color="auto"/>
          </w:divBdr>
        </w:div>
        <w:div w:id="1540821613">
          <w:marLeft w:val="640"/>
          <w:marRight w:val="0"/>
          <w:marTop w:val="0"/>
          <w:marBottom w:val="0"/>
          <w:divBdr>
            <w:top w:val="none" w:sz="0" w:space="0" w:color="auto"/>
            <w:left w:val="none" w:sz="0" w:space="0" w:color="auto"/>
            <w:bottom w:val="none" w:sz="0" w:space="0" w:color="auto"/>
            <w:right w:val="none" w:sz="0" w:space="0" w:color="auto"/>
          </w:divBdr>
        </w:div>
        <w:div w:id="2111509189">
          <w:marLeft w:val="640"/>
          <w:marRight w:val="0"/>
          <w:marTop w:val="0"/>
          <w:marBottom w:val="0"/>
          <w:divBdr>
            <w:top w:val="none" w:sz="0" w:space="0" w:color="auto"/>
            <w:left w:val="none" w:sz="0" w:space="0" w:color="auto"/>
            <w:bottom w:val="none" w:sz="0" w:space="0" w:color="auto"/>
            <w:right w:val="none" w:sz="0" w:space="0" w:color="auto"/>
          </w:divBdr>
        </w:div>
        <w:div w:id="518088721">
          <w:marLeft w:val="640"/>
          <w:marRight w:val="0"/>
          <w:marTop w:val="0"/>
          <w:marBottom w:val="0"/>
          <w:divBdr>
            <w:top w:val="none" w:sz="0" w:space="0" w:color="auto"/>
            <w:left w:val="none" w:sz="0" w:space="0" w:color="auto"/>
            <w:bottom w:val="none" w:sz="0" w:space="0" w:color="auto"/>
            <w:right w:val="none" w:sz="0" w:space="0" w:color="auto"/>
          </w:divBdr>
        </w:div>
        <w:div w:id="105783017">
          <w:marLeft w:val="640"/>
          <w:marRight w:val="0"/>
          <w:marTop w:val="0"/>
          <w:marBottom w:val="0"/>
          <w:divBdr>
            <w:top w:val="none" w:sz="0" w:space="0" w:color="auto"/>
            <w:left w:val="none" w:sz="0" w:space="0" w:color="auto"/>
            <w:bottom w:val="none" w:sz="0" w:space="0" w:color="auto"/>
            <w:right w:val="none" w:sz="0" w:space="0" w:color="auto"/>
          </w:divBdr>
        </w:div>
        <w:div w:id="1803114720">
          <w:marLeft w:val="640"/>
          <w:marRight w:val="0"/>
          <w:marTop w:val="0"/>
          <w:marBottom w:val="0"/>
          <w:divBdr>
            <w:top w:val="none" w:sz="0" w:space="0" w:color="auto"/>
            <w:left w:val="none" w:sz="0" w:space="0" w:color="auto"/>
            <w:bottom w:val="none" w:sz="0" w:space="0" w:color="auto"/>
            <w:right w:val="none" w:sz="0" w:space="0" w:color="auto"/>
          </w:divBdr>
        </w:div>
        <w:div w:id="775910718">
          <w:marLeft w:val="640"/>
          <w:marRight w:val="0"/>
          <w:marTop w:val="0"/>
          <w:marBottom w:val="0"/>
          <w:divBdr>
            <w:top w:val="none" w:sz="0" w:space="0" w:color="auto"/>
            <w:left w:val="none" w:sz="0" w:space="0" w:color="auto"/>
            <w:bottom w:val="none" w:sz="0" w:space="0" w:color="auto"/>
            <w:right w:val="none" w:sz="0" w:space="0" w:color="auto"/>
          </w:divBdr>
        </w:div>
        <w:div w:id="2140682900">
          <w:marLeft w:val="640"/>
          <w:marRight w:val="0"/>
          <w:marTop w:val="0"/>
          <w:marBottom w:val="0"/>
          <w:divBdr>
            <w:top w:val="none" w:sz="0" w:space="0" w:color="auto"/>
            <w:left w:val="none" w:sz="0" w:space="0" w:color="auto"/>
            <w:bottom w:val="none" w:sz="0" w:space="0" w:color="auto"/>
            <w:right w:val="none" w:sz="0" w:space="0" w:color="auto"/>
          </w:divBdr>
        </w:div>
        <w:div w:id="1179193777">
          <w:marLeft w:val="640"/>
          <w:marRight w:val="0"/>
          <w:marTop w:val="0"/>
          <w:marBottom w:val="0"/>
          <w:divBdr>
            <w:top w:val="none" w:sz="0" w:space="0" w:color="auto"/>
            <w:left w:val="none" w:sz="0" w:space="0" w:color="auto"/>
            <w:bottom w:val="none" w:sz="0" w:space="0" w:color="auto"/>
            <w:right w:val="none" w:sz="0" w:space="0" w:color="auto"/>
          </w:divBdr>
        </w:div>
        <w:div w:id="1062872714">
          <w:marLeft w:val="640"/>
          <w:marRight w:val="0"/>
          <w:marTop w:val="0"/>
          <w:marBottom w:val="0"/>
          <w:divBdr>
            <w:top w:val="none" w:sz="0" w:space="0" w:color="auto"/>
            <w:left w:val="none" w:sz="0" w:space="0" w:color="auto"/>
            <w:bottom w:val="none" w:sz="0" w:space="0" w:color="auto"/>
            <w:right w:val="none" w:sz="0" w:space="0" w:color="auto"/>
          </w:divBdr>
        </w:div>
        <w:div w:id="44447345">
          <w:marLeft w:val="640"/>
          <w:marRight w:val="0"/>
          <w:marTop w:val="0"/>
          <w:marBottom w:val="0"/>
          <w:divBdr>
            <w:top w:val="none" w:sz="0" w:space="0" w:color="auto"/>
            <w:left w:val="none" w:sz="0" w:space="0" w:color="auto"/>
            <w:bottom w:val="none" w:sz="0" w:space="0" w:color="auto"/>
            <w:right w:val="none" w:sz="0" w:space="0" w:color="auto"/>
          </w:divBdr>
        </w:div>
        <w:div w:id="590041694">
          <w:marLeft w:val="640"/>
          <w:marRight w:val="0"/>
          <w:marTop w:val="0"/>
          <w:marBottom w:val="0"/>
          <w:divBdr>
            <w:top w:val="none" w:sz="0" w:space="0" w:color="auto"/>
            <w:left w:val="none" w:sz="0" w:space="0" w:color="auto"/>
            <w:bottom w:val="none" w:sz="0" w:space="0" w:color="auto"/>
            <w:right w:val="none" w:sz="0" w:space="0" w:color="auto"/>
          </w:divBdr>
        </w:div>
        <w:div w:id="224294826">
          <w:marLeft w:val="640"/>
          <w:marRight w:val="0"/>
          <w:marTop w:val="0"/>
          <w:marBottom w:val="0"/>
          <w:divBdr>
            <w:top w:val="none" w:sz="0" w:space="0" w:color="auto"/>
            <w:left w:val="none" w:sz="0" w:space="0" w:color="auto"/>
            <w:bottom w:val="none" w:sz="0" w:space="0" w:color="auto"/>
            <w:right w:val="none" w:sz="0" w:space="0" w:color="auto"/>
          </w:divBdr>
        </w:div>
        <w:div w:id="1839495205">
          <w:marLeft w:val="640"/>
          <w:marRight w:val="0"/>
          <w:marTop w:val="0"/>
          <w:marBottom w:val="0"/>
          <w:divBdr>
            <w:top w:val="none" w:sz="0" w:space="0" w:color="auto"/>
            <w:left w:val="none" w:sz="0" w:space="0" w:color="auto"/>
            <w:bottom w:val="none" w:sz="0" w:space="0" w:color="auto"/>
            <w:right w:val="none" w:sz="0" w:space="0" w:color="auto"/>
          </w:divBdr>
        </w:div>
        <w:div w:id="1131744975">
          <w:marLeft w:val="640"/>
          <w:marRight w:val="0"/>
          <w:marTop w:val="0"/>
          <w:marBottom w:val="0"/>
          <w:divBdr>
            <w:top w:val="none" w:sz="0" w:space="0" w:color="auto"/>
            <w:left w:val="none" w:sz="0" w:space="0" w:color="auto"/>
            <w:bottom w:val="none" w:sz="0" w:space="0" w:color="auto"/>
            <w:right w:val="none" w:sz="0" w:space="0" w:color="auto"/>
          </w:divBdr>
        </w:div>
        <w:div w:id="563806857">
          <w:marLeft w:val="640"/>
          <w:marRight w:val="0"/>
          <w:marTop w:val="0"/>
          <w:marBottom w:val="0"/>
          <w:divBdr>
            <w:top w:val="none" w:sz="0" w:space="0" w:color="auto"/>
            <w:left w:val="none" w:sz="0" w:space="0" w:color="auto"/>
            <w:bottom w:val="none" w:sz="0" w:space="0" w:color="auto"/>
            <w:right w:val="none" w:sz="0" w:space="0" w:color="auto"/>
          </w:divBdr>
        </w:div>
        <w:div w:id="1528710478">
          <w:marLeft w:val="640"/>
          <w:marRight w:val="0"/>
          <w:marTop w:val="0"/>
          <w:marBottom w:val="0"/>
          <w:divBdr>
            <w:top w:val="none" w:sz="0" w:space="0" w:color="auto"/>
            <w:left w:val="none" w:sz="0" w:space="0" w:color="auto"/>
            <w:bottom w:val="none" w:sz="0" w:space="0" w:color="auto"/>
            <w:right w:val="none" w:sz="0" w:space="0" w:color="auto"/>
          </w:divBdr>
        </w:div>
        <w:div w:id="1708263565">
          <w:marLeft w:val="640"/>
          <w:marRight w:val="0"/>
          <w:marTop w:val="0"/>
          <w:marBottom w:val="0"/>
          <w:divBdr>
            <w:top w:val="none" w:sz="0" w:space="0" w:color="auto"/>
            <w:left w:val="none" w:sz="0" w:space="0" w:color="auto"/>
            <w:bottom w:val="none" w:sz="0" w:space="0" w:color="auto"/>
            <w:right w:val="none" w:sz="0" w:space="0" w:color="auto"/>
          </w:divBdr>
        </w:div>
        <w:div w:id="618413872">
          <w:marLeft w:val="640"/>
          <w:marRight w:val="0"/>
          <w:marTop w:val="0"/>
          <w:marBottom w:val="0"/>
          <w:divBdr>
            <w:top w:val="none" w:sz="0" w:space="0" w:color="auto"/>
            <w:left w:val="none" w:sz="0" w:space="0" w:color="auto"/>
            <w:bottom w:val="none" w:sz="0" w:space="0" w:color="auto"/>
            <w:right w:val="none" w:sz="0" w:space="0" w:color="auto"/>
          </w:divBdr>
        </w:div>
        <w:div w:id="876550482">
          <w:marLeft w:val="640"/>
          <w:marRight w:val="0"/>
          <w:marTop w:val="0"/>
          <w:marBottom w:val="0"/>
          <w:divBdr>
            <w:top w:val="none" w:sz="0" w:space="0" w:color="auto"/>
            <w:left w:val="none" w:sz="0" w:space="0" w:color="auto"/>
            <w:bottom w:val="none" w:sz="0" w:space="0" w:color="auto"/>
            <w:right w:val="none" w:sz="0" w:space="0" w:color="auto"/>
          </w:divBdr>
        </w:div>
        <w:div w:id="1875926152">
          <w:marLeft w:val="640"/>
          <w:marRight w:val="0"/>
          <w:marTop w:val="0"/>
          <w:marBottom w:val="0"/>
          <w:divBdr>
            <w:top w:val="none" w:sz="0" w:space="0" w:color="auto"/>
            <w:left w:val="none" w:sz="0" w:space="0" w:color="auto"/>
            <w:bottom w:val="none" w:sz="0" w:space="0" w:color="auto"/>
            <w:right w:val="none" w:sz="0" w:space="0" w:color="auto"/>
          </w:divBdr>
        </w:div>
        <w:div w:id="1901793441">
          <w:marLeft w:val="640"/>
          <w:marRight w:val="0"/>
          <w:marTop w:val="0"/>
          <w:marBottom w:val="0"/>
          <w:divBdr>
            <w:top w:val="none" w:sz="0" w:space="0" w:color="auto"/>
            <w:left w:val="none" w:sz="0" w:space="0" w:color="auto"/>
            <w:bottom w:val="none" w:sz="0" w:space="0" w:color="auto"/>
            <w:right w:val="none" w:sz="0" w:space="0" w:color="auto"/>
          </w:divBdr>
        </w:div>
        <w:div w:id="1805467608">
          <w:marLeft w:val="640"/>
          <w:marRight w:val="0"/>
          <w:marTop w:val="0"/>
          <w:marBottom w:val="0"/>
          <w:divBdr>
            <w:top w:val="none" w:sz="0" w:space="0" w:color="auto"/>
            <w:left w:val="none" w:sz="0" w:space="0" w:color="auto"/>
            <w:bottom w:val="none" w:sz="0" w:space="0" w:color="auto"/>
            <w:right w:val="none" w:sz="0" w:space="0" w:color="auto"/>
          </w:divBdr>
        </w:div>
        <w:div w:id="1776755416">
          <w:marLeft w:val="640"/>
          <w:marRight w:val="0"/>
          <w:marTop w:val="0"/>
          <w:marBottom w:val="0"/>
          <w:divBdr>
            <w:top w:val="none" w:sz="0" w:space="0" w:color="auto"/>
            <w:left w:val="none" w:sz="0" w:space="0" w:color="auto"/>
            <w:bottom w:val="none" w:sz="0" w:space="0" w:color="auto"/>
            <w:right w:val="none" w:sz="0" w:space="0" w:color="auto"/>
          </w:divBdr>
        </w:div>
        <w:div w:id="1242988348">
          <w:marLeft w:val="640"/>
          <w:marRight w:val="0"/>
          <w:marTop w:val="0"/>
          <w:marBottom w:val="0"/>
          <w:divBdr>
            <w:top w:val="none" w:sz="0" w:space="0" w:color="auto"/>
            <w:left w:val="none" w:sz="0" w:space="0" w:color="auto"/>
            <w:bottom w:val="none" w:sz="0" w:space="0" w:color="auto"/>
            <w:right w:val="none" w:sz="0" w:space="0" w:color="auto"/>
          </w:divBdr>
        </w:div>
        <w:div w:id="1456681681">
          <w:marLeft w:val="640"/>
          <w:marRight w:val="0"/>
          <w:marTop w:val="0"/>
          <w:marBottom w:val="0"/>
          <w:divBdr>
            <w:top w:val="none" w:sz="0" w:space="0" w:color="auto"/>
            <w:left w:val="none" w:sz="0" w:space="0" w:color="auto"/>
            <w:bottom w:val="none" w:sz="0" w:space="0" w:color="auto"/>
            <w:right w:val="none" w:sz="0" w:space="0" w:color="auto"/>
          </w:divBdr>
        </w:div>
        <w:div w:id="533428465">
          <w:marLeft w:val="640"/>
          <w:marRight w:val="0"/>
          <w:marTop w:val="0"/>
          <w:marBottom w:val="0"/>
          <w:divBdr>
            <w:top w:val="none" w:sz="0" w:space="0" w:color="auto"/>
            <w:left w:val="none" w:sz="0" w:space="0" w:color="auto"/>
            <w:bottom w:val="none" w:sz="0" w:space="0" w:color="auto"/>
            <w:right w:val="none" w:sz="0" w:space="0" w:color="auto"/>
          </w:divBdr>
        </w:div>
        <w:div w:id="1381436242">
          <w:marLeft w:val="640"/>
          <w:marRight w:val="0"/>
          <w:marTop w:val="0"/>
          <w:marBottom w:val="0"/>
          <w:divBdr>
            <w:top w:val="none" w:sz="0" w:space="0" w:color="auto"/>
            <w:left w:val="none" w:sz="0" w:space="0" w:color="auto"/>
            <w:bottom w:val="none" w:sz="0" w:space="0" w:color="auto"/>
            <w:right w:val="none" w:sz="0" w:space="0" w:color="auto"/>
          </w:divBdr>
        </w:div>
        <w:div w:id="1115365604">
          <w:marLeft w:val="640"/>
          <w:marRight w:val="0"/>
          <w:marTop w:val="0"/>
          <w:marBottom w:val="0"/>
          <w:divBdr>
            <w:top w:val="none" w:sz="0" w:space="0" w:color="auto"/>
            <w:left w:val="none" w:sz="0" w:space="0" w:color="auto"/>
            <w:bottom w:val="none" w:sz="0" w:space="0" w:color="auto"/>
            <w:right w:val="none" w:sz="0" w:space="0" w:color="auto"/>
          </w:divBdr>
        </w:div>
        <w:div w:id="1661620587">
          <w:marLeft w:val="640"/>
          <w:marRight w:val="0"/>
          <w:marTop w:val="0"/>
          <w:marBottom w:val="0"/>
          <w:divBdr>
            <w:top w:val="none" w:sz="0" w:space="0" w:color="auto"/>
            <w:left w:val="none" w:sz="0" w:space="0" w:color="auto"/>
            <w:bottom w:val="none" w:sz="0" w:space="0" w:color="auto"/>
            <w:right w:val="none" w:sz="0" w:space="0" w:color="auto"/>
          </w:divBdr>
        </w:div>
        <w:div w:id="231744164">
          <w:marLeft w:val="640"/>
          <w:marRight w:val="0"/>
          <w:marTop w:val="0"/>
          <w:marBottom w:val="0"/>
          <w:divBdr>
            <w:top w:val="none" w:sz="0" w:space="0" w:color="auto"/>
            <w:left w:val="none" w:sz="0" w:space="0" w:color="auto"/>
            <w:bottom w:val="none" w:sz="0" w:space="0" w:color="auto"/>
            <w:right w:val="none" w:sz="0" w:space="0" w:color="auto"/>
          </w:divBdr>
        </w:div>
        <w:div w:id="179665488">
          <w:marLeft w:val="640"/>
          <w:marRight w:val="0"/>
          <w:marTop w:val="0"/>
          <w:marBottom w:val="0"/>
          <w:divBdr>
            <w:top w:val="none" w:sz="0" w:space="0" w:color="auto"/>
            <w:left w:val="none" w:sz="0" w:space="0" w:color="auto"/>
            <w:bottom w:val="none" w:sz="0" w:space="0" w:color="auto"/>
            <w:right w:val="none" w:sz="0" w:space="0" w:color="auto"/>
          </w:divBdr>
        </w:div>
        <w:div w:id="231743427">
          <w:marLeft w:val="640"/>
          <w:marRight w:val="0"/>
          <w:marTop w:val="0"/>
          <w:marBottom w:val="0"/>
          <w:divBdr>
            <w:top w:val="none" w:sz="0" w:space="0" w:color="auto"/>
            <w:left w:val="none" w:sz="0" w:space="0" w:color="auto"/>
            <w:bottom w:val="none" w:sz="0" w:space="0" w:color="auto"/>
            <w:right w:val="none" w:sz="0" w:space="0" w:color="auto"/>
          </w:divBdr>
        </w:div>
        <w:div w:id="333143916">
          <w:marLeft w:val="640"/>
          <w:marRight w:val="0"/>
          <w:marTop w:val="0"/>
          <w:marBottom w:val="0"/>
          <w:divBdr>
            <w:top w:val="none" w:sz="0" w:space="0" w:color="auto"/>
            <w:left w:val="none" w:sz="0" w:space="0" w:color="auto"/>
            <w:bottom w:val="none" w:sz="0" w:space="0" w:color="auto"/>
            <w:right w:val="none" w:sz="0" w:space="0" w:color="auto"/>
          </w:divBdr>
        </w:div>
        <w:div w:id="1492715283">
          <w:marLeft w:val="640"/>
          <w:marRight w:val="0"/>
          <w:marTop w:val="0"/>
          <w:marBottom w:val="0"/>
          <w:divBdr>
            <w:top w:val="none" w:sz="0" w:space="0" w:color="auto"/>
            <w:left w:val="none" w:sz="0" w:space="0" w:color="auto"/>
            <w:bottom w:val="none" w:sz="0" w:space="0" w:color="auto"/>
            <w:right w:val="none" w:sz="0" w:space="0" w:color="auto"/>
          </w:divBdr>
        </w:div>
        <w:div w:id="1943099268">
          <w:marLeft w:val="640"/>
          <w:marRight w:val="0"/>
          <w:marTop w:val="0"/>
          <w:marBottom w:val="0"/>
          <w:divBdr>
            <w:top w:val="none" w:sz="0" w:space="0" w:color="auto"/>
            <w:left w:val="none" w:sz="0" w:space="0" w:color="auto"/>
            <w:bottom w:val="none" w:sz="0" w:space="0" w:color="auto"/>
            <w:right w:val="none" w:sz="0" w:space="0" w:color="auto"/>
          </w:divBdr>
        </w:div>
        <w:div w:id="257101967">
          <w:marLeft w:val="640"/>
          <w:marRight w:val="0"/>
          <w:marTop w:val="0"/>
          <w:marBottom w:val="0"/>
          <w:divBdr>
            <w:top w:val="none" w:sz="0" w:space="0" w:color="auto"/>
            <w:left w:val="none" w:sz="0" w:space="0" w:color="auto"/>
            <w:bottom w:val="none" w:sz="0" w:space="0" w:color="auto"/>
            <w:right w:val="none" w:sz="0" w:space="0" w:color="auto"/>
          </w:divBdr>
        </w:div>
        <w:div w:id="1476292556">
          <w:marLeft w:val="640"/>
          <w:marRight w:val="0"/>
          <w:marTop w:val="0"/>
          <w:marBottom w:val="0"/>
          <w:divBdr>
            <w:top w:val="none" w:sz="0" w:space="0" w:color="auto"/>
            <w:left w:val="none" w:sz="0" w:space="0" w:color="auto"/>
            <w:bottom w:val="none" w:sz="0" w:space="0" w:color="auto"/>
            <w:right w:val="none" w:sz="0" w:space="0" w:color="auto"/>
          </w:divBdr>
        </w:div>
        <w:div w:id="37316980">
          <w:marLeft w:val="640"/>
          <w:marRight w:val="0"/>
          <w:marTop w:val="0"/>
          <w:marBottom w:val="0"/>
          <w:divBdr>
            <w:top w:val="none" w:sz="0" w:space="0" w:color="auto"/>
            <w:left w:val="none" w:sz="0" w:space="0" w:color="auto"/>
            <w:bottom w:val="none" w:sz="0" w:space="0" w:color="auto"/>
            <w:right w:val="none" w:sz="0" w:space="0" w:color="auto"/>
          </w:divBdr>
        </w:div>
        <w:div w:id="960648891">
          <w:marLeft w:val="640"/>
          <w:marRight w:val="0"/>
          <w:marTop w:val="0"/>
          <w:marBottom w:val="0"/>
          <w:divBdr>
            <w:top w:val="none" w:sz="0" w:space="0" w:color="auto"/>
            <w:left w:val="none" w:sz="0" w:space="0" w:color="auto"/>
            <w:bottom w:val="none" w:sz="0" w:space="0" w:color="auto"/>
            <w:right w:val="none" w:sz="0" w:space="0" w:color="auto"/>
          </w:divBdr>
        </w:div>
        <w:div w:id="1602569422">
          <w:marLeft w:val="640"/>
          <w:marRight w:val="0"/>
          <w:marTop w:val="0"/>
          <w:marBottom w:val="0"/>
          <w:divBdr>
            <w:top w:val="none" w:sz="0" w:space="0" w:color="auto"/>
            <w:left w:val="none" w:sz="0" w:space="0" w:color="auto"/>
            <w:bottom w:val="none" w:sz="0" w:space="0" w:color="auto"/>
            <w:right w:val="none" w:sz="0" w:space="0" w:color="auto"/>
          </w:divBdr>
        </w:div>
        <w:div w:id="1002975248">
          <w:marLeft w:val="640"/>
          <w:marRight w:val="0"/>
          <w:marTop w:val="0"/>
          <w:marBottom w:val="0"/>
          <w:divBdr>
            <w:top w:val="none" w:sz="0" w:space="0" w:color="auto"/>
            <w:left w:val="none" w:sz="0" w:space="0" w:color="auto"/>
            <w:bottom w:val="none" w:sz="0" w:space="0" w:color="auto"/>
            <w:right w:val="none" w:sz="0" w:space="0" w:color="auto"/>
          </w:divBdr>
        </w:div>
        <w:div w:id="1704868640">
          <w:marLeft w:val="640"/>
          <w:marRight w:val="0"/>
          <w:marTop w:val="0"/>
          <w:marBottom w:val="0"/>
          <w:divBdr>
            <w:top w:val="none" w:sz="0" w:space="0" w:color="auto"/>
            <w:left w:val="none" w:sz="0" w:space="0" w:color="auto"/>
            <w:bottom w:val="none" w:sz="0" w:space="0" w:color="auto"/>
            <w:right w:val="none" w:sz="0" w:space="0" w:color="auto"/>
          </w:divBdr>
        </w:div>
        <w:div w:id="1468624275">
          <w:marLeft w:val="640"/>
          <w:marRight w:val="0"/>
          <w:marTop w:val="0"/>
          <w:marBottom w:val="0"/>
          <w:divBdr>
            <w:top w:val="none" w:sz="0" w:space="0" w:color="auto"/>
            <w:left w:val="none" w:sz="0" w:space="0" w:color="auto"/>
            <w:bottom w:val="none" w:sz="0" w:space="0" w:color="auto"/>
            <w:right w:val="none" w:sz="0" w:space="0" w:color="auto"/>
          </w:divBdr>
        </w:div>
        <w:div w:id="927039273">
          <w:marLeft w:val="640"/>
          <w:marRight w:val="0"/>
          <w:marTop w:val="0"/>
          <w:marBottom w:val="0"/>
          <w:divBdr>
            <w:top w:val="none" w:sz="0" w:space="0" w:color="auto"/>
            <w:left w:val="none" w:sz="0" w:space="0" w:color="auto"/>
            <w:bottom w:val="none" w:sz="0" w:space="0" w:color="auto"/>
            <w:right w:val="none" w:sz="0" w:space="0" w:color="auto"/>
          </w:divBdr>
        </w:div>
        <w:div w:id="60295680">
          <w:marLeft w:val="640"/>
          <w:marRight w:val="0"/>
          <w:marTop w:val="0"/>
          <w:marBottom w:val="0"/>
          <w:divBdr>
            <w:top w:val="none" w:sz="0" w:space="0" w:color="auto"/>
            <w:left w:val="none" w:sz="0" w:space="0" w:color="auto"/>
            <w:bottom w:val="none" w:sz="0" w:space="0" w:color="auto"/>
            <w:right w:val="none" w:sz="0" w:space="0" w:color="auto"/>
          </w:divBdr>
        </w:div>
        <w:div w:id="938148697">
          <w:marLeft w:val="640"/>
          <w:marRight w:val="0"/>
          <w:marTop w:val="0"/>
          <w:marBottom w:val="0"/>
          <w:divBdr>
            <w:top w:val="none" w:sz="0" w:space="0" w:color="auto"/>
            <w:left w:val="none" w:sz="0" w:space="0" w:color="auto"/>
            <w:bottom w:val="none" w:sz="0" w:space="0" w:color="auto"/>
            <w:right w:val="none" w:sz="0" w:space="0" w:color="auto"/>
          </w:divBdr>
        </w:div>
        <w:div w:id="2139759029">
          <w:marLeft w:val="640"/>
          <w:marRight w:val="0"/>
          <w:marTop w:val="0"/>
          <w:marBottom w:val="0"/>
          <w:divBdr>
            <w:top w:val="none" w:sz="0" w:space="0" w:color="auto"/>
            <w:left w:val="none" w:sz="0" w:space="0" w:color="auto"/>
            <w:bottom w:val="none" w:sz="0" w:space="0" w:color="auto"/>
            <w:right w:val="none" w:sz="0" w:space="0" w:color="auto"/>
          </w:divBdr>
        </w:div>
        <w:div w:id="1086268804">
          <w:marLeft w:val="640"/>
          <w:marRight w:val="0"/>
          <w:marTop w:val="0"/>
          <w:marBottom w:val="0"/>
          <w:divBdr>
            <w:top w:val="none" w:sz="0" w:space="0" w:color="auto"/>
            <w:left w:val="none" w:sz="0" w:space="0" w:color="auto"/>
            <w:bottom w:val="none" w:sz="0" w:space="0" w:color="auto"/>
            <w:right w:val="none" w:sz="0" w:space="0" w:color="auto"/>
          </w:divBdr>
        </w:div>
        <w:div w:id="1326591484">
          <w:marLeft w:val="640"/>
          <w:marRight w:val="0"/>
          <w:marTop w:val="0"/>
          <w:marBottom w:val="0"/>
          <w:divBdr>
            <w:top w:val="none" w:sz="0" w:space="0" w:color="auto"/>
            <w:left w:val="none" w:sz="0" w:space="0" w:color="auto"/>
            <w:bottom w:val="none" w:sz="0" w:space="0" w:color="auto"/>
            <w:right w:val="none" w:sz="0" w:space="0" w:color="auto"/>
          </w:divBdr>
        </w:div>
        <w:div w:id="1095321021">
          <w:marLeft w:val="640"/>
          <w:marRight w:val="0"/>
          <w:marTop w:val="0"/>
          <w:marBottom w:val="0"/>
          <w:divBdr>
            <w:top w:val="none" w:sz="0" w:space="0" w:color="auto"/>
            <w:left w:val="none" w:sz="0" w:space="0" w:color="auto"/>
            <w:bottom w:val="none" w:sz="0" w:space="0" w:color="auto"/>
            <w:right w:val="none" w:sz="0" w:space="0" w:color="auto"/>
          </w:divBdr>
        </w:div>
        <w:div w:id="192152125">
          <w:marLeft w:val="640"/>
          <w:marRight w:val="0"/>
          <w:marTop w:val="0"/>
          <w:marBottom w:val="0"/>
          <w:divBdr>
            <w:top w:val="none" w:sz="0" w:space="0" w:color="auto"/>
            <w:left w:val="none" w:sz="0" w:space="0" w:color="auto"/>
            <w:bottom w:val="none" w:sz="0" w:space="0" w:color="auto"/>
            <w:right w:val="none" w:sz="0" w:space="0" w:color="auto"/>
          </w:divBdr>
        </w:div>
        <w:div w:id="1643584696">
          <w:marLeft w:val="640"/>
          <w:marRight w:val="0"/>
          <w:marTop w:val="0"/>
          <w:marBottom w:val="0"/>
          <w:divBdr>
            <w:top w:val="none" w:sz="0" w:space="0" w:color="auto"/>
            <w:left w:val="none" w:sz="0" w:space="0" w:color="auto"/>
            <w:bottom w:val="none" w:sz="0" w:space="0" w:color="auto"/>
            <w:right w:val="none" w:sz="0" w:space="0" w:color="auto"/>
          </w:divBdr>
        </w:div>
        <w:div w:id="1565678828">
          <w:marLeft w:val="640"/>
          <w:marRight w:val="0"/>
          <w:marTop w:val="0"/>
          <w:marBottom w:val="0"/>
          <w:divBdr>
            <w:top w:val="none" w:sz="0" w:space="0" w:color="auto"/>
            <w:left w:val="none" w:sz="0" w:space="0" w:color="auto"/>
            <w:bottom w:val="none" w:sz="0" w:space="0" w:color="auto"/>
            <w:right w:val="none" w:sz="0" w:space="0" w:color="auto"/>
          </w:divBdr>
        </w:div>
        <w:div w:id="1801340343">
          <w:marLeft w:val="640"/>
          <w:marRight w:val="0"/>
          <w:marTop w:val="0"/>
          <w:marBottom w:val="0"/>
          <w:divBdr>
            <w:top w:val="none" w:sz="0" w:space="0" w:color="auto"/>
            <w:left w:val="none" w:sz="0" w:space="0" w:color="auto"/>
            <w:bottom w:val="none" w:sz="0" w:space="0" w:color="auto"/>
            <w:right w:val="none" w:sz="0" w:space="0" w:color="auto"/>
          </w:divBdr>
        </w:div>
        <w:div w:id="429589608">
          <w:marLeft w:val="640"/>
          <w:marRight w:val="0"/>
          <w:marTop w:val="0"/>
          <w:marBottom w:val="0"/>
          <w:divBdr>
            <w:top w:val="none" w:sz="0" w:space="0" w:color="auto"/>
            <w:left w:val="none" w:sz="0" w:space="0" w:color="auto"/>
            <w:bottom w:val="none" w:sz="0" w:space="0" w:color="auto"/>
            <w:right w:val="none" w:sz="0" w:space="0" w:color="auto"/>
          </w:divBdr>
        </w:div>
        <w:div w:id="323362750">
          <w:marLeft w:val="640"/>
          <w:marRight w:val="0"/>
          <w:marTop w:val="0"/>
          <w:marBottom w:val="0"/>
          <w:divBdr>
            <w:top w:val="none" w:sz="0" w:space="0" w:color="auto"/>
            <w:left w:val="none" w:sz="0" w:space="0" w:color="auto"/>
            <w:bottom w:val="none" w:sz="0" w:space="0" w:color="auto"/>
            <w:right w:val="none" w:sz="0" w:space="0" w:color="auto"/>
          </w:divBdr>
        </w:div>
        <w:div w:id="1467501938">
          <w:marLeft w:val="640"/>
          <w:marRight w:val="0"/>
          <w:marTop w:val="0"/>
          <w:marBottom w:val="0"/>
          <w:divBdr>
            <w:top w:val="none" w:sz="0" w:space="0" w:color="auto"/>
            <w:left w:val="none" w:sz="0" w:space="0" w:color="auto"/>
            <w:bottom w:val="none" w:sz="0" w:space="0" w:color="auto"/>
            <w:right w:val="none" w:sz="0" w:space="0" w:color="auto"/>
          </w:divBdr>
        </w:div>
        <w:div w:id="880020174">
          <w:marLeft w:val="640"/>
          <w:marRight w:val="0"/>
          <w:marTop w:val="0"/>
          <w:marBottom w:val="0"/>
          <w:divBdr>
            <w:top w:val="none" w:sz="0" w:space="0" w:color="auto"/>
            <w:left w:val="none" w:sz="0" w:space="0" w:color="auto"/>
            <w:bottom w:val="none" w:sz="0" w:space="0" w:color="auto"/>
            <w:right w:val="none" w:sz="0" w:space="0" w:color="auto"/>
          </w:divBdr>
        </w:div>
        <w:div w:id="156239159">
          <w:marLeft w:val="640"/>
          <w:marRight w:val="0"/>
          <w:marTop w:val="0"/>
          <w:marBottom w:val="0"/>
          <w:divBdr>
            <w:top w:val="none" w:sz="0" w:space="0" w:color="auto"/>
            <w:left w:val="none" w:sz="0" w:space="0" w:color="auto"/>
            <w:bottom w:val="none" w:sz="0" w:space="0" w:color="auto"/>
            <w:right w:val="none" w:sz="0" w:space="0" w:color="auto"/>
          </w:divBdr>
        </w:div>
        <w:div w:id="490484957">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7007260">
      <w:bodyDiv w:val="1"/>
      <w:marLeft w:val="0"/>
      <w:marRight w:val="0"/>
      <w:marTop w:val="0"/>
      <w:marBottom w:val="0"/>
      <w:divBdr>
        <w:top w:val="none" w:sz="0" w:space="0" w:color="auto"/>
        <w:left w:val="none" w:sz="0" w:space="0" w:color="auto"/>
        <w:bottom w:val="none" w:sz="0" w:space="0" w:color="auto"/>
        <w:right w:val="none" w:sz="0" w:space="0" w:color="auto"/>
      </w:divBdr>
      <w:divsChild>
        <w:div w:id="1037583317">
          <w:marLeft w:val="640"/>
          <w:marRight w:val="0"/>
          <w:marTop w:val="0"/>
          <w:marBottom w:val="0"/>
          <w:divBdr>
            <w:top w:val="none" w:sz="0" w:space="0" w:color="auto"/>
            <w:left w:val="none" w:sz="0" w:space="0" w:color="auto"/>
            <w:bottom w:val="none" w:sz="0" w:space="0" w:color="auto"/>
            <w:right w:val="none" w:sz="0" w:space="0" w:color="auto"/>
          </w:divBdr>
        </w:div>
        <w:div w:id="1323658388">
          <w:marLeft w:val="640"/>
          <w:marRight w:val="0"/>
          <w:marTop w:val="0"/>
          <w:marBottom w:val="0"/>
          <w:divBdr>
            <w:top w:val="none" w:sz="0" w:space="0" w:color="auto"/>
            <w:left w:val="none" w:sz="0" w:space="0" w:color="auto"/>
            <w:bottom w:val="none" w:sz="0" w:space="0" w:color="auto"/>
            <w:right w:val="none" w:sz="0" w:space="0" w:color="auto"/>
          </w:divBdr>
        </w:div>
        <w:div w:id="329676005">
          <w:marLeft w:val="640"/>
          <w:marRight w:val="0"/>
          <w:marTop w:val="0"/>
          <w:marBottom w:val="0"/>
          <w:divBdr>
            <w:top w:val="none" w:sz="0" w:space="0" w:color="auto"/>
            <w:left w:val="none" w:sz="0" w:space="0" w:color="auto"/>
            <w:bottom w:val="none" w:sz="0" w:space="0" w:color="auto"/>
            <w:right w:val="none" w:sz="0" w:space="0" w:color="auto"/>
          </w:divBdr>
        </w:div>
        <w:div w:id="385027183">
          <w:marLeft w:val="640"/>
          <w:marRight w:val="0"/>
          <w:marTop w:val="0"/>
          <w:marBottom w:val="0"/>
          <w:divBdr>
            <w:top w:val="none" w:sz="0" w:space="0" w:color="auto"/>
            <w:left w:val="none" w:sz="0" w:space="0" w:color="auto"/>
            <w:bottom w:val="none" w:sz="0" w:space="0" w:color="auto"/>
            <w:right w:val="none" w:sz="0" w:space="0" w:color="auto"/>
          </w:divBdr>
        </w:div>
        <w:div w:id="293680816">
          <w:marLeft w:val="640"/>
          <w:marRight w:val="0"/>
          <w:marTop w:val="0"/>
          <w:marBottom w:val="0"/>
          <w:divBdr>
            <w:top w:val="none" w:sz="0" w:space="0" w:color="auto"/>
            <w:left w:val="none" w:sz="0" w:space="0" w:color="auto"/>
            <w:bottom w:val="none" w:sz="0" w:space="0" w:color="auto"/>
            <w:right w:val="none" w:sz="0" w:space="0" w:color="auto"/>
          </w:divBdr>
        </w:div>
        <w:div w:id="392773209">
          <w:marLeft w:val="640"/>
          <w:marRight w:val="0"/>
          <w:marTop w:val="0"/>
          <w:marBottom w:val="0"/>
          <w:divBdr>
            <w:top w:val="none" w:sz="0" w:space="0" w:color="auto"/>
            <w:left w:val="none" w:sz="0" w:space="0" w:color="auto"/>
            <w:bottom w:val="none" w:sz="0" w:space="0" w:color="auto"/>
            <w:right w:val="none" w:sz="0" w:space="0" w:color="auto"/>
          </w:divBdr>
        </w:div>
        <w:div w:id="1837644602">
          <w:marLeft w:val="640"/>
          <w:marRight w:val="0"/>
          <w:marTop w:val="0"/>
          <w:marBottom w:val="0"/>
          <w:divBdr>
            <w:top w:val="none" w:sz="0" w:space="0" w:color="auto"/>
            <w:left w:val="none" w:sz="0" w:space="0" w:color="auto"/>
            <w:bottom w:val="none" w:sz="0" w:space="0" w:color="auto"/>
            <w:right w:val="none" w:sz="0" w:space="0" w:color="auto"/>
          </w:divBdr>
        </w:div>
        <w:div w:id="991062850">
          <w:marLeft w:val="640"/>
          <w:marRight w:val="0"/>
          <w:marTop w:val="0"/>
          <w:marBottom w:val="0"/>
          <w:divBdr>
            <w:top w:val="none" w:sz="0" w:space="0" w:color="auto"/>
            <w:left w:val="none" w:sz="0" w:space="0" w:color="auto"/>
            <w:bottom w:val="none" w:sz="0" w:space="0" w:color="auto"/>
            <w:right w:val="none" w:sz="0" w:space="0" w:color="auto"/>
          </w:divBdr>
        </w:div>
        <w:div w:id="2028674239">
          <w:marLeft w:val="640"/>
          <w:marRight w:val="0"/>
          <w:marTop w:val="0"/>
          <w:marBottom w:val="0"/>
          <w:divBdr>
            <w:top w:val="none" w:sz="0" w:space="0" w:color="auto"/>
            <w:left w:val="none" w:sz="0" w:space="0" w:color="auto"/>
            <w:bottom w:val="none" w:sz="0" w:space="0" w:color="auto"/>
            <w:right w:val="none" w:sz="0" w:space="0" w:color="auto"/>
          </w:divBdr>
        </w:div>
        <w:div w:id="1781145560">
          <w:marLeft w:val="640"/>
          <w:marRight w:val="0"/>
          <w:marTop w:val="0"/>
          <w:marBottom w:val="0"/>
          <w:divBdr>
            <w:top w:val="none" w:sz="0" w:space="0" w:color="auto"/>
            <w:left w:val="none" w:sz="0" w:space="0" w:color="auto"/>
            <w:bottom w:val="none" w:sz="0" w:space="0" w:color="auto"/>
            <w:right w:val="none" w:sz="0" w:space="0" w:color="auto"/>
          </w:divBdr>
        </w:div>
        <w:div w:id="1024792866">
          <w:marLeft w:val="640"/>
          <w:marRight w:val="0"/>
          <w:marTop w:val="0"/>
          <w:marBottom w:val="0"/>
          <w:divBdr>
            <w:top w:val="none" w:sz="0" w:space="0" w:color="auto"/>
            <w:left w:val="none" w:sz="0" w:space="0" w:color="auto"/>
            <w:bottom w:val="none" w:sz="0" w:space="0" w:color="auto"/>
            <w:right w:val="none" w:sz="0" w:space="0" w:color="auto"/>
          </w:divBdr>
        </w:div>
        <w:div w:id="1333484183">
          <w:marLeft w:val="640"/>
          <w:marRight w:val="0"/>
          <w:marTop w:val="0"/>
          <w:marBottom w:val="0"/>
          <w:divBdr>
            <w:top w:val="none" w:sz="0" w:space="0" w:color="auto"/>
            <w:left w:val="none" w:sz="0" w:space="0" w:color="auto"/>
            <w:bottom w:val="none" w:sz="0" w:space="0" w:color="auto"/>
            <w:right w:val="none" w:sz="0" w:space="0" w:color="auto"/>
          </w:divBdr>
        </w:div>
        <w:div w:id="1693409494">
          <w:marLeft w:val="640"/>
          <w:marRight w:val="0"/>
          <w:marTop w:val="0"/>
          <w:marBottom w:val="0"/>
          <w:divBdr>
            <w:top w:val="none" w:sz="0" w:space="0" w:color="auto"/>
            <w:left w:val="none" w:sz="0" w:space="0" w:color="auto"/>
            <w:bottom w:val="none" w:sz="0" w:space="0" w:color="auto"/>
            <w:right w:val="none" w:sz="0" w:space="0" w:color="auto"/>
          </w:divBdr>
        </w:div>
        <w:div w:id="530656322">
          <w:marLeft w:val="640"/>
          <w:marRight w:val="0"/>
          <w:marTop w:val="0"/>
          <w:marBottom w:val="0"/>
          <w:divBdr>
            <w:top w:val="none" w:sz="0" w:space="0" w:color="auto"/>
            <w:left w:val="none" w:sz="0" w:space="0" w:color="auto"/>
            <w:bottom w:val="none" w:sz="0" w:space="0" w:color="auto"/>
            <w:right w:val="none" w:sz="0" w:space="0" w:color="auto"/>
          </w:divBdr>
        </w:div>
        <w:div w:id="113864242">
          <w:marLeft w:val="640"/>
          <w:marRight w:val="0"/>
          <w:marTop w:val="0"/>
          <w:marBottom w:val="0"/>
          <w:divBdr>
            <w:top w:val="none" w:sz="0" w:space="0" w:color="auto"/>
            <w:left w:val="none" w:sz="0" w:space="0" w:color="auto"/>
            <w:bottom w:val="none" w:sz="0" w:space="0" w:color="auto"/>
            <w:right w:val="none" w:sz="0" w:space="0" w:color="auto"/>
          </w:divBdr>
        </w:div>
        <w:div w:id="474952292">
          <w:marLeft w:val="640"/>
          <w:marRight w:val="0"/>
          <w:marTop w:val="0"/>
          <w:marBottom w:val="0"/>
          <w:divBdr>
            <w:top w:val="none" w:sz="0" w:space="0" w:color="auto"/>
            <w:left w:val="none" w:sz="0" w:space="0" w:color="auto"/>
            <w:bottom w:val="none" w:sz="0" w:space="0" w:color="auto"/>
            <w:right w:val="none" w:sz="0" w:space="0" w:color="auto"/>
          </w:divBdr>
        </w:div>
        <w:div w:id="1192257186">
          <w:marLeft w:val="640"/>
          <w:marRight w:val="0"/>
          <w:marTop w:val="0"/>
          <w:marBottom w:val="0"/>
          <w:divBdr>
            <w:top w:val="none" w:sz="0" w:space="0" w:color="auto"/>
            <w:left w:val="none" w:sz="0" w:space="0" w:color="auto"/>
            <w:bottom w:val="none" w:sz="0" w:space="0" w:color="auto"/>
            <w:right w:val="none" w:sz="0" w:space="0" w:color="auto"/>
          </w:divBdr>
        </w:div>
        <w:div w:id="2012678628">
          <w:marLeft w:val="640"/>
          <w:marRight w:val="0"/>
          <w:marTop w:val="0"/>
          <w:marBottom w:val="0"/>
          <w:divBdr>
            <w:top w:val="none" w:sz="0" w:space="0" w:color="auto"/>
            <w:left w:val="none" w:sz="0" w:space="0" w:color="auto"/>
            <w:bottom w:val="none" w:sz="0" w:space="0" w:color="auto"/>
            <w:right w:val="none" w:sz="0" w:space="0" w:color="auto"/>
          </w:divBdr>
        </w:div>
        <w:div w:id="98258958">
          <w:marLeft w:val="640"/>
          <w:marRight w:val="0"/>
          <w:marTop w:val="0"/>
          <w:marBottom w:val="0"/>
          <w:divBdr>
            <w:top w:val="none" w:sz="0" w:space="0" w:color="auto"/>
            <w:left w:val="none" w:sz="0" w:space="0" w:color="auto"/>
            <w:bottom w:val="none" w:sz="0" w:space="0" w:color="auto"/>
            <w:right w:val="none" w:sz="0" w:space="0" w:color="auto"/>
          </w:divBdr>
        </w:div>
        <w:div w:id="1087113595">
          <w:marLeft w:val="640"/>
          <w:marRight w:val="0"/>
          <w:marTop w:val="0"/>
          <w:marBottom w:val="0"/>
          <w:divBdr>
            <w:top w:val="none" w:sz="0" w:space="0" w:color="auto"/>
            <w:left w:val="none" w:sz="0" w:space="0" w:color="auto"/>
            <w:bottom w:val="none" w:sz="0" w:space="0" w:color="auto"/>
            <w:right w:val="none" w:sz="0" w:space="0" w:color="auto"/>
          </w:divBdr>
        </w:div>
        <w:div w:id="879903403">
          <w:marLeft w:val="640"/>
          <w:marRight w:val="0"/>
          <w:marTop w:val="0"/>
          <w:marBottom w:val="0"/>
          <w:divBdr>
            <w:top w:val="none" w:sz="0" w:space="0" w:color="auto"/>
            <w:left w:val="none" w:sz="0" w:space="0" w:color="auto"/>
            <w:bottom w:val="none" w:sz="0" w:space="0" w:color="auto"/>
            <w:right w:val="none" w:sz="0" w:space="0" w:color="auto"/>
          </w:divBdr>
        </w:div>
        <w:div w:id="1202596960">
          <w:marLeft w:val="640"/>
          <w:marRight w:val="0"/>
          <w:marTop w:val="0"/>
          <w:marBottom w:val="0"/>
          <w:divBdr>
            <w:top w:val="none" w:sz="0" w:space="0" w:color="auto"/>
            <w:left w:val="none" w:sz="0" w:space="0" w:color="auto"/>
            <w:bottom w:val="none" w:sz="0" w:space="0" w:color="auto"/>
            <w:right w:val="none" w:sz="0" w:space="0" w:color="auto"/>
          </w:divBdr>
        </w:div>
        <w:div w:id="89475229">
          <w:marLeft w:val="640"/>
          <w:marRight w:val="0"/>
          <w:marTop w:val="0"/>
          <w:marBottom w:val="0"/>
          <w:divBdr>
            <w:top w:val="none" w:sz="0" w:space="0" w:color="auto"/>
            <w:left w:val="none" w:sz="0" w:space="0" w:color="auto"/>
            <w:bottom w:val="none" w:sz="0" w:space="0" w:color="auto"/>
            <w:right w:val="none" w:sz="0" w:space="0" w:color="auto"/>
          </w:divBdr>
        </w:div>
        <w:div w:id="1102065092">
          <w:marLeft w:val="640"/>
          <w:marRight w:val="0"/>
          <w:marTop w:val="0"/>
          <w:marBottom w:val="0"/>
          <w:divBdr>
            <w:top w:val="none" w:sz="0" w:space="0" w:color="auto"/>
            <w:left w:val="none" w:sz="0" w:space="0" w:color="auto"/>
            <w:bottom w:val="none" w:sz="0" w:space="0" w:color="auto"/>
            <w:right w:val="none" w:sz="0" w:space="0" w:color="auto"/>
          </w:divBdr>
        </w:div>
        <w:div w:id="1250625892">
          <w:marLeft w:val="640"/>
          <w:marRight w:val="0"/>
          <w:marTop w:val="0"/>
          <w:marBottom w:val="0"/>
          <w:divBdr>
            <w:top w:val="none" w:sz="0" w:space="0" w:color="auto"/>
            <w:left w:val="none" w:sz="0" w:space="0" w:color="auto"/>
            <w:bottom w:val="none" w:sz="0" w:space="0" w:color="auto"/>
            <w:right w:val="none" w:sz="0" w:space="0" w:color="auto"/>
          </w:divBdr>
        </w:div>
        <w:div w:id="1594822378">
          <w:marLeft w:val="640"/>
          <w:marRight w:val="0"/>
          <w:marTop w:val="0"/>
          <w:marBottom w:val="0"/>
          <w:divBdr>
            <w:top w:val="none" w:sz="0" w:space="0" w:color="auto"/>
            <w:left w:val="none" w:sz="0" w:space="0" w:color="auto"/>
            <w:bottom w:val="none" w:sz="0" w:space="0" w:color="auto"/>
            <w:right w:val="none" w:sz="0" w:space="0" w:color="auto"/>
          </w:divBdr>
        </w:div>
        <w:div w:id="1177037955">
          <w:marLeft w:val="640"/>
          <w:marRight w:val="0"/>
          <w:marTop w:val="0"/>
          <w:marBottom w:val="0"/>
          <w:divBdr>
            <w:top w:val="none" w:sz="0" w:space="0" w:color="auto"/>
            <w:left w:val="none" w:sz="0" w:space="0" w:color="auto"/>
            <w:bottom w:val="none" w:sz="0" w:space="0" w:color="auto"/>
            <w:right w:val="none" w:sz="0" w:space="0" w:color="auto"/>
          </w:divBdr>
        </w:div>
        <w:div w:id="874469709">
          <w:marLeft w:val="640"/>
          <w:marRight w:val="0"/>
          <w:marTop w:val="0"/>
          <w:marBottom w:val="0"/>
          <w:divBdr>
            <w:top w:val="none" w:sz="0" w:space="0" w:color="auto"/>
            <w:left w:val="none" w:sz="0" w:space="0" w:color="auto"/>
            <w:bottom w:val="none" w:sz="0" w:space="0" w:color="auto"/>
            <w:right w:val="none" w:sz="0" w:space="0" w:color="auto"/>
          </w:divBdr>
        </w:div>
        <w:div w:id="192811494">
          <w:marLeft w:val="640"/>
          <w:marRight w:val="0"/>
          <w:marTop w:val="0"/>
          <w:marBottom w:val="0"/>
          <w:divBdr>
            <w:top w:val="none" w:sz="0" w:space="0" w:color="auto"/>
            <w:left w:val="none" w:sz="0" w:space="0" w:color="auto"/>
            <w:bottom w:val="none" w:sz="0" w:space="0" w:color="auto"/>
            <w:right w:val="none" w:sz="0" w:space="0" w:color="auto"/>
          </w:divBdr>
        </w:div>
        <w:div w:id="1046948616">
          <w:marLeft w:val="640"/>
          <w:marRight w:val="0"/>
          <w:marTop w:val="0"/>
          <w:marBottom w:val="0"/>
          <w:divBdr>
            <w:top w:val="none" w:sz="0" w:space="0" w:color="auto"/>
            <w:left w:val="none" w:sz="0" w:space="0" w:color="auto"/>
            <w:bottom w:val="none" w:sz="0" w:space="0" w:color="auto"/>
            <w:right w:val="none" w:sz="0" w:space="0" w:color="auto"/>
          </w:divBdr>
        </w:div>
        <w:div w:id="1682706532">
          <w:marLeft w:val="640"/>
          <w:marRight w:val="0"/>
          <w:marTop w:val="0"/>
          <w:marBottom w:val="0"/>
          <w:divBdr>
            <w:top w:val="none" w:sz="0" w:space="0" w:color="auto"/>
            <w:left w:val="none" w:sz="0" w:space="0" w:color="auto"/>
            <w:bottom w:val="none" w:sz="0" w:space="0" w:color="auto"/>
            <w:right w:val="none" w:sz="0" w:space="0" w:color="auto"/>
          </w:divBdr>
        </w:div>
        <w:div w:id="1648895998">
          <w:marLeft w:val="640"/>
          <w:marRight w:val="0"/>
          <w:marTop w:val="0"/>
          <w:marBottom w:val="0"/>
          <w:divBdr>
            <w:top w:val="none" w:sz="0" w:space="0" w:color="auto"/>
            <w:left w:val="none" w:sz="0" w:space="0" w:color="auto"/>
            <w:bottom w:val="none" w:sz="0" w:space="0" w:color="auto"/>
            <w:right w:val="none" w:sz="0" w:space="0" w:color="auto"/>
          </w:divBdr>
        </w:div>
        <w:div w:id="1095444432">
          <w:marLeft w:val="640"/>
          <w:marRight w:val="0"/>
          <w:marTop w:val="0"/>
          <w:marBottom w:val="0"/>
          <w:divBdr>
            <w:top w:val="none" w:sz="0" w:space="0" w:color="auto"/>
            <w:left w:val="none" w:sz="0" w:space="0" w:color="auto"/>
            <w:bottom w:val="none" w:sz="0" w:space="0" w:color="auto"/>
            <w:right w:val="none" w:sz="0" w:space="0" w:color="auto"/>
          </w:divBdr>
        </w:div>
        <w:div w:id="1969702106">
          <w:marLeft w:val="640"/>
          <w:marRight w:val="0"/>
          <w:marTop w:val="0"/>
          <w:marBottom w:val="0"/>
          <w:divBdr>
            <w:top w:val="none" w:sz="0" w:space="0" w:color="auto"/>
            <w:left w:val="none" w:sz="0" w:space="0" w:color="auto"/>
            <w:bottom w:val="none" w:sz="0" w:space="0" w:color="auto"/>
            <w:right w:val="none" w:sz="0" w:space="0" w:color="auto"/>
          </w:divBdr>
        </w:div>
        <w:div w:id="1771461573">
          <w:marLeft w:val="640"/>
          <w:marRight w:val="0"/>
          <w:marTop w:val="0"/>
          <w:marBottom w:val="0"/>
          <w:divBdr>
            <w:top w:val="none" w:sz="0" w:space="0" w:color="auto"/>
            <w:left w:val="none" w:sz="0" w:space="0" w:color="auto"/>
            <w:bottom w:val="none" w:sz="0" w:space="0" w:color="auto"/>
            <w:right w:val="none" w:sz="0" w:space="0" w:color="auto"/>
          </w:divBdr>
        </w:div>
        <w:div w:id="791166350">
          <w:marLeft w:val="640"/>
          <w:marRight w:val="0"/>
          <w:marTop w:val="0"/>
          <w:marBottom w:val="0"/>
          <w:divBdr>
            <w:top w:val="none" w:sz="0" w:space="0" w:color="auto"/>
            <w:left w:val="none" w:sz="0" w:space="0" w:color="auto"/>
            <w:bottom w:val="none" w:sz="0" w:space="0" w:color="auto"/>
            <w:right w:val="none" w:sz="0" w:space="0" w:color="auto"/>
          </w:divBdr>
        </w:div>
        <w:div w:id="45106662">
          <w:marLeft w:val="640"/>
          <w:marRight w:val="0"/>
          <w:marTop w:val="0"/>
          <w:marBottom w:val="0"/>
          <w:divBdr>
            <w:top w:val="none" w:sz="0" w:space="0" w:color="auto"/>
            <w:left w:val="none" w:sz="0" w:space="0" w:color="auto"/>
            <w:bottom w:val="none" w:sz="0" w:space="0" w:color="auto"/>
            <w:right w:val="none" w:sz="0" w:space="0" w:color="auto"/>
          </w:divBdr>
        </w:div>
        <w:div w:id="666372008">
          <w:marLeft w:val="640"/>
          <w:marRight w:val="0"/>
          <w:marTop w:val="0"/>
          <w:marBottom w:val="0"/>
          <w:divBdr>
            <w:top w:val="none" w:sz="0" w:space="0" w:color="auto"/>
            <w:left w:val="none" w:sz="0" w:space="0" w:color="auto"/>
            <w:bottom w:val="none" w:sz="0" w:space="0" w:color="auto"/>
            <w:right w:val="none" w:sz="0" w:space="0" w:color="auto"/>
          </w:divBdr>
        </w:div>
        <w:div w:id="1313945710">
          <w:marLeft w:val="640"/>
          <w:marRight w:val="0"/>
          <w:marTop w:val="0"/>
          <w:marBottom w:val="0"/>
          <w:divBdr>
            <w:top w:val="none" w:sz="0" w:space="0" w:color="auto"/>
            <w:left w:val="none" w:sz="0" w:space="0" w:color="auto"/>
            <w:bottom w:val="none" w:sz="0" w:space="0" w:color="auto"/>
            <w:right w:val="none" w:sz="0" w:space="0" w:color="auto"/>
          </w:divBdr>
        </w:div>
        <w:div w:id="2077705297">
          <w:marLeft w:val="640"/>
          <w:marRight w:val="0"/>
          <w:marTop w:val="0"/>
          <w:marBottom w:val="0"/>
          <w:divBdr>
            <w:top w:val="none" w:sz="0" w:space="0" w:color="auto"/>
            <w:left w:val="none" w:sz="0" w:space="0" w:color="auto"/>
            <w:bottom w:val="none" w:sz="0" w:space="0" w:color="auto"/>
            <w:right w:val="none" w:sz="0" w:space="0" w:color="auto"/>
          </w:divBdr>
        </w:div>
        <w:div w:id="1819299290">
          <w:marLeft w:val="640"/>
          <w:marRight w:val="0"/>
          <w:marTop w:val="0"/>
          <w:marBottom w:val="0"/>
          <w:divBdr>
            <w:top w:val="none" w:sz="0" w:space="0" w:color="auto"/>
            <w:left w:val="none" w:sz="0" w:space="0" w:color="auto"/>
            <w:bottom w:val="none" w:sz="0" w:space="0" w:color="auto"/>
            <w:right w:val="none" w:sz="0" w:space="0" w:color="auto"/>
          </w:divBdr>
        </w:div>
        <w:div w:id="1014070290">
          <w:marLeft w:val="640"/>
          <w:marRight w:val="0"/>
          <w:marTop w:val="0"/>
          <w:marBottom w:val="0"/>
          <w:divBdr>
            <w:top w:val="none" w:sz="0" w:space="0" w:color="auto"/>
            <w:left w:val="none" w:sz="0" w:space="0" w:color="auto"/>
            <w:bottom w:val="none" w:sz="0" w:space="0" w:color="auto"/>
            <w:right w:val="none" w:sz="0" w:space="0" w:color="auto"/>
          </w:divBdr>
        </w:div>
        <w:div w:id="1933732064">
          <w:marLeft w:val="640"/>
          <w:marRight w:val="0"/>
          <w:marTop w:val="0"/>
          <w:marBottom w:val="0"/>
          <w:divBdr>
            <w:top w:val="none" w:sz="0" w:space="0" w:color="auto"/>
            <w:left w:val="none" w:sz="0" w:space="0" w:color="auto"/>
            <w:bottom w:val="none" w:sz="0" w:space="0" w:color="auto"/>
            <w:right w:val="none" w:sz="0" w:space="0" w:color="auto"/>
          </w:divBdr>
        </w:div>
        <w:div w:id="307825463">
          <w:marLeft w:val="640"/>
          <w:marRight w:val="0"/>
          <w:marTop w:val="0"/>
          <w:marBottom w:val="0"/>
          <w:divBdr>
            <w:top w:val="none" w:sz="0" w:space="0" w:color="auto"/>
            <w:left w:val="none" w:sz="0" w:space="0" w:color="auto"/>
            <w:bottom w:val="none" w:sz="0" w:space="0" w:color="auto"/>
            <w:right w:val="none" w:sz="0" w:space="0" w:color="auto"/>
          </w:divBdr>
        </w:div>
        <w:div w:id="1493908420">
          <w:marLeft w:val="640"/>
          <w:marRight w:val="0"/>
          <w:marTop w:val="0"/>
          <w:marBottom w:val="0"/>
          <w:divBdr>
            <w:top w:val="none" w:sz="0" w:space="0" w:color="auto"/>
            <w:left w:val="none" w:sz="0" w:space="0" w:color="auto"/>
            <w:bottom w:val="none" w:sz="0" w:space="0" w:color="auto"/>
            <w:right w:val="none" w:sz="0" w:space="0" w:color="auto"/>
          </w:divBdr>
        </w:div>
        <w:div w:id="1690598757">
          <w:marLeft w:val="640"/>
          <w:marRight w:val="0"/>
          <w:marTop w:val="0"/>
          <w:marBottom w:val="0"/>
          <w:divBdr>
            <w:top w:val="none" w:sz="0" w:space="0" w:color="auto"/>
            <w:left w:val="none" w:sz="0" w:space="0" w:color="auto"/>
            <w:bottom w:val="none" w:sz="0" w:space="0" w:color="auto"/>
            <w:right w:val="none" w:sz="0" w:space="0" w:color="auto"/>
          </w:divBdr>
        </w:div>
        <w:div w:id="914168215">
          <w:marLeft w:val="640"/>
          <w:marRight w:val="0"/>
          <w:marTop w:val="0"/>
          <w:marBottom w:val="0"/>
          <w:divBdr>
            <w:top w:val="none" w:sz="0" w:space="0" w:color="auto"/>
            <w:left w:val="none" w:sz="0" w:space="0" w:color="auto"/>
            <w:bottom w:val="none" w:sz="0" w:space="0" w:color="auto"/>
            <w:right w:val="none" w:sz="0" w:space="0" w:color="auto"/>
          </w:divBdr>
        </w:div>
        <w:div w:id="1328749807">
          <w:marLeft w:val="640"/>
          <w:marRight w:val="0"/>
          <w:marTop w:val="0"/>
          <w:marBottom w:val="0"/>
          <w:divBdr>
            <w:top w:val="none" w:sz="0" w:space="0" w:color="auto"/>
            <w:left w:val="none" w:sz="0" w:space="0" w:color="auto"/>
            <w:bottom w:val="none" w:sz="0" w:space="0" w:color="auto"/>
            <w:right w:val="none" w:sz="0" w:space="0" w:color="auto"/>
          </w:divBdr>
        </w:div>
        <w:div w:id="138151081">
          <w:marLeft w:val="640"/>
          <w:marRight w:val="0"/>
          <w:marTop w:val="0"/>
          <w:marBottom w:val="0"/>
          <w:divBdr>
            <w:top w:val="none" w:sz="0" w:space="0" w:color="auto"/>
            <w:left w:val="none" w:sz="0" w:space="0" w:color="auto"/>
            <w:bottom w:val="none" w:sz="0" w:space="0" w:color="auto"/>
            <w:right w:val="none" w:sz="0" w:space="0" w:color="auto"/>
          </w:divBdr>
        </w:div>
        <w:div w:id="1459566647">
          <w:marLeft w:val="640"/>
          <w:marRight w:val="0"/>
          <w:marTop w:val="0"/>
          <w:marBottom w:val="0"/>
          <w:divBdr>
            <w:top w:val="none" w:sz="0" w:space="0" w:color="auto"/>
            <w:left w:val="none" w:sz="0" w:space="0" w:color="auto"/>
            <w:bottom w:val="none" w:sz="0" w:space="0" w:color="auto"/>
            <w:right w:val="none" w:sz="0" w:space="0" w:color="auto"/>
          </w:divBdr>
        </w:div>
        <w:div w:id="698241950">
          <w:marLeft w:val="640"/>
          <w:marRight w:val="0"/>
          <w:marTop w:val="0"/>
          <w:marBottom w:val="0"/>
          <w:divBdr>
            <w:top w:val="none" w:sz="0" w:space="0" w:color="auto"/>
            <w:left w:val="none" w:sz="0" w:space="0" w:color="auto"/>
            <w:bottom w:val="none" w:sz="0" w:space="0" w:color="auto"/>
            <w:right w:val="none" w:sz="0" w:space="0" w:color="auto"/>
          </w:divBdr>
        </w:div>
        <w:div w:id="1682973271">
          <w:marLeft w:val="640"/>
          <w:marRight w:val="0"/>
          <w:marTop w:val="0"/>
          <w:marBottom w:val="0"/>
          <w:divBdr>
            <w:top w:val="none" w:sz="0" w:space="0" w:color="auto"/>
            <w:left w:val="none" w:sz="0" w:space="0" w:color="auto"/>
            <w:bottom w:val="none" w:sz="0" w:space="0" w:color="auto"/>
            <w:right w:val="none" w:sz="0" w:space="0" w:color="auto"/>
          </w:divBdr>
        </w:div>
        <w:div w:id="1874422544">
          <w:marLeft w:val="640"/>
          <w:marRight w:val="0"/>
          <w:marTop w:val="0"/>
          <w:marBottom w:val="0"/>
          <w:divBdr>
            <w:top w:val="none" w:sz="0" w:space="0" w:color="auto"/>
            <w:left w:val="none" w:sz="0" w:space="0" w:color="auto"/>
            <w:bottom w:val="none" w:sz="0" w:space="0" w:color="auto"/>
            <w:right w:val="none" w:sz="0" w:space="0" w:color="auto"/>
          </w:divBdr>
        </w:div>
        <w:div w:id="1876848328">
          <w:marLeft w:val="640"/>
          <w:marRight w:val="0"/>
          <w:marTop w:val="0"/>
          <w:marBottom w:val="0"/>
          <w:divBdr>
            <w:top w:val="none" w:sz="0" w:space="0" w:color="auto"/>
            <w:left w:val="none" w:sz="0" w:space="0" w:color="auto"/>
            <w:bottom w:val="none" w:sz="0" w:space="0" w:color="auto"/>
            <w:right w:val="none" w:sz="0" w:space="0" w:color="auto"/>
          </w:divBdr>
        </w:div>
        <w:div w:id="489251827">
          <w:marLeft w:val="640"/>
          <w:marRight w:val="0"/>
          <w:marTop w:val="0"/>
          <w:marBottom w:val="0"/>
          <w:divBdr>
            <w:top w:val="none" w:sz="0" w:space="0" w:color="auto"/>
            <w:left w:val="none" w:sz="0" w:space="0" w:color="auto"/>
            <w:bottom w:val="none" w:sz="0" w:space="0" w:color="auto"/>
            <w:right w:val="none" w:sz="0" w:space="0" w:color="auto"/>
          </w:divBdr>
        </w:div>
        <w:div w:id="2048215219">
          <w:marLeft w:val="640"/>
          <w:marRight w:val="0"/>
          <w:marTop w:val="0"/>
          <w:marBottom w:val="0"/>
          <w:divBdr>
            <w:top w:val="none" w:sz="0" w:space="0" w:color="auto"/>
            <w:left w:val="none" w:sz="0" w:space="0" w:color="auto"/>
            <w:bottom w:val="none" w:sz="0" w:space="0" w:color="auto"/>
            <w:right w:val="none" w:sz="0" w:space="0" w:color="auto"/>
          </w:divBdr>
        </w:div>
        <w:div w:id="212619419">
          <w:marLeft w:val="640"/>
          <w:marRight w:val="0"/>
          <w:marTop w:val="0"/>
          <w:marBottom w:val="0"/>
          <w:divBdr>
            <w:top w:val="none" w:sz="0" w:space="0" w:color="auto"/>
            <w:left w:val="none" w:sz="0" w:space="0" w:color="auto"/>
            <w:bottom w:val="none" w:sz="0" w:space="0" w:color="auto"/>
            <w:right w:val="none" w:sz="0" w:space="0" w:color="auto"/>
          </w:divBdr>
        </w:div>
        <w:div w:id="1508444285">
          <w:marLeft w:val="640"/>
          <w:marRight w:val="0"/>
          <w:marTop w:val="0"/>
          <w:marBottom w:val="0"/>
          <w:divBdr>
            <w:top w:val="none" w:sz="0" w:space="0" w:color="auto"/>
            <w:left w:val="none" w:sz="0" w:space="0" w:color="auto"/>
            <w:bottom w:val="none" w:sz="0" w:space="0" w:color="auto"/>
            <w:right w:val="none" w:sz="0" w:space="0" w:color="auto"/>
          </w:divBdr>
        </w:div>
        <w:div w:id="1012415743">
          <w:marLeft w:val="640"/>
          <w:marRight w:val="0"/>
          <w:marTop w:val="0"/>
          <w:marBottom w:val="0"/>
          <w:divBdr>
            <w:top w:val="none" w:sz="0" w:space="0" w:color="auto"/>
            <w:left w:val="none" w:sz="0" w:space="0" w:color="auto"/>
            <w:bottom w:val="none" w:sz="0" w:space="0" w:color="auto"/>
            <w:right w:val="none" w:sz="0" w:space="0" w:color="auto"/>
          </w:divBdr>
        </w:div>
        <w:div w:id="268783697">
          <w:marLeft w:val="640"/>
          <w:marRight w:val="0"/>
          <w:marTop w:val="0"/>
          <w:marBottom w:val="0"/>
          <w:divBdr>
            <w:top w:val="none" w:sz="0" w:space="0" w:color="auto"/>
            <w:left w:val="none" w:sz="0" w:space="0" w:color="auto"/>
            <w:bottom w:val="none" w:sz="0" w:space="0" w:color="auto"/>
            <w:right w:val="none" w:sz="0" w:space="0" w:color="auto"/>
          </w:divBdr>
        </w:div>
        <w:div w:id="1436049914">
          <w:marLeft w:val="640"/>
          <w:marRight w:val="0"/>
          <w:marTop w:val="0"/>
          <w:marBottom w:val="0"/>
          <w:divBdr>
            <w:top w:val="none" w:sz="0" w:space="0" w:color="auto"/>
            <w:left w:val="none" w:sz="0" w:space="0" w:color="auto"/>
            <w:bottom w:val="none" w:sz="0" w:space="0" w:color="auto"/>
            <w:right w:val="none" w:sz="0" w:space="0" w:color="auto"/>
          </w:divBdr>
        </w:div>
        <w:div w:id="1463385269">
          <w:marLeft w:val="640"/>
          <w:marRight w:val="0"/>
          <w:marTop w:val="0"/>
          <w:marBottom w:val="0"/>
          <w:divBdr>
            <w:top w:val="none" w:sz="0" w:space="0" w:color="auto"/>
            <w:left w:val="none" w:sz="0" w:space="0" w:color="auto"/>
            <w:bottom w:val="none" w:sz="0" w:space="0" w:color="auto"/>
            <w:right w:val="none" w:sz="0" w:space="0" w:color="auto"/>
          </w:divBdr>
        </w:div>
        <w:div w:id="1340816923">
          <w:marLeft w:val="640"/>
          <w:marRight w:val="0"/>
          <w:marTop w:val="0"/>
          <w:marBottom w:val="0"/>
          <w:divBdr>
            <w:top w:val="none" w:sz="0" w:space="0" w:color="auto"/>
            <w:left w:val="none" w:sz="0" w:space="0" w:color="auto"/>
            <w:bottom w:val="none" w:sz="0" w:space="0" w:color="auto"/>
            <w:right w:val="none" w:sz="0" w:space="0" w:color="auto"/>
          </w:divBdr>
        </w:div>
        <w:div w:id="473186240">
          <w:marLeft w:val="640"/>
          <w:marRight w:val="0"/>
          <w:marTop w:val="0"/>
          <w:marBottom w:val="0"/>
          <w:divBdr>
            <w:top w:val="none" w:sz="0" w:space="0" w:color="auto"/>
            <w:left w:val="none" w:sz="0" w:space="0" w:color="auto"/>
            <w:bottom w:val="none" w:sz="0" w:space="0" w:color="auto"/>
            <w:right w:val="none" w:sz="0" w:space="0" w:color="auto"/>
          </w:divBdr>
        </w:div>
        <w:div w:id="861361688">
          <w:marLeft w:val="640"/>
          <w:marRight w:val="0"/>
          <w:marTop w:val="0"/>
          <w:marBottom w:val="0"/>
          <w:divBdr>
            <w:top w:val="none" w:sz="0" w:space="0" w:color="auto"/>
            <w:left w:val="none" w:sz="0" w:space="0" w:color="auto"/>
            <w:bottom w:val="none" w:sz="0" w:space="0" w:color="auto"/>
            <w:right w:val="none" w:sz="0" w:space="0" w:color="auto"/>
          </w:divBdr>
        </w:div>
        <w:div w:id="2019887511">
          <w:marLeft w:val="640"/>
          <w:marRight w:val="0"/>
          <w:marTop w:val="0"/>
          <w:marBottom w:val="0"/>
          <w:divBdr>
            <w:top w:val="none" w:sz="0" w:space="0" w:color="auto"/>
            <w:left w:val="none" w:sz="0" w:space="0" w:color="auto"/>
            <w:bottom w:val="none" w:sz="0" w:space="0" w:color="auto"/>
            <w:right w:val="none" w:sz="0" w:space="0" w:color="auto"/>
          </w:divBdr>
        </w:div>
        <w:div w:id="2077125211">
          <w:marLeft w:val="640"/>
          <w:marRight w:val="0"/>
          <w:marTop w:val="0"/>
          <w:marBottom w:val="0"/>
          <w:divBdr>
            <w:top w:val="none" w:sz="0" w:space="0" w:color="auto"/>
            <w:left w:val="none" w:sz="0" w:space="0" w:color="auto"/>
            <w:bottom w:val="none" w:sz="0" w:space="0" w:color="auto"/>
            <w:right w:val="none" w:sz="0" w:space="0" w:color="auto"/>
          </w:divBdr>
        </w:div>
        <w:div w:id="1279684195">
          <w:marLeft w:val="640"/>
          <w:marRight w:val="0"/>
          <w:marTop w:val="0"/>
          <w:marBottom w:val="0"/>
          <w:divBdr>
            <w:top w:val="none" w:sz="0" w:space="0" w:color="auto"/>
            <w:left w:val="none" w:sz="0" w:space="0" w:color="auto"/>
            <w:bottom w:val="none" w:sz="0" w:space="0" w:color="auto"/>
            <w:right w:val="none" w:sz="0" w:space="0" w:color="auto"/>
          </w:divBdr>
        </w:div>
        <w:div w:id="1894390499">
          <w:marLeft w:val="640"/>
          <w:marRight w:val="0"/>
          <w:marTop w:val="0"/>
          <w:marBottom w:val="0"/>
          <w:divBdr>
            <w:top w:val="none" w:sz="0" w:space="0" w:color="auto"/>
            <w:left w:val="none" w:sz="0" w:space="0" w:color="auto"/>
            <w:bottom w:val="none" w:sz="0" w:space="0" w:color="auto"/>
            <w:right w:val="none" w:sz="0" w:space="0" w:color="auto"/>
          </w:divBdr>
        </w:div>
        <w:div w:id="206601049">
          <w:marLeft w:val="640"/>
          <w:marRight w:val="0"/>
          <w:marTop w:val="0"/>
          <w:marBottom w:val="0"/>
          <w:divBdr>
            <w:top w:val="none" w:sz="0" w:space="0" w:color="auto"/>
            <w:left w:val="none" w:sz="0" w:space="0" w:color="auto"/>
            <w:bottom w:val="none" w:sz="0" w:space="0" w:color="auto"/>
            <w:right w:val="none" w:sz="0" w:space="0" w:color="auto"/>
          </w:divBdr>
        </w:div>
        <w:div w:id="583950530">
          <w:marLeft w:val="640"/>
          <w:marRight w:val="0"/>
          <w:marTop w:val="0"/>
          <w:marBottom w:val="0"/>
          <w:divBdr>
            <w:top w:val="none" w:sz="0" w:space="0" w:color="auto"/>
            <w:left w:val="none" w:sz="0" w:space="0" w:color="auto"/>
            <w:bottom w:val="none" w:sz="0" w:space="0" w:color="auto"/>
            <w:right w:val="none" w:sz="0" w:space="0" w:color="auto"/>
          </w:divBdr>
        </w:div>
        <w:div w:id="495267509">
          <w:marLeft w:val="640"/>
          <w:marRight w:val="0"/>
          <w:marTop w:val="0"/>
          <w:marBottom w:val="0"/>
          <w:divBdr>
            <w:top w:val="none" w:sz="0" w:space="0" w:color="auto"/>
            <w:left w:val="none" w:sz="0" w:space="0" w:color="auto"/>
            <w:bottom w:val="none" w:sz="0" w:space="0" w:color="auto"/>
            <w:right w:val="none" w:sz="0" w:space="0" w:color="auto"/>
          </w:divBdr>
        </w:div>
        <w:div w:id="1723871423">
          <w:marLeft w:val="640"/>
          <w:marRight w:val="0"/>
          <w:marTop w:val="0"/>
          <w:marBottom w:val="0"/>
          <w:divBdr>
            <w:top w:val="none" w:sz="0" w:space="0" w:color="auto"/>
            <w:left w:val="none" w:sz="0" w:space="0" w:color="auto"/>
            <w:bottom w:val="none" w:sz="0" w:space="0" w:color="auto"/>
            <w:right w:val="none" w:sz="0" w:space="0" w:color="auto"/>
          </w:divBdr>
        </w:div>
        <w:div w:id="540090154">
          <w:marLeft w:val="640"/>
          <w:marRight w:val="0"/>
          <w:marTop w:val="0"/>
          <w:marBottom w:val="0"/>
          <w:divBdr>
            <w:top w:val="none" w:sz="0" w:space="0" w:color="auto"/>
            <w:left w:val="none" w:sz="0" w:space="0" w:color="auto"/>
            <w:bottom w:val="none" w:sz="0" w:space="0" w:color="auto"/>
            <w:right w:val="none" w:sz="0" w:space="0" w:color="auto"/>
          </w:divBdr>
        </w:div>
        <w:div w:id="351761329">
          <w:marLeft w:val="640"/>
          <w:marRight w:val="0"/>
          <w:marTop w:val="0"/>
          <w:marBottom w:val="0"/>
          <w:divBdr>
            <w:top w:val="none" w:sz="0" w:space="0" w:color="auto"/>
            <w:left w:val="none" w:sz="0" w:space="0" w:color="auto"/>
            <w:bottom w:val="none" w:sz="0" w:space="0" w:color="auto"/>
            <w:right w:val="none" w:sz="0" w:space="0" w:color="auto"/>
          </w:divBdr>
        </w:div>
        <w:div w:id="60565485">
          <w:marLeft w:val="640"/>
          <w:marRight w:val="0"/>
          <w:marTop w:val="0"/>
          <w:marBottom w:val="0"/>
          <w:divBdr>
            <w:top w:val="none" w:sz="0" w:space="0" w:color="auto"/>
            <w:left w:val="none" w:sz="0" w:space="0" w:color="auto"/>
            <w:bottom w:val="none" w:sz="0" w:space="0" w:color="auto"/>
            <w:right w:val="none" w:sz="0" w:space="0" w:color="auto"/>
          </w:divBdr>
        </w:div>
        <w:div w:id="1430078251">
          <w:marLeft w:val="640"/>
          <w:marRight w:val="0"/>
          <w:marTop w:val="0"/>
          <w:marBottom w:val="0"/>
          <w:divBdr>
            <w:top w:val="none" w:sz="0" w:space="0" w:color="auto"/>
            <w:left w:val="none" w:sz="0" w:space="0" w:color="auto"/>
            <w:bottom w:val="none" w:sz="0" w:space="0" w:color="auto"/>
            <w:right w:val="none" w:sz="0" w:space="0" w:color="auto"/>
          </w:divBdr>
        </w:div>
        <w:div w:id="1713646994">
          <w:marLeft w:val="640"/>
          <w:marRight w:val="0"/>
          <w:marTop w:val="0"/>
          <w:marBottom w:val="0"/>
          <w:divBdr>
            <w:top w:val="none" w:sz="0" w:space="0" w:color="auto"/>
            <w:left w:val="none" w:sz="0" w:space="0" w:color="auto"/>
            <w:bottom w:val="none" w:sz="0" w:space="0" w:color="auto"/>
            <w:right w:val="none" w:sz="0" w:space="0" w:color="auto"/>
          </w:divBdr>
        </w:div>
        <w:div w:id="1584685743">
          <w:marLeft w:val="640"/>
          <w:marRight w:val="0"/>
          <w:marTop w:val="0"/>
          <w:marBottom w:val="0"/>
          <w:divBdr>
            <w:top w:val="none" w:sz="0" w:space="0" w:color="auto"/>
            <w:left w:val="none" w:sz="0" w:space="0" w:color="auto"/>
            <w:bottom w:val="none" w:sz="0" w:space="0" w:color="auto"/>
            <w:right w:val="none" w:sz="0" w:space="0" w:color="auto"/>
          </w:divBdr>
        </w:div>
        <w:div w:id="1965622202">
          <w:marLeft w:val="640"/>
          <w:marRight w:val="0"/>
          <w:marTop w:val="0"/>
          <w:marBottom w:val="0"/>
          <w:divBdr>
            <w:top w:val="none" w:sz="0" w:space="0" w:color="auto"/>
            <w:left w:val="none" w:sz="0" w:space="0" w:color="auto"/>
            <w:bottom w:val="none" w:sz="0" w:space="0" w:color="auto"/>
            <w:right w:val="none" w:sz="0" w:space="0" w:color="auto"/>
          </w:divBdr>
        </w:div>
        <w:div w:id="2052534760">
          <w:marLeft w:val="640"/>
          <w:marRight w:val="0"/>
          <w:marTop w:val="0"/>
          <w:marBottom w:val="0"/>
          <w:divBdr>
            <w:top w:val="none" w:sz="0" w:space="0" w:color="auto"/>
            <w:left w:val="none" w:sz="0" w:space="0" w:color="auto"/>
            <w:bottom w:val="none" w:sz="0" w:space="0" w:color="auto"/>
            <w:right w:val="none" w:sz="0" w:space="0" w:color="auto"/>
          </w:divBdr>
        </w:div>
        <w:div w:id="666054188">
          <w:marLeft w:val="640"/>
          <w:marRight w:val="0"/>
          <w:marTop w:val="0"/>
          <w:marBottom w:val="0"/>
          <w:divBdr>
            <w:top w:val="none" w:sz="0" w:space="0" w:color="auto"/>
            <w:left w:val="none" w:sz="0" w:space="0" w:color="auto"/>
            <w:bottom w:val="none" w:sz="0" w:space="0" w:color="auto"/>
            <w:right w:val="none" w:sz="0" w:space="0" w:color="auto"/>
          </w:divBdr>
        </w:div>
        <w:div w:id="1887176584">
          <w:marLeft w:val="640"/>
          <w:marRight w:val="0"/>
          <w:marTop w:val="0"/>
          <w:marBottom w:val="0"/>
          <w:divBdr>
            <w:top w:val="none" w:sz="0" w:space="0" w:color="auto"/>
            <w:left w:val="none" w:sz="0" w:space="0" w:color="auto"/>
            <w:bottom w:val="none" w:sz="0" w:space="0" w:color="auto"/>
            <w:right w:val="none" w:sz="0" w:space="0" w:color="auto"/>
          </w:divBdr>
        </w:div>
        <w:div w:id="2025203787">
          <w:marLeft w:val="640"/>
          <w:marRight w:val="0"/>
          <w:marTop w:val="0"/>
          <w:marBottom w:val="0"/>
          <w:divBdr>
            <w:top w:val="none" w:sz="0" w:space="0" w:color="auto"/>
            <w:left w:val="none" w:sz="0" w:space="0" w:color="auto"/>
            <w:bottom w:val="none" w:sz="0" w:space="0" w:color="auto"/>
            <w:right w:val="none" w:sz="0" w:space="0" w:color="auto"/>
          </w:divBdr>
        </w:div>
        <w:div w:id="1695962626">
          <w:marLeft w:val="640"/>
          <w:marRight w:val="0"/>
          <w:marTop w:val="0"/>
          <w:marBottom w:val="0"/>
          <w:divBdr>
            <w:top w:val="none" w:sz="0" w:space="0" w:color="auto"/>
            <w:left w:val="none" w:sz="0" w:space="0" w:color="auto"/>
            <w:bottom w:val="none" w:sz="0" w:space="0" w:color="auto"/>
            <w:right w:val="none" w:sz="0" w:space="0" w:color="auto"/>
          </w:divBdr>
        </w:div>
        <w:div w:id="797722861">
          <w:marLeft w:val="640"/>
          <w:marRight w:val="0"/>
          <w:marTop w:val="0"/>
          <w:marBottom w:val="0"/>
          <w:divBdr>
            <w:top w:val="none" w:sz="0" w:space="0" w:color="auto"/>
            <w:left w:val="none" w:sz="0" w:space="0" w:color="auto"/>
            <w:bottom w:val="none" w:sz="0" w:space="0" w:color="auto"/>
            <w:right w:val="none" w:sz="0" w:space="0" w:color="auto"/>
          </w:divBdr>
        </w:div>
        <w:div w:id="1005860568">
          <w:marLeft w:val="640"/>
          <w:marRight w:val="0"/>
          <w:marTop w:val="0"/>
          <w:marBottom w:val="0"/>
          <w:divBdr>
            <w:top w:val="none" w:sz="0" w:space="0" w:color="auto"/>
            <w:left w:val="none" w:sz="0" w:space="0" w:color="auto"/>
            <w:bottom w:val="none" w:sz="0" w:space="0" w:color="auto"/>
            <w:right w:val="none" w:sz="0" w:space="0" w:color="auto"/>
          </w:divBdr>
        </w:div>
        <w:div w:id="426004252">
          <w:marLeft w:val="640"/>
          <w:marRight w:val="0"/>
          <w:marTop w:val="0"/>
          <w:marBottom w:val="0"/>
          <w:divBdr>
            <w:top w:val="none" w:sz="0" w:space="0" w:color="auto"/>
            <w:left w:val="none" w:sz="0" w:space="0" w:color="auto"/>
            <w:bottom w:val="none" w:sz="0" w:space="0" w:color="auto"/>
            <w:right w:val="none" w:sz="0" w:space="0" w:color="auto"/>
          </w:divBdr>
        </w:div>
        <w:div w:id="35005466">
          <w:marLeft w:val="640"/>
          <w:marRight w:val="0"/>
          <w:marTop w:val="0"/>
          <w:marBottom w:val="0"/>
          <w:divBdr>
            <w:top w:val="none" w:sz="0" w:space="0" w:color="auto"/>
            <w:left w:val="none" w:sz="0" w:space="0" w:color="auto"/>
            <w:bottom w:val="none" w:sz="0" w:space="0" w:color="auto"/>
            <w:right w:val="none" w:sz="0" w:space="0" w:color="auto"/>
          </w:divBdr>
        </w:div>
        <w:div w:id="135032773">
          <w:marLeft w:val="640"/>
          <w:marRight w:val="0"/>
          <w:marTop w:val="0"/>
          <w:marBottom w:val="0"/>
          <w:divBdr>
            <w:top w:val="none" w:sz="0" w:space="0" w:color="auto"/>
            <w:left w:val="none" w:sz="0" w:space="0" w:color="auto"/>
            <w:bottom w:val="none" w:sz="0" w:space="0" w:color="auto"/>
            <w:right w:val="none" w:sz="0" w:space="0" w:color="auto"/>
          </w:divBdr>
        </w:div>
        <w:div w:id="2096630907">
          <w:marLeft w:val="640"/>
          <w:marRight w:val="0"/>
          <w:marTop w:val="0"/>
          <w:marBottom w:val="0"/>
          <w:divBdr>
            <w:top w:val="none" w:sz="0" w:space="0" w:color="auto"/>
            <w:left w:val="none" w:sz="0" w:space="0" w:color="auto"/>
            <w:bottom w:val="none" w:sz="0" w:space="0" w:color="auto"/>
            <w:right w:val="none" w:sz="0" w:space="0" w:color="auto"/>
          </w:divBdr>
        </w:div>
        <w:div w:id="1729961757">
          <w:marLeft w:val="640"/>
          <w:marRight w:val="0"/>
          <w:marTop w:val="0"/>
          <w:marBottom w:val="0"/>
          <w:divBdr>
            <w:top w:val="none" w:sz="0" w:space="0" w:color="auto"/>
            <w:left w:val="none" w:sz="0" w:space="0" w:color="auto"/>
            <w:bottom w:val="none" w:sz="0" w:space="0" w:color="auto"/>
            <w:right w:val="none" w:sz="0" w:space="0" w:color="auto"/>
          </w:divBdr>
        </w:div>
        <w:div w:id="872888110">
          <w:marLeft w:val="640"/>
          <w:marRight w:val="0"/>
          <w:marTop w:val="0"/>
          <w:marBottom w:val="0"/>
          <w:divBdr>
            <w:top w:val="none" w:sz="0" w:space="0" w:color="auto"/>
            <w:left w:val="none" w:sz="0" w:space="0" w:color="auto"/>
            <w:bottom w:val="none" w:sz="0" w:space="0" w:color="auto"/>
            <w:right w:val="none" w:sz="0" w:space="0" w:color="auto"/>
          </w:divBdr>
        </w:div>
        <w:div w:id="188101939">
          <w:marLeft w:val="640"/>
          <w:marRight w:val="0"/>
          <w:marTop w:val="0"/>
          <w:marBottom w:val="0"/>
          <w:divBdr>
            <w:top w:val="none" w:sz="0" w:space="0" w:color="auto"/>
            <w:left w:val="none" w:sz="0" w:space="0" w:color="auto"/>
            <w:bottom w:val="none" w:sz="0" w:space="0" w:color="auto"/>
            <w:right w:val="none" w:sz="0" w:space="0" w:color="auto"/>
          </w:divBdr>
        </w:div>
        <w:div w:id="194851335">
          <w:marLeft w:val="640"/>
          <w:marRight w:val="0"/>
          <w:marTop w:val="0"/>
          <w:marBottom w:val="0"/>
          <w:divBdr>
            <w:top w:val="none" w:sz="0" w:space="0" w:color="auto"/>
            <w:left w:val="none" w:sz="0" w:space="0" w:color="auto"/>
            <w:bottom w:val="none" w:sz="0" w:space="0" w:color="auto"/>
            <w:right w:val="none" w:sz="0" w:space="0" w:color="auto"/>
          </w:divBdr>
        </w:div>
        <w:div w:id="1152599452">
          <w:marLeft w:val="640"/>
          <w:marRight w:val="0"/>
          <w:marTop w:val="0"/>
          <w:marBottom w:val="0"/>
          <w:divBdr>
            <w:top w:val="none" w:sz="0" w:space="0" w:color="auto"/>
            <w:left w:val="none" w:sz="0" w:space="0" w:color="auto"/>
            <w:bottom w:val="none" w:sz="0" w:space="0" w:color="auto"/>
            <w:right w:val="none" w:sz="0" w:space="0" w:color="auto"/>
          </w:divBdr>
        </w:div>
        <w:div w:id="229393023">
          <w:marLeft w:val="640"/>
          <w:marRight w:val="0"/>
          <w:marTop w:val="0"/>
          <w:marBottom w:val="0"/>
          <w:divBdr>
            <w:top w:val="none" w:sz="0" w:space="0" w:color="auto"/>
            <w:left w:val="none" w:sz="0" w:space="0" w:color="auto"/>
            <w:bottom w:val="none" w:sz="0" w:space="0" w:color="auto"/>
            <w:right w:val="none" w:sz="0" w:space="0" w:color="auto"/>
          </w:divBdr>
        </w:div>
        <w:div w:id="263264923">
          <w:marLeft w:val="640"/>
          <w:marRight w:val="0"/>
          <w:marTop w:val="0"/>
          <w:marBottom w:val="0"/>
          <w:divBdr>
            <w:top w:val="none" w:sz="0" w:space="0" w:color="auto"/>
            <w:left w:val="none" w:sz="0" w:space="0" w:color="auto"/>
            <w:bottom w:val="none" w:sz="0" w:space="0" w:color="auto"/>
            <w:right w:val="none" w:sz="0" w:space="0" w:color="auto"/>
          </w:divBdr>
        </w:div>
        <w:div w:id="968970381">
          <w:marLeft w:val="640"/>
          <w:marRight w:val="0"/>
          <w:marTop w:val="0"/>
          <w:marBottom w:val="0"/>
          <w:divBdr>
            <w:top w:val="none" w:sz="0" w:space="0" w:color="auto"/>
            <w:left w:val="none" w:sz="0" w:space="0" w:color="auto"/>
            <w:bottom w:val="none" w:sz="0" w:space="0" w:color="auto"/>
            <w:right w:val="none" w:sz="0" w:space="0" w:color="auto"/>
          </w:divBdr>
        </w:div>
        <w:div w:id="1335837464">
          <w:marLeft w:val="640"/>
          <w:marRight w:val="0"/>
          <w:marTop w:val="0"/>
          <w:marBottom w:val="0"/>
          <w:divBdr>
            <w:top w:val="none" w:sz="0" w:space="0" w:color="auto"/>
            <w:left w:val="none" w:sz="0" w:space="0" w:color="auto"/>
            <w:bottom w:val="none" w:sz="0" w:space="0" w:color="auto"/>
            <w:right w:val="none" w:sz="0" w:space="0" w:color="auto"/>
          </w:divBdr>
        </w:div>
        <w:div w:id="462233231">
          <w:marLeft w:val="640"/>
          <w:marRight w:val="0"/>
          <w:marTop w:val="0"/>
          <w:marBottom w:val="0"/>
          <w:divBdr>
            <w:top w:val="none" w:sz="0" w:space="0" w:color="auto"/>
            <w:left w:val="none" w:sz="0" w:space="0" w:color="auto"/>
            <w:bottom w:val="none" w:sz="0" w:space="0" w:color="auto"/>
            <w:right w:val="none" w:sz="0" w:space="0" w:color="auto"/>
          </w:divBdr>
        </w:div>
        <w:div w:id="1939018104">
          <w:marLeft w:val="640"/>
          <w:marRight w:val="0"/>
          <w:marTop w:val="0"/>
          <w:marBottom w:val="0"/>
          <w:divBdr>
            <w:top w:val="none" w:sz="0" w:space="0" w:color="auto"/>
            <w:left w:val="none" w:sz="0" w:space="0" w:color="auto"/>
            <w:bottom w:val="none" w:sz="0" w:space="0" w:color="auto"/>
            <w:right w:val="none" w:sz="0" w:space="0" w:color="auto"/>
          </w:divBdr>
        </w:div>
        <w:div w:id="923801355">
          <w:marLeft w:val="640"/>
          <w:marRight w:val="0"/>
          <w:marTop w:val="0"/>
          <w:marBottom w:val="0"/>
          <w:divBdr>
            <w:top w:val="none" w:sz="0" w:space="0" w:color="auto"/>
            <w:left w:val="none" w:sz="0" w:space="0" w:color="auto"/>
            <w:bottom w:val="none" w:sz="0" w:space="0" w:color="auto"/>
            <w:right w:val="none" w:sz="0" w:space="0" w:color="auto"/>
          </w:divBdr>
        </w:div>
        <w:div w:id="33580470">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1445868">
      <w:bodyDiv w:val="1"/>
      <w:marLeft w:val="0"/>
      <w:marRight w:val="0"/>
      <w:marTop w:val="0"/>
      <w:marBottom w:val="0"/>
      <w:divBdr>
        <w:top w:val="none" w:sz="0" w:space="0" w:color="auto"/>
        <w:left w:val="none" w:sz="0" w:space="0" w:color="auto"/>
        <w:bottom w:val="none" w:sz="0" w:space="0" w:color="auto"/>
        <w:right w:val="none" w:sz="0" w:space="0" w:color="auto"/>
      </w:divBdr>
      <w:divsChild>
        <w:div w:id="364906987">
          <w:marLeft w:val="640"/>
          <w:marRight w:val="0"/>
          <w:marTop w:val="0"/>
          <w:marBottom w:val="0"/>
          <w:divBdr>
            <w:top w:val="none" w:sz="0" w:space="0" w:color="auto"/>
            <w:left w:val="none" w:sz="0" w:space="0" w:color="auto"/>
            <w:bottom w:val="none" w:sz="0" w:space="0" w:color="auto"/>
            <w:right w:val="none" w:sz="0" w:space="0" w:color="auto"/>
          </w:divBdr>
        </w:div>
        <w:div w:id="424963640">
          <w:marLeft w:val="640"/>
          <w:marRight w:val="0"/>
          <w:marTop w:val="0"/>
          <w:marBottom w:val="0"/>
          <w:divBdr>
            <w:top w:val="none" w:sz="0" w:space="0" w:color="auto"/>
            <w:left w:val="none" w:sz="0" w:space="0" w:color="auto"/>
            <w:bottom w:val="none" w:sz="0" w:space="0" w:color="auto"/>
            <w:right w:val="none" w:sz="0" w:space="0" w:color="auto"/>
          </w:divBdr>
        </w:div>
        <w:div w:id="332490935">
          <w:marLeft w:val="640"/>
          <w:marRight w:val="0"/>
          <w:marTop w:val="0"/>
          <w:marBottom w:val="0"/>
          <w:divBdr>
            <w:top w:val="none" w:sz="0" w:space="0" w:color="auto"/>
            <w:left w:val="none" w:sz="0" w:space="0" w:color="auto"/>
            <w:bottom w:val="none" w:sz="0" w:space="0" w:color="auto"/>
            <w:right w:val="none" w:sz="0" w:space="0" w:color="auto"/>
          </w:divBdr>
        </w:div>
        <w:div w:id="1738749238">
          <w:marLeft w:val="640"/>
          <w:marRight w:val="0"/>
          <w:marTop w:val="0"/>
          <w:marBottom w:val="0"/>
          <w:divBdr>
            <w:top w:val="none" w:sz="0" w:space="0" w:color="auto"/>
            <w:left w:val="none" w:sz="0" w:space="0" w:color="auto"/>
            <w:bottom w:val="none" w:sz="0" w:space="0" w:color="auto"/>
            <w:right w:val="none" w:sz="0" w:space="0" w:color="auto"/>
          </w:divBdr>
        </w:div>
        <w:div w:id="1717775701">
          <w:marLeft w:val="640"/>
          <w:marRight w:val="0"/>
          <w:marTop w:val="0"/>
          <w:marBottom w:val="0"/>
          <w:divBdr>
            <w:top w:val="none" w:sz="0" w:space="0" w:color="auto"/>
            <w:left w:val="none" w:sz="0" w:space="0" w:color="auto"/>
            <w:bottom w:val="none" w:sz="0" w:space="0" w:color="auto"/>
            <w:right w:val="none" w:sz="0" w:space="0" w:color="auto"/>
          </w:divBdr>
        </w:div>
        <w:div w:id="684555317">
          <w:marLeft w:val="640"/>
          <w:marRight w:val="0"/>
          <w:marTop w:val="0"/>
          <w:marBottom w:val="0"/>
          <w:divBdr>
            <w:top w:val="none" w:sz="0" w:space="0" w:color="auto"/>
            <w:left w:val="none" w:sz="0" w:space="0" w:color="auto"/>
            <w:bottom w:val="none" w:sz="0" w:space="0" w:color="auto"/>
            <w:right w:val="none" w:sz="0" w:space="0" w:color="auto"/>
          </w:divBdr>
        </w:div>
        <w:div w:id="770471849">
          <w:marLeft w:val="640"/>
          <w:marRight w:val="0"/>
          <w:marTop w:val="0"/>
          <w:marBottom w:val="0"/>
          <w:divBdr>
            <w:top w:val="none" w:sz="0" w:space="0" w:color="auto"/>
            <w:left w:val="none" w:sz="0" w:space="0" w:color="auto"/>
            <w:bottom w:val="none" w:sz="0" w:space="0" w:color="auto"/>
            <w:right w:val="none" w:sz="0" w:space="0" w:color="auto"/>
          </w:divBdr>
        </w:div>
        <w:div w:id="1098017659">
          <w:marLeft w:val="640"/>
          <w:marRight w:val="0"/>
          <w:marTop w:val="0"/>
          <w:marBottom w:val="0"/>
          <w:divBdr>
            <w:top w:val="none" w:sz="0" w:space="0" w:color="auto"/>
            <w:left w:val="none" w:sz="0" w:space="0" w:color="auto"/>
            <w:bottom w:val="none" w:sz="0" w:space="0" w:color="auto"/>
            <w:right w:val="none" w:sz="0" w:space="0" w:color="auto"/>
          </w:divBdr>
        </w:div>
        <w:div w:id="1675259524">
          <w:marLeft w:val="640"/>
          <w:marRight w:val="0"/>
          <w:marTop w:val="0"/>
          <w:marBottom w:val="0"/>
          <w:divBdr>
            <w:top w:val="none" w:sz="0" w:space="0" w:color="auto"/>
            <w:left w:val="none" w:sz="0" w:space="0" w:color="auto"/>
            <w:bottom w:val="none" w:sz="0" w:space="0" w:color="auto"/>
            <w:right w:val="none" w:sz="0" w:space="0" w:color="auto"/>
          </w:divBdr>
        </w:div>
        <w:div w:id="1825197092">
          <w:marLeft w:val="640"/>
          <w:marRight w:val="0"/>
          <w:marTop w:val="0"/>
          <w:marBottom w:val="0"/>
          <w:divBdr>
            <w:top w:val="none" w:sz="0" w:space="0" w:color="auto"/>
            <w:left w:val="none" w:sz="0" w:space="0" w:color="auto"/>
            <w:bottom w:val="none" w:sz="0" w:space="0" w:color="auto"/>
            <w:right w:val="none" w:sz="0" w:space="0" w:color="auto"/>
          </w:divBdr>
        </w:div>
        <w:div w:id="745886037">
          <w:marLeft w:val="640"/>
          <w:marRight w:val="0"/>
          <w:marTop w:val="0"/>
          <w:marBottom w:val="0"/>
          <w:divBdr>
            <w:top w:val="none" w:sz="0" w:space="0" w:color="auto"/>
            <w:left w:val="none" w:sz="0" w:space="0" w:color="auto"/>
            <w:bottom w:val="none" w:sz="0" w:space="0" w:color="auto"/>
            <w:right w:val="none" w:sz="0" w:space="0" w:color="auto"/>
          </w:divBdr>
        </w:div>
        <w:div w:id="1293439897">
          <w:marLeft w:val="640"/>
          <w:marRight w:val="0"/>
          <w:marTop w:val="0"/>
          <w:marBottom w:val="0"/>
          <w:divBdr>
            <w:top w:val="none" w:sz="0" w:space="0" w:color="auto"/>
            <w:left w:val="none" w:sz="0" w:space="0" w:color="auto"/>
            <w:bottom w:val="none" w:sz="0" w:space="0" w:color="auto"/>
            <w:right w:val="none" w:sz="0" w:space="0" w:color="auto"/>
          </w:divBdr>
        </w:div>
        <w:div w:id="661273181">
          <w:marLeft w:val="640"/>
          <w:marRight w:val="0"/>
          <w:marTop w:val="0"/>
          <w:marBottom w:val="0"/>
          <w:divBdr>
            <w:top w:val="none" w:sz="0" w:space="0" w:color="auto"/>
            <w:left w:val="none" w:sz="0" w:space="0" w:color="auto"/>
            <w:bottom w:val="none" w:sz="0" w:space="0" w:color="auto"/>
            <w:right w:val="none" w:sz="0" w:space="0" w:color="auto"/>
          </w:divBdr>
        </w:div>
        <w:div w:id="680664064">
          <w:marLeft w:val="640"/>
          <w:marRight w:val="0"/>
          <w:marTop w:val="0"/>
          <w:marBottom w:val="0"/>
          <w:divBdr>
            <w:top w:val="none" w:sz="0" w:space="0" w:color="auto"/>
            <w:left w:val="none" w:sz="0" w:space="0" w:color="auto"/>
            <w:bottom w:val="none" w:sz="0" w:space="0" w:color="auto"/>
            <w:right w:val="none" w:sz="0" w:space="0" w:color="auto"/>
          </w:divBdr>
        </w:div>
        <w:div w:id="804085913">
          <w:marLeft w:val="640"/>
          <w:marRight w:val="0"/>
          <w:marTop w:val="0"/>
          <w:marBottom w:val="0"/>
          <w:divBdr>
            <w:top w:val="none" w:sz="0" w:space="0" w:color="auto"/>
            <w:left w:val="none" w:sz="0" w:space="0" w:color="auto"/>
            <w:bottom w:val="none" w:sz="0" w:space="0" w:color="auto"/>
            <w:right w:val="none" w:sz="0" w:space="0" w:color="auto"/>
          </w:divBdr>
        </w:div>
        <w:div w:id="1700930775">
          <w:marLeft w:val="640"/>
          <w:marRight w:val="0"/>
          <w:marTop w:val="0"/>
          <w:marBottom w:val="0"/>
          <w:divBdr>
            <w:top w:val="none" w:sz="0" w:space="0" w:color="auto"/>
            <w:left w:val="none" w:sz="0" w:space="0" w:color="auto"/>
            <w:bottom w:val="none" w:sz="0" w:space="0" w:color="auto"/>
            <w:right w:val="none" w:sz="0" w:space="0" w:color="auto"/>
          </w:divBdr>
        </w:div>
        <w:div w:id="1755011064">
          <w:marLeft w:val="640"/>
          <w:marRight w:val="0"/>
          <w:marTop w:val="0"/>
          <w:marBottom w:val="0"/>
          <w:divBdr>
            <w:top w:val="none" w:sz="0" w:space="0" w:color="auto"/>
            <w:left w:val="none" w:sz="0" w:space="0" w:color="auto"/>
            <w:bottom w:val="none" w:sz="0" w:space="0" w:color="auto"/>
            <w:right w:val="none" w:sz="0" w:space="0" w:color="auto"/>
          </w:divBdr>
        </w:div>
        <w:div w:id="2019500537">
          <w:marLeft w:val="640"/>
          <w:marRight w:val="0"/>
          <w:marTop w:val="0"/>
          <w:marBottom w:val="0"/>
          <w:divBdr>
            <w:top w:val="none" w:sz="0" w:space="0" w:color="auto"/>
            <w:left w:val="none" w:sz="0" w:space="0" w:color="auto"/>
            <w:bottom w:val="none" w:sz="0" w:space="0" w:color="auto"/>
            <w:right w:val="none" w:sz="0" w:space="0" w:color="auto"/>
          </w:divBdr>
        </w:div>
        <w:div w:id="1413503478">
          <w:marLeft w:val="640"/>
          <w:marRight w:val="0"/>
          <w:marTop w:val="0"/>
          <w:marBottom w:val="0"/>
          <w:divBdr>
            <w:top w:val="none" w:sz="0" w:space="0" w:color="auto"/>
            <w:left w:val="none" w:sz="0" w:space="0" w:color="auto"/>
            <w:bottom w:val="none" w:sz="0" w:space="0" w:color="auto"/>
            <w:right w:val="none" w:sz="0" w:space="0" w:color="auto"/>
          </w:divBdr>
        </w:div>
        <w:div w:id="1633557848">
          <w:marLeft w:val="640"/>
          <w:marRight w:val="0"/>
          <w:marTop w:val="0"/>
          <w:marBottom w:val="0"/>
          <w:divBdr>
            <w:top w:val="none" w:sz="0" w:space="0" w:color="auto"/>
            <w:left w:val="none" w:sz="0" w:space="0" w:color="auto"/>
            <w:bottom w:val="none" w:sz="0" w:space="0" w:color="auto"/>
            <w:right w:val="none" w:sz="0" w:space="0" w:color="auto"/>
          </w:divBdr>
        </w:div>
        <w:div w:id="1463425337">
          <w:marLeft w:val="640"/>
          <w:marRight w:val="0"/>
          <w:marTop w:val="0"/>
          <w:marBottom w:val="0"/>
          <w:divBdr>
            <w:top w:val="none" w:sz="0" w:space="0" w:color="auto"/>
            <w:left w:val="none" w:sz="0" w:space="0" w:color="auto"/>
            <w:bottom w:val="none" w:sz="0" w:space="0" w:color="auto"/>
            <w:right w:val="none" w:sz="0" w:space="0" w:color="auto"/>
          </w:divBdr>
        </w:div>
        <w:div w:id="545992265">
          <w:marLeft w:val="640"/>
          <w:marRight w:val="0"/>
          <w:marTop w:val="0"/>
          <w:marBottom w:val="0"/>
          <w:divBdr>
            <w:top w:val="none" w:sz="0" w:space="0" w:color="auto"/>
            <w:left w:val="none" w:sz="0" w:space="0" w:color="auto"/>
            <w:bottom w:val="none" w:sz="0" w:space="0" w:color="auto"/>
            <w:right w:val="none" w:sz="0" w:space="0" w:color="auto"/>
          </w:divBdr>
        </w:div>
        <w:div w:id="1186597657">
          <w:marLeft w:val="640"/>
          <w:marRight w:val="0"/>
          <w:marTop w:val="0"/>
          <w:marBottom w:val="0"/>
          <w:divBdr>
            <w:top w:val="none" w:sz="0" w:space="0" w:color="auto"/>
            <w:left w:val="none" w:sz="0" w:space="0" w:color="auto"/>
            <w:bottom w:val="none" w:sz="0" w:space="0" w:color="auto"/>
            <w:right w:val="none" w:sz="0" w:space="0" w:color="auto"/>
          </w:divBdr>
        </w:div>
        <w:div w:id="1011377908">
          <w:marLeft w:val="640"/>
          <w:marRight w:val="0"/>
          <w:marTop w:val="0"/>
          <w:marBottom w:val="0"/>
          <w:divBdr>
            <w:top w:val="none" w:sz="0" w:space="0" w:color="auto"/>
            <w:left w:val="none" w:sz="0" w:space="0" w:color="auto"/>
            <w:bottom w:val="none" w:sz="0" w:space="0" w:color="auto"/>
            <w:right w:val="none" w:sz="0" w:space="0" w:color="auto"/>
          </w:divBdr>
        </w:div>
        <w:div w:id="1383677143">
          <w:marLeft w:val="640"/>
          <w:marRight w:val="0"/>
          <w:marTop w:val="0"/>
          <w:marBottom w:val="0"/>
          <w:divBdr>
            <w:top w:val="none" w:sz="0" w:space="0" w:color="auto"/>
            <w:left w:val="none" w:sz="0" w:space="0" w:color="auto"/>
            <w:bottom w:val="none" w:sz="0" w:space="0" w:color="auto"/>
            <w:right w:val="none" w:sz="0" w:space="0" w:color="auto"/>
          </w:divBdr>
        </w:div>
        <w:div w:id="185943894">
          <w:marLeft w:val="640"/>
          <w:marRight w:val="0"/>
          <w:marTop w:val="0"/>
          <w:marBottom w:val="0"/>
          <w:divBdr>
            <w:top w:val="none" w:sz="0" w:space="0" w:color="auto"/>
            <w:left w:val="none" w:sz="0" w:space="0" w:color="auto"/>
            <w:bottom w:val="none" w:sz="0" w:space="0" w:color="auto"/>
            <w:right w:val="none" w:sz="0" w:space="0" w:color="auto"/>
          </w:divBdr>
        </w:div>
        <w:div w:id="1170605526">
          <w:marLeft w:val="640"/>
          <w:marRight w:val="0"/>
          <w:marTop w:val="0"/>
          <w:marBottom w:val="0"/>
          <w:divBdr>
            <w:top w:val="none" w:sz="0" w:space="0" w:color="auto"/>
            <w:left w:val="none" w:sz="0" w:space="0" w:color="auto"/>
            <w:bottom w:val="none" w:sz="0" w:space="0" w:color="auto"/>
            <w:right w:val="none" w:sz="0" w:space="0" w:color="auto"/>
          </w:divBdr>
        </w:div>
        <w:div w:id="1577285038">
          <w:marLeft w:val="640"/>
          <w:marRight w:val="0"/>
          <w:marTop w:val="0"/>
          <w:marBottom w:val="0"/>
          <w:divBdr>
            <w:top w:val="none" w:sz="0" w:space="0" w:color="auto"/>
            <w:left w:val="none" w:sz="0" w:space="0" w:color="auto"/>
            <w:bottom w:val="none" w:sz="0" w:space="0" w:color="auto"/>
            <w:right w:val="none" w:sz="0" w:space="0" w:color="auto"/>
          </w:divBdr>
        </w:div>
        <w:div w:id="1186821601">
          <w:marLeft w:val="640"/>
          <w:marRight w:val="0"/>
          <w:marTop w:val="0"/>
          <w:marBottom w:val="0"/>
          <w:divBdr>
            <w:top w:val="none" w:sz="0" w:space="0" w:color="auto"/>
            <w:left w:val="none" w:sz="0" w:space="0" w:color="auto"/>
            <w:bottom w:val="none" w:sz="0" w:space="0" w:color="auto"/>
            <w:right w:val="none" w:sz="0" w:space="0" w:color="auto"/>
          </w:divBdr>
        </w:div>
        <w:div w:id="1536965963">
          <w:marLeft w:val="640"/>
          <w:marRight w:val="0"/>
          <w:marTop w:val="0"/>
          <w:marBottom w:val="0"/>
          <w:divBdr>
            <w:top w:val="none" w:sz="0" w:space="0" w:color="auto"/>
            <w:left w:val="none" w:sz="0" w:space="0" w:color="auto"/>
            <w:bottom w:val="none" w:sz="0" w:space="0" w:color="auto"/>
            <w:right w:val="none" w:sz="0" w:space="0" w:color="auto"/>
          </w:divBdr>
        </w:div>
        <w:div w:id="35012951">
          <w:marLeft w:val="640"/>
          <w:marRight w:val="0"/>
          <w:marTop w:val="0"/>
          <w:marBottom w:val="0"/>
          <w:divBdr>
            <w:top w:val="none" w:sz="0" w:space="0" w:color="auto"/>
            <w:left w:val="none" w:sz="0" w:space="0" w:color="auto"/>
            <w:bottom w:val="none" w:sz="0" w:space="0" w:color="auto"/>
            <w:right w:val="none" w:sz="0" w:space="0" w:color="auto"/>
          </w:divBdr>
        </w:div>
        <w:div w:id="1187594034">
          <w:marLeft w:val="640"/>
          <w:marRight w:val="0"/>
          <w:marTop w:val="0"/>
          <w:marBottom w:val="0"/>
          <w:divBdr>
            <w:top w:val="none" w:sz="0" w:space="0" w:color="auto"/>
            <w:left w:val="none" w:sz="0" w:space="0" w:color="auto"/>
            <w:bottom w:val="none" w:sz="0" w:space="0" w:color="auto"/>
            <w:right w:val="none" w:sz="0" w:space="0" w:color="auto"/>
          </w:divBdr>
        </w:div>
        <w:div w:id="1958752798">
          <w:marLeft w:val="640"/>
          <w:marRight w:val="0"/>
          <w:marTop w:val="0"/>
          <w:marBottom w:val="0"/>
          <w:divBdr>
            <w:top w:val="none" w:sz="0" w:space="0" w:color="auto"/>
            <w:left w:val="none" w:sz="0" w:space="0" w:color="auto"/>
            <w:bottom w:val="none" w:sz="0" w:space="0" w:color="auto"/>
            <w:right w:val="none" w:sz="0" w:space="0" w:color="auto"/>
          </w:divBdr>
        </w:div>
        <w:div w:id="1269386954">
          <w:marLeft w:val="640"/>
          <w:marRight w:val="0"/>
          <w:marTop w:val="0"/>
          <w:marBottom w:val="0"/>
          <w:divBdr>
            <w:top w:val="none" w:sz="0" w:space="0" w:color="auto"/>
            <w:left w:val="none" w:sz="0" w:space="0" w:color="auto"/>
            <w:bottom w:val="none" w:sz="0" w:space="0" w:color="auto"/>
            <w:right w:val="none" w:sz="0" w:space="0" w:color="auto"/>
          </w:divBdr>
        </w:div>
        <w:div w:id="911892911">
          <w:marLeft w:val="640"/>
          <w:marRight w:val="0"/>
          <w:marTop w:val="0"/>
          <w:marBottom w:val="0"/>
          <w:divBdr>
            <w:top w:val="none" w:sz="0" w:space="0" w:color="auto"/>
            <w:left w:val="none" w:sz="0" w:space="0" w:color="auto"/>
            <w:bottom w:val="none" w:sz="0" w:space="0" w:color="auto"/>
            <w:right w:val="none" w:sz="0" w:space="0" w:color="auto"/>
          </w:divBdr>
        </w:div>
        <w:div w:id="702365936">
          <w:marLeft w:val="640"/>
          <w:marRight w:val="0"/>
          <w:marTop w:val="0"/>
          <w:marBottom w:val="0"/>
          <w:divBdr>
            <w:top w:val="none" w:sz="0" w:space="0" w:color="auto"/>
            <w:left w:val="none" w:sz="0" w:space="0" w:color="auto"/>
            <w:bottom w:val="none" w:sz="0" w:space="0" w:color="auto"/>
            <w:right w:val="none" w:sz="0" w:space="0" w:color="auto"/>
          </w:divBdr>
        </w:div>
        <w:div w:id="1222136615">
          <w:marLeft w:val="640"/>
          <w:marRight w:val="0"/>
          <w:marTop w:val="0"/>
          <w:marBottom w:val="0"/>
          <w:divBdr>
            <w:top w:val="none" w:sz="0" w:space="0" w:color="auto"/>
            <w:left w:val="none" w:sz="0" w:space="0" w:color="auto"/>
            <w:bottom w:val="none" w:sz="0" w:space="0" w:color="auto"/>
            <w:right w:val="none" w:sz="0" w:space="0" w:color="auto"/>
          </w:divBdr>
        </w:div>
        <w:div w:id="857234490">
          <w:marLeft w:val="640"/>
          <w:marRight w:val="0"/>
          <w:marTop w:val="0"/>
          <w:marBottom w:val="0"/>
          <w:divBdr>
            <w:top w:val="none" w:sz="0" w:space="0" w:color="auto"/>
            <w:left w:val="none" w:sz="0" w:space="0" w:color="auto"/>
            <w:bottom w:val="none" w:sz="0" w:space="0" w:color="auto"/>
            <w:right w:val="none" w:sz="0" w:space="0" w:color="auto"/>
          </w:divBdr>
        </w:div>
        <w:div w:id="921839802">
          <w:marLeft w:val="640"/>
          <w:marRight w:val="0"/>
          <w:marTop w:val="0"/>
          <w:marBottom w:val="0"/>
          <w:divBdr>
            <w:top w:val="none" w:sz="0" w:space="0" w:color="auto"/>
            <w:left w:val="none" w:sz="0" w:space="0" w:color="auto"/>
            <w:bottom w:val="none" w:sz="0" w:space="0" w:color="auto"/>
            <w:right w:val="none" w:sz="0" w:space="0" w:color="auto"/>
          </w:divBdr>
        </w:div>
        <w:div w:id="2138989820">
          <w:marLeft w:val="640"/>
          <w:marRight w:val="0"/>
          <w:marTop w:val="0"/>
          <w:marBottom w:val="0"/>
          <w:divBdr>
            <w:top w:val="none" w:sz="0" w:space="0" w:color="auto"/>
            <w:left w:val="none" w:sz="0" w:space="0" w:color="auto"/>
            <w:bottom w:val="none" w:sz="0" w:space="0" w:color="auto"/>
            <w:right w:val="none" w:sz="0" w:space="0" w:color="auto"/>
          </w:divBdr>
        </w:div>
        <w:div w:id="1185750946">
          <w:marLeft w:val="640"/>
          <w:marRight w:val="0"/>
          <w:marTop w:val="0"/>
          <w:marBottom w:val="0"/>
          <w:divBdr>
            <w:top w:val="none" w:sz="0" w:space="0" w:color="auto"/>
            <w:left w:val="none" w:sz="0" w:space="0" w:color="auto"/>
            <w:bottom w:val="none" w:sz="0" w:space="0" w:color="auto"/>
            <w:right w:val="none" w:sz="0" w:space="0" w:color="auto"/>
          </w:divBdr>
        </w:div>
        <w:div w:id="695884666">
          <w:marLeft w:val="640"/>
          <w:marRight w:val="0"/>
          <w:marTop w:val="0"/>
          <w:marBottom w:val="0"/>
          <w:divBdr>
            <w:top w:val="none" w:sz="0" w:space="0" w:color="auto"/>
            <w:left w:val="none" w:sz="0" w:space="0" w:color="auto"/>
            <w:bottom w:val="none" w:sz="0" w:space="0" w:color="auto"/>
            <w:right w:val="none" w:sz="0" w:space="0" w:color="auto"/>
          </w:divBdr>
        </w:div>
        <w:div w:id="4792184">
          <w:marLeft w:val="640"/>
          <w:marRight w:val="0"/>
          <w:marTop w:val="0"/>
          <w:marBottom w:val="0"/>
          <w:divBdr>
            <w:top w:val="none" w:sz="0" w:space="0" w:color="auto"/>
            <w:left w:val="none" w:sz="0" w:space="0" w:color="auto"/>
            <w:bottom w:val="none" w:sz="0" w:space="0" w:color="auto"/>
            <w:right w:val="none" w:sz="0" w:space="0" w:color="auto"/>
          </w:divBdr>
        </w:div>
        <w:div w:id="1647006254">
          <w:marLeft w:val="640"/>
          <w:marRight w:val="0"/>
          <w:marTop w:val="0"/>
          <w:marBottom w:val="0"/>
          <w:divBdr>
            <w:top w:val="none" w:sz="0" w:space="0" w:color="auto"/>
            <w:left w:val="none" w:sz="0" w:space="0" w:color="auto"/>
            <w:bottom w:val="none" w:sz="0" w:space="0" w:color="auto"/>
            <w:right w:val="none" w:sz="0" w:space="0" w:color="auto"/>
          </w:divBdr>
        </w:div>
        <w:div w:id="1134442383">
          <w:marLeft w:val="640"/>
          <w:marRight w:val="0"/>
          <w:marTop w:val="0"/>
          <w:marBottom w:val="0"/>
          <w:divBdr>
            <w:top w:val="none" w:sz="0" w:space="0" w:color="auto"/>
            <w:left w:val="none" w:sz="0" w:space="0" w:color="auto"/>
            <w:bottom w:val="none" w:sz="0" w:space="0" w:color="auto"/>
            <w:right w:val="none" w:sz="0" w:space="0" w:color="auto"/>
          </w:divBdr>
        </w:div>
        <w:div w:id="1904870704">
          <w:marLeft w:val="640"/>
          <w:marRight w:val="0"/>
          <w:marTop w:val="0"/>
          <w:marBottom w:val="0"/>
          <w:divBdr>
            <w:top w:val="none" w:sz="0" w:space="0" w:color="auto"/>
            <w:left w:val="none" w:sz="0" w:space="0" w:color="auto"/>
            <w:bottom w:val="none" w:sz="0" w:space="0" w:color="auto"/>
            <w:right w:val="none" w:sz="0" w:space="0" w:color="auto"/>
          </w:divBdr>
        </w:div>
        <w:div w:id="45567151">
          <w:marLeft w:val="640"/>
          <w:marRight w:val="0"/>
          <w:marTop w:val="0"/>
          <w:marBottom w:val="0"/>
          <w:divBdr>
            <w:top w:val="none" w:sz="0" w:space="0" w:color="auto"/>
            <w:left w:val="none" w:sz="0" w:space="0" w:color="auto"/>
            <w:bottom w:val="none" w:sz="0" w:space="0" w:color="auto"/>
            <w:right w:val="none" w:sz="0" w:space="0" w:color="auto"/>
          </w:divBdr>
        </w:div>
        <w:div w:id="117191563">
          <w:marLeft w:val="640"/>
          <w:marRight w:val="0"/>
          <w:marTop w:val="0"/>
          <w:marBottom w:val="0"/>
          <w:divBdr>
            <w:top w:val="none" w:sz="0" w:space="0" w:color="auto"/>
            <w:left w:val="none" w:sz="0" w:space="0" w:color="auto"/>
            <w:bottom w:val="none" w:sz="0" w:space="0" w:color="auto"/>
            <w:right w:val="none" w:sz="0" w:space="0" w:color="auto"/>
          </w:divBdr>
        </w:div>
        <w:div w:id="1733581534">
          <w:marLeft w:val="640"/>
          <w:marRight w:val="0"/>
          <w:marTop w:val="0"/>
          <w:marBottom w:val="0"/>
          <w:divBdr>
            <w:top w:val="none" w:sz="0" w:space="0" w:color="auto"/>
            <w:left w:val="none" w:sz="0" w:space="0" w:color="auto"/>
            <w:bottom w:val="none" w:sz="0" w:space="0" w:color="auto"/>
            <w:right w:val="none" w:sz="0" w:space="0" w:color="auto"/>
          </w:divBdr>
        </w:div>
        <w:div w:id="562453693">
          <w:marLeft w:val="640"/>
          <w:marRight w:val="0"/>
          <w:marTop w:val="0"/>
          <w:marBottom w:val="0"/>
          <w:divBdr>
            <w:top w:val="none" w:sz="0" w:space="0" w:color="auto"/>
            <w:left w:val="none" w:sz="0" w:space="0" w:color="auto"/>
            <w:bottom w:val="none" w:sz="0" w:space="0" w:color="auto"/>
            <w:right w:val="none" w:sz="0" w:space="0" w:color="auto"/>
          </w:divBdr>
        </w:div>
        <w:div w:id="1711570684">
          <w:marLeft w:val="640"/>
          <w:marRight w:val="0"/>
          <w:marTop w:val="0"/>
          <w:marBottom w:val="0"/>
          <w:divBdr>
            <w:top w:val="none" w:sz="0" w:space="0" w:color="auto"/>
            <w:left w:val="none" w:sz="0" w:space="0" w:color="auto"/>
            <w:bottom w:val="none" w:sz="0" w:space="0" w:color="auto"/>
            <w:right w:val="none" w:sz="0" w:space="0" w:color="auto"/>
          </w:divBdr>
        </w:div>
        <w:div w:id="1020426678">
          <w:marLeft w:val="640"/>
          <w:marRight w:val="0"/>
          <w:marTop w:val="0"/>
          <w:marBottom w:val="0"/>
          <w:divBdr>
            <w:top w:val="none" w:sz="0" w:space="0" w:color="auto"/>
            <w:left w:val="none" w:sz="0" w:space="0" w:color="auto"/>
            <w:bottom w:val="none" w:sz="0" w:space="0" w:color="auto"/>
            <w:right w:val="none" w:sz="0" w:space="0" w:color="auto"/>
          </w:divBdr>
        </w:div>
        <w:div w:id="2027632818">
          <w:marLeft w:val="640"/>
          <w:marRight w:val="0"/>
          <w:marTop w:val="0"/>
          <w:marBottom w:val="0"/>
          <w:divBdr>
            <w:top w:val="none" w:sz="0" w:space="0" w:color="auto"/>
            <w:left w:val="none" w:sz="0" w:space="0" w:color="auto"/>
            <w:bottom w:val="none" w:sz="0" w:space="0" w:color="auto"/>
            <w:right w:val="none" w:sz="0" w:space="0" w:color="auto"/>
          </w:divBdr>
        </w:div>
        <w:div w:id="246773121">
          <w:marLeft w:val="640"/>
          <w:marRight w:val="0"/>
          <w:marTop w:val="0"/>
          <w:marBottom w:val="0"/>
          <w:divBdr>
            <w:top w:val="none" w:sz="0" w:space="0" w:color="auto"/>
            <w:left w:val="none" w:sz="0" w:space="0" w:color="auto"/>
            <w:bottom w:val="none" w:sz="0" w:space="0" w:color="auto"/>
            <w:right w:val="none" w:sz="0" w:space="0" w:color="auto"/>
          </w:divBdr>
        </w:div>
        <w:div w:id="33503238">
          <w:marLeft w:val="640"/>
          <w:marRight w:val="0"/>
          <w:marTop w:val="0"/>
          <w:marBottom w:val="0"/>
          <w:divBdr>
            <w:top w:val="none" w:sz="0" w:space="0" w:color="auto"/>
            <w:left w:val="none" w:sz="0" w:space="0" w:color="auto"/>
            <w:bottom w:val="none" w:sz="0" w:space="0" w:color="auto"/>
            <w:right w:val="none" w:sz="0" w:space="0" w:color="auto"/>
          </w:divBdr>
        </w:div>
        <w:div w:id="1281836438">
          <w:marLeft w:val="640"/>
          <w:marRight w:val="0"/>
          <w:marTop w:val="0"/>
          <w:marBottom w:val="0"/>
          <w:divBdr>
            <w:top w:val="none" w:sz="0" w:space="0" w:color="auto"/>
            <w:left w:val="none" w:sz="0" w:space="0" w:color="auto"/>
            <w:bottom w:val="none" w:sz="0" w:space="0" w:color="auto"/>
            <w:right w:val="none" w:sz="0" w:space="0" w:color="auto"/>
          </w:divBdr>
        </w:div>
        <w:div w:id="547764004">
          <w:marLeft w:val="640"/>
          <w:marRight w:val="0"/>
          <w:marTop w:val="0"/>
          <w:marBottom w:val="0"/>
          <w:divBdr>
            <w:top w:val="none" w:sz="0" w:space="0" w:color="auto"/>
            <w:left w:val="none" w:sz="0" w:space="0" w:color="auto"/>
            <w:bottom w:val="none" w:sz="0" w:space="0" w:color="auto"/>
            <w:right w:val="none" w:sz="0" w:space="0" w:color="auto"/>
          </w:divBdr>
        </w:div>
        <w:div w:id="8216511">
          <w:marLeft w:val="640"/>
          <w:marRight w:val="0"/>
          <w:marTop w:val="0"/>
          <w:marBottom w:val="0"/>
          <w:divBdr>
            <w:top w:val="none" w:sz="0" w:space="0" w:color="auto"/>
            <w:left w:val="none" w:sz="0" w:space="0" w:color="auto"/>
            <w:bottom w:val="none" w:sz="0" w:space="0" w:color="auto"/>
            <w:right w:val="none" w:sz="0" w:space="0" w:color="auto"/>
          </w:divBdr>
        </w:div>
        <w:div w:id="1114060605">
          <w:marLeft w:val="640"/>
          <w:marRight w:val="0"/>
          <w:marTop w:val="0"/>
          <w:marBottom w:val="0"/>
          <w:divBdr>
            <w:top w:val="none" w:sz="0" w:space="0" w:color="auto"/>
            <w:left w:val="none" w:sz="0" w:space="0" w:color="auto"/>
            <w:bottom w:val="none" w:sz="0" w:space="0" w:color="auto"/>
            <w:right w:val="none" w:sz="0" w:space="0" w:color="auto"/>
          </w:divBdr>
        </w:div>
        <w:div w:id="1223297870">
          <w:marLeft w:val="640"/>
          <w:marRight w:val="0"/>
          <w:marTop w:val="0"/>
          <w:marBottom w:val="0"/>
          <w:divBdr>
            <w:top w:val="none" w:sz="0" w:space="0" w:color="auto"/>
            <w:left w:val="none" w:sz="0" w:space="0" w:color="auto"/>
            <w:bottom w:val="none" w:sz="0" w:space="0" w:color="auto"/>
            <w:right w:val="none" w:sz="0" w:space="0" w:color="auto"/>
          </w:divBdr>
        </w:div>
        <w:div w:id="833495187">
          <w:marLeft w:val="640"/>
          <w:marRight w:val="0"/>
          <w:marTop w:val="0"/>
          <w:marBottom w:val="0"/>
          <w:divBdr>
            <w:top w:val="none" w:sz="0" w:space="0" w:color="auto"/>
            <w:left w:val="none" w:sz="0" w:space="0" w:color="auto"/>
            <w:bottom w:val="none" w:sz="0" w:space="0" w:color="auto"/>
            <w:right w:val="none" w:sz="0" w:space="0" w:color="auto"/>
          </w:divBdr>
        </w:div>
        <w:div w:id="779952565">
          <w:marLeft w:val="640"/>
          <w:marRight w:val="0"/>
          <w:marTop w:val="0"/>
          <w:marBottom w:val="0"/>
          <w:divBdr>
            <w:top w:val="none" w:sz="0" w:space="0" w:color="auto"/>
            <w:left w:val="none" w:sz="0" w:space="0" w:color="auto"/>
            <w:bottom w:val="none" w:sz="0" w:space="0" w:color="auto"/>
            <w:right w:val="none" w:sz="0" w:space="0" w:color="auto"/>
          </w:divBdr>
        </w:div>
        <w:div w:id="674964900">
          <w:marLeft w:val="640"/>
          <w:marRight w:val="0"/>
          <w:marTop w:val="0"/>
          <w:marBottom w:val="0"/>
          <w:divBdr>
            <w:top w:val="none" w:sz="0" w:space="0" w:color="auto"/>
            <w:left w:val="none" w:sz="0" w:space="0" w:color="auto"/>
            <w:bottom w:val="none" w:sz="0" w:space="0" w:color="auto"/>
            <w:right w:val="none" w:sz="0" w:space="0" w:color="auto"/>
          </w:divBdr>
        </w:div>
        <w:div w:id="105657491">
          <w:marLeft w:val="640"/>
          <w:marRight w:val="0"/>
          <w:marTop w:val="0"/>
          <w:marBottom w:val="0"/>
          <w:divBdr>
            <w:top w:val="none" w:sz="0" w:space="0" w:color="auto"/>
            <w:left w:val="none" w:sz="0" w:space="0" w:color="auto"/>
            <w:bottom w:val="none" w:sz="0" w:space="0" w:color="auto"/>
            <w:right w:val="none" w:sz="0" w:space="0" w:color="auto"/>
          </w:divBdr>
        </w:div>
        <w:div w:id="244339711">
          <w:marLeft w:val="640"/>
          <w:marRight w:val="0"/>
          <w:marTop w:val="0"/>
          <w:marBottom w:val="0"/>
          <w:divBdr>
            <w:top w:val="none" w:sz="0" w:space="0" w:color="auto"/>
            <w:left w:val="none" w:sz="0" w:space="0" w:color="auto"/>
            <w:bottom w:val="none" w:sz="0" w:space="0" w:color="auto"/>
            <w:right w:val="none" w:sz="0" w:space="0" w:color="auto"/>
          </w:divBdr>
        </w:div>
        <w:div w:id="143274987">
          <w:marLeft w:val="640"/>
          <w:marRight w:val="0"/>
          <w:marTop w:val="0"/>
          <w:marBottom w:val="0"/>
          <w:divBdr>
            <w:top w:val="none" w:sz="0" w:space="0" w:color="auto"/>
            <w:left w:val="none" w:sz="0" w:space="0" w:color="auto"/>
            <w:bottom w:val="none" w:sz="0" w:space="0" w:color="auto"/>
            <w:right w:val="none" w:sz="0" w:space="0" w:color="auto"/>
          </w:divBdr>
        </w:div>
        <w:div w:id="1355961683">
          <w:marLeft w:val="640"/>
          <w:marRight w:val="0"/>
          <w:marTop w:val="0"/>
          <w:marBottom w:val="0"/>
          <w:divBdr>
            <w:top w:val="none" w:sz="0" w:space="0" w:color="auto"/>
            <w:left w:val="none" w:sz="0" w:space="0" w:color="auto"/>
            <w:bottom w:val="none" w:sz="0" w:space="0" w:color="auto"/>
            <w:right w:val="none" w:sz="0" w:space="0" w:color="auto"/>
          </w:divBdr>
        </w:div>
        <w:div w:id="1899365573">
          <w:marLeft w:val="640"/>
          <w:marRight w:val="0"/>
          <w:marTop w:val="0"/>
          <w:marBottom w:val="0"/>
          <w:divBdr>
            <w:top w:val="none" w:sz="0" w:space="0" w:color="auto"/>
            <w:left w:val="none" w:sz="0" w:space="0" w:color="auto"/>
            <w:bottom w:val="none" w:sz="0" w:space="0" w:color="auto"/>
            <w:right w:val="none" w:sz="0" w:space="0" w:color="auto"/>
          </w:divBdr>
        </w:div>
        <w:div w:id="122577920">
          <w:marLeft w:val="640"/>
          <w:marRight w:val="0"/>
          <w:marTop w:val="0"/>
          <w:marBottom w:val="0"/>
          <w:divBdr>
            <w:top w:val="none" w:sz="0" w:space="0" w:color="auto"/>
            <w:left w:val="none" w:sz="0" w:space="0" w:color="auto"/>
            <w:bottom w:val="none" w:sz="0" w:space="0" w:color="auto"/>
            <w:right w:val="none" w:sz="0" w:space="0" w:color="auto"/>
          </w:divBdr>
        </w:div>
        <w:div w:id="161239541">
          <w:marLeft w:val="640"/>
          <w:marRight w:val="0"/>
          <w:marTop w:val="0"/>
          <w:marBottom w:val="0"/>
          <w:divBdr>
            <w:top w:val="none" w:sz="0" w:space="0" w:color="auto"/>
            <w:left w:val="none" w:sz="0" w:space="0" w:color="auto"/>
            <w:bottom w:val="none" w:sz="0" w:space="0" w:color="auto"/>
            <w:right w:val="none" w:sz="0" w:space="0" w:color="auto"/>
          </w:divBdr>
        </w:div>
        <w:div w:id="1087001346">
          <w:marLeft w:val="640"/>
          <w:marRight w:val="0"/>
          <w:marTop w:val="0"/>
          <w:marBottom w:val="0"/>
          <w:divBdr>
            <w:top w:val="none" w:sz="0" w:space="0" w:color="auto"/>
            <w:left w:val="none" w:sz="0" w:space="0" w:color="auto"/>
            <w:bottom w:val="none" w:sz="0" w:space="0" w:color="auto"/>
            <w:right w:val="none" w:sz="0" w:space="0" w:color="auto"/>
          </w:divBdr>
        </w:div>
        <w:div w:id="245041521">
          <w:marLeft w:val="640"/>
          <w:marRight w:val="0"/>
          <w:marTop w:val="0"/>
          <w:marBottom w:val="0"/>
          <w:divBdr>
            <w:top w:val="none" w:sz="0" w:space="0" w:color="auto"/>
            <w:left w:val="none" w:sz="0" w:space="0" w:color="auto"/>
            <w:bottom w:val="none" w:sz="0" w:space="0" w:color="auto"/>
            <w:right w:val="none" w:sz="0" w:space="0" w:color="auto"/>
          </w:divBdr>
        </w:div>
        <w:div w:id="1296986522">
          <w:marLeft w:val="640"/>
          <w:marRight w:val="0"/>
          <w:marTop w:val="0"/>
          <w:marBottom w:val="0"/>
          <w:divBdr>
            <w:top w:val="none" w:sz="0" w:space="0" w:color="auto"/>
            <w:left w:val="none" w:sz="0" w:space="0" w:color="auto"/>
            <w:bottom w:val="none" w:sz="0" w:space="0" w:color="auto"/>
            <w:right w:val="none" w:sz="0" w:space="0" w:color="auto"/>
          </w:divBdr>
        </w:div>
        <w:div w:id="1029992819">
          <w:marLeft w:val="640"/>
          <w:marRight w:val="0"/>
          <w:marTop w:val="0"/>
          <w:marBottom w:val="0"/>
          <w:divBdr>
            <w:top w:val="none" w:sz="0" w:space="0" w:color="auto"/>
            <w:left w:val="none" w:sz="0" w:space="0" w:color="auto"/>
            <w:bottom w:val="none" w:sz="0" w:space="0" w:color="auto"/>
            <w:right w:val="none" w:sz="0" w:space="0" w:color="auto"/>
          </w:divBdr>
        </w:div>
        <w:div w:id="1980498535">
          <w:marLeft w:val="640"/>
          <w:marRight w:val="0"/>
          <w:marTop w:val="0"/>
          <w:marBottom w:val="0"/>
          <w:divBdr>
            <w:top w:val="none" w:sz="0" w:space="0" w:color="auto"/>
            <w:left w:val="none" w:sz="0" w:space="0" w:color="auto"/>
            <w:bottom w:val="none" w:sz="0" w:space="0" w:color="auto"/>
            <w:right w:val="none" w:sz="0" w:space="0" w:color="auto"/>
          </w:divBdr>
        </w:div>
        <w:div w:id="634915126">
          <w:marLeft w:val="640"/>
          <w:marRight w:val="0"/>
          <w:marTop w:val="0"/>
          <w:marBottom w:val="0"/>
          <w:divBdr>
            <w:top w:val="none" w:sz="0" w:space="0" w:color="auto"/>
            <w:left w:val="none" w:sz="0" w:space="0" w:color="auto"/>
            <w:bottom w:val="none" w:sz="0" w:space="0" w:color="auto"/>
            <w:right w:val="none" w:sz="0" w:space="0" w:color="auto"/>
          </w:divBdr>
        </w:div>
        <w:div w:id="2030402276">
          <w:marLeft w:val="640"/>
          <w:marRight w:val="0"/>
          <w:marTop w:val="0"/>
          <w:marBottom w:val="0"/>
          <w:divBdr>
            <w:top w:val="none" w:sz="0" w:space="0" w:color="auto"/>
            <w:left w:val="none" w:sz="0" w:space="0" w:color="auto"/>
            <w:bottom w:val="none" w:sz="0" w:space="0" w:color="auto"/>
            <w:right w:val="none" w:sz="0" w:space="0" w:color="auto"/>
          </w:divBdr>
        </w:div>
        <w:div w:id="952663979">
          <w:marLeft w:val="640"/>
          <w:marRight w:val="0"/>
          <w:marTop w:val="0"/>
          <w:marBottom w:val="0"/>
          <w:divBdr>
            <w:top w:val="none" w:sz="0" w:space="0" w:color="auto"/>
            <w:left w:val="none" w:sz="0" w:space="0" w:color="auto"/>
            <w:bottom w:val="none" w:sz="0" w:space="0" w:color="auto"/>
            <w:right w:val="none" w:sz="0" w:space="0" w:color="auto"/>
          </w:divBdr>
        </w:div>
        <w:div w:id="2002419360">
          <w:marLeft w:val="640"/>
          <w:marRight w:val="0"/>
          <w:marTop w:val="0"/>
          <w:marBottom w:val="0"/>
          <w:divBdr>
            <w:top w:val="none" w:sz="0" w:space="0" w:color="auto"/>
            <w:left w:val="none" w:sz="0" w:space="0" w:color="auto"/>
            <w:bottom w:val="none" w:sz="0" w:space="0" w:color="auto"/>
            <w:right w:val="none" w:sz="0" w:space="0" w:color="auto"/>
          </w:divBdr>
        </w:div>
        <w:div w:id="1528642695">
          <w:marLeft w:val="640"/>
          <w:marRight w:val="0"/>
          <w:marTop w:val="0"/>
          <w:marBottom w:val="0"/>
          <w:divBdr>
            <w:top w:val="none" w:sz="0" w:space="0" w:color="auto"/>
            <w:left w:val="none" w:sz="0" w:space="0" w:color="auto"/>
            <w:bottom w:val="none" w:sz="0" w:space="0" w:color="auto"/>
            <w:right w:val="none" w:sz="0" w:space="0" w:color="auto"/>
          </w:divBdr>
        </w:div>
        <w:div w:id="650673426">
          <w:marLeft w:val="640"/>
          <w:marRight w:val="0"/>
          <w:marTop w:val="0"/>
          <w:marBottom w:val="0"/>
          <w:divBdr>
            <w:top w:val="none" w:sz="0" w:space="0" w:color="auto"/>
            <w:left w:val="none" w:sz="0" w:space="0" w:color="auto"/>
            <w:bottom w:val="none" w:sz="0" w:space="0" w:color="auto"/>
            <w:right w:val="none" w:sz="0" w:space="0" w:color="auto"/>
          </w:divBdr>
        </w:div>
        <w:div w:id="1438601153">
          <w:marLeft w:val="640"/>
          <w:marRight w:val="0"/>
          <w:marTop w:val="0"/>
          <w:marBottom w:val="0"/>
          <w:divBdr>
            <w:top w:val="none" w:sz="0" w:space="0" w:color="auto"/>
            <w:left w:val="none" w:sz="0" w:space="0" w:color="auto"/>
            <w:bottom w:val="none" w:sz="0" w:space="0" w:color="auto"/>
            <w:right w:val="none" w:sz="0" w:space="0" w:color="auto"/>
          </w:divBdr>
        </w:div>
        <w:div w:id="1037270344">
          <w:marLeft w:val="640"/>
          <w:marRight w:val="0"/>
          <w:marTop w:val="0"/>
          <w:marBottom w:val="0"/>
          <w:divBdr>
            <w:top w:val="none" w:sz="0" w:space="0" w:color="auto"/>
            <w:left w:val="none" w:sz="0" w:space="0" w:color="auto"/>
            <w:bottom w:val="none" w:sz="0" w:space="0" w:color="auto"/>
            <w:right w:val="none" w:sz="0" w:space="0" w:color="auto"/>
          </w:divBdr>
        </w:div>
        <w:div w:id="1495140812">
          <w:marLeft w:val="640"/>
          <w:marRight w:val="0"/>
          <w:marTop w:val="0"/>
          <w:marBottom w:val="0"/>
          <w:divBdr>
            <w:top w:val="none" w:sz="0" w:space="0" w:color="auto"/>
            <w:left w:val="none" w:sz="0" w:space="0" w:color="auto"/>
            <w:bottom w:val="none" w:sz="0" w:space="0" w:color="auto"/>
            <w:right w:val="none" w:sz="0" w:space="0" w:color="auto"/>
          </w:divBdr>
        </w:div>
        <w:div w:id="1641768509">
          <w:marLeft w:val="640"/>
          <w:marRight w:val="0"/>
          <w:marTop w:val="0"/>
          <w:marBottom w:val="0"/>
          <w:divBdr>
            <w:top w:val="none" w:sz="0" w:space="0" w:color="auto"/>
            <w:left w:val="none" w:sz="0" w:space="0" w:color="auto"/>
            <w:bottom w:val="none" w:sz="0" w:space="0" w:color="auto"/>
            <w:right w:val="none" w:sz="0" w:space="0" w:color="auto"/>
          </w:divBdr>
        </w:div>
        <w:div w:id="1176001454">
          <w:marLeft w:val="640"/>
          <w:marRight w:val="0"/>
          <w:marTop w:val="0"/>
          <w:marBottom w:val="0"/>
          <w:divBdr>
            <w:top w:val="none" w:sz="0" w:space="0" w:color="auto"/>
            <w:left w:val="none" w:sz="0" w:space="0" w:color="auto"/>
            <w:bottom w:val="none" w:sz="0" w:space="0" w:color="auto"/>
            <w:right w:val="none" w:sz="0" w:space="0" w:color="auto"/>
          </w:divBdr>
        </w:div>
        <w:div w:id="1121651770">
          <w:marLeft w:val="640"/>
          <w:marRight w:val="0"/>
          <w:marTop w:val="0"/>
          <w:marBottom w:val="0"/>
          <w:divBdr>
            <w:top w:val="none" w:sz="0" w:space="0" w:color="auto"/>
            <w:left w:val="none" w:sz="0" w:space="0" w:color="auto"/>
            <w:bottom w:val="none" w:sz="0" w:space="0" w:color="auto"/>
            <w:right w:val="none" w:sz="0" w:space="0" w:color="auto"/>
          </w:divBdr>
        </w:div>
        <w:div w:id="299963410">
          <w:marLeft w:val="640"/>
          <w:marRight w:val="0"/>
          <w:marTop w:val="0"/>
          <w:marBottom w:val="0"/>
          <w:divBdr>
            <w:top w:val="none" w:sz="0" w:space="0" w:color="auto"/>
            <w:left w:val="none" w:sz="0" w:space="0" w:color="auto"/>
            <w:bottom w:val="none" w:sz="0" w:space="0" w:color="auto"/>
            <w:right w:val="none" w:sz="0" w:space="0" w:color="auto"/>
          </w:divBdr>
        </w:div>
        <w:div w:id="2051759080">
          <w:marLeft w:val="640"/>
          <w:marRight w:val="0"/>
          <w:marTop w:val="0"/>
          <w:marBottom w:val="0"/>
          <w:divBdr>
            <w:top w:val="none" w:sz="0" w:space="0" w:color="auto"/>
            <w:left w:val="none" w:sz="0" w:space="0" w:color="auto"/>
            <w:bottom w:val="none" w:sz="0" w:space="0" w:color="auto"/>
            <w:right w:val="none" w:sz="0" w:space="0" w:color="auto"/>
          </w:divBdr>
        </w:div>
        <w:div w:id="1749306655">
          <w:marLeft w:val="640"/>
          <w:marRight w:val="0"/>
          <w:marTop w:val="0"/>
          <w:marBottom w:val="0"/>
          <w:divBdr>
            <w:top w:val="none" w:sz="0" w:space="0" w:color="auto"/>
            <w:left w:val="none" w:sz="0" w:space="0" w:color="auto"/>
            <w:bottom w:val="none" w:sz="0" w:space="0" w:color="auto"/>
            <w:right w:val="none" w:sz="0" w:space="0" w:color="auto"/>
          </w:divBdr>
        </w:div>
        <w:div w:id="802310833">
          <w:marLeft w:val="640"/>
          <w:marRight w:val="0"/>
          <w:marTop w:val="0"/>
          <w:marBottom w:val="0"/>
          <w:divBdr>
            <w:top w:val="none" w:sz="0" w:space="0" w:color="auto"/>
            <w:left w:val="none" w:sz="0" w:space="0" w:color="auto"/>
            <w:bottom w:val="none" w:sz="0" w:space="0" w:color="auto"/>
            <w:right w:val="none" w:sz="0" w:space="0" w:color="auto"/>
          </w:divBdr>
        </w:div>
        <w:div w:id="150146775">
          <w:marLeft w:val="640"/>
          <w:marRight w:val="0"/>
          <w:marTop w:val="0"/>
          <w:marBottom w:val="0"/>
          <w:divBdr>
            <w:top w:val="none" w:sz="0" w:space="0" w:color="auto"/>
            <w:left w:val="none" w:sz="0" w:space="0" w:color="auto"/>
            <w:bottom w:val="none" w:sz="0" w:space="0" w:color="auto"/>
            <w:right w:val="none" w:sz="0" w:space="0" w:color="auto"/>
          </w:divBdr>
        </w:div>
        <w:div w:id="1444886788">
          <w:marLeft w:val="640"/>
          <w:marRight w:val="0"/>
          <w:marTop w:val="0"/>
          <w:marBottom w:val="0"/>
          <w:divBdr>
            <w:top w:val="none" w:sz="0" w:space="0" w:color="auto"/>
            <w:left w:val="none" w:sz="0" w:space="0" w:color="auto"/>
            <w:bottom w:val="none" w:sz="0" w:space="0" w:color="auto"/>
            <w:right w:val="none" w:sz="0" w:space="0" w:color="auto"/>
          </w:divBdr>
        </w:div>
        <w:div w:id="1928953330">
          <w:marLeft w:val="640"/>
          <w:marRight w:val="0"/>
          <w:marTop w:val="0"/>
          <w:marBottom w:val="0"/>
          <w:divBdr>
            <w:top w:val="none" w:sz="0" w:space="0" w:color="auto"/>
            <w:left w:val="none" w:sz="0" w:space="0" w:color="auto"/>
            <w:bottom w:val="none" w:sz="0" w:space="0" w:color="auto"/>
            <w:right w:val="none" w:sz="0" w:space="0" w:color="auto"/>
          </w:divBdr>
        </w:div>
        <w:div w:id="1355889105">
          <w:marLeft w:val="640"/>
          <w:marRight w:val="0"/>
          <w:marTop w:val="0"/>
          <w:marBottom w:val="0"/>
          <w:divBdr>
            <w:top w:val="none" w:sz="0" w:space="0" w:color="auto"/>
            <w:left w:val="none" w:sz="0" w:space="0" w:color="auto"/>
            <w:bottom w:val="none" w:sz="0" w:space="0" w:color="auto"/>
            <w:right w:val="none" w:sz="0" w:space="0" w:color="auto"/>
          </w:divBdr>
        </w:div>
        <w:div w:id="422343540">
          <w:marLeft w:val="640"/>
          <w:marRight w:val="0"/>
          <w:marTop w:val="0"/>
          <w:marBottom w:val="0"/>
          <w:divBdr>
            <w:top w:val="none" w:sz="0" w:space="0" w:color="auto"/>
            <w:left w:val="none" w:sz="0" w:space="0" w:color="auto"/>
            <w:bottom w:val="none" w:sz="0" w:space="0" w:color="auto"/>
            <w:right w:val="none" w:sz="0" w:space="0" w:color="auto"/>
          </w:divBdr>
        </w:div>
        <w:div w:id="1258518535">
          <w:marLeft w:val="640"/>
          <w:marRight w:val="0"/>
          <w:marTop w:val="0"/>
          <w:marBottom w:val="0"/>
          <w:divBdr>
            <w:top w:val="none" w:sz="0" w:space="0" w:color="auto"/>
            <w:left w:val="none" w:sz="0" w:space="0" w:color="auto"/>
            <w:bottom w:val="none" w:sz="0" w:space="0" w:color="auto"/>
            <w:right w:val="none" w:sz="0" w:space="0" w:color="auto"/>
          </w:divBdr>
        </w:div>
        <w:div w:id="1047950538">
          <w:marLeft w:val="640"/>
          <w:marRight w:val="0"/>
          <w:marTop w:val="0"/>
          <w:marBottom w:val="0"/>
          <w:divBdr>
            <w:top w:val="none" w:sz="0" w:space="0" w:color="auto"/>
            <w:left w:val="none" w:sz="0" w:space="0" w:color="auto"/>
            <w:bottom w:val="none" w:sz="0" w:space="0" w:color="auto"/>
            <w:right w:val="none" w:sz="0" w:space="0" w:color="auto"/>
          </w:divBdr>
        </w:div>
        <w:div w:id="150484561">
          <w:marLeft w:val="640"/>
          <w:marRight w:val="0"/>
          <w:marTop w:val="0"/>
          <w:marBottom w:val="0"/>
          <w:divBdr>
            <w:top w:val="none" w:sz="0" w:space="0" w:color="auto"/>
            <w:left w:val="none" w:sz="0" w:space="0" w:color="auto"/>
            <w:bottom w:val="none" w:sz="0" w:space="0" w:color="auto"/>
            <w:right w:val="none" w:sz="0" w:space="0" w:color="auto"/>
          </w:divBdr>
        </w:div>
        <w:div w:id="1194461188">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61197393">
      <w:bodyDiv w:val="1"/>
      <w:marLeft w:val="0"/>
      <w:marRight w:val="0"/>
      <w:marTop w:val="0"/>
      <w:marBottom w:val="0"/>
      <w:divBdr>
        <w:top w:val="none" w:sz="0" w:space="0" w:color="auto"/>
        <w:left w:val="none" w:sz="0" w:space="0" w:color="auto"/>
        <w:bottom w:val="none" w:sz="0" w:space="0" w:color="auto"/>
        <w:right w:val="none" w:sz="0" w:space="0" w:color="auto"/>
      </w:divBdr>
      <w:divsChild>
        <w:div w:id="842941648">
          <w:marLeft w:val="640"/>
          <w:marRight w:val="0"/>
          <w:marTop w:val="0"/>
          <w:marBottom w:val="0"/>
          <w:divBdr>
            <w:top w:val="none" w:sz="0" w:space="0" w:color="auto"/>
            <w:left w:val="none" w:sz="0" w:space="0" w:color="auto"/>
            <w:bottom w:val="none" w:sz="0" w:space="0" w:color="auto"/>
            <w:right w:val="none" w:sz="0" w:space="0" w:color="auto"/>
          </w:divBdr>
        </w:div>
        <w:div w:id="90903320">
          <w:marLeft w:val="640"/>
          <w:marRight w:val="0"/>
          <w:marTop w:val="0"/>
          <w:marBottom w:val="0"/>
          <w:divBdr>
            <w:top w:val="none" w:sz="0" w:space="0" w:color="auto"/>
            <w:left w:val="none" w:sz="0" w:space="0" w:color="auto"/>
            <w:bottom w:val="none" w:sz="0" w:space="0" w:color="auto"/>
            <w:right w:val="none" w:sz="0" w:space="0" w:color="auto"/>
          </w:divBdr>
        </w:div>
        <w:div w:id="466706813">
          <w:marLeft w:val="640"/>
          <w:marRight w:val="0"/>
          <w:marTop w:val="0"/>
          <w:marBottom w:val="0"/>
          <w:divBdr>
            <w:top w:val="none" w:sz="0" w:space="0" w:color="auto"/>
            <w:left w:val="none" w:sz="0" w:space="0" w:color="auto"/>
            <w:bottom w:val="none" w:sz="0" w:space="0" w:color="auto"/>
            <w:right w:val="none" w:sz="0" w:space="0" w:color="auto"/>
          </w:divBdr>
        </w:div>
        <w:div w:id="315841782">
          <w:marLeft w:val="640"/>
          <w:marRight w:val="0"/>
          <w:marTop w:val="0"/>
          <w:marBottom w:val="0"/>
          <w:divBdr>
            <w:top w:val="none" w:sz="0" w:space="0" w:color="auto"/>
            <w:left w:val="none" w:sz="0" w:space="0" w:color="auto"/>
            <w:bottom w:val="none" w:sz="0" w:space="0" w:color="auto"/>
            <w:right w:val="none" w:sz="0" w:space="0" w:color="auto"/>
          </w:divBdr>
        </w:div>
        <w:div w:id="1806121554">
          <w:marLeft w:val="640"/>
          <w:marRight w:val="0"/>
          <w:marTop w:val="0"/>
          <w:marBottom w:val="0"/>
          <w:divBdr>
            <w:top w:val="none" w:sz="0" w:space="0" w:color="auto"/>
            <w:left w:val="none" w:sz="0" w:space="0" w:color="auto"/>
            <w:bottom w:val="none" w:sz="0" w:space="0" w:color="auto"/>
            <w:right w:val="none" w:sz="0" w:space="0" w:color="auto"/>
          </w:divBdr>
        </w:div>
        <w:div w:id="1738280424">
          <w:marLeft w:val="640"/>
          <w:marRight w:val="0"/>
          <w:marTop w:val="0"/>
          <w:marBottom w:val="0"/>
          <w:divBdr>
            <w:top w:val="none" w:sz="0" w:space="0" w:color="auto"/>
            <w:left w:val="none" w:sz="0" w:space="0" w:color="auto"/>
            <w:bottom w:val="none" w:sz="0" w:space="0" w:color="auto"/>
            <w:right w:val="none" w:sz="0" w:space="0" w:color="auto"/>
          </w:divBdr>
        </w:div>
        <w:div w:id="2076664296">
          <w:marLeft w:val="640"/>
          <w:marRight w:val="0"/>
          <w:marTop w:val="0"/>
          <w:marBottom w:val="0"/>
          <w:divBdr>
            <w:top w:val="none" w:sz="0" w:space="0" w:color="auto"/>
            <w:left w:val="none" w:sz="0" w:space="0" w:color="auto"/>
            <w:bottom w:val="none" w:sz="0" w:space="0" w:color="auto"/>
            <w:right w:val="none" w:sz="0" w:space="0" w:color="auto"/>
          </w:divBdr>
        </w:div>
        <w:div w:id="481049474">
          <w:marLeft w:val="640"/>
          <w:marRight w:val="0"/>
          <w:marTop w:val="0"/>
          <w:marBottom w:val="0"/>
          <w:divBdr>
            <w:top w:val="none" w:sz="0" w:space="0" w:color="auto"/>
            <w:left w:val="none" w:sz="0" w:space="0" w:color="auto"/>
            <w:bottom w:val="none" w:sz="0" w:space="0" w:color="auto"/>
            <w:right w:val="none" w:sz="0" w:space="0" w:color="auto"/>
          </w:divBdr>
        </w:div>
        <w:div w:id="334959297">
          <w:marLeft w:val="640"/>
          <w:marRight w:val="0"/>
          <w:marTop w:val="0"/>
          <w:marBottom w:val="0"/>
          <w:divBdr>
            <w:top w:val="none" w:sz="0" w:space="0" w:color="auto"/>
            <w:left w:val="none" w:sz="0" w:space="0" w:color="auto"/>
            <w:bottom w:val="none" w:sz="0" w:space="0" w:color="auto"/>
            <w:right w:val="none" w:sz="0" w:space="0" w:color="auto"/>
          </w:divBdr>
        </w:div>
        <w:div w:id="311643838">
          <w:marLeft w:val="640"/>
          <w:marRight w:val="0"/>
          <w:marTop w:val="0"/>
          <w:marBottom w:val="0"/>
          <w:divBdr>
            <w:top w:val="none" w:sz="0" w:space="0" w:color="auto"/>
            <w:left w:val="none" w:sz="0" w:space="0" w:color="auto"/>
            <w:bottom w:val="none" w:sz="0" w:space="0" w:color="auto"/>
            <w:right w:val="none" w:sz="0" w:space="0" w:color="auto"/>
          </w:divBdr>
        </w:div>
        <w:div w:id="2092265852">
          <w:marLeft w:val="640"/>
          <w:marRight w:val="0"/>
          <w:marTop w:val="0"/>
          <w:marBottom w:val="0"/>
          <w:divBdr>
            <w:top w:val="none" w:sz="0" w:space="0" w:color="auto"/>
            <w:left w:val="none" w:sz="0" w:space="0" w:color="auto"/>
            <w:bottom w:val="none" w:sz="0" w:space="0" w:color="auto"/>
            <w:right w:val="none" w:sz="0" w:space="0" w:color="auto"/>
          </w:divBdr>
        </w:div>
        <w:div w:id="989602993">
          <w:marLeft w:val="640"/>
          <w:marRight w:val="0"/>
          <w:marTop w:val="0"/>
          <w:marBottom w:val="0"/>
          <w:divBdr>
            <w:top w:val="none" w:sz="0" w:space="0" w:color="auto"/>
            <w:left w:val="none" w:sz="0" w:space="0" w:color="auto"/>
            <w:bottom w:val="none" w:sz="0" w:space="0" w:color="auto"/>
            <w:right w:val="none" w:sz="0" w:space="0" w:color="auto"/>
          </w:divBdr>
        </w:div>
        <w:div w:id="916211479">
          <w:marLeft w:val="640"/>
          <w:marRight w:val="0"/>
          <w:marTop w:val="0"/>
          <w:marBottom w:val="0"/>
          <w:divBdr>
            <w:top w:val="none" w:sz="0" w:space="0" w:color="auto"/>
            <w:left w:val="none" w:sz="0" w:space="0" w:color="auto"/>
            <w:bottom w:val="none" w:sz="0" w:space="0" w:color="auto"/>
            <w:right w:val="none" w:sz="0" w:space="0" w:color="auto"/>
          </w:divBdr>
        </w:div>
        <w:div w:id="1435710612">
          <w:marLeft w:val="640"/>
          <w:marRight w:val="0"/>
          <w:marTop w:val="0"/>
          <w:marBottom w:val="0"/>
          <w:divBdr>
            <w:top w:val="none" w:sz="0" w:space="0" w:color="auto"/>
            <w:left w:val="none" w:sz="0" w:space="0" w:color="auto"/>
            <w:bottom w:val="none" w:sz="0" w:space="0" w:color="auto"/>
            <w:right w:val="none" w:sz="0" w:space="0" w:color="auto"/>
          </w:divBdr>
        </w:div>
        <w:div w:id="510073948">
          <w:marLeft w:val="640"/>
          <w:marRight w:val="0"/>
          <w:marTop w:val="0"/>
          <w:marBottom w:val="0"/>
          <w:divBdr>
            <w:top w:val="none" w:sz="0" w:space="0" w:color="auto"/>
            <w:left w:val="none" w:sz="0" w:space="0" w:color="auto"/>
            <w:bottom w:val="none" w:sz="0" w:space="0" w:color="auto"/>
            <w:right w:val="none" w:sz="0" w:space="0" w:color="auto"/>
          </w:divBdr>
        </w:div>
        <w:div w:id="395978522">
          <w:marLeft w:val="640"/>
          <w:marRight w:val="0"/>
          <w:marTop w:val="0"/>
          <w:marBottom w:val="0"/>
          <w:divBdr>
            <w:top w:val="none" w:sz="0" w:space="0" w:color="auto"/>
            <w:left w:val="none" w:sz="0" w:space="0" w:color="auto"/>
            <w:bottom w:val="none" w:sz="0" w:space="0" w:color="auto"/>
            <w:right w:val="none" w:sz="0" w:space="0" w:color="auto"/>
          </w:divBdr>
        </w:div>
        <w:div w:id="560411795">
          <w:marLeft w:val="640"/>
          <w:marRight w:val="0"/>
          <w:marTop w:val="0"/>
          <w:marBottom w:val="0"/>
          <w:divBdr>
            <w:top w:val="none" w:sz="0" w:space="0" w:color="auto"/>
            <w:left w:val="none" w:sz="0" w:space="0" w:color="auto"/>
            <w:bottom w:val="none" w:sz="0" w:space="0" w:color="auto"/>
            <w:right w:val="none" w:sz="0" w:space="0" w:color="auto"/>
          </w:divBdr>
        </w:div>
        <w:div w:id="2050062465">
          <w:marLeft w:val="640"/>
          <w:marRight w:val="0"/>
          <w:marTop w:val="0"/>
          <w:marBottom w:val="0"/>
          <w:divBdr>
            <w:top w:val="none" w:sz="0" w:space="0" w:color="auto"/>
            <w:left w:val="none" w:sz="0" w:space="0" w:color="auto"/>
            <w:bottom w:val="none" w:sz="0" w:space="0" w:color="auto"/>
            <w:right w:val="none" w:sz="0" w:space="0" w:color="auto"/>
          </w:divBdr>
        </w:div>
        <w:div w:id="173498439">
          <w:marLeft w:val="640"/>
          <w:marRight w:val="0"/>
          <w:marTop w:val="0"/>
          <w:marBottom w:val="0"/>
          <w:divBdr>
            <w:top w:val="none" w:sz="0" w:space="0" w:color="auto"/>
            <w:left w:val="none" w:sz="0" w:space="0" w:color="auto"/>
            <w:bottom w:val="none" w:sz="0" w:space="0" w:color="auto"/>
            <w:right w:val="none" w:sz="0" w:space="0" w:color="auto"/>
          </w:divBdr>
        </w:div>
        <w:div w:id="592976207">
          <w:marLeft w:val="640"/>
          <w:marRight w:val="0"/>
          <w:marTop w:val="0"/>
          <w:marBottom w:val="0"/>
          <w:divBdr>
            <w:top w:val="none" w:sz="0" w:space="0" w:color="auto"/>
            <w:left w:val="none" w:sz="0" w:space="0" w:color="auto"/>
            <w:bottom w:val="none" w:sz="0" w:space="0" w:color="auto"/>
            <w:right w:val="none" w:sz="0" w:space="0" w:color="auto"/>
          </w:divBdr>
        </w:div>
        <w:div w:id="12534780">
          <w:marLeft w:val="640"/>
          <w:marRight w:val="0"/>
          <w:marTop w:val="0"/>
          <w:marBottom w:val="0"/>
          <w:divBdr>
            <w:top w:val="none" w:sz="0" w:space="0" w:color="auto"/>
            <w:left w:val="none" w:sz="0" w:space="0" w:color="auto"/>
            <w:bottom w:val="none" w:sz="0" w:space="0" w:color="auto"/>
            <w:right w:val="none" w:sz="0" w:space="0" w:color="auto"/>
          </w:divBdr>
        </w:div>
        <w:div w:id="1165050892">
          <w:marLeft w:val="640"/>
          <w:marRight w:val="0"/>
          <w:marTop w:val="0"/>
          <w:marBottom w:val="0"/>
          <w:divBdr>
            <w:top w:val="none" w:sz="0" w:space="0" w:color="auto"/>
            <w:left w:val="none" w:sz="0" w:space="0" w:color="auto"/>
            <w:bottom w:val="none" w:sz="0" w:space="0" w:color="auto"/>
            <w:right w:val="none" w:sz="0" w:space="0" w:color="auto"/>
          </w:divBdr>
        </w:div>
        <w:div w:id="655181179">
          <w:marLeft w:val="640"/>
          <w:marRight w:val="0"/>
          <w:marTop w:val="0"/>
          <w:marBottom w:val="0"/>
          <w:divBdr>
            <w:top w:val="none" w:sz="0" w:space="0" w:color="auto"/>
            <w:left w:val="none" w:sz="0" w:space="0" w:color="auto"/>
            <w:bottom w:val="none" w:sz="0" w:space="0" w:color="auto"/>
            <w:right w:val="none" w:sz="0" w:space="0" w:color="auto"/>
          </w:divBdr>
        </w:div>
        <w:div w:id="335966326">
          <w:marLeft w:val="640"/>
          <w:marRight w:val="0"/>
          <w:marTop w:val="0"/>
          <w:marBottom w:val="0"/>
          <w:divBdr>
            <w:top w:val="none" w:sz="0" w:space="0" w:color="auto"/>
            <w:left w:val="none" w:sz="0" w:space="0" w:color="auto"/>
            <w:bottom w:val="none" w:sz="0" w:space="0" w:color="auto"/>
            <w:right w:val="none" w:sz="0" w:space="0" w:color="auto"/>
          </w:divBdr>
        </w:div>
        <w:div w:id="1998923131">
          <w:marLeft w:val="640"/>
          <w:marRight w:val="0"/>
          <w:marTop w:val="0"/>
          <w:marBottom w:val="0"/>
          <w:divBdr>
            <w:top w:val="none" w:sz="0" w:space="0" w:color="auto"/>
            <w:left w:val="none" w:sz="0" w:space="0" w:color="auto"/>
            <w:bottom w:val="none" w:sz="0" w:space="0" w:color="auto"/>
            <w:right w:val="none" w:sz="0" w:space="0" w:color="auto"/>
          </w:divBdr>
        </w:div>
        <w:div w:id="1905291078">
          <w:marLeft w:val="640"/>
          <w:marRight w:val="0"/>
          <w:marTop w:val="0"/>
          <w:marBottom w:val="0"/>
          <w:divBdr>
            <w:top w:val="none" w:sz="0" w:space="0" w:color="auto"/>
            <w:left w:val="none" w:sz="0" w:space="0" w:color="auto"/>
            <w:bottom w:val="none" w:sz="0" w:space="0" w:color="auto"/>
            <w:right w:val="none" w:sz="0" w:space="0" w:color="auto"/>
          </w:divBdr>
        </w:div>
        <w:div w:id="112216637">
          <w:marLeft w:val="640"/>
          <w:marRight w:val="0"/>
          <w:marTop w:val="0"/>
          <w:marBottom w:val="0"/>
          <w:divBdr>
            <w:top w:val="none" w:sz="0" w:space="0" w:color="auto"/>
            <w:left w:val="none" w:sz="0" w:space="0" w:color="auto"/>
            <w:bottom w:val="none" w:sz="0" w:space="0" w:color="auto"/>
            <w:right w:val="none" w:sz="0" w:space="0" w:color="auto"/>
          </w:divBdr>
        </w:div>
        <w:div w:id="595674891">
          <w:marLeft w:val="640"/>
          <w:marRight w:val="0"/>
          <w:marTop w:val="0"/>
          <w:marBottom w:val="0"/>
          <w:divBdr>
            <w:top w:val="none" w:sz="0" w:space="0" w:color="auto"/>
            <w:left w:val="none" w:sz="0" w:space="0" w:color="auto"/>
            <w:bottom w:val="none" w:sz="0" w:space="0" w:color="auto"/>
            <w:right w:val="none" w:sz="0" w:space="0" w:color="auto"/>
          </w:divBdr>
        </w:div>
        <w:div w:id="2113433284">
          <w:marLeft w:val="640"/>
          <w:marRight w:val="0"/>
          <w:marTop w:val="0"/>
          <w:marBottom w:val="0"/>
          <w:divBdr>
            <w:top w:val="none" w:sz="0" w:space="0" w:color="auto"/>
            <w:left w:val="none" w:sz="0" w:space="0" w:color="auto"/>
            <w:bottom w:val="none" w:sz="0" w:space="0" w:color="auto"/>
            <w:right w:val="none" w:sz="0" w:space="0" w:color="auto"/>
          </w:divBdr>
        </w:div>
        <w:div w:id="101078356">
          <w:marLeft w:val="640"/>
          <w:marRight w:val="0"/>
          <w:marTop w:val="0"/>
          <w:marBottom w:val="0"/>
          <w:divBdr>
            <w:top w:val="none" w:sz="0" w:space="0" w:color="auto"/>
            <w:left w:val="none" w:sz="0" w:space="0" w:color="auto"/>
            <w:bottom w:val="none" w:sz="0" w:space="0" w:color="auto"/>
            <w:right w:val="none" w:sz="0" w:space="0" w:color="auto"/>
          </w:divBdr>
        </w:div>
        <w:div w:id="264655164">
          <w:marLeft w:val="640"/>
          <w:marRight w:val="0"/>
          <w:marTop w:val="0"/>
          <w:marBottom w:val="0"/>
          <w:divBdr>
            <w:top w:val="none" w:sz="0" w:space="0" w:color="auto"/>
            <w:left w:val="none" w:sz="0" w:space="0" w:color="auto"/>
            <w:bottom w:val="none" w:sz="0" w:space="0" w:color="auto"/>
            <w:right w:val="none" w:sz="0" w:space="0" w:color="auto"/>
          </w:divBdr>
        </w:div>
        <w:div w:id="2102870831">
          <w:marLeft w:val="640"/>
          <w:marRight w:val="0"/>
          <w:marTop w:val="0"/>
          <w:marBottom w:val="0"/>
          <w:divBdr>
            <w:top w:val="none" w:sz="0" w:space="0" w:color="auto"/>
            <w:left w:val="none" w:sz="0" w:space="0" w:color="auto"/>
            <w:bottom w:val="none" w:sz="0" w:space="0" w:color="auto"/>
            <w:right w:val="none" w:sz="0" w:space="0" w:color="auto"/>
          </w:divBdr>
        </w:div>
        <w:div w:id="143131293">
          <w:marLeft w:val="640"/>
          <w:marRight w:val="0"/>
          <w:marTop w:val="0"/>
          <w:marBottom w:val="0"/>
          <w:divBdr>
            <w:top w:val="none" w:sz="0" w:space="0" w:color="auto"/>
            <w:left w:val="none" w:sz="0" w:space="0" w:color="auto"/>
            <w:bottom w:val="none" w:sz="0" w:space="0" w:color="auto"/>
            <w:right w:val="none" w:sz="0" w:space="0" w:color="auto"/>
          </w:divBdr>
        </w:div>
        <w:div w:id="1448236344">
          <w:marLeft w:val="640"/>
          <w:marRight w:val="0"/>
          <w:marTop w:val="0"/>
          <w:marBottom w:val="0"/>
          <w:divBdr>
            <w:top w:val="none" w:sz="0" w:space="0" w:color="auto"/>
            <w:left w:val="none" w:sz="0" w:space="0" w:color="auto"/>
            <w:bottom w:val="none" w:sz="0" w:space="0" w:color="auto"/>
            <w:right w:val="none" w:sz="0" w:space="0" w:color="auto"/>
          </w:divBdr>
        </w:div>
        <w:div w:id="1723596986">
          <w:marLeft w:val="640"/>
          <w:marRight w:val="0"/>
          <w:marTop w:val="0"/>
          <w:marBottom w:val="0"/>
          <w:divBdr>
            <w:top w:val="none" w:sz="0" w:space="0" w:color="auto"/>
            <w:left w:val="none" w:sz="0" w:space="0" w:color="auto"/>
            <w:bottom w:val="none" w:sz="0" w:space="0" w:color="auto"/>
            <w:right w:val="none" w:sz="0" w:space="0" w:color="auto"/>
          </w:divBdr>
        </w:div>
        <w:div w:id="2054497098">
          <w:marLeft w:val="640"/>
          <w:marRight w:val="0"/>
          <w:marTop w:val="0"/>
          <w:marBottom w:val="0"/>
          <w:divBdr>
            <w:top w:val="none" w:sz="0" w:space="0" w:color="auto"/>
            <w:left w:val="none" w:sz="0" w:space="0" w:color="auto"/>
            <w:bottom w:val="none" w:sz="0" w:space="0" w:color="auto"/>
            <w:right w:val="none" w:sz="0" w:space="0" w:color="auto"/>
          </w:divBdr>
        </w:div>
        <w:div w:id="1388530693">
          <w:marLeft w:val="640"/>
          <w:marRight w:val="0"/>
          <w:marTop w:val="0"/>
          <w:marBottom w:val="0"/>
          <w:divBdr>
            <w:top w:val="none" w:sz="0" w:space="0" w:color="auto"/>
            <w:left w:val="none" w:sz="0" w:space="0" w:color="auto"/>
            <w:bottom w:val="none" w:sz="0" w:space="0" w:color="auto"/>
            <w:right w:val="none" w:sz="0" w:space="0" w:color="auto"/>
          </w:divBdr>
        </w:div>
        <w:div w:id="2017924601">
          <w:marLeft w:val="640"/>
          <w:marRight w:val="0"/>
          <w:marTop w:val="0"/>
          <w:marBottom w:val="0"/>
          <w:divBdr>
            <w:top w:val="none" w:sz="0" w:space="0" w:color="auto"/>
            <w:left w:val="none" w:sz="0" w:space="0" w:color="auto"/>
            <w:bottom w:val="none" w:sz="0" w:space="0" w:color="auto"/>
            <w:right w:val="none" w:sz="0" w:space="0" w:color="auto"/>
          </w:divBdr>
        </w:div>
        <w:div w:id="1834951562">
          <w:marLeft w:val="640"/>
          <w:marRight w:val="0"/>
          <w:marTop w:val="0"/>
          <w:marBottom w:val="0"/>
          <w:divBdr>
            <w:top w:val="none" w:sz="0" w:space="0" w:color="auto"/>
            <w:left w:val="none" w:sz="0" w:space="0" w:color="auto"/>
            <w:bottom w:val="none" w:sz="0" w:space="0" w:color="auto"/>
            <w:right w:val="none" w:sz="0" w:space="0" w:color="auto"/>
          </w:divBdr>
        </w:div>
        <w:div w:id="149832899">
          <w:marLeft w:val="640"/>
          <w:marRight w:val="0"/>
          <w:marTop w:val="0"/>
          <w:marBottom w:val="0"/>
          <w:divBdr>
            <w:top w:val="none" w:sz="0" w:space="0" w:color="auto"/>
            <w:left w:val="none" w:sz="0" w:space="0" w:color="auto"/>
            <w:bottom w:val="none" w:sz="0" w:space="0" w:color="auto"/>
            <w:right w:val="none" w:sz="0" w:space="0" w:color="auto"/>
          </w:divBdr>
        </w:div>
        <w:div w:id="1998801208">
          <w:marLeft w:val="640"/>
          <w:marRight w:val="0"/>
          <w:marTop w:val="0"/>
          <w:marBottom w:val="0"/>
          <w:divBdr>
            <w:top w:val="none" w:sz="0" w:space="0" w:color="auto"/>
            <w:left w:val="none" w:sz="0" w:space="0" w:color="auto"/>
            <w:bottom w:val="none" w:sz="0" w:space="0" w:color="auto"/>
            <w:right w:val="none" w:sz="0" w:space="0" w:color="auto"/>
          </w:divBdr>
        </w:div>
        <w:div w:id="264770206">
          <w:marLeft w:val="640"/>
          <w:marRight w:val="0"/>
          <w:marTop w:val="0"/>
          <w:marBottom w:val="0"/>
          <w:divBdr>
            <w:top w:val="none" w:sz="0" w:space="0" w:color="auto"/>
            <w:left w:val="none" w:sz="0" w:space="0" w:color="auto"/>
            <w:bottom w:val="none" w:sz="0" w:space="0" w:color="auto"/>
            <w:right w:val="none" w:sz="0" w:space="0" w:color="auto"/>
          </w:divBdr>
        </w:div>
        <w:div w:id="1254972604">
          <w:marLeft w:val="640"/>
          <w:marRight w:val="0"/>
          <w:marTop w:val="0"/>
          <w:marBottom w:val="0"/>
          <w:divBdr>
            <w:top w:val="none" w:sz="0" w:space="0" w:color="auto"/>
            <w:left w:val="none" w:sz="0" w:space="0" w:color="auto"/>
            <w:bottom w:val="none" w:sz="0" w:space="0" w:color="auto"/>
            <w:right w:val="none" w:sz="0" w:space="0" w:color="auto"/>
          </w:divBdr>
        </w:div>
        <w:div w:id="924193559">
          <w:marLeft w:val="640"/>
          <w:marRight w:val="0"/>
          <w:marTop w:val="0"/>
          <w:marBottom w:val="0"/>
          <w:divBdr>
            <w:top w:val="none" w:sz="0" w:space="0" w:color="auto"/>
            <w:left w:val="none" w:sz="0" w:space="0" w:color="auto"/>
            <w:bottom w:val="none" w:sz="0" w:space="0" w:color="auto"/>
            <w:right w:val="none" w:sz="0" w:space="0" w:color="auto"/>
          </w:divBdr>
        </w:div>
        <w:div w:id="2035694821">
          <w:marLeft w:val="640"/>
          <w:marRight w:val="0"/>
          <w:marTop w:val="0"/>
          <w:marBottom w:val="0"/>
          <w:divBdr>
            <w:top w:val="none" w:sz="0" w:space="0" w:color="auto"/>
            <w:left w:val="none" w:sz="0" w:space="0" w:color="auto"/>
            <w:bottom w:val="none" w:sz="0" w:space="0" w:color="auto"/>
            <w:right w:val="none" w:sz="0" w:space="0" w:color="auto"/>
          </w:divBdr>
        </w:div>
        <w:div w:id="1165820380">
          <w:marLeft w:val="640"/>
          <w:marRight w:val="0"/>
          <w:marTop w:val="0"/>
          <w:marBottom w:val="0"/>
          <w:divBdr>
            <w:top w:val="none" w:sz="0" w:space="0" w:color="auto"/>
            <w:left w:val="none" w:sz="0" w:space="0" w:color="auto"/>
            <w:bottom w:val="none" w:sz="0" w:space="0" w:color="auto"/>
            <w:right w:val="none" w:sz="0" w:space="0" w:color="auto"/>
          </w:divBdr>
        </w:div>
        <w:div w:id="1605074736">
          <w:marLeft w:val="640"/>
          <w:marRight w:val="0"/>
          <w:marTop w:val="0"/>
          <w:marBottom w:val="0"/>
          <w:divBdr>
            <w:top w:val="none" w:sz="0" w:space="0" w:color="auto"/>
            <w:left w:val="none" w:sz="0" w:space="0" w:color="auto"/>
            <w:bottom w:val="none" w:sz="0" w:space="0" w:color="auto"/>
            <w:right w:val="none" w:sz="0" w:space="0" w:color="auto"/>
          </w:divBdr>
        </w:div>
        <w:div w:id="200629695">
          <w:marLeft w:val="640"/>
          <w:marRight w:val="0"/>
          <w:marTop w:val="0"/>
          <w:marBottom w:val="0"/>
          <w:divBdr>
            <w:top w:val="none" w:sz="0" w:space="0" w:color="auto"/>
            <w:left w:val="none" w:sz="0" w:space="0" w:color="auto"/>
            <w:bottom w:val="none" w:sz="0" w:space="0" w:color="auto"/>
            <w:right w:val="none" w:sz="0" w:space="0" w:color="auto"/>
          </w:divBdr>
        </w:div>
        <w:div w:id="130755339">
          <w:marLeft w:val="640"/>
          <w:marRight w:val="0"/>
          <w:marTop w:val="0"/>
          <w:marBottom w:val="0"/>
          <w:divBdr>
            <w:top w:val="none" w:sz="0" w:space="0" w:color="auto"/>
            <w:left w:val="none" w:sz="0" w:space="0" w:color="auto"/>
            <w:bottom w:val="none" w:sz="0" w:space="0" w:color="auto"/>
            <w:right w:val="none" w:sz="0" w:space="0" w:color="auto"/>
          </w:divBdr>
        </w:div>
        <w:div w:id="1365056247">
          <w:marLeft w:val="640"/>
          <w:marRight w:val="0"/>
          <w:marTop w:val="0"/>
          <w:marBottom w:val="0"/>
          <w:divBdr>
            <w:top w:val="none" w:sz="0" w:space="0" w:color="auto"/>
            <w:left w:val="none" w:sz="0" w:space="0" w:color="auto"/>
            <w:bottom w:val="none" w:sz="0" w:space="0" w:color="auto"/>
            <w:right w:val="none" w:sz="0" w:space="0" w:color="auto"/>
          </w:divBdr>
        </w:div>
        <w:div w:id="2058160419">
          <w:marLeft w:val="640"/>
          <w:marRight w:val="0"/>
          <w:marTop w:val="0"/>
          <w:marBottom w:val="0"/>
          <w:divBdr>
            <w:top w:val="none" w:sz="0" w:space="0" w:color="auto"/>
            <w:left w:val="none" w:sz="0" w:space="0" w:color="auto"/>
            <w:bottom w:val="none" w:sz="0" w:space="0" w:color="auto"/>
            <w:right w:val="none" w:sz="0" w:space="0" w:color="auto"/>
          </w:divBdr>
        </w:div>
        <w:div w:id="529101799">
          <w:marLeft w:val="640"/>
          <w:marRight w:val="0"/>
          <w:marTop w:val="0"/>
          <w:marBottom w:val="0"/>
          <w:divBdr>
            <w:top w:val="none" w:sz="0" w:space="0" w:color="auto"/>
            <w:left w:val="none" w:sz="0" w:space="0" w:color="auto"/>
            <w:bottom w:val="none" w:sz="0" w:space="0" w:color="auto"/>
            <w:right w:val="none" w:sz="0" w:space="0" w:color="auto"/>
          </w:divBdr>
        </w:div>
        <w:div w:id="455219098">
          <w:marLeft w:val="640"/>
          <w:marRight w:val="0"/>
          <w:marTop w:val="0"/>
          <w:marBottom w:val="0"/>
          <w:divBdr>
            <w:top w:val="none" w:sz="0" w:space="0" w:color="auto"/>
            <w:left w:val="none" w:sz="0" w:space="0" w:color="auto"/>
            <w:bottom w:val="none" w:sz="0" w:space="0" w:color="auto"/>
            <w:right w:val="none" w:sz="0" w:space="0" w:color="auto"/>
          </w:divBdr>
        </w:div>
        <w:div w:id="2049987117">
          <w:marLeft w:val="640"/>
          <w:marRight w:val="0"/>
          <w:marTop w:val="0"/>
          <w:marBottom w:val="0"/>
          <w:divBdr>
            <w:top w:val="none" w:sz="0" w:space="0" w:color="auto"/>
            <w:left w:val="none" w:sz="0" w:space="0" w:color="auto"/>
            <w:bottom w:val="none" w:sz="0" w:space="0" w:color="auto"/>
            <w:right w:val="none" w:sz="0" w:space="0" w:color="auto"/>
          </w:divBdr>
        </w:div>
        <w:div w:id="603808009">
          <w:marLeft w:val="640"/>
          <w:marRight w:val="0"/>
          <w:marTop w:val="0"/>
          <w:marBottom w:val="0"/>
          <w:divBdr>
            <w:top w:val="none" w:sz="0" w:space="0" w:color="auto"/>
            <w:left w:val="none" w:sz="0" w:space="0" w:color="auto"/>
            <w:bottom w:val="none" w:sz="0" w:space="0" w:color="auto"/>
            <w:right w:val="none" w:sz="0" w:space="0" w:color="auto"/>
          </w:divBdr>
        </w:div>
        <w:div w:id="1193958111">
          <w:marLeft w:val="640"/>
          <w:marRight w:val="0"/>
          <w:marTop w:val="0"/>
          <w:marBottom w:val="0"/>
          <w:divBdr>
            <w:top w:val="none" w:sz="0" w:space="0" w:color="auto"/>
            <w:left w:val="none" w:sz="0" w:space="0" w:color="auto"/>
            <w:bottom w:val="none" w:sz="0" w:space="0" w:color="auto"/>
            <w:right w:val="none" w:sz="0" w:space="0" w:color="auto"/>
          </w:divBdr>
        </w:div>
        <w:div w:id="925842301">
          <w:marLeft w:val="640"/>
          <w:marRight w:val="0"/>
          <w:marTop w:val="0"/>
          <w:marBottom w:val="0"/>
          <w:divBdr>
            <w:top w:val="none" w:sz="0" w:space="0" w:color="auto"/>
            <w:left w:val="none" w:sz="0" w:space="0" w:color="auto"/>
            <w:bottom w:val="none" w:sz="0" w:space="0" w:color="auto"/>
            <w:right w:val="none" w:sz="0" w:space="0" w:color="auto"/>
          </w:divBdr>
        </w:div>
        <w:div w:id="860126097">
          <w:marLeft w:val="640"/>
          <w:marRight w:val="0"/>
          <w:marTop w:val="0"/>
          <w:marBottom w:val="0"/>
          <w:divBdr>
            <w:top w:val="none" w:sz="0" w:space="0" w:color="auto"/>
            <w:left w:val="none" w:sz="0" w:space="0" w:color="auto"/>
            <w:bottom w:val="none" w:sz="0" w:space="0" w:color="auto"/>
            <w:right w:val="none" w:sz="0" w:space="0" w:color="auto"/>
          </w:divBdr>
        </w:div>
        <w:div w:id="698896060">
          <w:marLeft w:val="640"/>
          <w:marRight w:val="0"/>
          <w:marTop w:val="0"/>
          <w:marBottom w:val="0"/>
          <w:divBdr>
            <w:top w:val="none" w:sz="0" w:space="0" w:color="auto"/>
            <w:left w:val="none" w:sz="0" w:space="0" w:color="auto"/>
            <w:bottom w:val="none" w:sz="0" w:space="0" w:color="auto"/>
            <w:right w:val="none" w:sz="0" w:space="0" w:color="auto"/>
          </w:divBdr>
        </w:div>
        <w:div w:id="356851131">
          <w:marLeft w:val="640"/>
          <w:marRight w:val="0"/>
          <w:marTop w:val="0"/>
          <w:marBottom w:val="0"/>
          <w:divBdr>
            <w:top w:val="none" w:sz="0" w:space="0" w:color="auto"/>
            <w:left w:val="none" w:sz="0" w:space="0" w:color="auto"/>
            <w:bottom w:val="none" w:sz="0" w:space="0" w:color="auto"/>
            <w:right w:val="none" w:sz="0" w:space="0" w:color="auto"/>
          </w:divBdr>
        </w:div>
        <w:div w:id="619844108">
          <w:marLeft w:val="640"/>
          <w:marRight w:val="0"/>
          <w:marTop w:val="0"/>
          <w:marBottom w:val="0"/>
          <w:divBdr>
            <w:top w:val="none" w:sz="0" w:space="0" w:color="auto"/>
            <w:left w:val="none" w:sz="0" w:space="0" w:color="auto"/>
            <w:bottom w:val="none" w:sz="0" w:space="0" w:color="auto"/>
            <w:right w:val="none" w:sz="0" w:space="0" w:color="auto"/>
          </w:divBdr>
        </w:div>
        <w:div w:id="1821191052">
          <w:marLeft w:val="640"/>
          <w:marRight w:val="0"/>
          <w:marTop w:val="0"/>
          <w:marBottom w:val="0"/>
          <w:divBdr>
            <w:top w:val="none" w:sz="0" w:space="0" w:color="auto"/>
            <w:left w:val="none" w:sz="0" w:space="0" w:color="auto"/>
            <w:bottom w:val="none" w:sz="0" w:space="0" w:color="auto"/>
            <w:right w:val="none" w:sz="0" w:space="0" w:color="auto"/>
          </w:divBdr>
        </w:div>
        <w:div w:id="1093085458">
          <w:marLeft w:val="640"/>
          <w:marRight w:val="0"/>
          <w:marTop w:val="0"/>
          <w:marBottom w:val="0"/>
          <w:divBdr>
            <w:top w:val="none" w:sz="0" w:space="0" w:color="auto"/>
            <w:left w:val="none" w:sz="0" w:space="0" w:color="auto"/>
            <w:bottom w:val="none" w:sz="0" w:space="0" w:color="auto"/>
            <w:right w:val="none" w:sz="0" w:space="0" w:color="auto"/>
          </w:divBdr>
        </w:div>
        <w:div w:id="672101113">
          <w:marLeft w:val="640"/>
          <w:marRight w:val="0"/>
          <w:marTop w:val="0"/>
          <w:marBottom w:val="0"/>
          <w:divBdr>
            <w:top w:val="none" w:sz="0" w:space="0" w:color="auto"/>
            <w:left w:val="none" w:sz="0" w:space="0" w:color="auto"/>
            <w:bottom w:val="none" w:sz="0" w:space="0" w:color="auto"/>
            <w:right w:val="none" w:sz="0" w:space="0" w:color="auto"/>
          </w:divBdr>
        </w:div>
        <w:div w:id="1695228578">
          <w:marLeft w:val="640"/>
          <w:marRight w:val="0"/>
          <w:marTop w:val="0"/>
          <w:marBottom w:val="0"/>
          <w:divBdr>
            <w:top w:val="none" w:sz="0" w:space="0" w:color="auto"/>
            <w:left w:val="none" w:sz="0" w:space="0" w:color="auto"/>
            <w:bottom w:val="none" w:sz="0" w:space="0" w:color="auto"/>
            <w:right w:val="none" w:sz="0" w:space="0" w:color="auto"/>
          </w:divBdr>
        </w:div>
        <w:div w:id="1097557193">
          <w:marLeft w:val="640"/>
          <w:marRight w:val="0"/>
          <w:marTop w:val="0"/>
          <w:marBottom w:val="0"/>
          <w:divBdr>
            <w:top w:val="none" w:sz="0" w:space="0" w:color="auto"/>
            <w:left w:val="none" w:sz="0" w:space="0" w:color="auto"/>
            <w:bottom w:val="none" w:sz="0" w:space="0" w:color="auto"/>
            <w:right w:val="none" w:sz="0" w:space="0" w:color="auto"/>
          </w:divBdr>
        </w:div>
        <w:div w:id="248272148">
          <w:marLeft w:val="640"/>
          <w:marRight w:val="0"/>
          <w:marTop w:val="0"/>
          <w:marBottom w:val="0"/>
          <w:divBdr>
            <w:top w:val="none" w:sz="0" w:space="0" w:color="auto"/>
            <w:left w:val="none" w:sz="0" w:space="0" w:color="auto"/>
            <w:bottom w:val="none" w:sz="0" w:space="0" w:color="auto"/>
            <w:right w:val="none" w:sz="0" w:space="0" w:color="auto"/>
          </w:divBdr>
        </w:div>
        <w:div w:id="337537952">
          <w:marLeft w:val="640"/>
          <w:marRight w:val="0"/>
          <w:marTop w:val="0"/>
          <w:marBottom w:val="0"/>
          <w:divBdr>
            <w:top w:val="none" w:sz="0" w:space="0" w:color="auto"/>
            <w:left w:val="none" w:sz="0" w:space="0" w:color="auto"/>
            <w:bottom w:val="none" w:sz="0" w:space="0" w:color="auto"/>
            <w:right w:val="none" w:sz="0" w:space="0" w:color="auto"/>
          </w:divBdr>
        </w:div>
        <w:div w:id="2128155362">
          <w:marLeft w:val="640"/>
          <w:marRight w:val="0"/>
          <w:marTop w:val="0"/>
          <w:marBottom w:val="0"/>
          <w:divBdr>
            <w:top w:val="none" w:sz="0" w:space="0" w:color="auto"/>
            <w:left w:val="none" w:sz="0" w:space="0" w:color="auto"/>
            <w:bottom w:val="none" w:sz="0" w:space="0" w:color="auto"/>
            <w:right w:val="none" w:sz="0" w:space="0" w:color="auto"/>
          </w:divBdr>
        </w:div>
        <w:div w:id="1906913908">
          <w:marLeft w:val="640"/>
          <w:marRight w:val="0"/>
          <w:marTop w:val="0"/>
          <w:marBottom w:val="0"/>
          <w:divBdr>
            <w:top w:val="none" w:sz="0" w:space="0" w:color="auto"/>
            <w:left w:val="none" w:sz="0" w:space="0" w:color="auto"/>
            <w:bottom w:val="none" w:sz="0" w:space="0" w:color="auto"/>
            <w:right w:val="none" w:sz="0" w:space="0" w:color="auto"/>
          </w:divBdr>
        </w:div>
        <w:div w:id="750851890">
          <w:marLeft w:val="640"/>
          <w:marRight w:val="0"/>
          <w:marTop w:val="0"/>
          <w:marBottom w:val="0"/>
          <w:divBdr>
            <w:top w:val="none" w:sz="0" w:space="0" w:color="auto"/>
            <w:left w:val="none" w:sz="0" w:space="0" w:color="auto"/>
            <w:bottom w:val="none" w:sz="0" w:space="0" w:color="auto"/>
            <w:right w:val="none" w:sz="0" w:space="0" w:color="auto"/>
          </w:divBdr>
        </w:div>
        <w:div w:id="1559971318">
          <w:marLeft w:val="640"/>
          <w:marRight w:val="0"/>
          <w:marTop w:val="0"/>
          <w:marBottom w:val="0"/>
          <w:divBdr>
            <w:top w:val="none" w:sz="0" w:space="0" w:color="auto"/>
            <w:left w:val="none" w:sz="0" w:space="0" w:color="auto"/>
            <w:bottom w:val="none" w:sz="0" w:space="0" w:color="auto"/>
            <w:right w:val="none" w:sz="0" w:space="0" w:color="auto"/>
          </w:divBdr>
        </w:div>
        <w:div w:id="2025932107">
          <w:marLeft w:val="640"/>
          <w:marRight w:val="0"/>
          <w:marTop w:val="0"/>
          <w:marBottom w:val="0"/>
          <w:divBdr>
            <w:top w:val="none" w:sz="0" w:space="0" w:color="auto"/>
            <w:left w:val="none" w:sz="0" w:space="0" w:color="auto"/>
            <w:bottom w:val="none" w:sz="0" w:space="0" w:color="auto"/>
            <w:right w:val="none" w:sz="0" w:space="0" w:color="auto"/>
          </w:divBdr>
        </w:div>
        <w:div w:id="1762264346">
          <w:marLeft w:val="640"/>
          <w:marRight w:val="0"/>
          <w:marTop w:val="0"/>
          <w:marBottom w:val="0"/>
          <w:divBdr>
            <w:top w:val="none" w:sz="0" w:space="0" w:color="auto"/>
            <w:left w:val="none" w:sz="0" w:space="0" w:color="auto"/>
            <w:bottom w:val="none" w:sz="0" w:space="0" w:color="auto"/>
            <w:right w:val="none" w:sz="0" w:space="0" w:color="auto"/>
          </w:divBdr>
        </w:div>
        <w:div w:id="1306354136">
          <w:marLeft w:val="640"/>
          <w:marRight w:val="0"/>
          <w:marTop w:val="0"/>
          <w:marBottom w:val="0"/>
          <w:divBdr>
            <w:top w:val="none" w:sz="0" w:space="0" w:color="auto"/>
            <w:left w:val="none" w:sz="0" w:space="0" w:color="auto"/>
            <w:bottom w:val="none" w:sz="0" w:space="0" w:color="auto"/>
            <w:right w:val="none" w:sz="0" w:space="0" w:color="auto"/>
          </w:divBdr>
        </w:div>
        <w:div w:id="850995352">
          <w:marLeft w:val="640"/>
          <w:marRight w:val="0"/>
          <w:marTop w:val="0"/>
          <w:marBottom w:val="0"/>
          <w:divBdr>
            <w:top w:val="none" w:sz="0" w:space="0" w:color="auto"/>
            <w:left w:val="none" w:sz="0" w:space="0" w:color="auto"/>
            <w:bottom w:val="none" w:sz="0" w:space="0" w:color="auto"/>
            <w:right w:val="none" w:sz="0" w:space="0" w:color="auto"/>
          </w:divBdr>
        </w:div>
        <w:div w:id="1381051905">
          <w:marLeft w:val="640"/>
          <w:marRight w:val="0"/>
          <w:marTop w:val="0"/>
          <w:marBottom w:val="0"/>
          <w:divBdr>
            <w:top w:val="none" w:sz="0" w:space="0" w:color="auto"/>
            <w:left w:val="none" w:sz="0" w:space="0" w:color="auto"/>
            <w:bottom w:val="none" w:sz="0" w:space="0" w:color="auto"/>
            <w:right w:val="none" w:sz="0" w:space="0" w:color="auto"/>
          </w:divBdr>
        </w:div>
        <w:div w:id="1667320658">
          <w:marLeft w:val="640"/>
          <w:marRight w:val="0"/>
          <w:marTop w:val="0"/>
          <w:marBottom w:val="0"/>
          <w:divBdr>
            <w:top w:val="none" w:sz="0" w:space="0" w:color="auto"/>
            <w:left w:val="none" w:sz="0" w:space="0" w:color="auto"/>
            <w:bottom w:val="none" w:sz="0" w:space="0" w:color="auto"/>
            <w:right w:val="none" w:sz="0" w:space="0" w:color="auto"/>
          </w:divBdr>
        </w:div>
        <w:div w:id="975719918">
          <w:marLeft w:val="640"/>
          <w:marRight w:val="0"/>
          <w:marTop w:val="0"/>
          <w:marBottom w:val="0"/>
          <w:divBdr>
            <w:top w:val="none" w:sz="0" w:space="0" w:color="auto"/>
            <w:left w:val="none" w:sz="0" w:space="0" w:color="auto"/>
            <w:bottom w:val="none" w:sz="0" w:space="0" w:color="auto"/>
            <w:right w:val="none" w:sz="0" w:space="0" w:color="auto"/>
          </w:divBdr>
        </w:div>
        <w:div w:id="859709218">
          <w:marLeft w:val="640"/>
          <w:marRight w:val="0"/>
          <w:marTop w:val="0"/>
          <w:marBottom w:val="0"/>
          <w:divBdr>
            <w:top w:val="none" w:sz="0" w:space="0" w:color="auto"/>
            <w:left w:val="none" w:sz="0" w:space="0" w:color="auto"/>
            <w:bottom w:val="none" w:sz="0" w:space="0" w:color="auto"/>
            <w:right w:val="none" w:sz="0" w:space="0" w:color="auto"/>
          </w:divBdr>
        </w:div>
        <w:div w:id="1880043405">
          <w:marLeft w:val="640"/>
          <w:marRight w:val="0"/>
          <w:marTop w:val="0"/>
          <w:marBottom w:val="0"/>
          <w:divBdr>
            <w:top w:val="none" w:sz="0" w:space="0" w:color="auto"/>
            <w:left w:val="none" w:sz="0" w:space="0" w:color="auto"/>
            <w:bottom w:val="none" w:sz="0" w:space="0" w:color="auto"/>
            <w:right w:val="none" w:sz="0" w:space="0" w:color="auto"/>
          </w:divBdr>
        </w:div>
        <w:div w:id="1144783687">
          <w:marLeft w:val="640"/>
          <w:marRight w:val="0"/>
          <w:marTop w:val="0"/>
          <w:marBottom w:val="0"/>
          <w:divBdr>
            <w:top w:val="none" w:sz="0" w:space="0" w:color="auto"/>
            <w:left w:val="none" w:sz="0" w:space="0" w:color="auto"/>
            <w:bottom w:val="none" w:sz="0" w:space="0" w:color="auto"/>
            <w:right w:val="none" w:sz="0" w:space="0" w:color="auto"/>
          </w:divBdr>
        </w:div>
        <w:div w:id="1006979241">
          <w:marLeft w:val="640"/>
          <w:marRight w:val="0"/>
          <w:marTop w:val="0"/>
          <w:marBottom w:val="0"/>
          <w:divBdr>
            <w:top w:val="none" w:sz="0" w:space="0" w:color="auto"/>
            <w:left w:val="none" w:sz="0" w:space="0" w:color="auto"/>
            <w:bottom w:val="none" w:sz="0" w:space="0" w:color="auto"/>
            <w:right w:val="none" w:sz="0" w:space="0" w:color="auto"/>
          </w:divBdr>
        </w:div>
        <w:div w:id="310670205">
          <w:marLeft w:val="640"/>
          <w:marRight w:val="0"/>
          <w:marTop w:val="0"/>
          <w:marBottom w:val="0"/>
          <w:divBdr>
            <w:top w:val="none" w:sz="0" w:space="0" w:color="auto"/>
            <w:left w:val="none" w:sz="0" w:space="0" w:color="auto"/>
            <w:bottom w:val="none" w:sz="0" w:space="0" w:color="auto"/>
            <w:right w:val="none" w:sz="0" w:space="0" w:color="auto"/>
          </w:divBdr>
        </w:div>
        <w:div w:id="685638260">
          <w:marLeft w:val="640"/>
          <w:marRight w:val="0"/>
          <w:marTop w:val="0"/>
          <w:marBottom w:val="0"/>
          <w:divBdr>
            <w:top w:val="none" w:sz="0" w:space="0" w:color="auto"/>
            <w:left w:val="none" w:sz="0" w:space="0" w:color="auto"/>
            <w:bottom w:val="none" w:sz="0" w:space="0" w:color="auto"/>
            <w:right w:val="none" w:sz="0" w:space="0" w:color="auto"/>
          </w:divBdr>
        </w:div>
        <w:div w:id="847331219">
          <w:marLeft w:val="640"/>
          <w:marRight w:val="0"/>
          <w:marTop w:val="0"/>
          <w:marBottom w:val="0"/>
          <w:divBdr>
            <w:top w:val="none" w:sz="0" w:space="0" w:color="auto"/>
            <w:left w:val="none" w:sz="0" w:space="0" w:color="auto"/>
            <w:bottom w:val="none" w:sz="0" w:space="0" w:color="auto"/>
            <w:right w:val="none" w:sz="0" w:space="0" w:color="auto"/>
          </w:divBdr>
        </w:div>
        <w:div w:id="244606798">
          <w:marLeft w:val="640"/>
          <w:marRight w:val="0"/>
          <w:marTop w:val="0"/>
          <w:marBottom w:val="0"/>
          <w:divBdr>
            <w:top w:val="none" w:sz="0" w:space="0" w:color="auto"/>
            <w:left w:val="none" w:sz="0" w:space="0" w:color="auto"/>
            <w:bottom w:val="none" w:sz="0" w:space="0" w:color="auto"/>
            <w:right w:val="none" w:sz="0" w:space="0" w:color="auto"/>
          </w:divBdr>
        </w:div>
        <w:div w:id="1431076041">
          <w:marLeft w:val="640"/>
          <w:marRight w:val="0"/>
          <w:marTop w:val="0"/>
          <w:marBottom w:val="0"/>
          <w:divBdr>
            <w:top w:val="none" w:sz="0" w:space="0" w:color="auto"/>
            <w:left w:val="none" w:sz="0" w:space="0" w:color="auto"/>
            <w:bottom w:val="none" w:sz="0" w:space="0" w:color="auto"/>
            <w:right w:val="none" w:sz="0" w:space="0" w:color="auto"/>
          </w:divBdr>
        </w:div>
        <w:div w:id="1659187999">
          <w:marLeft w:val="640"/>
          <w:marRight w:val="0"/>
          <w:marTop w:val="0"/>
          <w:marBottom w:val="0"/>
          <w:divBdr>
            <w:top w:val="none" w:sz="0" w:space="0" w:color="auto"/>
            <w:left w:val="none" w:sz="0" w:space="0" w:color="auto"/>
            <w:bottom w:val="none" w:sz="0" w:space="0" w:color="auto"/>
            <w:right w:val="none" w:sz="0" w:space="0" w:color="auto"/>
          </w:divBdr>
        </w:div>
        <w:div w:id="858278201">
          <w:marLeft w:val="640"/>
          <w:marRight w:val="0"/>
          <w:marTop w:val="0"/>
          <w:marBottom w:val="0"/>
          <w:divBdr>
            <w:top w:val="none" w:sz="0" w:space="0" w:color="auto"/>
            <w:left w:val="none" w:sz="0" w:space="0" w:color="auto"/>
            <w:bottom w:val="none" w:sz="0" w:space="0" w:color="auto"/>
            <w:right w:val="none" w:sz="0" w:space="0" w:color="auto"/>
          </w:divBdr>
        </w:div>
        <w:div w:id="746458404">
          <w:marLeft w:val="640"/>
          <w:marRight w:val="0"/>
          <w:marTop w:val="0"/>
          <w:marBottom w:val="0"/>
          <w:divBdr>
            <w:top w:val="none" w:sz="0" w:space="0" w:color="auto"/>
            <w:left w:val="none" w:sz="0" w:space="0" w:color="auto"/>
            <w:bottom w:val="none" w:sz="0" w:space="0" w:color="auto"/>
            <w:right w:val="none" w:sz="0" w:space="0" w:color="auto"/>
          </w:divBdr>
        </w:div>
        <w:div w:id="464128917">
          <w:marLeft w:val="640"/>
          <w:marRight w:val="0"/>
          <w:marTop w:val="0"/>
          <w:marBottom w:val="0"/>
          <w:divBdr>
            <w:top w:val="none" w:sz="0" w:space="0" w:color="auto"/>
            <w:left w:val="none" w:sz="0" w:space="0" w:color="auto"/>
            <w:bottom w:val="none" w:sz="0" w:space="0" w:color="auto"/>
            <w:right w:val="none" w:sz="0" w:space="0" w:color="auto"/>
          </w:divBdr>
        </w:div>
        <w:div w:id="1611082420">
          <w:marLeft w:val="640"/>
          <w:marRight w:val="0"/>
          <w:marTop w:val="0"/>
          <w:marBottom w:val="0"/>
          <w:divBdr>
            <w:top w:val="none" w:sz="0" w:space="0" w:color="auto"/>
            <w:left w:val="none" w:sz="0" w:space="0" w:color="auto"/>
            <w:bottom w:val="none" w:sz="0" w:space="0" w:color="auto"/>
            <w:right w:val="none" w:sz="0" w:space="0" w:color="auto"/>
          </w:divBdr>
        </w:div>
        <w:div w:id="1250238770">
          <w:marLeft w:val="640"/>
          <w:marRight w:val="0"/>
          <w:marTop w:val="0"/>
          <w:marBottom w:val="0"/>
          <w:divBdr>
            <w:top w:val="none" w:sz="0" w:space="0" w:color="auto"/>
            <w:left w:val="none" w:sz="0" w:space="0" w:color="auto"/>
            <w:bottom w:val="none" w:sz="0" w:space="0" w:color="auto"/>
            <w:right w:val="none" w:sz="0" w:space="0" w:color="auto"/>
          </w:divBdr>
        </w:div>
        <w:div w:id="407309343">
          <w:marLeft w:val="640"/>
          <w:marRight w:val="0"/>
          <w:marTop w:val="0"/>
          <w:marBottom w:val="0"/>
          <w:divBdr>
            <w:top w:val="none" w:sz="0" w:space="0" w:color="auto"/>
            <w:left w:val="none" w:sz="0" w:space="0" w:color="auto"/>
            <w:bottom w:val="none" w:sz="0" w:space="0" w:color="auto"/>
            <w:right w:val="none" w:sz="0" w:space="0" w:color="auto"/>
          </w:divBdr>
        </w:div>
        <w:div w:id="2110852882">
          <w:marLeft w:val="640"/>
          <w:marRight w:val="0"/>
          <w:marTop w:val="0"/>
          <w:marBottom w:val="0"/>
          <w:divBdr>
            <w:top w:val="none" w:sz="0" w:space="0" w:color="auto"/>
            <w:left w:val="none" w:sz="0" w:space="0" w:color="auto"/>
            <w:bottom w:val="none" w:sz="0" w:space="0" w:color="auto"/>
            <w:right w:val="none" w:sz="0" w:space="0" w:color="auto"/>
          </w:divBdr>
        </w:div>
        <w:div w:id="771245709">
          <w:marLeft w:val="640"/>
          <w:marRight w:val="0"/>
          <w:marTop w:val="0"/>
          <w:marBottom w:val="0"/>
          <w:divBdr>
            <w:top w:val="none" w:sz="0" w:space="0" w:color="auto"/>
            <w:left w:val="none" w:sz="0" w:space="0" w:color="auto"/>
            <w:bottom w:val="none" w:sz="0" w:space="0" w:color="auto"/>
            <w:right w:val="none" w:sz="0" w:space="0" w:color="auto"/>
          </w:divBdr>
        </w:div>
        <w:div w:id="622080685">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00510550">
      <w:bodyDiv w:val="1"/>
      <w:marLeft w:val="0"/>
      <w:marRight w:val="0"/>
      <w:marTop w:val="0"/>
      <w:marBottom w:val="0"/>
      <w:divBdr>
        <w:top w:val="none" w:sz="0" w:space="0" w:color="auto"/>
        <w:left w:val="none" w:sz="0" w:space="0" w:color="auto"/>
        <w:bottom w:val="none" w:sz="0" w:space="0" w:color="auto"/>
        <w:right w:val="none" w:sz="0" w:space="0" w:color="auto"/>
      </w:divBdr>
      <w:divsChild>
        <w:div w:id="962930067">
          <w:marLeft w:val="640"/>
          <w:marRight w:val="0"/>
          <w:marTop w:val="0"/>
          <w:marBottom w:val="0"/>
          <w:divBdr>
            <w:top w:val="none" w:sz="0" w:space="0" w:color="auto"/>
            <w:left w:val="none" w:sz="0" w:space="0" w:color="auto"/>
            <w:bottom w:val="none" w:sz="0" w:space="0" w:color="auto"/>
            <w:right w:val="none" w:sz="0" w:space="0" w:color="auto"/>
          </w:divBdr>
        </w:div>
        <w:div w:id="465048690">
          <w:marLeft w:val="640"/>
          <w:marRight w:val="0"/>
          <w:marTop w:val="0"/>
          <w:marBottom w:val="0"/>
          <w:divBdr>
            <w:top w:val="none" w:sz="0" w:space="0" w:color="auto"/>
            <w:left w:val="none" w:sz="0" w:space="0" w:color="auto"/>
            <w:bottom w:val="none" w:sz="0" w:space="0" w:color="auto"/>
            <w:right w:val="none" w:sz="0" w:space="0" w:color="auto"/>
          </w:divBdr>
        </w:div>
        <w:div w:id="1775131387">
          <w:marLeft w:val="640"/>
          <w:marRight w:val="0"/>
          <w:marTop w:val="0"/>
          <w:marBottom w:val="0"/>
          <w:divBdr>
            <w:top w:val="none" w:sz="0" w:space="0" w:color="auto"/>
            <w:left w:val="none" w:sz="0" w:space="0" w:color="auto"/>
            <w:bottom w:val="none" w:sz="0" w:space="0" w:color="auto"/>
            <w:right w:val="none" w:sz="0" w:space="0" w:color="auto"/>
          </w:divBdr>
        </w:div>
        <w:div w:id="1959488276">
          <w:marLeft w:val="640"/>
          <w:marRight w:val="0"/>
          <w:marTop w:val="0"/>
          <w:marBottom w:val="0"/>
          <w:divBdr>
            <w:top w:val="none" w:sz="0" w:space="0" w:color="auto"/>
            <w:left w:val="none" w:sz="0" w:space="0" w:color="auto"/>
            <w:bottom w:val="none" w:sz="0" w:space="0" w:color="auto"/>
            <w:right w:val="none" w:sz="0" w:space="0" w:color="auto"/>
          </w:divBdr>
        </w:div>
        <w:div w:id="36199592">
          <w:marLeft w:val="640"/>
          <w:marRight w:val="0"/>
          <w:marTop w:val="0"/>
          <w:marBottom w:val="0"/>
          <w:divBdr>
            <w:top w:val="none" w:sz="0" w:space="0" w:color="auto"/>
            <w:left w:val="none" w:sz="0" w:space="0" w:color="auto"/>
            <w:bottom w:val="none" w:sz="0" w:space="0" w:color="auto"/>
            <w:right w:val="none" w:sz="0" w:space="0" w:color="auto"/>
          </w:divBdr>
        </w:div>
        <w:div w:id="730613879">
          <w:marLeft w:val="640"/>
          <w:marRight w:val="0"/>
          <w:marTop w:val="0"/>
          <w:marBottom w:val="0"/>
          <w:divBdr>
            <w:top w:val="none" w:sz="0" w:space="0" w:color="auto"/>
            <w:left w:val="none" w:sz="0" w:space="0" w:color="auto"/>
            <w:bottom w:val="none" w:sz="0" w:space="0" w:color="auto"/>
            <w:right w:val="none" w:sz="0" w:space="0" w:color="auto"/>
          </w:divBdr>
        </w:div>
        <w:div w:id="245001942">
          <w:marLeft w:val="640"/>
          <w:marRight w:val="0"/>
          <w:marTop w:val="0"/>
          <w:marBottom w:val="0"/>
          <w:divBdr>
            <w:top w:val="none" w:sz="0" w:space="0" w:color="auto"/>
            <w:left w:val="none" w:sz="0" w:space="0" w:color="auto"/>
            <w:bottom w:val="none" w:sz="0" w:space="0" w:color="auto"/>
            <w:right w:val="none" w:sz="0" w:space="0" w:color="auto"/>
          </w:divBdr>
        </w:div>
        <w:div w:id="742533157">
          <w:marLeft w:val="640"/>
          <w:marRight w:val="0"/>
          <w:marTop w:val="0"/>
          <w:marBottom w:val="0"/>
          <w:divBdr>
            <w:top w:val="none" w:sz="0" w:space="0" w:color="auto"/>
            <w:left w:val="none" w:sz="0" w:space="0" w:color="auto"/>
            <w:bottom w:val="none" w:sz="0" w:space="0" w:color="auto"/>
            <w:right w:val="none" w:sz="0" w:space="0" w:color="auto"/>
          </w:divBdr>
        </w:div>
        <w:div w:id="616984637">
          <w:marLeft w:val="640"/>
          <w:marRight w:val="0"/>
          <w:marTop w:val="0"/>
          <w:marBottom w:val="0"/>
          <w:divBdr>
            <w:top w:val="none" w:sz="0" w:space="0" w:color="auto"/>
            <w:left w:val="none" w:sz="0" w:space="0" w:color="auto"/>
            <w:bottom w:val="none" w:sz="0" w:space="0" w:color="auto"/>
            <w:right w:val="none" w:sz="0" w:space="0" w:color="auto"/>
          </w:divBdr>
        </w:div>
        <w:div w:id="2063826672">
          <w:marLeft w:val="640"/>
          <w:marRight w:val="0"/>
          <w:marTop w:val="0"/>
          <w:marBottom w:val="0"/>
          <w:divBdr>
            <w:top w:val="none" w:sz="0" w:space="0" w:color="auto"/>
            <w:left w:val="none" w:sz="0" w:space="0" w:color="auto"/>
            <w:bottom w:val="none" w:sz="0" w:space="0" w:color="auto"/>
            <w:right w:val="none" w:sz="0" w:space="0" w:color="auto"/>
          </w:divBdr>
        </w:div>
        <w:div w:id="1831940714">
          <w:marLeft w:val="640"/>
          <w:marRight w:val="0"/>
          <w:marTop w:val="0"/>
          <w:marBottom w:val="0"/>
          <w:divBdr>
            <w:top w:val="none" w:sz="0" w:space="0" w:color="auto"/>
            <w:left w:val="none" w:sz="0" w:space="0" w:color="auto"/>
            <w:bottom w:val="none" w:sz="0" w:space="0" w:color="auto"/>
            <w:right w:val="none" w:sz="0" w:space="0" w:color="auto"/>
          </w:divBdr>
        </w:div>
        <w:div w:id="753287751">
          <w:marLeft w:val="640"/>
          <w:marRight w:val="0"/>
          <w:marTop w:val="0"/>
          <w:marBottom w:val="0"/>
          <w:divBdr>
            <w:top w:val="none" w:sz="0" w:space="0" w:color="auto"/>
            <w:left w:val="none" w:sz="0" w:space="0" w:color="auto"/>
            <w:bottom w:val="none" w:sz="0" w:space="0" w:color="auto"/>
            <w:right w:val="none" w:sz="0" w:space="0" w:color="auto"/>
          </w:divBdr>
        </w:div>
        <w:div w:id="1180504650">
          <w:marLeft w:val="640"/>
          <w:marRight w:val="0"/>
          <w:marTop w:val="0"/>
          <w:marBottom w:val="0"/>
          <w:divBdr>
            <w:top w:val="none" w:sz="0" w:space="0" w:color="auto"/>
            <w:left w:val="none" w:sz="0" w:space="0" w:color="auto"/>
            <w:bottom w:val="none" w:sz="0" w:space="0" w:color="auto"/>
            <w:right w:val="none" w:sz="0" w:space="0" w:color="auto"/>
          </w:divBdr>
        </w:div>
        <w:div w:id="1036347664">
          <w:marLeft w:val="640"/>
          <w:marRight w:val="0"/>
          <w:marTop w:val="0"/>
          <w:marBottom w:val="0"/>
          <w:divBdr>
            <w:top w:val="none" w:sz="0" w:space="0" w:color="auto"/>
            <w:left w:val="none" w:sz="0" w:space="0" w:color="auto"/>
            <w:bottom w:val="none" w:sz="0" w:space="0" w:color="auto"/>
            <w:right w:val="none" w:sz="0" w:space="0" w:color="auto"/>
          </w:divBdr>
        </w:div>
        <w:div w:id="622542486">
          <w:marLeft w:val="640"/>
          <w:marRight w:val="0"/>
          <w:marTop w:val="0"/>
          <w:marBottom w:val="0"/>
          <w:divBdr>
            <w:top w:val="none" w:sz="0" w:space="0" w:color="auto"/>
            <w:left w:val="none" w:sz="0" w:space="0" w:color="auto"/>
            <w:bottom w:val="none" w:sz="0" w:space="0" w:color="auto"/>
            <w:right w:val="none" w:sz="0" w:space="0" w:color="auto"/>
          </w:divBdr>
        </w:div>
        <w:div w:id="760446442">
          <w:marLeft w:val="640"/>
          <w:marRight w:val="0"/>
          <w:marTop w:val="0"/>
          <w:marBottom w:val="0"/>
          <w:divBdr>
            <w:top w:val="none" w:sz="0" w:space="0" w:color="auto"/>
            <w:left w:val="none" w:sz="0" w:space="0" w:color="auto"/>
            <w:bottom w:val="none" w:sz="0" w:space="0" w:color="auto"/>
            <w:right w:val="none" w:sz="0" w:space="0" w:color="auto"/>
          </w:divBdr>
        </w:div>
        <w:div w:id="498351606">
          <w:marLeft w:val="640"/>
          <w:marRight w:val="0"/>
          <w:marTop w:val="0"/>
          <w:marBottom w:val="0"/>
          <w:divBdr>
            <w:top w:val="none" w:sz="0" w:space="0" w:color="auto"/>
            <w:left w:val="none" w:sz="0" w:space="0" w:color="auto"/>
            <w:bottom w:val="none" w:sz="0" w:space="0" w:color="auto"/>
            <w:right w:val="none" w:sz="0" w:space="0" w:color="auto"/>
          </w:divBdr>
        </w:div>
        <w:div w:id="414208867">
          <w:marLeft w:val="640"/>
          <w:marRight w:val="0"/>
          <w:marTop w:val="0"/>
          <w:marBottom w:val="0"/>
          <w:divBdr>
            <w:top w:val="none" w:sz="0" w:space="0" w:color="auto"/>
            <w:left w:val="none" w:sz="0" w:space="0" w:color="auto"/>
            <w:bottom w:val="none" w:sz="0" w:space="0" w:color="auto"/>
            <w:right w:val="none" w:sz="0" w:space="0" w:color="auto"/>
          </w:divBdr>
        </w:div>
        <w:div w:id="486435298">
          <w:marLeft w:val="640"/>
          <w:marRight w:val="0"/>
          <w:marTop w:val="0"/>
          <w:marBottom w:val="0"/>
          <w:divBdr>
            <w:top w:val="none" w:sz="0" w:space="0" w:color="auto"/>
            <w:left w:val="none" w:sz="0" w:space="0" w:color="auto"/>
            <w:bottom w:val="none" w:sz="0" w:space="0" w:color="auto"/>
            <w:right w:val="none" w:sz="0" w:space="0" w:color="auto"/>
          </w:divBdr>
        </w:div>
        <w:div w:id="496115553">
          <w:marLeft w:val="640"/>
          <w:marRight w:val="0"/>
          <w:marTop w:val="0"/>
          <w:marBottom w:val="0"/>
          <w:divBdr>
            <w:top w:val="none" w:sz="0" w:space="0" w:color="auto"/>
            <w:left w:val="none" w:sz="0" w:space="0" w:color="auto"/>
            <w:bottom w:val="none" w:sz="0" w:space="0" w:color="auto"/>
            <w:right w:val="none" w:sz="0" w:space="0" w:color="auto"/>
          </w:divBdr>
        </w:div>
        <w:div w:id="1397170653">
          <w:marLeft w:val="640"/>
          <w:marRight w:val="0"/>
          <w:marTop w:val="0"/>
          <w:marBottom w:val="0"/>
          <w:divBdr>
            <w:top w:val="none" w:sz="0" w:space="0" w:color="auto"/>
            <w:left w:val="none" w:sz="0" w:space="0" w:color="auto"/>
            <w:bottom w:val="none" w:sz="0" w:space="0" w:color="auto"/>
            <w:right w:val="none" w:sz="0" w:space="0" w:color="auto"/>
          </w:divBdr>
        </w:div>
        <w:div w:id="790320998">
          <w:marLeft w:val="640"/>
          <w:marRight w:val="0"/>
          <w:marTop w:val="0"/>
          <w:marBottom w:val="0"/>
          <w:divBdr>
            <w:top w:val="none" w:sz="0" w:space="0" w:color="auto"/>
            <w:left w:val="none" w:sz="0" w:space="0" w:color="auto"/>
            <w:bottom w:val="none" w:sz="0" w:space="0" w:color="auto"/>
            <w:right w:val="none" w:sz="0" w:space="0" w:color="auto"/>
          </w:divBdr>
        </w:div>
        <w:div w:id="291442849">
          <w:marLeft w:val="640"/>
          <w:marRight w:val="0"/>
          <w:marTop w:val="0"/>
          <w:marBottom w:val="0"/>
          <w:divBdr>
            <w:top w:val="none" w:sz="0" w:space="0" w:color="auto"/>
            <w:left w:val="none" w:sz="0" w:space="0" w:color="auto"/>
            <w:bottom w:val="none" w:sz="0" w:space="0" w:color="auto"/>
            <w:right w:val="none" w:sz="0" w:space="0" w:color="auto"/>
          </w:divBdr>
        </w:div>
        <w:div w:id="1981225606">
          <w:marLeft w:val="640"/>
          <w:marRight w:val="0"/>
          <w:marTop w:val="0"/>
          <w:marBottom w:val="0"/>
          <w:divBdr>
            <w:top w:val="none" w:sz="0" w:space="0" w:color="auto"/>
            <w:left w:val="none" w:sz="0" w:space="0" w:color="auto"/>
            <w:bottom w:val="none" w:sz="0" w:space="0" w:color="auto"/>
            <w:right w:val="none" w:sz="0" w:space="0" w:color="auto"/>
          </w:divBdr>
        </w:div>
        <w:div w:id="442504665">
          <w:marLeft w:val="640"/>
          <w:marRight w:val="0"/>
          <w:marTop w:val="0"/>
          <w:marBottom w:val="0"/>
          <w:divBdr>
            <w:top w:val="none" w:sz="0" w:space="0" w:color="auto"/>
            <w:left w:val="none" w:sz="0" w:space="0" w:color="auto"/>
            <w:bottom w:val="none" w:sz="0" w:space="0" w:color="auto"/>
            <w:right w:val="none" w:sz="0" w:space="0" w:color="auto"/>
          </w:divBdr>
        </w:div>
        <w:div w:id="738403723">
          <w:marLeft w:val="640"/>
          <w:marRight w:val="0"/>
          <w:marTop w:val="0"/>
          <w:marBottom w:val="0"/>
          <w:divBdr>
            <w:top w:val="none" w:sz="0" w:space="0" w:color="auto"/>
            <w:left w:val="none" w:sz="0" w:space="0" w:color="auto"/>
            <w:bottom w:val="none" w:sz="0" w:space="0" w:color="auto"/>
            <w:right w:val="none" w:sz="0" w:space="0" w:color="auto"/>
          </w:divBdr>
        </w:div>
        <w:div w:id="1377123286">
          <w:marLeft w:val="640"/>
          <w:marRight w:val="0"/>
          <w:marTop w:val="0"/>
          <w:marBottom w:val="0"/>
          <w:divBdr>
            <w:top w:val="none" w:sz="0" w:space="0" w:color="auto"/>
            <w:left w:val="none" w:sz="0" w:space="0" w:color="auto"/>
            <w:bottom w:val="none" w:sz="0" w:space="0" w:color="auto"/>
            <w:right w:val="none" w:sz="0" w:space="0" w:color="auto"/>
          </w:divBdr>
        </w:div>
        <w:div w:id="313070645">
          <w:marLeft w:val="640"/>
          <w:marRight w:val="0"/>
          <w:marTop w:val="0"/>
          <w:marBottom w:val="0"/>
          <w:divBdr>
            <w:top w:val="none" w:sz="0" w:space="0" w:color="auto"/>
            <w:left w:val="none" w:sz="0" w:space="0" w:color="auto"/>
            <w:bottom w:val="none" w:sz="0" w:space="0" w:color="auto"/>
            <w:right w:val="none" w:sz="0" w:space="0" w:color="auto"/>
          </w:divBdr>
        </w:div>
        <w:div w:id="1019625906">
          <w:marLeft w:val="640"/>
          <w:marRight w:val="0"/>
          <w:marTop w:val="0"/>
          <w:marBottom w:val="0"/>
          <w:divBdr>
            <w:top w:val="none" w:sz="0" w:space="0" w:color="auto"/>
            <w:left w:val="none" w:sz="0" w:space="0" w:color="auto"/>
            <w:bottom w:val="none" w:sz="0" w:space="0" w:color="auto"/>
            <w:right w:val="none" w:sz="0" w:space="0" w:color="auto"/>
          </w:divBdr>
        </w:div>
        <w:div w:id="1681739742">
          <w:marLeft w:val="640"/>
          <w:marRight w:val="0"/>
          <w:marTop w:val="0"/>
          <w:marBottom w:val="0"/>
          <w:divBdr>
            <w:top w:val="none" w:sz="0" w:space="0" w:color="auto"/>
            <w:left w:val="none" w:sz="0" w:space="0" w:color="auto"/>
            <w:bottom w:val="none" w:sz="0" w:space="0" w:color="auto"/>
            <w:right w:val="none" w:sz="0" w:space="0" w:color="auto"/>
          </w:divBdr>
        </w:div>
        <w:div w:id="124085548">
          <w:marLeft w:val="640"/>
          <w:marRight w:val="0"/>
          <w:marTop w:val="0"/>
          <w:marBottom w:val="0"/>
          <w:divBdr>
            <w:top w:val="none" w:sz="0" w:space="0" w:color="auto"/>
            <w:left w:val="none" w:sz="0" w:space="0" w:color="auto"/>
            <w:bottom w:val="none" w:sz="0" w:space="0" w:color="auto"/>
            <w:right w:val="none" w:sz="0" w:space="0" w:color="auto"/>
          </w:divBdr>
        </w:div>
        <w:div w:id="1912621746">
          <w:marLeft w:val="640"/>
          <w:marRight w:val="0"/>
          <w:marTop w:val="0"/>
          <w:marBottom w:val="0"/>
          <w:divBdr>
            <w:top w:val="none" w:sz="0" w:space="0" w:color="auto"/>
            <w:left w:val="none" w:sz="0" w:space="0" w:color="auto"/>
            <w:bottom w:val="none" w:sz="0" w:space="0" w:color="auto"/>
            <w:right w:val="none" w:sz="0" w:space="0" w:color="auto"/>
          </w:divBdr>
        </w:div>
        <w:div w:id="568730991">
          <w:marLeft w:val="640"/>
          <w:marRight w:val="0"/>
          <w:marTop w:val="0"/>
          <w:marBottom w:val="0"/>
          <w:divBdr>
            <w:top w:val="none" w:sz="0" w:space="0" w:color="auto"/>
            <w:left w:val="none" w:sz="0" w:space="0" w:color="auto"/>
            <w:bottom w:val="none" w:sz="0" w:space="0" w:color="auto"/>
            <w:right w:val="none" w:sz="0" w:space="0" w:color="auto"/>
          </w:divBdr>
        </w:div>
        <w:div w:id="679820563">
          <w:marLeft w:val="640"/>
          <w:marRight w:val="0"/>
          <w:marTop w:val="0"/>
          <w:marBottom w:val="0"/>
          <w:divBdr>
            <w:top w:val="none" w:sz="0" w:space="0" w:color="auto"/>
            <w:left w:val="none" w:sz="0" w:space="0" w:color="auto"/>
            <w:bottom w:val="none" w:sz="0" w:space="0" w:color="auto"/>
            <w:right w:val="none" w:sz="0" w:space="0" w:color="auto"/>
          </w:divBdr>
        </w:div>
        <w:div w:id="590896756">
          <w:marLeft w:val="640"/>
          <w:marRight w:val="0"/>
          <w:marTop w:val="0"/>
          <w:marBottom w:val="0"/>
          <w:divBdr>
            <w:top w:val="none" w:sz="0" w:space="0" w:color="auto"/>
            <w:left w:val="none" w:sz="0" w:space="0" w:color="auto"/>
            <w:bottom w:val="none" w:sz="0" w:space="0" w:color="auto"/>
            <w:right w:val="none" w:sz="0" w:space="0" w:color="auto"/>
          </w:divBdr>
        </w:div>
        <w:div w:id="792553922">
          <w:marLeft w:val="640"/>
          <w:marRight w:val="0"/>
          <w:marTop w:val="0"/>
          <w:marBottom w:val="0"/>
          <w:divBdr>
            <w:top w:val="none" w:sz="0" w:space="0" w:color="auto"/>
            <w:left w:val="none" w:sz="0" w:space="0" w:color="auto"/>
            <w:bottom w:val="none" w:sz="0" w:space="0" w:color="auto"/>
            <w:right w:val="none" w:sz="0" w:space="0" w:color="auto"/>
          </w:divBdr>
        </w:div>
        <w:div w:id="1599407510">
          <w:marLeft w:val="640"/>
          <w:marRight w:val="0"/>
          <w:marTop w:val="0"/>
          <w:marBottom w:val="0"/>
          <w:divBdr>
            <w:top w:val="none" w:sz="0" w:space="0" w:color="auto"/>
            <w:left w:val="none" w:sz="0" w:space="0" w:color="auto"/>
            <w:bottom w:val="none" w:sz="0" w:space="0" w:color="auto"/>
            <w:right w:val="none" w:sz="0" w:space="0" w:color="auto"/>
          </w:divBdr>
        </w:div>
        <w:div w:id="1322077561">
          <w:marLeft w:val="640"/>
          <w:marRight w:val="0"/>
          <w:marTop w:val="0"/>
          <w:marBottom w:val="0"/>
          <w:divBdr>
            <w:top w:val="none" w:sz="0" w:space="0" w:color="auto"/>
            <w:left w:val="none" w:sz="0" w:space="0" w:color="auto"/>
            <w:bottom w:val="none" w:sz="0" w:space="0" w:color="auto"/>
            <w:right w:val="none" w:sz="0" w:space="0" w:color="auto"/>
          </w:divBdr>
        </w:div>
        <w:div w:id="806355198">
          <w:marLeft w:val="640"/>
          <w:marRight w:val="0"/>
          <w:marTop w:val="0"/>
          <w:marBottom w:val="0"/>
          <w:divBdr>
            <w:top w:val="none" w:sz="0" w:space="0" w:color="auto"/>
            <w:left w:val="none" w:sz="0" w:space="0" w:color="auto"/>
            <w:bottom w:val="none" w:sz="0" w:space="0" w:color="auto"/>
            <w:right w:val="none" w:sz="0" w:space="0" w:color="auto"/>
          </w:divBdr>
        </w:div>
        <w:div w:id="631639370">
          <w:marLeft w:val="640"/>
          <w:marRight w:val="0"/>
          <w:marTop w:val="0"/>
          <w:marBottom w:val="0"/>
          <w:divBdr>
            <w:top w:val="none" w:sz="0" w:space="0" w:color="auto"/>
            <w:left w:val="none" w:sz="0" w:space="0" w:color="auto"/>
            <w:bottom w:val="none" w:sz="0" w:space="0" w:color="auto"/>
            <w:right w:val="none" w:sz="0" w:space="0" w:color="auto"/>
          </w:divBdr>
        </w:div>
        <w:div w:id="1634603302">
          <w:marLeft w:val="640"/>
          <w:marRight w:val="0"/>
          <w:marTop w:val="0"/>
          <w:marBottom w:val="0"/>
          <w:divBdr>
            <w:top w:val="none" w:sz="0" w:space="0" w:color="auto"/>
            <w:left w:val="none" w:sz="0" w:space="0" w:color="auto"/>
            <w:bottom w:val="none" w:sz="0" w:space="0" w:color="auto"/>
            <w:right w:val="none" w:sz="0" w:space="0" w:color="auto"/>
          </w:divBdr>
        </w:div>
        <w:div w:id="2058117626">
          <w:marLeft w:val="640"/>
          <w:marRight w:val="0"/>
          <w:marTop w:val="0"/>
          <w:marBottom w:val="0"/>
          <w:divBdr>
            <w:top w:val="none" w:sz="0" w:space="0" w:color="auto"/>
            <w:left w:val="none" w:sz="0" w:space="0" w:color="auto"/>
            <w:bottom w:val="none" w:sz="0" w:space="0" w:color="auto"/>
            <w:right w:val="none" w:sz="0" w:space="0" w:color="auto"/>
          </w:divBdr>
        </w:div>
        <w:div w:id="1590504175">
          <w:marLeft w:val="640"/>
          <w:marRight w:val="0"/>
          <w:marTop w:val="0"/>
          <w:marBottom w:val="0"/>
          <w:divBdr>
            <w:top w:val="none" w:sz="0" w:space="0" w:color="auto"/>
            <w:left w:val="none" w:sz="0" w:space="0" w:color="auto"/>
            <w:bottom w:val="none" w:sz="0" w:space="0" w:color="auto"/>
            <w:right w:val="none" w:sz="0" w:space="0" w:color="auto"/>
          </w:divBdr>
        </w:div>
        <w:div w:id="789520417">
          <w:marLeft w:val="640"/>
          <w:marRight w:val="0"/>
          <w:marTop w:val="0"/>
          <w:marBottom w:val="0"/>
          <w:divBdr>
            <w:top w:val="none" w:sz="0" w:space="0" w:color="auto"/>
            <w:left w:val="none" w:sz="0" w:space="0" w:color="auto"/>
            <w:bottom w:val="none" w:sz="0" w:space="0" w:color="auto"/>
            <w:right w:val="none" w:sz="0" w:space="0" w:color="auto"/>
          </w:divBdr>
        </w:div>
        <w:div w:id="342783646">
          <w:marLeft w:val="640"/>
          <w:marRight w:val="0"/>
          <w:marTop w:val="0"/>
          <w:marBottom w:val="0"/>
          <w:divBdr>
            <w:top w:val="none" w:sz="0" w:space="0" w:color="auto"/>
            <w:left w:val="none" w:sz="0" w:space="0" w:color="auto"/>
            <w:bottom w:val="none" w:sz="0" w:space="0" w:color="auto"/>
            <w:right w:val="none" w:sz="0" w:space="0" w:color="auto"/>
          </w:divBdr>
        </w:div>
        <w:div w:id="1218662533">
          <w:marLeft w:val="640"/>
          <w:marRight w:val="0"/>
          <w:marTop w:val="0"/>
          <w:marBottom w:val="0"/>
          <w:divBdr>
            <w:top w:val="none" w:sz="0" w:space="0" w:color="auto"/>
            <w:left w:val="none" w:sz="0" w:space="0" w:color="auto"/>
            <w:bottom w:val="none" w:sz="0" w:space="0" w:color="auto"/>
            <w:right w:val="none" w:sz="0" w:space="0" w:color="auto"/>
          </w:divBdr>
        </w:div>
        <w:div w:id="265384736">
          <w:marLeft w:val="640"/>
          <w:marRight w:val="0"/>
          <w:marTop w:val="0"/>
          <w:marBottom w:val="0"/>
          <w:divBdr>
            <w:top w:val="none" w:sz="0" w:space="0" w:color="auto"/>
            <w:left w:val="none" w:sz="0" w:space="0" w:color="auto"/>
            <w:bottom w:val="none" w:sz="0" w:space="0" w:color="auto"/>
            <w:right w:val="none" w:sz="0" w:space="0" w:color="auto"/>
          </w:divBdr>
        </w:div>
        <w:div w:id="1046176296">
          <w:marLeft w:val="640"/>
          <w:marRight w:val="0"/>
          <w:marTop w:val="0"/>
          <w:marBottom w:val="0"/>
          <w:divBdr>
            <w:top w:val="none" w:sz="0" w:space="0" w:color="auto"/>
            <w:left w:val="none" w:sz="0" w:space="0" w:color="auto"/>
            <w:bottom w:val="none" w:sz="0" w:space="0" w:color="auto"/>
            <w:right w:val="none" w:sz="0" w:space="0" w:color="auto"/>
          </w:divBdr>
        </w:div>
        <w:div w:id="1274702377">
          <w:marLeft w:val="640"/>
          <w:marRight w:val="0"/>
          <w:marTop w:val="0"/>
          <w:marBottom w:val="0"/>
          <w:divBdr>
            <w:top w:val="none" w:sz="0" w:space="0" w:color="auto"/>
            <w:left w:val="none" w:sz="0" w:space="0" w:color="auto"/>
            <w:bottom w:val="none" w:sz="0" w:space="0" w:color="auto"/>
            <w:right w:val="none" w:sz="0" w:space="0" w:color="auto"/>
          </w:divBdr>
        </w:div>
        <w:div w:id="1594974768">
          <w:marLeft w:val="640"/>
          <w:marRight w:val="0"/>
          <w:marTop w:val="0"/>
          <w:marBottom w:val="0"/>
          <w:divBdr>
            <w:top w:val="none" w:sz="0" w:space="0" w:color="auto"/>
            <w:left w:val="none" w:sz="0" w:space="0" w:color="auto"/>
            <w:bottom w:val="none" w:sz="0" w:space="0" w:color="auto"/>
            <w:right w:val="none" w:sz="0" w:space="0" w:color="auto"/>
          </w:divBdr>
        </w:div>
        <w:div w:id="6374522">
          <w:marLeft w:val="640"/>
          <w:marRight w:val="0"/>
          <w:marTop w:val="0"/>
          <w:marBottom w:val="0"/>
          <w:divBdr>
            <w:top w:val="none" w:sz="0" w:space="0" w:color="auto"/>
            <w:left w:val="none" w:sz="0" w:space="0" w:color="auto"/>
            <w:bottom w:val="none" w:sz="0" w:space="0" w:color="auto"/>
            <w:right w:val="none" w:sz="0" w:space="0" w:color="auto"/>
          </w:divBdr>
        </w:div>
        <w:div w:id="323122002">
          <w:marLeft w:val="640"/>
          <w:marRight w:val="0"/>
          <w:marTop w:val="0"/>
          <w:marBottom w:val="0"/>
          <w:divBdr>
            <w:top w:val="none" w:sz="0" w:space="0" w:color="auto"/>
            <w:left w:val="none" w:sz="0" w:space="0" w:color="auto"/>
            <w:bottom w:val="none" w:sz="0" w:space="0" w:color="auto"/>
            <w:right w:val="none" w:sz="0" w:space="0" w:color="auto"/>
          </w:divBdr>
        </w:div>
        <w:div w:id="683436501">
          <w:marLeft w:val="640"/>
          <w:marRight w:val="0"/>
          <w:marTop w:val="0"/>
          <w:marBottom w:val="0"/>
          <w:divBdr>
            <w:top w:val="none" w:sz="0" w:space="0" w:color="auto"/>
            <w:left w:val="none" w:sz="0" w:space="0" w:color="auto"/>
            <w:bottom w:val="none" w:sz="0" w:space="0" w:color="auto"/>
            <w:right w:val="none" w:sz="0" w:space="0" w:color="auto"/>
          </w:divBdr>
        </w:div>
        <w:div w:id="1187523893">
          <w:marLeft w:val="640"/>
          <w:marRight w:val="0"/>
          <w:marTop w:val="0"/>
          <w:marBottom w:val="0"/>
          <w:divBdr>
            <w:top w:val="none" w:sz="0" w:space="0" w:color="auto"/>
            <w:left w:val="none" w:sz="0" w:space="0" w:color="auto"/>
            <w:bottom w:val="none" w:sz="0" w:space="0" w:color="auto"/>
            <w:right w:val="none" w:sz="0" w:space="0" w:color="auto"/>
          </w:divBdr>
        </w:div>
        <w:div w:id="1610502538">
          <w:marLeft w:val="640"/>
          <w:marRight w:val="0"/>
          <w:marTop w:val="0"/>
          <w:marBottom w:val="0"/>
          <w:divBdr>
            <w:top w:val="none" w:sz="0" w:space="0" w:color="auto"/>
            <w:left w:val="none" w:sz="0" w:space="0" w:color="auto"/>
            <w:bottom w:val="none" w:sz="0" w:space="0" w:color="auto"/>
            <w:right w:val="none" w:sz="0" w:space="0" w:color="auto"/>
          </w:divBdr>
        </w:div>
        <w:div w:id="752776690">
          <w:marLeft w:val="640"/>
          <w:marRight w:val="0"/>
          <w:marTop w:val="0"/>
          <w:marBottom w:val="0"/>
          <w:divBdr>
            <w:top w:val="none" w:sz="0" w:space="0" w:color="auto"/>
            <w:left w:val="none" w:sz="0" w:space="0" w:color="auto"/>
            <w:bottom w:val="none" w:sz="0" w:space="0" w:color="auto"/>
            <w:right w:val="none" w:sz="0" w:space="0" w:color="auto"/>
          </w:divBdr>
        </w:div>
        <w:div w:id="1645961139">
          <w:marLeft w:val="640"/>
          <w:marRight w:val="0"/>
          <w:marTop w:val="0"/>
          <w:marBottom w:val="0"/>
          <w:divBdr>
            <w:top w:val="none" w:sz="0" w:space="0" w:color="auto"/>
            <w:left w:val="none" w:sz="0" w:space="0" w:color="auto"/>
            <w:bottom w:val="none" w:sz="0" w:space="0" w:color="auto"/>
            <w:right w:val="none" w:sz="0" w:space="0" w:color="auto"/>
          </w:divBdr>
        </w:div>
        <w:div w:id="2061127548">
          <w:marLeft w:val="640"/>
          <w:marRight w:val="0"/>
          <w:marTop w:val="0"/>
          <w:marBottom w:val="0"/>
          <w:divBdr>
            <w:top w:val="none" w:sz="0" w:space="0" w:color="auto"/>
            <w:left w:val="none" w:sz="0" w:space="0" w:color="auto"/>
            <w:bottom w:val="none" w:sz="0" w:space="0" w:color="auto"/>
            <w:right w:val="none" w:sz="0" w:space="0" w:color="auto"/>
          </w:divBdr>
        </w:div>
        <w:div w:id="1863516527">
          <w:marLeft w:val="640"/>
          <w:marRight w:val="0"/>
          <w:marTop w:val="0"/>
          <w:marBottom w:val="0"/>
          <w:divBdr>
            <w:top w:val="none" w:sz="0" w:space="0" w:color="auto"/>
            <w:left w:val="none" w:sz="0" w:space="0" w:color="auto"/>
            <w:bottom w:val="none" w:sz="0" w:space="0" w:color="auto"/>
            <w:right w:val="none" w:sz="0" w:space="0" w:color="auto"/>
          </w:divBdr>
        </w:div>
        <w:div w:id="11422649">
          <w:marLeft w:val="640"/>
          <w:marRight w:val="0"/>
          <w:marTop w:val="0"/>
          <w:marBottom w:val="0"/>
          <w:divBdr>
            <w:top w:val="none" w:sz="0" w:space="0" w:color="auto"/>
            <w:left w:val="none" w:sz="0" w:space="0" w:color="auto"/>
            <w:bottom w:val="none" w:sz="0" w:space="0" w:color="auto"/>
            <w:right w:val="none" w:sz="0" w:space="0" w:color="auto"/>
          </w:divBdr>
        </w:div>
        <w:div w:id="248782182">
          <w:marLeft w:val="640"/>
          <w:marRight w:val="0"/>
          <w:marTop w:val="0"/>
          <w:marBottom w:val="0"/>
          <w:divBdr>
            <w:top w:val="none" w:sz="0" w:space="0" w:color="auto"/>
            <w:left w:val="none" w:sz="0" w:space="0" w:color="auto"/>
            <w:bottom w:val="none" w:sz="0" w:space="0" w:color="auto"/>
            <w:right w:val="none" w:sz="0" w:space="0" w:color="auto"/>
          </w:divBdr>
        </w:div>
        <w:div w:id="1891382974">
          <w:marLeft w:val="640"/>
          <w:marRight w:val="0"/>
          <w:marTop w:val="0"/>
          <w:marBottom w:val="0"/>
          <w:divBdr>
            <w:top w:val="none" w:sz="0" w:space="0" w:color="auto"/>
            <w:left w:val="none" w:sz="0" w:space="0" w:color="auto"/>
            <w:bottom w:val="none" w:sz="0" w:space="0" w:color="auto"/>
            <w:right w:val="none" w:sz="0" w:space="0" w:color="auto"/>
          </w:divBdr>
        </w:div>
        <w:div w:id="959802379">
          <w:marLeft w:val="640"/>
          <w:marRight w:val="0"/>
          <w:marTop w:val="0"/>
          <w:marBottom w:val="0"/>
          <w:divBdr>
            <w:top w:val="none" w:sz="0" w:space="0" w:color="auto"/>
            <w:left w:val="none" w:sz="0" w:space="0" w:color="auto"/>
            <w:bottom w:val="none" w:sz="0" w:space="0" w:color="auto"/>
            <w:right w:val="none" w:sz="0" w:space="0" w:color="auto"/>
          </w:divBdr>
        </w:div>
        <w:div w:id="286742035">
          <w:marLeft w:val="640"/>
          <w:marRight w:val="0"/>
          <w:marTop w:val="0"/>
          <w:marBottom w:val="0"/>
          <w:divBdr>
            <w:top w:val="none" w:sz="0" w:space="0" w:color="auto"/>
            <w:left w:val="none" w:sz="0" w:space="0" w:color="auto"/>
            <w:bottom w:val="none" w:sz="0" w:space="0" w:color="auto"/>
            <w:right w:val="none" w:sz="0" w:space="0" w:color="auto"/>
          </w:divBdr>
        </w:div>
        <w:div w:id="1183206462">
          <w:marLeft w:val="640"/>
          <w:marRight w:val="0"/>
          <w:marTop w:val="0"/>
          <w:marBottom w:val="0"/>
          <w:divBdr>
            <w:top w:val="none" w:sz="0" w:space="0" w:color="auto"/>
            <w:left w:val="none" w:sz="0" w:space="0" w:color="auto"/>
            <w:bottom w:val="none" w:sz="0" w:space="0" w:color="auto"/>
            <w:right w:val="none" w:sz="0" w:space="0" w:color="auto"/>
          </w:divBdr>
        </w:div>
        <w:div w:id="2047674137">
          <w:marLeft w:val="640"/>
          <w:marRight w:val="0"/>
          <w:marTop w:val="0"/>
          <w:marBottom w:val="0"/>
          <w:divBdr>
            <w:top w:val="none" w:sz="0" w:space="0" w:color="auto"/>
            <w:left w:val="none" w:sz="0" w:space="0" w:color="auto"/>
            <w:bottom w:val="none" w:sz="0" w:space="0" w:color="auto"/>
            <w:right w:val="none" w:sz="0" w:space="0" w:color="auto"/>
          </w:divBdr>
        </w:div>
        <w:div w:id="1204824102">
          <w:marLeft w:val="640"/>
          <w:marRight w:val="0"/>
          <w:marTop w:val="0"/>
          <w:marBottom w:val="0"/>
          <w:divBdr>
            <w:top w:val="none" w:sz="0" w:space="0" w:color="auto"/>
            <w:left w:val="none" w:sz="0" w:space="0" w:color="auto"/>
            <w:bottom w:val="none" w:sz="0" w:space="0" w:color="auto"/>
            <w:right w:val="none" w:sz="0" w:space="0" w:color="auto"/>
          </w:divBdr>
        </w:div>
        <w:div w:id="1211115008">
          <w:marLeft w:val="640"/>
          <w:marRight w:val="0"/>
          <w:marTop w:val="0"/>
          <w:marBottom w:val="0"/>
          <w:divBdr>
            <w:top w:val="none" w:sz="0" w:space="0" w:color="auto"/>
            <w:left w:val="none" w:sz="0" w:space="0" w:color="auto"/>
            <w:bottom w:val="none" w:sz="0" w:space="0" w:color="auto"/>
            <w:right w:val="none" w:sz="0" w:space="0" w:color="auto"/>
          </w:divBdr>
        </w:div>
        <w:div w:id="1947807255">
          <w:marLeft w:val="640"/>
          <w:marRight w:val="0"/>
          <w:marTop w:val="0"/>
          <w:marBottom w:val="0"/>
          <w:divBdr>
            <w:top w:val="none" w:sz="0" w:space="0" w:color="auto"/>
            <w:left w:val="none" w:sz="0" w:space="0" w:color="auto"/>
            <w:bottom w:val="none" w:sz="0" w:space="0" w:color="auto"/>
            <w:right w:val="none" w:sz="0" w:space="0" w:color="auto"/>
          </w:divBdr>
        </w:div>
        <w:div w:id="867334869">
          <w:marLeft w:val="640"/>
          <w:marRight w:val="0"/>
          <w:marTop w:val="0"/>
          <w:marBottom w:val="0"/>
          <w:divBdr>
            <w:top w:val="none" w:sz="0" w:space="0" w:color="auto"/>
            <w:left w:val="none" w:sz="0" w:space="0" w:color="auto"/>
            <w:bottom w:val="none" w:sz="0" w:space="0" w:color="auto"/>
            <w:right w:val="none" w:sz="0" w:space="0" w:color="auto"/>
          </w:divBdr>
        </w:div>
        <w:div w:id="1857504324">
          <w:marLeft w:val="640"/>
          <w:marRight w:val="0"/>
          <w:marTop w:val="0"/>
          <w:marBottom w:val="0"/>
          <w:divBdr>
            <w:top w:val="none" w:sz="0" w:space="0" w:color="auto"/>
            <w:left w:val="none" w:sz="0" w:space="0" w:color="auto"/>
            <w:bottom w:val="none" w:sz="0" w:space="0" w:color="auto"/>
            <w:right w:val="none" w:sz="0" w:space="0" w:color="auto"/>
          </w:divBdr>
        </w:div>
        <w:div w:id="238758546">
          <w:marLeft w:val="640"/>
          <w:marRight w:val="0"/>
          <w:marTop w:val="0"/>
          <w:marBottom w:val="0"/>
          <w:divBdr>
            <w:top w:val="none" w:sz="0" w:space="0" w:color="auto"/>
            <w:left w:val="none" w:sz="0" w:space="0" w:color="auto"/>
            <w:bottom w:val="none" w:sz="0" w:space="0" w:color="auto"/>
            <w:right w:val="none" w:sz="0" w:space="0" w:color="auto"/>
          </w:divBdr>
        </w:div>
        <w:div w:id="1228690820">
          <w:marLeft w:val="640"/>
          <w:marRight w:val="0"/>
          <w:marTop w:val="0"/>
          <w:marBottom w:val="0"/>
          <w:divBdr>
            <w:top w:val="none" w:sz="0" w:space="0" w:color="auto"/>
            <w:left w:val="none" w:sz="0" w:space="0" w:color="auto"/>
            <w:bottom w:val="none" w:sz="0" w:space="0" w:color="auto"/>
            <w:right w:val="none" w:sz="0" w:space="0" w:color="auto"/>
          </w:divBdr>
        </w:div>
        <w:div w:id="1362049263">
          <w:marLeft w:val="640"/>
          <w:marRight w:val="0"/>
          <w:marTop w:val="0"/>
          <w:marBottom w:val="0"/>
          <w:divBdr>
            <w:top w:val="none" w:sz="0" w:space="0" w:color="auto"/>
            <w:left w:val="none" w:sz="0" w:space="0" w:color="auto"/>
            <w:bottom w:val="none" w:sz="0" w:space="0" w:color="auto"/>
            <w:right w:val="none" w:sz="0" w:space="0" w:color="auto"/>
          </w:divBdr>
        </w:div>
        <w:div w:id="915824817">
          <w:marLeft w:val="640"/>
          <w:marRight w:val="0"/>
          <w:marTop w:val="0"/>
          <w:marBottom w:val="0"/>
          <w:divBdr>
            <w:top w:val="none" w:sz="0" w:space="0" w:color="auto"/>
            <w:left w:val="none" w:sz="0" w:space="0" w:color="auto"/>
            <w:bottom w:val="none" w:sz="0" w:space="0" w:color="auto"/>
            <w:right w:val="none" w:sz="0" w:space="0" w:color="auto"/>
          </w:divBdr>
        </w:div>
        <w:div w:id="291444310">
          <w:marLeft w:val="640"/>
          <w:marRight w:val="0"/>
          <w:marTop w:val="0"/>
          <w:marBottom w:val="0"/>
          <w:divBdr>
            <w:top w:val="none" w:sz="0" w:space="0" w:color="auto"/>
            <w:left w:val="none" w:sz="0" w:space="0" w:color="auto"/>
            <w:bottom w:val="none" w:sz="0" w:space="0" w:color="auto"/>
            <w:right w:val="none" w:sz="0" w:space="0" w:color="auto"/>
          </w:divBdr>
        </w:div>
        <w:div w:id="1606764976">
          <w:marLeft w:val="640"/>
          <w:marRight w:val="0"/>
          <w:marTop w:val="0"/>
          <w:marBottom w:val="0"/>
          <w:divBdr>
            <w:top w:val="none" w:sz="0" w:space="0" w:color="auto"/>
            <w:left w:val="none" w:sz="0" w:space="0" w:color="auto"/>
            <w:bottom w:val="none" w:sz="0" w:space="0" w:color="auto"/>
            <w:right w:val="none" w:sz="0" w:space="0" w:color="auto"/>
          </w:divBdr>
        </w:div>
        <w:div w:id="1901289231">
          <w:marLeft w:val="640"/>
          <w:marRight w:val="0"/>
          <w:marTop w:val="0"/>
          <w:marBottom w:val="0"/>
          <w:divBdr>
            <w:top w:val="none" w:sz="0" w:space="0" w:color="auto"/>
            <w:left w:val="none" w:sz="0" w:space="0" w:color="auto"/>
            <w:bottom w:val="none" w:sz="0" w:space="0" w:color="auto"/>
            <w:right w:val="none" w:sz="0" w:space="0" w:color="auto"/>
          </w:divBdr>
        </w:div>
        <w:div w:id="1608123601">
          <w:marLeft w:val="640"/>
          <w:marRight w:val="0"/>
          <w:marTop w:val="0"/>
          <w:marBottom w:val="0"/>
          <w:divBdr>
            <w:top w:val="none" w:sz="0" w:space="0" w:color="auto"/>
            <w:left w:val="none" w:sz="0" w:space="0" w:color="auto"/>
            <w:bottom w:val="none" w:sz="0" w:space="0" w:color="auto"/>
            <w:right w:val="none" w:sz="0" w:space="0" w:color="auto"/>
          </w:divBdr>
        </w:div>
        <w:div w:id="1552034056">
          <w:marLeft w:val="640"/>
          <w:marRight w:val="0"/>
          <w:marTop w:val="0"/>
          <w:marBottom w:val="0"/>
          <w:divBdr>
            <w:top w:val="none" w:sz="0" w:space="0" w:color="auto"/>
            <w:left w:val="none" w:sz="0" w:space="0" w:color="auto"/>
            <w:bottom w:val="none" w:sz="0" w:space="0" w:color="auto"/>
            <w:right w:val="none" w:sz="0" w:space="0" w:color="auto"/>
          </w:divBdr>
        </w:div>
        <w:div w:id="956526066">
          <w:marLeft w:val="640"/>
          <w:marRight w:val="0"/>
          <w:marTop w:val="0"/>
          <w:marBottom w:val="0"/>
          <w:divBdr>
            <w:top w:val="none" w:sz="0" w:space="0" w:color="auto"/>
            <w:left w:val="none" w:sz="0" w:space="0" w:color="auto"/>
            <w:bottom w:val="none" w:sz="0" w:space="0" w:color="auto"/>
            <w:right w:val="none" w:sz="0" w:space="0" w:color="auto"/>
          </w:divBdr>
        </w:div>
        <w:div w:id="1944608378">
          <w:marLeft w:val="640"/>
          <w:marRight w:val="0"/>
          <w:marTop w:val="0"/>
          <w:marBottom w:val="0"/>
          <w:divBdr>
            <w:top w:val="none" w:sz="0" w:space="0" w:color="auto"/>
            <w:left w:val="none" w:sz="0" w:space="0" w:color="auto"/>
            <w:bottom w:val="none" w:sz="0" w:space="0" w:color="auto"/>
            <w:right w:val="none" w:sz="0" w:space="0" w:color="auto"/>
          </w:divBdr>
        </w:div>
        <w:div w:id="573124041">
          <w:marLeft w:val="640"/>
          <w:marRight w:val="0"/>
          <w:marTop w:val="0"/>
          <w:marBottom w:val="0"/>
          <w:divBdr>
            <w:top w:val="none" w:sz="0" w:space="0" w:color="auto"/>
            <w:left w:val="none" w:sz="0" w:space="0" w:color="auto"/>
            <w:bottom w:val="none" w:sz="0" w:space="0" w:color="auto"/>
            <w:right w:val="none" w:sz="0" w:space="0" w:color="auto"/>
          </w:divBdr>
        </w:div>
        <w:div w:id="193809996">
          <w:marLeft w:val="640"/>
          <w:marRight w:val="0"/>
          <w:marTop w:val="0"/>
          <w:marBottom w:val="0"/>
          <w:divBdr>
            <w:top w:val="none" w:sz="0" w:space="0" w:color="auto"/>
            <w:left w:val="none" w:sz="0" w:space="0" w:color="auto"/>
            <w:bottom w:val="none" w:sz="0" w:space="0" w:color="auto"/>
            <w:right w:val="none" w:sz="0" w:space="0" w:color="auto"/>
          </w:divBdr>
        </w:div>
        <w:div w:id="1612083777">
          <w:marLeft w:val="640"/>
          <w:marRight w:val="0"/>
          <w:marTop w:val="0"/>
          <w:marBottom w:val="0"/>
          <w:divBdr>
            <w:top w:val="none" w:sz="0" w:space="0" w:color="auto"/>
            <w:left w:val="none" w:sz="0" w:space="0" w:color="auto"/>
            <w:bottom w:val="none" w:sz="0" w:space="0" w:color="auto"/>
            <w:right w:val="none" w:sz="0" w:space="0" w:color="auto"/>
          </w:divBdr>
        </w:div>
        <w:div w:id="1686250498">
          <w:marLeft w:val="640"/>
          <w:marRight w:val="0"/>
          <w:marTop w:val="0"/>
          <w:marBottom w:val="0"/>
          <w:divBdr>
            <w:top w:val="none" w:sz="0" w:space="0" w:color="auto"/>
            <w:left w:val="none" w:sz="0" w:space="0" w:color="auto"/>
            <w:bottom w:val="none" w:sz="0" w:space="0" w:color="auto"/>
            <w:right w:val="none" w:sz="0" w:space="0" w:color="auto"/>
          </w:divBdr>
        </w:div>
        <w:div w:id="1749957096">
          <w:marLeft w:val="640"/>
          <w:marRight w:val="0"/>
          <w:marTop w:val="0"/>
          <w:marBottom w:val="0"/>
          <w:divBdr>
            <w:top w:val="none" w:sz="0" w:space="0" w:color="auto"/>
            <w:left w:val="none" w:sz="0" w:space="0" w:color="auto"/>
            <w:bottom w:val="none" w:sz="0" w:space="0" w:color="auto"/>
            <w:right w:val="none" w:sz="0" w:space="0" w:color="auto"/>
          </w:divBdr>
        </w:div>
        <w:div w:id="78186978">
          <w:marLeft w:val="640"/>
          <w:marRight w:val="0"/>
          <w:marTop w:val="0"/>
          <w:marBottom w:val="0"/>
          <w:divBdr>
            <w:top w:val="none" w:sz="0" w:space="0" w:color="auto"/>
            <w:left w:val="none" w:sz="0" w:space="0" w:color="auto"/>
            <w:bottom w:val="none" w:sz="0" w:space="0" w:color="auto"/>
            <w:right w:val="none" w:sz="0" w:space="0" w:color="auto"/>
          </w:divBdr>
        </w:div>
        <w:div w:id="982731887">
          <w:marLeft w:val="640"/>
          <w:marRight w:val="0"/>
          <w:marTop w:val="0"/>
          <w:marBottom w:val="0"/>
          <w:divBdr>
            <w:top w:val="none" w:sz="0" w:space="0" w:color="auto"/>
            <w:left w:val="none" w:sz="0" w:space="0" w:color="auto"/>
            <w:bottom w:val="none" w:sz="0" w:space="0" w:color="auto"/>
            <w:right w:val="none" w:sz="0" w:space="0" w:color="auto"/>
          </w:divBdr>
        </w:div>
        <w:div w:id="1287472388">
          <w:marLeft w:val="640"/>
          <w:marRight w:val="0"/>
          <w:marTop w:val="0"/>
          <w:marBottom w:val="0"/>
          <w:divBdr>
            <w:top w:val="none" w:sz="0" w:space="0" w:color="auto"/>
            <w:left w:val="none" w:sz="0" w:space="0" w:color="auto"/>
            <w:bottom w:val="none" w:sz="0" w:space="0" w:color="auto"/>
            <w:right w:val="none" w:sz="0" w:space="0" w:color="auto"/>
          </w:divBdr>
        </w:div>
        <w:div w:id="1432816528">
          <w:marLeft w:val="640"/>
          <w:marRight w:val="0"/>
          <w:marTop w:val="0"/>
          <w:marBottom w:val="0"/>
          <w:divBdr>
            <w:top w:val="none" w:sz="0" w:space="0" w:color="auto"/>
            <w:left w:val="none" w:sz="0" w:space="0" w:color="auto"/>
            <w:bottom w:val="none" w:sz="0" w:space="0" w:color="auto"/>
            <w:right w:val="none" w:sz="0" w:space="0" w:color="auto"/>
          </w:divBdr>
        </w:div>
        <w:div w:id="773324977">
          <w:marLeft w:val="640"/>
          <w:marRight w:val="0"/>
          <w:marTop w:val="0"/>
          <w:marBottom w:val="0"/>
          <w:divBdr>
            <w:top w:val="none" w:sz="0" w:space="0" w:color="auto"/>
            <w:left w:val="none" w:sz="0" w:space="0" w:color="auto"/>
            <w:bottom w:val="none" w:sz="0" w:space="0" w:color="auto"/>
            <w:right w:val="none" w:sz="0" w:space="0" w:color="auto"/>
          </w:divBdr>
        </w:div>
        <w:div w:id="2095782973">
          <w:marLeft w:val="640"/>
          <w:marRight w:val="0"/>
          <w:marTop w:val="0"/>
          <w:marBottom w:val="0"/>
          <w:divBdr>
            <w:top w:val="none" w:sz="0" w:space="0" w:color="auto"/>
            <w:left w:val="none" w:sz="0" w:space="0" w:color="auto"/>
            <w:bottom w:val="none" w:sz="0" w:space="0" w:color="auto"/>
            <w:right w:val="none" w:sz="0" w:space="0" w:color="auto"/>
          </w:divBdr>
        </w:div>
        <w:div w:id="1357851255">
          <w:marLeft w:val="640"/>
          <w:marRight w:val="0"/>
          <w:marTop w:val="0"/>
          <w:marBottom w:val="0"/>
          <w:divBdr>
            <w:top w:val="none" w:sz="0" w:space="0" w:color="auto"/>
            <w:left w:val="none" w:sz="0" w:space="0" w:color="auto"/>
            <w:bottom w:val="none" w:sz="0" w:space="0" w:color="auto"/>
            <w:right w:val="none" w:sz="0" w:space="0" w:color="auto"/>
          </w:divBdr>
        </w:div>
        <w:div w:id="706611305">
          <w:marLeft w:val="640"/>
          <w:marRight w:val="0"/>
          <w:marTop w:val="0"/>
          <w:marBottom w:val="0"/>
          <w:divBdr>
            <w:top w:val="none" w:sz="0" w:space="0" w:color="auto"/>
            <w:left w:val="none" w:sz="0" w:space="0" w:color="auto"/>
            <w:bottom w:val="none" w:sz="0" w:space="0" w:color="auto"/>
            <w:right w:val="none" w:sz="0" w:space="0" w:color="auto"/>
          </w:divBdr>
        </w:div>
        <w:div w:id="540748183">
          <w:marLeft w:val="640"/>
          <w:marRight w:val="0"/>
          <w:marTop w:val="0"/>
          <w:marBottom w:val="0"/>
          <w:divBdr>
            <w:top w:val="none" w:sz="0" w:space="0" w:color="auto"/>
            <w:left w:val="none" w:sz="0" w:space="0" w:color="auto"/>
            <w:bottom w:val="none" w:sz="0" w:space="0" w:color="auto"/>
            <w:right w:val="none" w:sz="0" w:space="0" w:color="auto"/>
          </w:divBdr>
        </w:div>
        <w:div w:id="254870397">
          <w:marLeft w:val="640"/>
          <w:marRight w:val="0"/>
          <w:marTop w:val="0"/>
          <w:marBottom w:val="0"/>
          <w:divBdr>
            <w:top w:val="none" w:sz="0" w:space="0" w:color="auto"/>
            <w:left w:val="none" w:sz="0" w:space="0" w:color="auto"/>
            <w:bottom w:val="none" w:sz="0" w:space="0" w:color="auto"/>
            <w:right w:val="none" w:sz="0" w:space="0" w:color="auto"/>
          </w:divBdr>
        </w:div>
        <w:div w:id="1462067888">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55819269">
      <w:bodyDiv w:val="1"/>
      <w:marLeft w:val="0"/>
      <w:marRight w:val="0"/>
      <w:marTop w:val="0"/>
      <w:marBottom w:val="0"/>
      <w:divBdr>
        <w:top w:val="none" w:sz="0" w:space="0" w:color="auto"/>
        <w:left w:val="none" w:sz="0" w:space="0" w:color="auto"/>
        <w:bottom w:val="none" w:sz="0" w:space="0" w:color="auto"/>
        <w:right w:val="none" w:sz="0" w:space="0" w:color="auto"/>
      </w:divBdr>
      <w:divsChild>
        <w:div w:id="1914701582">
          <w:marLeft w:val="640"/>
          <w:marRight w:val="0"/>
          <w:marTop w:val="0"/>
          <w:marBottom w:val="0"/>
          <w:divBdr>
            <w:top w:val="none" w:sz="0" w:space="0" w:color="auto"/>
            <w:left w:val="none" w:sz="0" w:space="0" w:color="auto"/>
            <w:bottom w:val="none" w:sz="0" w:space="0" w:color="auto"/>
            <w:right w:val="none" w:sz="0" w:space="0" w:color="auto"/>
          </w:divBdr>
        </w:div>
        <w:div w:id="816068835">
          <w:marLeft w:val="640"/>
          <w:marRight w:val="0"/>
          <w:marTop w:val="0"/>
          <w:marBottom w:val="0"/>
          <w:divBdr>
            <w:top w:val="none" w:sz="0" w:space="0" w:color="auto"/>
            <w:left w:val="none" w:sz="0" w:space="0" w:color="auto"/>
            <w:bottom w:val="none" w:sz="0" w:space="0" w:color="auto"/>
            <w:right w:val="none" w:sz="0" w:space="0" w:color="auto"/>
          </w:divBdr>
        </w:div>
        <w:div w:id="2069527909">
          <w:marLeft w:val="640"/>
          <w:marRight w:val="0"/>
          <w:marTop w:val="0"/>
          <w:marBottom w:val="0"/>
          <w:divBdr>
            <w:top w:val="none" w:sz="0" w:space="0" w:color="auto"/>
            <w:left w:val="none" w:sz="0" w:space="0" w:color="auto"/>
            <w:bottom w:val="none" w:sz="0" w:space="0" w:color="auto"/>
            <w:right w:val="none" w:sz="0" w:space="0" w:color="auto"/>
          </w:divBdr>
        </w:div>
        <w:div w:id="956760729">
          <w:marLeft w:val="640"/>
          <w:marRight w:val="0"/>
          <w:marTop w:val="0"/>
          <w:marBottom w:val="0"/>
          <w:divBdr>
            <w:top w:val="none" w:sz="0" w:space="0" w:color="auto"/>
            <w:left w:val="none" w:sz="0" w:space="0" w:color="auto"/>
            <w:bottom w:val="none" w:sz="0" w:space="0" w:color="auto"/>
            <w:right w:val="none" w:sz="0" w:space="0" w:color="auto"/>
          </w:divBdr>
        </w:div>
        <w:div w:id="808550146">
          <w:marLeft w:val="640"/>
          <w:marRight w:val="0"/>
          <w:marTop w:val="0"/>
          <w:marBottom w:val="0"/>
          <w:divBdr>
            <w:top w:val="none" w:sz="0" w:space="0" w:color="auto"/>
            <w:left w:val="none" w:sz="0" w:space="0" w:color="auto"/>
            <w:bottom w:val="none" w:sz="0" w:space="0" w:color="auto"/>
            <w:right w:val="none" w:sz="0" w:space="0" w:color="auto"/>
          </w:divBdr>
        </w:div>
        <w:div w:id="756748419">
          <w:marLeft w:val="640"/>
          <w:marRight w:val="0"/>
          <w:marTop w:val="0"/>
          <w:marBottom w:val="0"/>
          <w:divBdr>
            <w:top w:val="none" w:sz="0" w:space="0" w:color="auto"/>
            <w:left w:val="none" w:sz="0" w:space="0" w:color="auto"/>
            <w:bottom w:val="none" w:sz="0" w:space="0" w:color="auto"/>
            <w:right w:val="none" w:sz="0" w:space="0" w:color="auto"/>
          </w:divBdr>
        </w:div>
        <w:div w:id="1920023543">
          <w:marLeft w:val="640"/>
          <w:marRight w:val="0"/>
          <w:marTop w:val="0"/>
          <w:marBottom w:val="0"/>
          <w:divBdr>
            <w:top w:val="none" w:sz="0" w:space="0" w:color="auto"/>
            <w:left w:val="none" w:sz="0" w:space="0" w:color="auto"/>
            <w:bottom w:val="none" w:sz="0" w:space="0" w:color="auto"/>
            <w:right w:val="none" w:sz="0" w:space="0" w:color="auto"/>
          </w:divBdr>
        </w:div>
        <w:div w:id="395474246">
          <w:marLeft w:val="640"/>
          <w:marRight w:val="0"/>
          <w:marTop w:val="0"/>
          <w:marBottom w:val="0"/>
          <w:divBdr>
            <w:top w:val="none" w:sz="0" w:space="0" w:color="auto"/>
            <w:left w:val="none" w:sz="0" w:space="0" w:color="auto"/>
            <w:bottom w:val="none" w:sz="0" w:space="0" w:color="auto"/>
            <w:right w:val="none" w:sz="0" w:space="0" w:color="auto"/>
          </w:divBdr>
        </w:div>
        <w:div w:id="530842290">
          <w:marLeft w:val="640"/>
          <w:marRight w:val="0"/>
          <w:marTop w:val="0"/>
          <w:marBottom w:val="0"/>
          <w:divBdr>
            <w:top w:val="none" w:sz="0" w:space="0" w:color="auto"/>
            <w:left w:val="none" w:sz="0" w:space="0" w:color="auto"/>
            <w:bottom w:val="none" w:sz="0" w:space="0" w:color="auto"/>
            <w:right w:val="none" w:sz="0" w:space="0" w:color="auto"/>
          </w:divBdr>
        </w:div>
        <w:div w:id="2144495909">
          <w:marLeft w:val="640"/>
          <w:marRight w:val="0"/>
          <w:marTop w:val="0"/>
          <w:marBottom w:val="0"/>
          <w:divBdr>
            <w:top w:val="none" w:sz="0" w:space="0" w:color="auto"/>
            <w:left w:val="none" w:sz="0" w:space="0" w:color="auto"/>
            <w:bottom w:val="none" w:sz="0" w:space="0" w:color="auto"/>
            <w:right w:val="none" w:sz="0" w:space="0" w:color="auto"/>
          </w:divBdr>
        </w:div>
        <w:div w:id="1626741071">
          <w:marLeft w:val="640"/>
          <w:marRight w:val="0"/>
          <w:marTop w:val="0"/>
          <w:marBottom w:val="0"/>
          <w:divBdr>
            <w:top w:val="none" w:sz="0" w:space="0" w:color="auto"/>
            <w:left w:val="none" w:sz="0" w:space="0" w:color="auto"/>
            <w:bottom w:val="none" w:sz="0" w:space="0" w:color="auto"/>
            <w:right w:val="none" w:sz="0" w:space="0" w:color="auto"/>
          </w:divBdr>
        </w:div>
        <w:div w:id="192497454">
          <w:marLeft w:val="640"/>
          <w:marRight w:val="0"/>
          <w:marTop w:val="0"/>
          <w:marBottom w:val="0"/>
          <w:divBdr>
            <w:top w:val="none" w:sz="0" w:space="0" w:color="auto"/>
            <w:left w:val="none" w:sz="0" w:space="0" w:color="auto"/>
            <w:bottom w:val="none" w:sz="0" w:space="0" w:color="auto"/>
            <w:right w:val="none" w:sz="0" w:space="0" w:color="auto"/>
          </w:divBdr>
        </w:div>
        <w:div w:id="1017387115">
          <w:marLeft w:val="640"/>
          <w:marRight w:val="0"/>
          <w:marTop w:val="0"/>
          <w:marBottom w:val="0"/>
          <w:divBdr>
            <w:top w:val="none" w:sz="0" w:space="0" w:color="auto"/>
            <w:left w:val="none" w:sz="0" w:space="0" w:color="auto"/>
            <w:bottom w:val="none" w:sz="0" w:space="0" w:color="auto"/>
            <w:right w:val="none" w:sz="0" w:space="0" w:color="auto"/>
          </w:divBdr>
        </w:div>
        <w:div w:id="1378508734">
          <w:marLeft w:val="640"/>
          <w:marRight w:val="0"/>
          <w:marTop w:val="0"/>
          <w:marBottom w:val="0"/>
          <w:divBdr>
            <w:top w:val="none" w:sz="0" w:space="0" w:color="auto"/>
            <w:left w:val="none" w:sz="0" w:space="0" w:color="auto"/>
            <w:bottom w:val="none" w:sz="0" w:space="0" w:color="auto"/>
            <w:right w:val="none" w:sz="0" w:space="0" w:color="auto"/>
          </w:divBdr>
        </w:div>
        <w:div w:id="235941661">
          <w:marLeft w:val="640"/>
          <w:marRight w:val="0"/>
          <w:marTop w:val="0"/>
          <w:marBottom w:val="0"/>
          <w:divBdr>
            <w:top w:val="none" w:sz="0" w:space="0" w:color="auto"/>
            <w:left w:val="none" w:sz="0" w:space="0" w:color="auto"/>
            <w:bottom w:val="none" w:sz="0" w:space="0" w:color="auto"/>
            <w:right w:val="none" w:sz="0" w:space="0" w:color="auto"/>
          </w:divBdr>
        </w:div>
        <w:div w:id="41641966">
          <w:marLeft w:val="640"/>
          <w:marRight w:val="0"/>
          <w:marTop w:val="0"/>
          <w:marBottom w:val="0"/>
          <w:divBdr>
            <w:top w:val="none" w:sz="0" w:space="0" w:color="auto"/>
            <w:left w:val="none" w:sz="0" w:space="0" w:color="auto"/>
            <w:bottom w:val="none" w:sz="0" w:space="0" w:color="auto"/>
            <w:right w:val="none" w:sz="0" w:space="0" w:color="auto"/>
          </w:divBdr>
        </w:div>
        <w:div w:id="978266401">
          <w:marLeft w:val="640"/>
          <w:marRight w:val="0"/>
          <w:marTop w:val="0"/>
          <w:marBottom w:val="0"/>
          <w:divBdr>
            <w:top w:val="none" w:sz="0" w:space="0" w:color="auto"/>
            <w:left w:val="none" w:sz="0" w:space="0" w:color="auto"/>
            <w:bottom w:val="none" w:sz="0" w:space="0" w:color="auto"/>
            <w:right w:val="none" w:sz="0" w:space="0" w:color="auto"/>
          </w:divBdr>
        </w:div>
        <w:div w:id="2057851079">
          <w:marLeft w:val="640"/>
          <w:marRight w:val="0"/>
          <w:marTop w:val="0"/>
          <w:marBottom w:val="0"/>
          <w:divBdr>
            <w:top w:val="none" w:sz="0" w:space="0" w:color="auto"/>
            <w:left w:val="none" w:sz="0" w:space="0" w:color="auto"/>
            <w:bottom w:val="none" w:sz="0" w:space="0" w:color="auto"/>
            <w:right w:val="none" w:sz="0" w:space="0" w:color="auto"/>
          </w:divBdr>
        </w:div>
        <w:div w:id="265233009">
          <w:marLeft w:val="640"/>
          <w:marRight w:val="0"/>
          <w:marTop w:val="0"/>
          <w:marBottom w:val="0"/>
          <w:divBdr>
            <w:top w:val="none" w:sz="0" w:space="0" w:color="auto"/>
            <w:left w:val="none" w:sz="0" w:space="0" w:color="auto"/>
            <w:bottom w:val="none" w:sz="0" w:space="0" w:color="auto"/>
            <w:right w:val="none" w:sz="0" w:space="0" w:color="auto"/>
          </w:divBdr>
        </w:div>
        <w:div w:id="1453861480">
          <w:marLeft w:val="640"/>
          <w:marRight w:val="0"/>
          <w:marTop w:val="0"/>
          <w:marBottom w:val="0"/>
          <w:divBdr>
            <w:top w:val="none" w:sz="0" w:space="0" w:color="auto"/>
            <w:left w:val="none" w:sz="0" w:space="0" w:color="auto"/>
            <w:bottom w:val="none" w:sz="0" w:space="0" w:color="auto"/>
            <w:right w:val="none" w:sz="0" w:space="0" w:color="auto"/>
          </w:divBdr>
        </w:div>
        <w:div w:id="1993751497">
          <w:marLeft w:val="640"/>
          <w:marRight w:val="0"/>
          <w:marTop w:val="0"/>
          <w:marBottom w:val="0"/>
          <w:divBdr>
            <w:top w:val="none" w:sz="0" w:space="0" w:color="auto"/>
            <w:left w:val="none" w:sz="0" w:space="0" w:color="auto"/>
            <w:bottom w:val="none" w:sz="0" w:space="0" w:color="auto"/>
            <w:right w:val="none" w:sz="0" w:space="0" w:color="auto"/>
          </w:divBdr>
        </w:div>
        <w:div w:id="858549720">
          <w:marLeft w:val="640"/>
          <w:marRight w:val="0"/>
          <w:marTop w:val="0"/>
          <w:marBottom w:val="0"/>
          <w:divBdr>
            <w:top w:val="none" w:sz="0" w:space="0" w:color="auto"/>
            <w:left w:val="none" w:sz="0" w:space="0" w:color="auto"/>
            <w:bottom w:val="none" w:sz="0" w:space="0" w:color="auto"/>
            <w:right w:val="none" w:sz="0" w:space="0" w:color="auto"/>
          </w:divBdr>
        </w:div>
        <w:div w:id="541065735">
          <w:marLeft w:val="640"/>
          <w:marRight w:val="0"/>
          <w:marTop w:val="0"/>
          <w:marBottom w:val="0"/>
          <w:divBdr>
            <w:top w:val="none" w:sz="0" w:space="0" w:color="auto"/>
            <w:left w:val="none" w:sz="0" w:space="0" w:color="auto"/>
            <w:bottom w:val="none" w:sz="0" w:space="0" w:color="auto"/>
            <w:right w:val="none" w:sz="0" w:space="0" w:color="auto"/>
          </w:divBdr>
        </w:div>
        <w:div w:id="1535849774">
          <w:marLeft w:val="640"/>
          <w:marRight w:val="0"/>
          <w:marTop w:val="0"/>
          <w:marBottom w:val="0"/>
          <w:divBdr>
            <w:top w:val="none" w:sz="0" w:space="0" w:color="auto"/>
            <w:left w:val="none" w:sz="0" w:space="0" w:color="auto"/>
            <w:bottom w:val="none" w:sz="0" w:space="0" w:color="auto"/>
            <w:right w:val="none" w:sz="0" w:space="0" w:color="auto"/>
          </w:divBdr>
        </w:div>
        <w:div w:id="1148671188">
          <w:marLeft w:val="640"/>
          <w:marRight w:val="0"/>
          <w:marTop w:val="0"/>
          <w:marBottom w:val="0"/>
          <w:divBdr>
            <w:top w:val="none" w:sz="0" w:space="0" w:color="auto"/>
            <w:left w:val="none" w:sz="0" w:space="0" w:color="auto"/>
            <w:bottom w:val="none" w:sz="0" w:space="0" w:color="auto"/>
            <w:right w:val="none" w:sz="0" w:space="0" w:color="auto"/>
          </w:divBdr>
        </w:div>
        <w:div w:id="1637029456">
          <w:marLeft w:val="640"/>
          <w:marRight w:val="0"/>
          <w:marTop w:val="0"/>
          <w:marBottom w:val="0"/>
          <w:divBdr>
            <w:top w:val="none" w:sz="0" w:space="0" w:color="auto"/>
            <w:left w:val="none" w:sz="0" w:space="0" w:color="auto"/>
            <w:bottom w:val="none" w:sz="0" w:space="0" w:color="auto"/>
            <w:right w:val="none" w:sz="0" w:space="0" w:color="auto"/>
          </w:divBdr>
        </w:div>
        <w:div w:id="261449745">
          <w:marLeft w:val="640"/>
          <w:marRight w:val="0"/>
          <w:marTop w:val="0"/>
          <w:marBottom w:val="0"/>
          <w:divBdr>
            <w:top w:val="none" w:sz="0" w:space="0" w:color="auto"/>
            <w:left w:val="none" w:sz="0" w:space="0" w:color="auto"/>
            <w:bottom w:val="none" w:sz="0" w:space="0" w:color="auto"/>
            <w:right w:val="none" w:sz="0" w:space="0" w:color="auto"/>
          </w:divBdr>
        </w:div>
        <w:div w:id="16008012">
          <w:marLeft w:val="640"/>
          <w:marRight w:val="0"/>
          <w:marTop w:val="0"/>
          <w:marBottom w:val="0"/>
          <w:divBdr>
            <w:top w:val="none" w:sz="0" w:space="0" w:color="auto"/>
            <w:left w:val="none" w:sz="0" w:space="0" w:color="auto"/>
            <w:bottom w:val="none" w:sz="0" w:space="0" w:color="auto"/>
            <w:right w:val="none" w:sz="0" w:space="0" w:color="auto"/>
          </w:divBdr>
        </w:div>
        <w:div w:id="1426878892">
          <w:marLeft w:val="640"/>
          <w:marRight w:val="0"/>
          <w:marTop w:val="0"/>
          <w:marBottom w:val="0"/>
          <w:divBdr>
            <w:top w:val="none" w:sz="0" w:space="0" w:color="auto"/>
            <w:left w:val="none" w:sz="0" w:space="0" w:color="auto"/>
            <w:bottom w:val="none" w:sz="0" w:space="0" w:color="auto"/>
            <w:right w:val="none" w:sz="0" w:space="0" w:color="auto"/>
          </w:divBdr>
        </w:div>
        <w:div w:id="49691703">
          <w:marLeft w:val="640"/>
          <w:marRight w:val="0"/>
          <w:marTop w:val="0"/>
          <w:marBottom w:val="0"/>
          <w:divBdr>
            <w:top w:val="none" w:sz="0" w:space="0" w:color="auto"/>
            <w:left w:val="none" w:sz="0" w:space="0" w:color="auto"/>
            <w:bottom w:val="none" w:sz="0" w:space="0" w:color="auto"/>
            <w:right w:val="none" w:sz="0" w:space="0" w:color="auto"/>
          </w:divBdr>
        </w:div>
        <w:div w:id="503865180">
          <w:marLeft w:val="640"/>
          <w:marRight w:val="0"/>
          <w:marTop w:val="0"/>
          <w:marBottom w:val="0"/>
          <w:divBdr>
            <w:top w:val="none" w:sz="0" w:space="0" w:color="auto"/>
            <w:left w:val="none" w:sz="0" w:space="0" w:color="auto"/>
            <w:bottom w:val="none" w:sz="0" w:space="0" w:color="auto"/>
            <w:right w:val="none" w:sz="0" w:space="0" w:color="auto"/>
          </w:divBdr>
        </w:div>
        <w:div w:id="1966697767">
          <w:marLeft w:val="640"/>
          <w:marRight w:val="0"/>
          <w:marTop w:val="0"/>
          <w:marBottom w:val="0"/>
          <w:divBdr>
            <w:top w:val="none" w:sz="0" w:space="0" w:color="auto"/>
            <w:left w:val="none" w:sz="0" w:space="0" w:color="auto"/>
            <w:bottom w:val="none" w:sz="0" w:space="0" w:color="auto"/>
            <w:right w:val="none" w:sz="0" w:space="0" w:color="auto"/>
          </w:divBdr>
        </w:div>
        <w:div w:id="489564154">
          <w:marLeft w:val="640"/>
          <w:marRight w:val="0"/>
          <w:marTop w:val="0"/>
          <w:marBottom w:val="0"/>
          <w:divBdr>
            <w:top w:val="none" w:sz="0" w:space="0" w:color="auto"/>
            <w:left w:val="none" w:sz="0" w:space="0" w:color="auto"/>
            <w:bottom w:val="none" w:sz="0" w:space="0" w:color="auto"/>
            <w:right w:val="none" w:sz="0" w:space="0" w:color="auto"/>
          </w:divBdr>
        </w:div>
        <w:div w:id="980767736">
          <w:marLeft w:val="640"/>
          <w:marRight w:val="0"/>
          <w:marTop w:val="0"/>
          <w:marBottom w:val="0"/>
          <w:divBdr>
            <w:top w:val="none" w:sz="0" w:space="0" w:color="auto"/>
            <w:left w:val="none" w:sz="0" w:space="0" w:color="auto"/>
            <w:bottom w:val="none" w:sz="0" w:space="0" w:color="auto"/>
            <w:right w:val="none" w:sz="0" w:space="0" w:color="auto"/>
          </w:divBdr>
        </w:div>
        <w:div w:id="1836604881">
          <w:marLeft w:val="640"/>
          <w:marRight w:val="0"/>
          <w:marTop w:val="0"/>
          <w:marBottom w:val="0"/>
          <w:divBdr>
            <w:top w:val="none" w:sz="0" w:space="0" w:color="auto"/>
            <w:left w:val="none" w:sz="0" w:space="0" w:color="auto"/>
            <w:bottom w:val="none" w:sz="0" w:space="0" w:color="auto"/>
            <w:right w:val="none" w:sz="0" w:space="0" w:color="auto"/>
          </w:divBdr>
        </w:div>
        <w:div w:id="1097405489">
          <w:marLeft w:val="640"/>
          <w:marRight w:val="0"/>
          <w:marTop w:val="0"/>
          <w:marBottom w:val="0"/>
          <w:divBdr>
            <w:top w:val="none" w:sz="0" w:space="0" w:color="auto"/>
            <w:left w:val="none" w:sz="0" w:space="0" w:color="auto"/>
            <w:bottom w:val="none" w:sz="0" w:space="0" w:color="auto"/>
            <w:right w:val="none" w:sz="0" w:space="0" w:color="auto"/>
          </w:divBdr>
        </w:div>
        <w:div w:id="717585330">
          <w:marLeft w:val="640"/>
          <w:marRight w:val="0"/>
          <w:marTop w:val="0"/>
          <w:marBottom w:val="0"/>
          <w:divBdr>
            <w:top w:val="none" w:sz="0" w:space="0" w:color="auto"/>
            <w:left w:val="none" w:sz="0" w:space="0" w:color="auto"/>
            <w:bottom w:val="none" w:sz="0" w:space="0" w:color="auto"/>
            <w:right w:val="none" w:sz="0" w:space="0" w:color="auto"/>
          </w:divBdr>
        </w:div>
        <w:div w:id="2144881167">
          <w:marLeft w:val="640"/>
          <w:marRight w:val="0"/>
          <w:marTop w:val="0"/>
          <w:marBottom w:val="0"/>
          <w:divBdr>
            <w:top w:val="none" w:sz="0" w:space="0" w:color="auto"/>
            <w:left w:val="none" w:sz="0" w:space="0" w:color="auto"/>
            <w:bottom w:val="none" w:sz="0" w:space="0" w:color="auto"/>
            <w:right w:val="none" w:sz="0" w:space="0" w:color="auto"/>
          </w:divBdr>
        </w:div>
        <w:div w:id="959217514">
          <w:marLeft w:val="640"/>
          <w:marRight w:val="0"/>
          <w:marTop w:val="0"/>
          <w:marBottom w:val="0"/>
          <w:divBdr>
            <w:top w:val="none" w:sz="0" w:space="0" w:color="auto"/>
            <w:left w:val="none" w:sz="0" w:space="0" w:color="auto"/>
            <w:bottom w:val="none" w:sz="0" w:space="0" w:color="auto"/>
            <w:right w:val="none" w:sz="0" w:space="0" w:color="auto"/>
          </w:divBdr>
        </w:div>
        <w:div w:id="616376022">
          <w:marLeft w:val="640"/>
          <w:marRight w:val="0"/>
          <w:marTop w:val="0"/>
          <w:marBottom w:val="0"/>
          <w:divBdr>
            <w:top w:val="none" w:sz="0" w:space="0" w:color="auto"/>
            <w:left w:val="none" w:sz="0" w:space="0" w:color="auto"/>
            <w:bottom w:val="none" w:sz="0" w:space="0" w:color="auto"/>
            <w:right w:val="none" w:sz="0" w:space="0" w:color="auto"/>
          </w:divBdr>
        </w:div>
        <w:div w:id="1981494128">
          <w:marLeft w:val="640"/>
          <w:marRight w:val="0"/>
          <w:marTop w:val="0"/>
          <w:marBottom w:val="0"/>
          <w:divBdr>
            <w:top w:val="none" w:sz="0" w:space="0" w:color="auto"/>
            <w:left w:val="none" w:sz="0" w:space="0" w:color="auto"/>
            <w:bottom w:val="none" w:sz="0" w:space="0" w:color="auto"/>
            <w:right w:val="none" w:sz="0" w:space="0" w:color="auto"/>
          </w:divBdr>
        </w:div>
        <w:div w:id="1524711570">
          <w:marLeft w:val="640"/>
          <w:marRight w:val="0"/>
          <w:marTop w:val="0"/>
          <w:marBottom w:val="0"/>
          <w:divBdr>
            <w:top w:val="none" w:sz="0" w:space="0" w:color="auto"/>
            <w:left w:val="none" w:sz="0" w:space="0" w:color="auto"/>
            <w:bottom w:val="none" w:sz="0" w:space="0" w:color="auto"/>
            <w:right w:val="none" w:sz="0" w:space="0" w:color="auto"/>
          </w:divBdr>
        </w:div>
        <w:div w:id="985089615">
          <w:marLeft w:val="640"/>
          <w:marRight w:val="0"/>
          <w:marTop w:val="0"/>
          <w:marBottom w:val="0"/>
          <w:divBdr>
            <w:top w:val="none" w:sz="0" w:space="0" w:color="auto"/>
            <w:left w:val="none" w:sz="0" w:space="0" w:color="auto"/>
            <w:bottom w:val="none" w:sz="0" w:space="0" w:color="auto"/>
            <w:right w:val="none" w:sz="0" w:space="0" w:color="auto"/>
          </w:divBdr>
        </w:div>
        <w:div w:id="1862863139">
          <w:marLeft w:val="640"/>
          <w:marRight w:val="0"/>
          <w:marTop w:val="0"/>
          <w:marBottom w:val="0"/>
          <w:divBdr>
            <w:top w:val="none" w:sz="0" w:space="0" w:color="auto"/>
            <w:left w:val="none" w:sz="0" w:space="0" w:color="auto"/>
            <w:bottom w:val="none" w:sz="0" w:space="0" w:color="auto"/>
            <w:right w:val="none" w:sz="0" w:space="0" w:color="auto"/>
          </w:divBdr>
        </w:div>
        <w:div w:id="408112166">
          <w:marLeft w:val="640"/>
          <w:marRight w:val="0"/>
          <w:marTop w:val="0"/>
          <w:marBottom w:val="0"/>
          <w:divBdr>
            <w:top w:val="none" w:sz="0" w:space="0" w:color="auto"/>
            <w:left w:val="none" w:sz="0" w:space="0" w:color="auto"/>
            <w:bottom w:val="none" w:sz="0" w:space="0" w:color="auto"/>
            <w:right w:val="none" w:sz="0" w:space="0" w:color="auto"/>
          </w:divBdr>
        </w:div>
        <w:div w:id="1679772375">
          <w:marLeft w:val="640"/>
          <w:marRight w:val="0"/>
          <w:marTop w:val="0"/>
          <w:marBottom w:val="0"/>
          <w:divBdr>
            <w:top w:val="none" w:sz="0" w:space="0" w:color="auto"/>
            <w:left w:val="none" w:sz="0" w:space="0" w:color="auto"/>
            <w:bottom w:val="none" w:sz="0" w:space="0" w:color="auto"/>
            <w:right w:val="none" w:sz="0" w:space="0" w:color="auto"/>
          </w:divBdr>
        </w:div>
        <w:div w:id="1095127852">
          <w:marLeft w:val="640"/>
          <w:marRight w:val="0"/>
          <w:marTop w:val="0"/>
          <w:marBottom w:val="0"/>
          <w:divBdr>
            <w:top w:val="none" w:sz="0" w:space="0" w:color="auto"/>
            <w:left w:val="none" w:sz="0" w:space="0" w:color="auto"/>
            <w:bottom w:val="none" w:sz="0" w:space="0" w:color="auto"/>
            <w:right w:val="none" w:sz="0" w:space="0" w:color="auto"/>
          </w:divBdr>
        </w:div>
        <w:div w:id="1664627007">
          <w:marLeft w:val="640"/>
          <w:marRight w:val="0"/>
          <w:marTop w:val="0"/>
          <w:marBottom w:val="0"/>
          <w:divBdr>
            <w:top w:val="none" w:sz="0" w:space="0" w:color="auto"/>
            <w:left w:val="none" w:sz="0" w:space="0" w:color="auto"/>
            <w:bottom w:val="none" w:sz="0" w:space="0" w:color="auto"/>
            <w:right w:val="none" w:sz="0" w:space="0" w:color="auto"/>
          </w:divBdr>
        </w:div>
        <w:div w:id="1427772400">
          <w:marLeft w:val="640"/>
          <w:marRight w:val="0"/>
          <w:marTop w:val="0"/>
          <w:marBottom w:val="0"/>
          <w:divBdr>
            <w:top w:val="none" w:sz="0" w:space="0" w:color="auto"/>
            <w:left w:val="none" w:sz="0" w:space="0" w:color="auto"/>
            <w:bottom w:val="none" w:sz="0" w:space="0" w:color="auto"/>
            <w:right w:val="none" w:sz="0" w:space="0" w:color="auto"/>
          </w:divBdr>
        </w:div>
        <w:div w:id="1886524538">
          <w:marLeft w:val="640"/>
          <w:marRight w:val="0"/>
          <w:marTop w:val="0"/>
          <w:marBottom w:val="0"/>
          <w:divBdr>
            <w:top w:val="none" w:sz="0" w:space="0" w:color="auto"/>
            <w:left w:val="none" w:sz="0" w:space="0" w:color="auto"/>
            <w:bottom w:val="none" w:sz="0" w:space="0" w:color="auto"/>
            <w:right w:val="none" w:sz="0" w:space="0" w:color="auto"/>
          </w:divBdr>
        </w:div>
        <w:div w:id="492137701">
          <w:marLeft w:val="640"/>
          <w:marRight w:val="0"/>
          <w:marTop w:val="0"/>
          <w:marBottom w:val="0"/>
          <w:divBdr>
            <w:top w:val="none" w:sz="0" w:space="0" w:color="auto"/>
            <w:left w:val="none" w:sz="0" w:space="0" w:color="auto"/>
            <w:bottom w:val="none" w:sz="0" w:space="0" w:color="auto"/>
            <w:right w:val="none" w:sz="0" w:space="0" w:color="auto"/>
          </w:divBdr>
        </w:div>
        <w:div w:id="599529946">
          <w:marLeft w:val="640"/>
          <w:marRight w:val="0"/>
          <w:marTop w:val="0"/>
          <w:marBottom w:val="0"/>
          <w:divBdr>
            <w:top w:val="none" w:sz="0" w:space="0" w:color="auto"/>
            <w:left w:val="none" w:sz="0" w:space="0" w:color="auto"/>
            <w:bottom w:val="none" w:sz="0" w:space="0" w:color="auto"/>
            <w:right w:val="none" w:sz="0" w:space="0" w:color="auto"/>
          </w:divBdr>
        </w:div>
        <w:div w:id="1482116354">
          <w:marLeft w:val="640"/>
          <w:marRight w:val="0"/>
          <w:marTop w:val="0"/>
          <w:marBottom w:val="0"/>
          <w:divBdr>
            <w:top w:val="none" w:sz="0" w:space="0" w:color="auto"/>
            <w:left w:val="none" w:sz="0" w:space="0" w:color="auto"/>
            <w:bottom w:val="none" w:sz="0" w:space="0" w:color="auto"/>
            <w:right w:val="none" w:sz="0" w:space="0" w:color="auto"/>
          </w:divBdr>
        </w:div>
        <w:div w:id="1915121384">
          <w:marLeft w:val="640"/>
          <w:marRight w:val="0"/>
          <w:marTop w:val="0"/>
          <w:marBottom w:val="0"/>
          <w:divBdr>
            <w:top w:val="none" w:sz="0" w:space="0" w:color="auto"/>
            <w:left w:val="none" w:sz="0" w:space="0" w:color="auto"/>
            <w:bottom w:val="none" w:sz="0" w:space="0" w:color="auto"/>
            <w:right w:val="none" w:sz="0" w:space="0" w:color="auto"/>
          </w:divBdr>
        </w:div>
        <w:div w:id="1569850816">
          <w:marLeft w:val="640"/>
          <w:marRight w:val="0"/>
          <w:marTop w:val="0"/>
          <w:marBottom w:val="0"/>
          <w:divBdr>
            <w:top w:val="none" w:sz="0" w:space="0" w:color="auto"/>
            <w:left w:val="none" w:sz="0" w:space="0" w:color="auto"/>
            <w:bottom w:val="none" w:sz="0" w:space="0" w:color="auto"/>
            <w:right w:val="none" w:sz="0" w:space="0" w:color="auto"/>
          </w:divBdr>
        </w:div>
        <w:div w:id="726034345">
          <w:marLeft w:val="640"/>
          <w:marRight w:val="0"/>
          <w:marTop w:val="0"/>
          <w:marBottom w:val="0"/>
          <w:divBdr>
            <w:top w:val="none" w:sz="0" w:space="0" w:color="auto"/>
            <w:left w:val="none" w:sz="0" w:space="0" w:color="auto"/>
            <w:bottom w:val="none" w:sz="0" w:space="0" w:color="auto"/>
            <w:right w:val="none" w:sz="0" w:space="0" w:color="auto"/>
          </w:divBdr>
        </w:div>
        <w:div w:id="1473861626">
          <w:marLeft w:val="640"/>
          <w:marRight w:val="0"/>
          <w:marTop w:val="0"/>
          <w:marBottom w:val="0"/>
          <w:divBdr>
            <w:top w:val="none" w:sz="0" w:space="0" w:color="auto"/>
            <w:left w:val="none" w:sz="0" w:space="0" w:color="auto"/>
            <w:bottom w:val="none" w:sz="0" w:space="0" w:color="auto"/>
            <w:right w:val="none" w:sz="0" w:space="0" w:color="auto"/>
          </w:divBdr>
        </w:div>
        <w:div w:id="985088236">
          <w:marLeft w:val="640"/>
          <w:marRight w:val="0"/>
          <w:marTop w:val="0"/>
          <w:marBottom w:val="0"/>
          <w:divBdr>
            <w:top w:val="none" w:sz="0" w:space="0" w:color="auto"/>
            <w:left w:val="none" w:sz="0" w:space="0" w:color="auto"/>
            <w:bottom w:val="none" w:sz="0" w:space="0" w:color="auto"/>
            <w:right w:val="none" w:sz="0" w:space="0" w:color="auto"/>
          </w:divBdr>
        </w:div>
        <w:div w:id="816383591">
          <w:marLeft w:val="640"/>
          <w:marRight w:val="0"/>
          <w:marTop w:val="0"/>
          <w:marBottom w:val="0"/>
          <w:divBdr>
            <w:top w:val="none" w:sz="0" w:space="0" w:color="auto"/>
            <w:left w:val="none" w:sz="0" w:space="0" w:color="auto"/>
            <w:bottom w:val="none" w:sz="0" w:space="0" w:color="auto"/>
            <w:right w:val="none" w:sz="0" w:space="0" w:color="auto"/>
          </w:divBdr>
        </w:div>
        <w:div w:id="632296042">
          <w:marLeft w:val="640"/>
          <w:marRight w:val="0"/>
          <w:marTop w:val="0"/>
          <w:marBottom w:val="0"/>
          <w:divBdr>
            <w:top w:val="none" w:sz="0" w:space="0" w:color="auto"/>
            <w:left w:val="none" w:sz="0" w:space="0" w:color="auto"/>
            <w:bottom w:val="none" w:sz="0" w:space="0" w:color="auto"/>
            <w:right w:val="none" w:sz="0" w:space="0" w:color="auto"/>
          </w:divBdr>
        </w:div>
        <w:div w:id="26762400">
          <w:marLeft w:val="640"/>
          <w:marRight w:val="0"/>
          <w:marTop w:val="0"/>
          <w:marBottom w:val="0"/>
          <w:divBdr>
            <w:top w:val="none" w:sz="0" w:space="0" w:color="auto"/>
            <w:left w:val="none" w:sz="0" w:space="0" w:color="auto"/>
            <w:bottom w:val="none" w:sz="0" w:space="0" w:color="auto"/>
            <w:right w:val="none" w:sz="0" w:space="0" w:color="auto"/>
          </w:divBdr>
        </w:div>
        <w:div w:id="27419848">
          <w:marLeft w:val="640"/>
          <w:marRight w:val="0"/>
          <w:marTop w:val="0"/>
          <w:marBottom w:val="0"/>
          <w:divBdr>
            <w:top w:val="none" w:sz="0" w:space="0" w:color="auto"/>
            <w:left w:val="none" w:sz="0" w:space="0" w:color="auto"/>
            <w:bottom w:val="none" w:sz="0" w:space="0" w:color="auto"/>
            <w:right w:val="none" w:sz="0" w:space="0" w:color="auto"/>
          </w:divBdr>
        </w:div>
        <w:div w:id="1667131816">
          <w:marLeft w:val="640"/>
          <w:marRight w:val="0"/>
          <w:marTop w:val="0"/>
          <w:marBottom w:val="0"/>
          <w:divBdr>
            <w:top w:val="none" w:sz="0" w:space="0" w:color="auto"/>
            <w:left w:val="none" w:sz="0" w:space="0" w:color="auto"/>
            <w:bottom w:val="none" w:sz="0" w:space="0" w:color="auto"/>
            <w:right w:val="none" w:sz="0" w:space="0" w:color="auto"/>
          </w:divBdr>
        </w:div>
        <w:div w:id="2018918554">
          <w:marLeft w:val="640"/>
          <w:marRight w:val="0"/>
          <w:marTop w:val="0"/>
          <w:marBottom w:val="0"/>
          <w:divBdr>
            <w:top w:val="none" w:sz="0" w:space="0" w:color="auto"/>
            <w:left w:val="none" w:sz="0" w:space="0" w:color="auto"/>
            <w:bottom w:val="none" w:sz="0" w:space="0" w:color="auto"/>
            <w:right w:val="none" w:sz="0" w:space="0" w:color="auto"/>
          </w:divBdr>
        </w:div>
        <w:div w:id="2017802186">
          <w:marLeft w:val="640"/>
          <w:marRight w:val="0"/>
          <w:marTop w:val="0"/>
          <w:marBottom w:val="0"/>
          <w:divBdr>
            <w:top w:val="none" w:sz="0" w:space="0" w:color="auto"/>
            <w:left w:val="none" w:sz="0" w:space="0" w:color="auto"/>
            <w:bottom w:val="none" w:sz="0" w:space="0" w:color="auto"/>
            <w:right w:val="none" w:sz="0" w:space="0" w:color="auto"/>
          </w:divBdr>
        </w:div>
        <w:div w:id="1402171385">
          <w:marLeft w:val="640"/>
          <w:marRight w:val="0"/>
          <w:marTop w:val="0"/>
          <w:marBottom w:val="0"/>
          <w:divBdr>
            <w:top w:val="none" w:sz="0" w:space="0" w:color="auto"/>
            <w:left w:val="none" w:sz="0" w:space="0" w:color="auto"/>
            <w:bottom w:val="none" w:sz="0" w:space="0" w:color="auto"/>
            <w:right w:val="none" w:sz="0" w:space="0" w:color="auto"/>
          </w:divBdr>
        </w:div>
        <w:div w:id="1101753726">
          <w:marLeft w:val="640"/>
          <w:marRight w:val="0"/>
          <w:marTop w:val="0"/>
          <w:marBottom w:val="0"/>
          <w:divBdr>
            <w:top w:val="none" w:sz="0" w:space="0" w:color="auto"/>
            <w:left w:val="none" w:sz="0" w:space="0" w:color="auto"/>
            <w:bottom w:val="none" w:sz="0" w:space="0" w:color="auto"/>
            <w:right w:val="none" w:sz="0" w:space="0" w:color="auto"/>
          </w:divBdr>
        </w:div>
        <w:div w:id="735322425">
          <w:marLeft w:val="640"/>
          <w:marRight w:val="0"/>
          <w:marTop w:val="0"/>
          <w:marBottom w:val="0"/>
          <w:divBdr>
            <w:top w:val="none" w:sz="0" w:space="0" w:color="auto"/>
            <w:left w:val="none" w:sz="0" w:space="0" w:color="auto"/>
            <w:bottom w:val="none" w:sz="0" w:space="0" w:color="auto"/>
            <w:right w:val="none" w:sz="0" w:space="0" w:color="auto"/>
          </w:divBdr>
        </w:div>
        <w:div w:id="531311165">
          <w:marLeft w:val="640"/>
          <w:marRight w:val="0"/>
          <w:marTop w:val="0"/>
          <w:marBottom w:val="0"/>
          <w:divBdr>
            <w:top w:val="none" w:sz="0" w:space="0" w:color="auto"/>
            <w:left w:val="none" w:sz="0" w:space="0" w:color="auto"/>
            <w:bottom w:val="none" w:sz="0" w:space="0" w:color="auto"/>
            <w:right w:val="none" w:sz="0" w:space="0" w:color="auto"/>
          </w:divBdr>
        </w:div>
        <w:div w:id="31619043">
          <w:marLeft w:val="640"/>
          <w:marRight w:val="0"/>
          <w:marTop w:val="0"/>
          <w:marBottom w:val="0"/>
          <w:divBdr>
            <w:top w:val="none" w:sz="0" w:space="0" w:color="auto"/>
            <w:left w:val="none" w:sz="0" w:space="0" w:color="auto"/>
            <w:bottom w:val="none" w:sz="0" w:space="0" w:color="auto"/>
            <w:right w:val="none" w:sz="0" w:space="0" w:color="auto"/>
          </w:divBdr>
        </w:div>
        <w:div w:id="1582249060">
          <w:marLeft w:val="640"/>
          <w:marRight w:val="0"/>
          <w:marTop w:val="0"/>
          <w:marBottom w:val="0"/>
          <w:divBdr>
            <w:top w:val="none" w:sz="0" w:space="0" w:color="auto"/>
            <w:left w:val="none" w:sz="0" w:space="0" w:color="auto"/>
            <w:bottom w:val="none" w:sz="0" w:space="0" w:color="auto"/>
            <w:right w:val="none" w:sz="0" w:space="0" w:color="auto"/>
          </w:divBdr>
        </w:div>
        <w:div w:id="2132940664">
          <w:marLeft w:val="640"/>
          <w:marRight w:val="0"/>
          <w:marTop w:val="0"/>
          <w:marBottom w:val="0"/>
          <w:divBdr>
            <w:top w:val="none" w:sz="0" w:space="0" w:color="auto"/>
            <w:left w:val="none" w:sz="0" w:space="0" w:color="auto"/>
            <w:bottom w:val="none" w:sz="0" w:space="0" w:color="auto"/>
            <w:right w:val="none" w:sz="0" w:space="0" w:color="auto"/>
          </w:divBdr>
        </w:div>
        <w:div w:id="1828738885">
          <w:marLeft w:val="640"/>
          <w:marRight w:val="0"/>
          <w:marTop w:val="0"/>
          <w:marBottom w:val="0"/>
          <w:divBdr>
            <w:top w:val="none" w:sz="0" w:space="0" w:color="auto"/>
            <w:left w:val="none" w:sz="0" w:space="0" w:color="auto"/>
            <w:bottom w:val="none" w:sz="0" w:space="0" w:color="auto"/>
            <w:right w:val="none" w:sz="0" w:space="0" w:color="auto"/>
          </w:divBdr>
        </w:div>
        <w:div w:id="50661789">
          <w:marLeft w:val="640"/>
          <w:marRight w:val="0"/>
          <w:marTop w:val="0"/>
          <w:marBottom w:val="0"/>
          <w:divBdr>
            <w:top w:val="none" w:sz="0" w:space="0" w:color="auto"/>
            <w:left w:val="none" w:sz="0" w:space="0" w:color="auto"/>
            <w:bottom w:val="none" w:sz="0" w:space="0" w:color="auto"/>
            <w:right w:val="none" w:sz="0" w:space="0" w:color="auto"/>
          </w:divBdr>
        </w:div>
        <w:div w:id="1241911814">
          <w:marLeft w:val="640"/>
          <w:marRight w:val="0"/>
          <w:marTop w:val="0"/>
          <w:marBottom w:val="0"/>
          <w:divBdr>
            <w:top w:val="none" w:sz="0" w:space="0" w:color="auto"/>
            <w:left w:val="none" w:sz="0" w:space="0" w:color="auto"/>
            <w:bottom w:val="none" w:sz="0" w:space="0" w:color="auto"/>
            <w:right w:val="none" w:sz="0" w:space="0" w:color="auto"/>
          </w:divBdr>
        </w:div>
        <w:div w:id="29192294">
          <w:marLeft w:val="640"/>
          <w:marRight w:val="0"/>
          <w:marTop w:val="0"/>
          <w:marBottom w:val="0"/>
          <w:divBdr>
            <w:top w:val="none" w:sz="0" w:space="0" w:color="auto"/>
            <w:left w:val="none" w:sz="0" w:space="0" w:color="auto"/>
            <w:bottom w:val="none" w:sz="0" w:space="0" w:color="auto"/>
            <w:right w:val="none" w:sz="0" w:space="0" w:color="auto"/>
          </w:divBdr>
        </w:div>
        <w:div w:id="472991975">
          <w:marLeft w:val="640"/>
          <w:marRight w:val="0"/>
          <w:marTop w:val="0"/>
          <w:marBottom w:val="0"/>
          <w:divBdr>
            <w:top w:val="none" w:sz="0" w:space="0" w:color="auto"/>
            <w:left w:val="none" w:sz="0" w:space="0" w:color="auto"/>
            <w:bottom w:val="none" w:sz="0" w:space="0" w:color="auto"/>
            <w:right w:val="none" w:sz="0" w:space="0" w:color="auto"/>
          </w:divBdr>
        </w:div>
        <w:div w:id="1546942419">
          <w:marLeft w:val="640"/>
          <w:marRight w:val="0"/>
          <w:marTop w:val="0"/>
          <w:marBottom w:val="0"/>
          <w:divBdr>
            <w:top w:val="none" w:sz="0" w:space="0" w:color="auto"/>
            <w:left w:val="none" w:sz="0" w:space="0" w:color="auto"/>
            <w:bottom w:val="none" w:sz="0" w:space="0" w:color="auto"/>
            <w:right w:val="none" w:sz="0" w:space="0" w:color="auto"/>
          </w:divBdr>
        </w:div>
        <w:div w:id="291641606">
          <w:marLeft w:val="640"/>
          <w:marRight w:val="0"/>
          <w:marTop w:val="0"/>
          <w:marBottom w:val="0"/>
          <w:divBdr>
            <w:top w:val="none" w:sz="0" w:space="0" w:color="auto"/>
            <w:left w:val="none" w:sz="0" w:space="0" w:color="auto"/>
            <w:bottom w:val="none" w:sz="0" w:space="0" w:color="auto"/>
            <w:right w:val="none" w:sz="0" w:space="0" w:color="auto"/>
          </w:divBdr>
        </w:div>
        <w:div w:id="198443443">
          <w:marLeft w:val="640"/>
          <w:marRight w:val="0"/>
          <w:marTop w:val="0"/>
          <w:marBottom w:val="0"/>
          <w:divBdr>
            <w:top w:val="none" w:sz="0" w:space="0" w:color="auto"/>
            <w:left w:val="none" w:sz="0" w:space="0" w:color="auto"/>
            <w:bottom w:val="none" w:sz="0" w:space="0" w:color="auto"/>
            <w:right w:val="none" w:sz="0" w:space="0" w:color="auto"/>
          </w:divBdr>
        </w:div>
        <w:div w:id="1262950376">
          <w:marLeft w:val="640"/>
          <w:marRight w:val="0"/>
          <w:marTop w:val="0"/>
          <w:marBottom w:val="0"/>
          <w:divBdr>
            <w:top w:val="none" w:sz="0" w:space="0" w:color="auto"/>
            <w:left w:val="none" w:sz="0" w:space="0" w:color="auto"/>
            <w:bottom w:val="none" w:sz="0" w:space="0" w:color="auto"/>
            <w:right w:val="none" w:sz="0" w:space="0" w:color="auto"/>
          </w:divBdr>
        </w:div>
        <w:div w:id="843203801">
          <w:marLeft w:val="640"/>
          <w:marRight w:val="0"/>
          <w:marTop w:val="0"/>
          <w:marBottom w:val="0"/>
          <w:divBdr>
            <w:top w:val="none" w:sz="0" w:space="0" w:color="auto"/>
            <w:left w:val="none" w:sz="0" w:space="0" w:color="auto"/>
            <w:bottom w:val="none" w:sz="0" w:space="0" w:color="auto"/>
            <w:right w:val="none" w:sz="0" w:space="0" w:color="auto"/>
          </w:divBdr>
        </w:div>
        <w:div w:id="1242252610">
          <w:marLeft w:val="640"/>
          <w:marRight w:val="0"/>
          <w:marTop w:val="0"/>
          <w:marBottom w:val="0"/>
          <w:divBdr>
            <w:top w:val="none" w:sz="0" w:space="0" w:color="auto"/>
            <w:left w:val="none" w:sz="0" w:space="0" w:color="auto"/>
            <w:bottom w:val="none" w:sz="0" w:space="0" w:color="auto"/>
            <w:right w:val="none" w:sz="0" w:space="0" w:color="auto"/>
          </w:divBdr>
        </w:div>
        <w:div w:id="497889732">
          <w:marLeft w:val="640"/>
          <w:marRight w:val="0"/>
          <w:marTop w:val="0"/>
          <w:marBottom w:val="0"/>
          <w:divBdr>
            <w:top w:val="none" w:sz="0" w:space="0" w:color="auto"/>
            <w:left w:val="none" w:sz="0" w:space="0" w:color="auto"/>
            <w:bottom w:val="none" w:sz="0" w:space="0" w:color="auto"/>
            <w:right w:val="none" w:sz="0" w:space="0" w:color="auto"/>
          </w:divBdr>
        </w:div>
        <w:div w:id="1038705605">
          <w:marLeft w:val="640"/>
          <w:marRight w:val="0"/>
          <w:marTop w:val="0"/>
          <w:marBottom w:val="0"/>
          <w:divBdr>
            <w:top w:val="none" w:sz="0" w:space="0" w:color="auto"/>
            <w:left w:val="none" w:sz="0" w:space="0" w:color="auto"/>
            <w:bottom w:val="none" w:sz="0" w:space="0" w:color="auto"/>
            <w:right w:val="none" w:sz="0" w:space="0" w:color="auto"/>
          </w:divBdr>
        </w:div>
        <w:div w:id="271281889">
          <w:marLeft w:val="640"/>
          <w:marRight w:val="0"/>
          <w:marTop w:val="0"/>
          <w:marBottom w:val="0"/>
          <w:divBdr>
            <w:top w:val="none" w:sz="0" w:space="0" w:color="auto"/>
            <w:left w:val="none" w:sz="0" w:space="0" w:color="auto"/>
            <w:bottom w:val="none" w:sz="0" w:space="0" w:color="auto"/>
            <w:right w:val="none" w:sz="0" w:space="0" w:color="auto"/>
          </w:divBdr>
        </w:div>
        <w:div w:id="1231963650">
          <w:marLeft w:val="640"/>
          <w:marRight w:val="0"/>
          <w:marTop w:val="0"/>
          <w:marBottom w:val="0"/>
          <w:divBdr>
            <w:top w:val="none" w:sz="0" w:space="0" w:color="auto"/>
            <w:left w:val="none" w:sz="0" w:space="0" w:color="auto"/>
            <w:bottom w:val="none" w:sz="0" w:space="0" w:color="auto"/>
            <w:right w:val="none" w:sz="0" w:space="0" w:color="auto"/>
          </w:divBdr>
        </w:div>
        <w:div w:id="1542324486">
          <w:marLeft w:val="640"/>
          <w:marRight w:val="0"/>
          <w:marTop w:val="0"/>
          <w:marBottom w:val="0"/>
          <w:divBdr>
            <w:top w:val="none" w:sz="0" w:space="0" w:color="auto"/>
            <w:left w:val="none" w:sz="0" w:space="0" w:color="auto"/>
            <w:bottom w:val="none" w:sz="0" w:space="0" w:color="auto"/>
            <w:right w:val="none" w:sz="0" w:space="0" w:color="auto"/>
          </w:divBdr>
        </w:div>
        <w:div w:id="1447460096">
          <w:marLeft w:val="640"/>
          <w:marRight w:val="0"/>
          <w:marTop w:val="0"/>
          <w:marBottom w:val="0"/>
          <w:divBdr>
            <w:top w:val="none" w:sz="0" w:space="0" w:color="auto"/>
            <w:left w:val="none" w:sz="0" w:space="0" w:color="auto"/>
            <w:bottom w:val="none" w:sz="0" w:space="0" w:color="auto"/>
            <w:right w:val="none" w:sz="0" w:space="0" w:color="auto"/>
          </w:divBdr>
        </w:div>
        <w:div w:id="136999446">
          <w:marLeft w:val="640"/>
          <w:marRight w:val="0"/>
          <w:marTop w:val="0"/>
          <w:marBottom w:val="0"/>
          <w:divBdr>
            <w:top w:val="none" w:sz="0" w:space="0" w:color="auto"/>
            <w:left w:val="none" w:sz="0" w:space="0" w:color="auto"/>
            <w:bottom w:val="none" w:sz="0" w:space="0" w:color="auto"/>
            <w:right w:val="none" w:sz="0" w:space="0" w:color="auto"/>
          </w:divBdr>
        </w:div>
        <w:div w:id="1701003507">
          <w:marLeft w:val="640"/>
          <w:marRight w:val="0"/>
          <w:marTop w:val="0"/>
          <w:marBottom w:val="0"/>
          <w:divBdr>
            <w:top w:val="none" w:sz="0" w:space="0" w:color="auto"/>
            <w:left w:val="none" w:sz="0" w:space="0" w:color="auto"/>
            <w:bottom w:val="none" w:sz="0" w:space="0" w:color="auto"/>
            <w:right w:val="none" w:sz="0" w:space="0" w:color="auto"/>
          </w:divBdr>
        </w:div>
        <w:div w:id="1396776827">
          <w:marLeft w:val="640"/>
          <w:marRight w:val="0"/>
          <w:marTop w:val="0"/>
          <w:marBottom w:val="0"/>
          <w:divBdr>
            <w:top w:val="none" w:sz="0" w:space="0" w:color="auto"/>
            <w:left w:val="none" w:sz="0" w:space="0" w:color="auto"/>
            <w:bottom w:val="none" w:sz="0" w:space="0" w:color="auto"/>
            <w:right w:val="none" w:sz="0" w:space="0" w:color="auto"/>
          </w:divBdr>
        </w:div>
        <w:div w:id="1051267523">
          <w:marLeft w:val="640"/>
          <w:marRight w:val="0"/>
          <w:marTop w:val="0"/>
          <w:marBottom w:val="0"/>
          <w:divBdr>
            <w:top w:val="none" w:sz="0" w:space="0" w:color="auto"/>
            <w:left w:val="none" w:sz="0" w:space="0" w:color="auto"/>
            <w:bottom w:val="none" w:sz="0" w:space="0" w:color="auto"/>
            <w:right w:val="none" w:sz="0" w:space="0" w:color="auto"/>
          </w:divBdr>
        </w:div>
        <w:div w:id="1795561943">
          <w:marLeft w:val="640"/>
          <w:marRight w:val="0"/>
          <w:marTop w:val="0"/>
          <w:marBottom w:val="0"/>
          <w:divBdr>
            <w:top w:val="none" w:sz="0" w:space="0" w:color="auto"/>
            <w:left w:val="none" w:sz="0" w:space="0" w:color="auto"/>
            <w:bottom w:val="none" w:sz="0" w:space="0" w:color="auto"/>
            <w:right w:val="none" w:sz="0" w:space="0" w:color="auto"/>
          </w:divBdr>
        </w:div>
        <w:div w:id="1276211011">
          <w:marLeft w:val="640"/>
          <w:marRight w:val="0"/>
          <w:marTop w:val="0"/>
          <w:marBottom w:val="0"/>
          <w:divBdr>
            <w:top w:val="none" w:sz="0" w:space="0" w:color="auto"/>
            <w:left w:val="none" w:sz="0" w:space="0" w:color="auto"/>
            <w:bottom w:val="none" w:sz="0" w:space="0" w:color="auto"/>
            <w:right w:val="none" w:sz="0" w:space="0" w:color="auto"/>
          </w:divBdr>
        </w:div>
        <w:div w:id="2028754572">
          <w:marLeft w:val="640"/>
          <w:marRight w:val="0"/>
          <w:marTop w:val="0"/>
          <w:marBottom w:val="0"/>
          <w:divBdr>
            <w:top w:val="none" w:sz="0" w:space="0" w:color="auto"/>
            <w:left w:val="none" w:sz="0" w:space="0" w:color="auto"/>
            <w:bottom w:val="none" w:sz="0" w:space="0" w:color="auto"/>
            <w:right w:val="none" w:sz="0" w:space="0" w:color="auto"/>
          </w:divBdr>
        </w:div>
        <w:div w:id="1561600671">
          <w:marLeft w:val="640"/>
          <w:marRight w:val="0"/>
          <w:marTop w:val="0"/>
          <w:marBottom w:val="0"/>
          <w:divBdr>
            <w:top w:val="none" w:sz="0" w:space="0" w:color="auto"/>
            <w:left w:val="none" w:sz="0" w:space="0" w:color="auto"/>
            <w:bottom w:val="none" w:sz="0" w:space="0" w:color="auto"/>
            <w:right w:val="none" w:sz="0" w:space="0" w:color="auto"/>
          </w:divBdr>
        </w:div>
        <w:div w:id="805666698">
          <w:marLeft w:val="640"/>
          <w:marRight w:val="0"/>
          <w:marTop w:val="0"/>
          <w:marBottom w:val="0"/>
          <w:divBdr>
            <w:top w:val="none" w:sz="0" w:space="0" w:color="auto"/>
            <w:left w:val="none" w:sz="0" w:space="0" w:color="auto"/>
            <w:bottom w:val="none" w:sz="0" w:space="0" w:color="auto"/>
            <w:right w:val="none" w:sz="0" w:space="0" w:color="auto"/>
          </w:divBdr>
        </w:div>
        <w:div w:id="2062943242">
          <w:marLeft w:val="640"/>
          <w:marRight w:val="0"/>
          <w:marTop w:val="0"/>
          <w:marBottom w:val="0"/>
          <w:divBdr>
            <w:top w:val="none" w:sz="0" w:space="0" w:color="auto"/>
            <w:left w:val="none" w:sz="0" w:space="0" w:color="auto"/>
            <w:bottom w:val="none" w:sz="0" w:space="0" w:color="auto"/>
            <w:right w:val="none" w:sz="0" w:space="0" w:color="auto"/>
          </w:divBdr>
        </w:div>
        <w:div w:id="2123766785">
          <w:marLeft w:val="640"/>
          <w:marRight w:val="0"/>
          <w:marTop w:val="0"/>
          <w:marBottom w:val="0"/>
          <w:divBdr>
            <w:top w:val="none" w:sz="0" w:space="0" w:color="auto"/>
            <w:left w:val="none" w:sz="0" w:space="0" w:color="auto"/>
            <w:bottom w:val="none" w:sz="0" w:space="0" w:color="auto"/>
            <w:right w:val="none" w:sz="0" w:space="0" w:color="auto"/>
          </w:divBdr>
        </w:div>
        <w:div w:id="1539203763">
          <w:marLeft w:val="640"/>
          <w:marRight w:val="0"/>
          <w:marTop w:val="0"/>
          <w:marBottom w:val="0"/>
          <w:divBdr>
            <w:top w:val="none" w:sz="0" w:space="0" w:color="auto"/>
            <w:left w:val="none" w:sz="0" w:space="0" w:color="auto"/>
            <w:bottom w:val="none" w:sz="0" w:space="0" w:color="auto"/>
            <w:right w:val="none" w:sz="0" w:space="0" w:color="auto"/>
          </w:divBdr>
        </w:div>
      </w:divsChild>
    </w:div>
    <w:div w:id="558522161">
      <w:bodyDiv w:val="1"/>
      <w:marLeft w:val="0"/>
      <w:marRight w:val="0"/>
      <w:marTop w:val="0"/>
      <w:marBottom w:val="0"/>
      <w:divBdr>
        <w:top w:val="none" w:sz="0" w:space="0" w:color="auto"/>
        <w:left w:val="none" w:sz="0" w:space="0" w:color="auto"/>
        <w:bottom w:val="none" w:sz="0" w:space="0" w:color="auto"/>
        <w:right w:val="none" w:sz="0" w:space="0" w:color="auto"/>
      </w:divBdr>
      <w:divsChild>
        <w:div w:id="1859080744">
          <w:marLeft w:val="640"/>
          <w:marRight w:val="0"/>
          <w:marTop w:val="0"/>
          <w:marBottom w:val="0"/>
          <w:divBdr>
            <w:top w:val="none" w:sz="0" w:space="0" w:color="auto"/>
            <w:left w:val="none" w:sz="0" w:space="0" w:color="auto"/>
            <w:bottom w:val="none" w:sz="0" w:space="0" w:color="auto"/>
            <w:right w:val="none" w:sz="0" w:space="0" w:color="auto"/>
          </w:divBdr>
        </w:div>
        <w:div w:id="1698658392">
          <w:marLeft w:val="640"/>
          <w:marRight w:val="0"/>
          <w:marTop w:val="0"/>
          <w:marBottom w:val="0"/>
          <w:divBdr>
            <w:top w:val="none" w:sz="0" w:space="0" w:color="auto"/>
            <w:left w:val="none" w:sz="0" w:space="0" w:color="auto"/>
            <w:bottom w:val="none" w:sz="0" w:space="0" w:color="auto"/>
            <w:right w:val="none" w:sz="0" w:space="0" w:color="auto"/>
          </w:divBdr>
        </w:div>
        <w:div w:id="2089881064">
          <w:marLeft w:val="640"/>
          <w:marRight w:val="0"/>
          <w:marTop w:val="0"/>
          <w:marBottom w:val="0"/>
          <w:divBdr>
            <w:top w:val="none" w:sz="0" w:space="0" w:color="auto"/>
            <w:left w:val="none" w:sz="0" w:space="0" w:color="auto"/>
            <w:bottom w:val="none" w:sz="0" w:space="0" w:color="auto"/>
            <w:right w:val="none" w:sz="0" w:space="0" w:color="auto"/>
          </w:divBdr>
        </w:div>
        <w:div w:id="284915">
          <w:marLeft w:val="640"/>
          <w:marRight w:val="0"/>
          <w:marTop w:val="0"/>
          <w:marBottom w:val="0"/>
          <w:divBdr>
            <w:top w:val="none" w:sz="0" w:space="0" w:color="auto"/>
            <w:left w:val="none" w:sz="0" w:space="0" w:color="auto"/>
            <w:bottom w:val="none" w:sz="0" w:space="0" w:color="auto"/>
            <w:right w:val="none" w:sz="0" w:space="0" w:color="auto"/>
          </w:divBdr>
        </w:div>
        <w:div w:id="2130929130">
          <w:marLeft w:val="640"/>
          <w:marRight w:val="0"/>
          <w:marTop w:val="0"/>
          <w:marBottom w:val="0"/>
          <w:divBdr>
            <w:top w:val="none" w:sz="0" w:space="0" w:color="auto"/>
            <w:left w:val="none" w:sz="0" w:space="0" w:color="auto"/>
            <w:bottom w:val="none" w:sz="0" w:space="0" w:color="auto"/>
            <w:right w:val="none" w:sz="0" w:space="0" w:color="auto"/>
          </w:divBdr>
        </w:div>
        <w:div w:id="1489596358">
          <w:marLeft w:val="640"/>
          <w:marRight w:val="0"/>
          <w:marTop w:val="0"/>
          <w:marBottom w:val="0"/>
          <w:divBdr>
            <w:top w:val="none" w:sz="0" w:space="0" w:color="auto"/>
            <w:left w:val="none" w:sz="0" w:space="0" w:color="auto"/>
            <w:bottom w:val="none" w:sz="0" w:space="0" w:color="auto"/>
            <w:right w:val="none" w:sz="0" w:space="0" w:color="auto"/>
          </w:divBdr>
        </w:div>
        <w:div w:id="806317539">
          <w:marLeft w:val="640"/>
          <w:marRight w:val="0"/>
          <w:marTop w:val="0"/>
          <w:marBottom w:val="0"/>
          <w:divBdr>
            <w:top w:val="none" w:sz="0" w:space="0" w:color="auto"/>
            <w:left w:val="none" w:sz="0" w:space="0" w:color="auto"/>
            <w:bottom w:val="none" w:sz="0" w:space="0" w:color="auto"/>
            <w:right w:val="none" w:sz="0" w:space="0" w:color="auto"/>
          </w:divBdr>
        </w:div>
        <w:div w:id="913123371">
          <w:marLeft w:val="640"/>
          <w:marRight w:val="0"/>
          <w:marTop w:val="0"/>
          <w:marBottom w:val="0"/>
          <w:divBdr>
            <w:top w:val="none" w:sz="0" w:space="0" w:color="auto"/>
            <w:left w:val="none" w:sz="0" w:space="0" w:color="auto"/>
            <w:bottom w:val="none" w:sz="0" w:space="0" w:color="auto"/>
            <w:right w:val="none" w:sz="0" w:space="0" w:color="auto"/>
          </w:divBdr>
        </w:div>
        <w:div w:id="505902676">
          <w:marLeft w:val="640"/>
          <w:marRight w:val="0"/>
          <w:marTop w:val="0"/>
          <w:marBottom w:val="0"/>
          <w:divBdr>
            <w:top w:val="none" w:sz="0" w:space="0" w:color="auto"/>
            <w:left w:val="none" w:sz="0" w:space="0" w:color="auto"/>
            <w:bottom w:val="none" w:sz="0" w:space="0" w:color="auto"/>
            <w:right w:val="none" w:sz="0" w:space="0" w:color="auto"/>
          </w:divBdr>
        </w:div>
        <w:div w:id="542717795">
          <w:marLeft w:val="640"/>
          <w:marRight w:val="0"/>
          <w:marTop w:val="0"/>
          <w:marBottom w:val="0"/>
          <w:divBdr>
            <w:top w:val="none" w:sz="0" w:space="0" w:color="auto"/>
            <w:left w:val="none" w:sz="0" w:space="0" w:color="auto"/>
            <w:bottom w:val="none" w:sz="0" w:space="0" w:color="auto"/>
            <w:right w:val="none" w:sz="0" w:space="0" w:color="auto"/>
          </w:divBdr>
        </w:div>
        <w:div w:id="1749156706">
          <w:marLeft w:val="640"/>
          <w:marRight w:val="0"/>
          <w:marTop w:val="0"/>
          <w:marBottom w:val="0"/>
          <w:divBdr>
            <w:top w:val="none" w:sz="0" w:space="0" w:color="auto"/>
            <w:left w:val="none" w:sz="0" w:space="0" w:color="auto"/>
            <w:bottom w:val="none" w:sz="0" w:space="0" w:color="auto"/>
            <w:right w:val="none" w:sz="0" w:space="0" w:color="auto"/>
          </w:divBdr>
        </w:div>
        <w:div w:id="1593199046">
          <w:marLeft w:val="640"/>
          <w:marRight w:val="0"/>
          <w:marTop w:val="0"/>
          <w:marBottom w:val="0"/>
          <w:divBdr>
            <w:top w:val="none" w:sz="0" w:space="0" w:color="auto"/>
            <w:left w:val="none" w:sz="0" w:space="0" w:color="auto"/>
            <w:bottom w:val="none" w:sz="0" w:space="0" w:color="auto"/>
            <w:right w:val="none" w:sz="0" w:space="0" w:color="auto"/>
          </w:divBdr>
        </w:div>
        <w:div w:id="1434353388">
          <w:marLeft w:val="640"/>
          <w:marRight w:val="0"/>
          <w:marTop w:val="0"/>
          <w:marBottom w:val="0"/>
          <w:divBdr>
            <w:top w:val="none" w:sz="0" w:space="0" w:color="auto"/>
            <w:left w:val="none" w:sz="0" w:space="0" w:color="auto"/>
            <w:bottom w:val="none" w:sz="0" w:space="0" w:color="auto"/>
            <w:right w:val="none" w:sz="0" w:space="0" w:color="auto"/>
          </w:divBdr>
        </w:div>
        <w:div w:id="1343044016">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12277928">
          <w:marLeft w:val="640"/>
          <w:marRight w:val="0"/>
          <w:marTop w:val="0"/>
          <w:marBottom w:val="0"/>
          <w:divBdr>
            <w:top w:val="none" w:sz="0" w:space="0" w:color="auto"/>
            <w:left w:val="none" w:sz="0" w:space="0" w:color="auto"/>
            <w:bottom w:val="none" w:sz="0" w:space="0" w:color="auto"/>
            <w:right w:val="none" w:sz="0" w:space="0" w:color="auto"/>
          </w:divBdr>
        </w:div>
        <w:div w:id="1168325918">
          <w:marLeft w:val="640"/>
          <w:marRight w:val="0"/>
          <w:marTop w:val="0"/>
          <w:marBottom w:val="0"/>
          <w:divBdr>
            <w:top w:val="none" w:sz="0" w:space="0" w:color="auto"/>
            <w:left w:val="none" w:sz="0" w:space="0" w:color="auto"/>
            <w:bottom w:val="none" w:sz="0" w:space="0" w:color="auto"/>
            <w:right w:val="none" w:sz="0" w:space="0" w:color="auto"/>
          </w:divBdr>
        </w:div>
        <w:div w:id="877470805">
          <w:marLeft w:val="640"/>
          <w:marRight w:val="0"/>
          <w:marTop w:val="0"/>
          <w:marBottom w:val="0"/>
          <w:divBdr>
            <w:top w:val="none" w:sz="0" w:space="0" w:color="auto"/>
            <w:left w:val="none" w:sz="0" w:space="0" w:color="auto"/>
            <w:bottom w:val="none" w:sz="0" w:space="0" w:color="auto"/>
            <w:right w:val="none" w:sz="0" w:space="0" w:color="auto"/>
          </w:divBdr>
        </w:div>
        <w:div w:id="1564024170">
          <w:marLeft w:val="640"/>
          <w:marRight w:val="0"/>
          <w:marTop w:val="0"/>
          <w:marBottom w:val="0"/>
          <w:divBdr>
            <w:top w:val="none" w:sz="0" w:space="0" w:color="auto"/>
            <w:left w:val="none" w:sz="0" w:space="0" w:color="auto"/>
            <w:bottom w:val="none" w:sz="0" w:space="0" w:color="auto"/>
            <w:right w:val="none" w:sz="0" w:space="0" w:color="auto"/>
          </w:divBdr>
        </w:div>
        <w:div w:id="1862431916">
          <w:marLeft w:val="640"/>
          <w:marRight w:val="0"/>
          <w:marTop w:val="0"/>
          <w:marBottom w:val="0"/>
          <w:divBdr>
            <w:top w:val="none" w:sz="0" w:space="0" w:color="auto"/>
            <w:left w:val="none" w:sz="0" w:space="0" w:color="auto"/>
            <w:bottom w:val="none" w:sz="0" w:space="0" w:color="auto"/>
            <w:right w:val="none" w:sz="0" w:space="0" w:color="auto"/>
          </w:divBdr>
        </w:div>
        <w:div w:id="275530103">
          <w:marLeft w:val="640"/>
          <w:marRight w:val="0"/>
          <w:marTop w:val="0"/>
          <w:marBottom w:val="0"/>
          <w:divBdr>
            <w:top w:val="none" w:sz="0" w:space="0" w:color="auto"/>
            <w:left w:val="none" w:sz="0" w:space="0" w:color="auto"/>
            <w:bottom w:val="none" w:sz="0" w:space="0" w:color="auto"/>
            <w:right w:val="none" w:sz="0" w:space="0" w:color="auto"/>
          </w:divBdr>
        </w:div>
        <w:div w:id="545527485">
          <w:marLeft w:val="640"/>
          <w:marRight w:val="0"/>
          <w:marTop w:val="0"/>
          <w:marBottom w:val="0"/>
          <w:divBdr>
            <w:top w:val="none" w:sz="0" w:space="0" w:color="auto"/>
            <w:left w:val="none" w:sz="0" w:space="0" w:color="auto"/>
            <w:bottom w:val="none" w:sz="0" w:space="0" w:color="auto"/>
            <w:right w:val="none" w:sz="0" w:space="0" w:color="auto"/>
          </w:divBdr>
        </w:div>
        <w:div w:id="1838644526">
          <w:marLeft w:val="640"/>
          <w:marRight w:val="0"/>
          <w:marTop w:val="0"/>
          <w:marBottom w:val="0"/>
          <w:divBdr>
            <w:top w:val="none" w:sz="0" w:space="0" w:color="auto"/>
            <w:left w:val="none" w:sz="0" w:space="0" w:color="auto"/>
            <w:bottom w:val="none" w:sz="0" w:space="0" w:color="auto"/>
            <w:right w:val="none" w:sz="0" w:space="0" w:color="auto"/>
          </w:divBdr>
        </w:div>
        <w:div w:id="2061399613">
          <w:marLeft w:val="640"/>
          <w:marRight w:val="0"/>
          <w:marTop w:val="0"/>
          <w:marBottom w:val="0"/>
          <w:divBdr>
            <w:top w:val="none" w:sz="0" w:space="0" w:color="auto"/>
            <w:left w:val="none" w:sz="0" w:space="0" w:color="auto"/>
            <w:bottom w:val="none" w:sz="0" w:space="0" w:color="auto"/>
            <w:right w:val="none" w:sz="0" w:space="0" w:color="auto"/>
          </w:divBdr>
        </w:div>
        <w:div w:id="516584844">
          <w:marLeft w:val="640"/>
          <w:marRight w:val="0"/>
          <w:marTop w:val="0"/>
          <w:marBottom w:val="0"/>
          <w:divBdr>
            <w:top w:val="none" w:sz="0" w:space="0" w:color="auto"/>
            <w:left w:val="none" w:sz="0" w:space="0" w:color="auto"/>
            <w:bottom w:val="none" w:sz="0" w:space="0" w:color="auto"/>
            <w:right w:val="none" w:sz="0" w:space="0" w:color="auto"/>
          </w:divBdr>
        </w:div>
        <w:div w:id="829254479">
          <w:marLeft w:val="640"/>
          <w:marRight w:val="0"/>
          <w:marTop w:val="0"/>
          <w:marBottom w:val="0"/>
          <w:divBdr>
            <w:top w:val="none" w:sz="0" w:space="0" w:color="auto"/>
            <w:left w:val="none" w:sz="0" w:space="0" w:color="auto"/>
            <w:bottom w:val="none" w:sz="0" w:space="0" w:color="auto"/>
            <w:right w:val="none" w:sz="0" w:space="0" w:color="auto"/>
          </w:divBdr>
        </w:div>
        <w:div w:id="1437091122">
          <w:marLeft w:val="640"/>
          <w:marRight w:val="0"/>
          <w:marTop w:val="0"/>
          <w:marBottom w:val="0"/>
          <w:divBdr>
            <w:top w:val="none" w:sz="0" w:space="0" w:color="auto"/>
            <w:left w:val="none" w:sz="0" w:space="0" w:color="auto"/>
            <w:bottom w:val="none" w:sz="0" w:space="0" w:color="auto"/>
            <w:right w:val="none" w:sz="0" w:space="0" w:color="auto"/>
          </w:divBdr>
        </w:div>
        <w:div w:id="465969281">
          <w:marLeft w:val="640"/>
          <w:marRight w:val="0"/>
          <w:marTop w:val="0"/>
          <w:marBottom w:val="0"/>
          <w:divBdr>
            <w:top w:val="none" w:sz="0" w:space="0" w:color="auto"/>
            <w:left w:val="none" w:sz="0" w:space="0" w:color="auto"/>
            <w:bottom w:val="none" w:sz="0" w:space="0" w:color="auto"/>
            <w:right w:val="none" w:sz="0" w:space="0" w:color="auto"/>
          </w:divBdr>
        </w:div>
        <w:div w:id="118383312">
          <w:marLeft w:val="640"/>
          <w:marRight w:val="0"/>
          <w:marTop w:val="0"/>
          <w:marBottom w:val="0"/>
          <w:divBdr>
            <w:top w:val="none" w:sz="0" w:space="0" w:color="auto"/>
            <w:left w:val="none" w:sz="0" w:space="0" w:color="auto"/>
            <w:bottom w:val="none" w:sz="0" w:space="0" w:color="auto"/>
            <w:right w:val="none" w:sz="0" w:space="0" w:color="auto"/>
          </w:divBdr>
        </w:div>
        <w:div w:id="1582333789">
          <w:marLeft w:val="640"/>
          <w:marRight w:val="0"/>
          <w:marTop w:val="0"/>
          <w:marBottom w:val="0"/>
          <w:divBdr>
            <w:top w:val="none" w:sz="0" w:space="0" w:color="auto"/>
            <w:left w:val="none" w:sz="0" w:space="0" w:color="auto"/>
            <w:bottom w:val="none" w:sz="0" w:space="0" w:color="auto"/>
            <w:right w:val="none" w:sz="0" w:space="0" w:color="auto"/>
          </w:divBdr>
        </w:div>
        <w:div w:id="1035040116">
          <w:marLeft w:val="640"/>
          <w:marRight w:val="0"/>
          <w:marTop w:val="0"/>
          <w:marBottom w:val="0"/>
          <w:divBdr>
            <w:top w:val="none" w:sz="0" w:space="0" w:color="auto"/>
            <w:left w:val="none" w:sz="0" w:space="0" w:color="auto"/>
            <w:bottom w:val="none" w:sz="0" w:space="0" w:color="auto"/>
            <w:right w:val="none" w:sz="0" w:space="0" w:color="auto"/>
          </w:divBdr>
        </w:div>
        <w:div w:id="441804118">
          <w:marLeft w:val="640"/>
          <w:marRight w:val="0"/>
          <w:marTop w:val="0"/>
          <w:marBottom w:val="0"/>
          <w:divBdr>
            <w:top w:val="none" w:sz="0" w:space="0" w:color="auto"/>
            <w:left w:val="none" w:sz="0" w:space="0" w:color="auto"/>
            <w:bottom w:val="none" w:sz="0" w:space="0" w:color="auto"/>
            <w:right w:val="none" w:sz="0" w:space="0" w:color="auto"/>
          </w:divBdr>
        </w:div>
        <w:div w:id="751701632">
          <w:marLeft w:val="640"/>
          <w:marRight w:val="0"/>
          <w:marTop w:val="0"/>
          <w:marBottom w:val="0"/>
          <w:divBdr>
            <w:top w:val="none" w:sz="0" w:space="0" w:color="auto"/>
            <w:left w:val="none" w:sz="0" w:space="0" w:color="auto"/>
            <w:bottom w:val="none" w:sz="0" w:space="0" w:color="auto"/>
            <w:right w:val="none" w:sz="0" w:space="0" w:color="auto"/>
          </w:divBdr>
        </w:div>
        <w:div w:id="1660616890">
          <w:marLeft w:val="640"/>
          <w:marRight w:val="0"/>
          <w:marTop w:val="0"/>
          <w:marBottom w:val="0"/>
          <w:divBdr>
            <w:top w:val="none" w:sz="0" w:space="0" w:color="auto"/>
            <w:left w:val="none" w:sz="0" w:space="0" w:color="auto"/>
            <w:bottom w:val="none" w:sz="0" w:space="0" w:color="auto"/>
            <w:right w:val="none" w:sz="0" w:space="0" w:color="auto"/>
          </w:divBdr>
        </w:div>
        <w:div w:id="2039314636">
          <w:marLeft w:val="640"/>
          <w:marRight w:val="0"/>
          <w:marTop w:val="0"/>
          <w:marBottom w:val="0"/>
          <w:divBdr>
            <w:top w:val="none" w:sz="0" w:space="0" w:color="auto"/>
            <w:left w:val="none" w:sz="0" w:space="0" w:color="auto"/>
            <w:bottom w:val="none" w:sz="0" w:space="0" w:color="auto"/>
            <w:right w:val="none" w:sz="0" w:space="0" w:color="auto"/>
          </w:divBdr>
        </w:div>
        <w:div w:id="1766851186">
          <w:marLeft w:val="640"/>
          <w:marRight w:val="0"/>
          <w:marTop w:val="0"/>
          <w:marBottom w:val="0"/>
          <w:divBdr>
            <w:top w:val="none" w:sz="0" w:space="0" w:color="auto"/>
            <w:left w:val="none" w:sz="0" w:space="0" w:color="auto"/>
            <w:bottom w:val="none" w:sz="0" w:space="0" w:color="auto"/>
            <w:right w:val="none" w:sz="0" w:space="0" w:color="auto"/>
          </w:divBdr>
        </w:div>
        <w:div w:id="1404646065">
          <w:marLeft w:val="640"/>
          <w:marRight w:val="0"/>
          <w:marTop w:val="0"/>
          <w:marBottom w:val="0"/>
          <w:divBdr>
            <w:top w:val="none" w:sz="0" w:space="0" w:color="auto"/>
            <w:left w:val="none" w:sz="0" w:space="0" w:color="auto"/>
            <w:bottom w:val="none" w:sz="0" w:space="0" w:color="auto"/>
            <w:right w:val="none" w:sz="0" w:space="0" w:color="auto"/>
          </w:divBdr>
        </w:div>
        <w:div w:id="1256791133">
          <w:marLeft w:val="640"/>
          <w:marRight w:val="0"/>
          <w:marTop w:val="0"/>
          <w:marBottom w:val="0"/>
          <w:divBdr>
            <w:top w:val="none" w:sz="0" w:space="0" w:color="auto"/>
            <w:left w:val="none" w:sz="0" w:space="0" w:color="auto"/>
            <w:bottom w:val="none" w:sz="0" w:space="0" w:color="auto"/>
            <w:right w:val="none" w:sz="0" w:space="0" w:color="auto"/>
          </w:divBdr>
        </w:div>
        <w:div w:id="778910374">
          <w:marLeft w:val="640"/>
          <w:marRight w:val="0"/>
          <w:marTop w:val="0"/>
          <w:marBottom w:val="0"/>
          <w:divBdr>
            <w:top w:val="none" w:sz="0" w:space="0" w:color="auto"/>
            <w:left w:val="none" w:sz="0" w:space="0" w:color="auto"/>
            <w:bottom w:val="none" w:sz="0" w:space="0" w:color="auto"/>
            <w:right w:val="none" w:sz="0" w:space="0" w:color="auto"/>
          </w:divBdr>
        </w:div>
        <w:div w:id="243995272">
          <w:marLeft w:val="640"/>
          <w:marRight w:val="0"/>
          <w:marTop w:val="0"/>
          <w:marBottom w:val="0"/>
          <w:divBdr>
            <w:top w:val="none" w:sz="0" w:space="0" w:color="auto"/>
            <w:left w:val="none" w:sz="0" w:space="0" w:color="auto"/>
            <w:bottom w:val="none" w:sz="0" w:space="0" w:color="auto"/>
            <w:right w:val="none" w:sz="0" w:space="0" w:color="auto"/>
          </w:divBdr>
        </w:div>
        <w:div w:id="1822113562">
          <w:marLeft w:val="640"/>
          <w:marRight w:val="0"/>
          <w:marTop w:val="0"/>
          <w:marBottom w:val="0"/>
          <w:divBdr>
            <w:top w:val="none" w:sz="0" w:space="0" w:color="auto"/>
            <w:left w:val="none" w:sz="0" w:space="0" w:color="auto"/>
            <w:bottom w:val="none" w:sz="0" w:space="0" w:color="auto"/>
            <w:right w:val="none" w:sz="0" w:space="0" w:color="auto"/>
          </w:divBdr>
        </w:div>
        <w:div w:id="1631789813">
          <w:marLeft w:val="640"/>
          <w:marRight w:val="0"/>
          <w:marTop w:val="0"/>
          <w:marBottom w:val="0"/>
          <w:divBdr>
            <w:top w:val="none" w:sz="0" w:space="0" w:color="auto"/>
            <w:left w:val="none" w:sz="0" w:space="0" w:color="auto"/>
            <w:bottom w:val="none" w:sz="0" w:space="0" w:color="auto"/>
            <w:right w:val="none" w:sz="0" w:space="0" w:color="auto"/>
          </w:divBdr>
        </w:div>
        <w:div w:id="402723549">
          <w:marLeft w:val="640"/>
          <w:marRight w:val="0"/>
          <w:marTop w:val="0"/>
          <w:marBottom w:val="0"/>
          <w:divBdr>
            <w:top w:val="none" w:sz="0" w:space="0" w:color="auto"/>
            <w:left w:val="none" w:sz="0" w:space="0" w:color="auto"/>
            <w:bottom w:val="none" w:sz="0" w:space="0" w:color="auto"/>
            <w:right w:val="none" w:sz="0" w:space="0" w:color="auto"/>
          </w:divBdr>
        </w:div>
        <w:div w:id="648247689">
          <w:marLeft w:val="640"/>
          <w:marRight w:val="0"/>
          <w:marTop w:val="0"/>
          <w:marBottom w:val="0"/>
          <w:divBdr>
            <w:top w:val="none" w:sz="0" w:space="0" w:color="auto"/>
            <w:left w:val="none" w:sz="0" w:space="0" w:color="auto"/>
            <w:bottom w:val="none" w:sz="0" w:space="0" w:color="auto"/>
            <w:right w:val="none" w:sz="0" w:space="0" w:color="auto"/>
          </w:divBdr>
        </w:div>
        <w:div w:id="987587648">
          <w:marLeft w:val="640"/>
          <w:marRight w:val="0"/>
          <w:marTop w:val="0"/>
          <w:marBottom w:val="0"/>
          <w:divBdr>
            <w:top w:val="none" w:sz="0" w:space="0" w:color="auto"/>
            <w:left w:val="none" w:sz="0" w:space="0" w:color="auto"/>
            <w:bottom w:val="none" w:sz="0" w:space="0" w:color="auto"/>
            <w:right w:val="none" w:sz="0" w:space="0" w:color="auto"/>
          </w:divBdr>
        </w:div>
        <w:div w:id="323363143">
          <w:marLeft w:val="640"/>
          <w:marRight w:val="0"/>
          <w:marTop w:val="0"/>
          <w:marBottom w:val="0"/>
          <w:divBdr>
            <w:top w:val="none" w:sz="0" w:space="0" w:color="auto"/>
            <w:left w:val="none" w:sz="0" w:space="0" w:color="auto"/>
            <w:bottom w:val="none" w:sz="0" w:space="0" w:color="auto"/>
            <w:right w:val="none" w:sz="0" w:space="0" w:color="auto"/>
          </w:divBdr>
        </w:div>
        <w:div w:id="963317511">
          <w:marLeft w:val="640"/>
          <w:marRight w:val="0"/>
          <w:marTop w:val="0"/>
          <w:marBottom w:val="0"/>
          <w:divBdr>
            <w:top w:val="none" w:sz="0" w:space="0" w:color="auto"/>
            <w:left w:val="none" w:sz="0" w:space="0" w:color="auto"/>
            <w:bottom w:val="none" w:sz="0" w:space="0" w:color="auto"/>
            <w:right w:val="none" w:sz="0" w:space="0" w:color="auto"/>
          </w:divBdr>
        </w:div>
        <w:div w:id="218825257">
          <w:marLeft w:val="640"/>
          <w:marRight w:val="0"/>
          <w:marTop w:val="0"/>
          <w:marBottom w:val="0"/>
          <w:divBdr>
            <w:top w:val="none" w:sz="0" w:space="0" w:color="auto"/>
            <w:left w:val="none" w:sz="0" w:space="0" w:color="auto"/>
            <w:bottom w:val="none" w:sz="0" w:space="0" w:color="auto"/>
            <w:right w:val="none" w:sz="0" w:space="0" w:color="auto"/>
          </w:divBdr>
        </w:div>
        <w:div w:id="1467115803">
          <w:marLeft w:val="640"/>
          <w:marRight w:val="0"/>
          <w:marTop w:val="0"/>
          <w:marBottom w:val="0"/>
          <w:divBdr>
            <w:top w:val="none" w:sz="0" w:space="0" w:color="auto"/>
            <w:left w:val="none" w:sz="0" w:space="0" w:color="auto"/>
            <w:bottom w:val="none" w:sz="0" w:space="0" w:color="auto"/>
            <w:right w:val="none" w:sz="0" w:space="0" w:color="auto"/>
          </w:divBdr>
        </w:div>
        <w:div w:id="1526793943">
          <w:marLeft w:val="640"/>
          <w:marRight w:val="0"/>
          <w:marTop w:val="0"/>
          <w:marBottom w:val="0"/>
          <w:divBdr>
            <w:top w:val="none" w:sz="0" w:space="0" w:color="auto"/>
            <w:left w:val="none" w:sz="0" w:space="0" w:color="auto"/>
            <w:bottom w:val="none" w:sz="0" w:space="0" w:color="auto"/>
            <w:right w:val="none" w:sz="0" w:space="0" w:color="auto"/>
          </w:divBdr>
        </w:div>
        <w:div w:id="6757592">
          <w:marLeft w:val="640"/>
          <w:marRight w:val="0"/>
          <w:marTop w:val="0"/>
          <w:marBottom w:val="0"/>
          <w:divBdr>
            <w:top w:val="none" w:sz="0" w:space="0" w:color="auto"/>
            <w:left w:val="none" w:sz="0" w:space="0" w:color="auto"/>
            <w:bottom w:val="none" w:sz="0" w:space="0" w:color="auto"/>
            <w:right w:val="none" w:sz="0" w:space="0" w:color="auto"/>
          </w:divBdr>
        </w:div>
        <w:div w:id="728041608">
          <w:marLeft w:val="640"/>
          <w:marRight w:val="0"/>
          <w:marTop w:val="0"/>
          <w:marBottom w:val="0"/>
          <w:divBdr>
            <w:top w:val="none" w:sz="0" w:space="0" w:color="auto"/>
            <w:left w:val="none" w:sz="0" w:space="0" w:color="auto"/>
            <w:bottom w:val="none" w:sz="0" w:space="0" w:color="auto"/>
            <w:right w:val="none" w:sz="0" w:space="0" w:color="auto"/>
          </w:divBdr>
        </w:div>
        <w:div w:id="1557933040">
          <w:marLeft w:val="640"/>
          <w:marRight w:val="0"/>
          <w:marTop w:val="0"/>
          <w:marBottom w:val="0"/>
          <w:divBdr>
            <w:top w:val="none" w:sz="0" w:space="0" w:color="auto"/>
            <w:left w:val="none" w:sz="0" w:space="0" w:color="auto"/>
            <w:bottom w:val="none" w:sz="0" w:space="0" w:color="auto"/>
            <w:right w:val="none" w:sz="0" w:space="0" w:color="auto"/>
          </w:divBdr>
        </w:div>
        <w:div w:id="440421917">
          <w:marLeft w:val="640"/>
          <w:marRight w:val="0"/>
          <w:marTop w:val="0"/>
          <w:marBottom w:val="0"/>
          <w:divBdr>
            <w:top w:val="none" w:sz="0" w:space="0" w:color="auto"/>
            <w:left w:val="none" w:sz="0" w:space="0" w:color="auto"/>
            <w:bottom w:val="none" w:sz="0" w:space="0" w:color="auto"/>
            <w:right w:val="none" w:sz="0" w:space="0" w:color="auto"/>
          </w:divBdr>
        </w:div>
        <w:div w:id="1050573725">
          <w:marLeft w:val="640"/>
          <w:marRight w:val="0"/>
          <w:marTop w:val="0"/>
          <w:marBottom w:val="0"/>
          <w:divBdr>
            <w:top w:val="none" w:sz="0" w:space="0" w:color="auto"/>
            <w:left w:val="none" w:sz="0" w:space="0" w:color="auto"/>
            <w:bottom w:val="none" w:sz="0" w:space="0" w:color="auto"/>
            <w:right w:val="none" w:sz="0" w:space="0" w:color="auto"/>
          </w:divBdr>
        </w:div>
        <w:div w:id="1634359569">
          <w:marLeft w:val="640"/>
          <w:marRight w:val="0"/>
          <w:marTop w:val="0"/>
          <w:marBottom w:val="0"/>
          <w:divBdr>
            <w:top w:val="none" w:sz="0" w:space="0" w:color="auto"/>
            <w:left w:val="none" w:sz="0" w:space="0" w:color="auto"/>
            <w:bottom w:val="none" w:sz="0" w:space="0" w:color="auto"/>
            <w:right w:val="none" w:sz="0" w:space="0" w:color="auto"/>
          </w:divBdr>
        </w:div>
        <w:div w:id="309991199">
          <w:marLeft w:val="640"/>
          <w:marRight w:val="0"/>
          <w:marTop w:val="0"/>
          <w:marBottom w:val="0"/>
          <w:divBdr>
            <w:top w:val="none" w:sz="0" w:space="0" w:color="auto"/>
            <w:left w:val="none" w:sz="0" w:space="0" w:color="auto"/>
            <w:bottom w:val="none" w:sz="0" w:space="0" w:color="auto"/>
            <w:right w:val="none" w:sz="0" w:space="0" w:color="auto"/>
          </w:divBdr>
        </w:div>
        <w:div w:id="194537046">
          <w:marLeft w:val="640"/>
          <w:marRight w:val="0"/>
          <w:marTop w:val="0"/>
          <w:marBottom w:val="0"/>
          <w:divBdr>
            <w:top w:val="none" w:sz="0" w:space="0" w:color="auto"/>
            <w:left w:val="none" w:sz="0" w:space="0" w:color="auto"/>
            <w:bottom w:val="none" w:sz="0" w:space="0" w:color="auto"/>
            <w:right w:val="none" w:sz="0" w:space="0" w:color="auto"/>
          </w:divBdr>
        </w:div>
        <w:div w:id="634217754">
          <w:marLeft w:val="640"/>
          <w:marRight w:val="0"/>
          <w:marTop w:val="0"/>
          <w:marBottom w:val="0"/>
          <w:divBdr>
            <w:top w:val="none" w:sz="0" w:space="0" w:color="auto"/>
            <w:left w:val="none" w:sz="0" w:space="0" w:color="auto"/>
            <w:bottom w:val="none" w:sz="0" w:space="0" w:color="auto"/>
            <w:right w:val="none" w:sz="0" w:space="0" w:color="auto"/>
          </w:divBdr>
        </w:div>
        <w:div w:id="845049664">
          <w:marLeft w:val="640"/>
          <w:marRight w:val="0"/>
          <w:marTop w:val="0"/>
          <w:marBottom w:val="0"/>
          <w:divBdr>
            <w:top w:val="none" w:sz="0" w:space="0" w:color="auto"/>
            <w:left w:val="none" w:sz="0" w:space="0" w:color="auto"/>
            <w:bottom w:val="none" w:sz="0" w:space="0" w:color="auto"/>
            <w:right w:val="none" w:sz="0" w:space="0" w:color="auto"/>
          </w:divBdr>
        </w:div>
        <w:div w:id="210457921">
          <w:marLeft w:val="640"/>
          <w:marRight w:val="0"/>
          <w:marTop w:val="0"/>
          <w:marBottom w:val="0"/>
          <w:divBdr>
            <w:top w:val="none" w:sz="0" w:space="0" w:color="auto"/>
            <w:left w:val="none" w:sz="0" w:space="0" w:color="auto"/>
            <w:bottom w:val="none" w:sz="0" w:space="0" w:color="auto"/>
            <w:right w:val="none" w:sz="0" w:space="0" w:color="auto"/>
          </w:divBdr>
        </w:div>
        <w:div w:id="1164588128">
          <w:marLeft w:val="640"/>
          <w:marRight w:val="0"/>
          <w:marTop w:val="0"/>
          <w:marBottom w:val="0"/>
          <w:divBdr>
            <w:top w:val="none" w:sz="0" w:space="0" w:color="auto"/>
            <w:left w:val="none" w:sz="0" w:space="0" w:color="auto"/>
            <w:bottom w:val="none" w:sz="0" w:space="0" w:color="auto"/>
            <w:right w:val="none" w:sz="0" w:space="0" w:color="auto"/>
          </w:divBdr>
        </w:div>
        <w:div w:id="1477187303">
          <w:marLeft w:val="640"/>
          <w:marRight w:val="0"/>
          <w:marTop w:val="0"/>
          <w:marBottom w:val="0"/>
          <w:divBdr>
            <w:top w:val="none" w:sz="0" w:space="0" w:color="auto"/>
            <w:left w:val="none" w:sz="0" w:space="0" w:color="auto"/>
            <w:bottom w:val="none" w:sz="0" w:space="0" w:color="auto"/>
            <w:right w:val="none" w:sz="0" w:space="0" w:color="auto"/>
          </w:divBdr>
        </w:div>
        <w:div w:id="621956872">
          <w:marLeft w:val="640"/>
          <w:marRight w:val="0"/>
          <w:marTop w:val="0"/>
          <w:marBottom w:val="0"/>
          <w:divBdr>
            <w:top w:val="none" w:sz="0" w:space="0" w:color="auto"/>
            <w:left w:val="none" w:sz="0" w:space="0" w:color="auto"/>
            <w:bottom w:val="none" w:sz="0" w:space="0" w:color="auto"/>
            <w:right w:val="none" w:sz="0" w:space="0" w:color="auto"/>
          </w:divBdr>
        </w:div>
        <w:div w:id="343434503">
          <w:marLeft w:val="640"/>
          <w:marRight w:val="0"/>
          <w:marTop w:val="0"/>
          <w:marBottom w:val="0"/>
          <w:divBdr>
            <w:top w:val="none" w:sz="0" w:space="0" w:color="auto"/>
            <w:left w:val="none" w:sz="0" w:space="0" w:color="auto"/>
            <w:bottom w:val="none" w:sz="0" w:space="0" w:color="auto"/>
            <w:right w:val="none" w:sz="0" w:space="0" w:color="auto"/>
          </w:divBdr>
        </w:div>
        <w:div w:id="1920097728">
          <w:marLeft w:val="640"/>
          <w:marRight w:val="0"/>
          <w:marTop w:val="0"/>
          <w:marBottom w:val="0"/>
          <w:divBdr>
            <w:top w:val="none" w:sz="0" w:space="0" w:color="auto"/>
            <w:left w:val="none" w:sz="0" w:space="0" w:color="auto"/>
            <w:bottom w:val="none" w:sz="0" w:space="0" w:color="auto"/>
            <w:right w:val="none" w:sz="0" w:space="0" w:color="auto"/>
          </w:divBdr>
        </w:div>
        <w:div w:id="1070424287">
          <w:marLeft w:val="640"/>
          <w:marRight w:val="0"/>
          <w:marTop w:val="0"/>
          <w:marBottom w:val="0"/>
          <w:divBdr>
            <w:top w:val="none" w:sz="0" w:space="0" w:color="auto"/>
            <w:left w:val="none" w:sz="0" w:space="0" w:color="auto"/>
            <w:bottom w:val="none" w:sz="0" w:space="0" w:color="auto"/>
            <w:right w:val="none" w:sz="0" w:space="0" w:color="auto"/>
          </w:divBdr>
        </w:div>
        <w:div w:id="1810055201">
          <w:marLeft w:val="640"/>
          <w:marRight w:val="0"/>
          <w:marTop w:val="0"/>
          <w:marBottom w:val="0"/>
          <w:divBdr>
            <w:top w:val="none" w:sz="0" w:space="0" w:color="auto"/>
            <w:left w:val="none" w:sz="0" w:space="0" w:color="auto"/>
            <w:bottom w:val="none" w:sz="0" w:space="0" w:color="auto"/>
            <w:right w:val="none" w:sz="0" w:space="0" w:color="auto"/>
          </w:divBdr>
        </w:div>
        <w:div w:id="1422337283">
          <w:marLeft w:val="640"/>
          <w:marRight w:val="0"/>
          <w:marTop w:val="0"/>
          <w:marBottom w:val="0"/>
          <w:divBdr>
            <w:top w:val="none" w:sz="0" w:space="0" w:color="auto"/>
            <w:left w:val="none" w:sz="0" w:space="0" w:color="auto"/>
            <w:bottom w:val="none" w:sz="0" w:space="0" w:color="auto"/>
            <w:right w:val="none" w:sz="0" w:space="0" w:color="auto"/>
          </w:divBdr>
        </w:div>
        <w:div w:id="1870146295">
          <w:marLeft w:val="640"/>
          <w:marRight w:val="0"/>
          <w:marTop w:val="0"/>
          <w:marBottom w:val="0"/>
          <w:divBdr>
            <w:top w:val="none" w:sz="0" w:space="0" w:color="auto"/>
            <w:left w:val="none" w:sz="0" w:space="0" w:color="auto"/>
            <w:bottom w:val="none" w:sz="0" w:space="0" w:color="auto"/>
            <w:right w:val="none" w:sz="0" w:space="0" w:color="auto"/>
          </w:divBdr>
        </w:div>
        <w:div w:id="1377389720">
          <w:marLeft w:val="640"/>
          <w:marRight w:val="0"/>
          <w:marTop w:val="0"/>
          <w:marBottom w:val="0"/>
          <w:divBdr>
            <w:top w:val="none" w:sz="0" w:space="0" w:color="auto"/>
            <w:left w:val="none" w:sz="0" w:space="0" w:color="auto"/>
            <w:bottom w:val="none" w:sz="0" w:space="0" w:color="auto"/>
            <w:right w:val="none" w:sz="0" w:space="0" w:color="auto"/>
          </w:divBdr>
        </w:div>
        <w:div w:id="1995377512">
          <w:marLeft w:val="640"/>
          <w:marRight w:val="0"/>
          <w:marTop w:val="0"/>
          <w:marBottom w:val="0"/>
          <w:divBdr>
            <w:top w:val="none" w:sz="0" w:space="0" w:color="auto"/>
            <w:left w:val="none" w:sz="0" w:space="0" w:color="auto"/>
            <w:bottom w:val="none" w:sz="0" w:space="0" w:color="auto"/>
            <w:right w:val="none" w:sz="0" w:space="0" w:color="auto"/>
          </w:divBdr>
        </w:div>
        <w:div w:id="695469999">
          <w:marLeft w:val="640"/>
          <w:marRight w:val="0"/>
          <w:marTop w:val="0"/>
          <w:marBottom w:val="0"/>
          <w:divBdr>
            <w:top w:val="none" w:sz="0" w:space="0" w:color="auto"/>
            <w:left w:val="none" w:sz="0" w:space="0" w:color="auto"/>
            <w:bottom w:val="none" w:sz="0" w:space="0" w:color="auto"/>
            <w:right w:val="none" w:sz="0" w:space="0" w:color="auto"/>
          </w:divBdr>
        </w:div>
        <w:div w:id="1589079503">
          <w:marLeft w:val="640"/>
          <w:marRight w:val="0"/>
          <w:marTop w:val="0"/>
          <w:marBottom w:val="0"/>
          <w:divBdr>
            <w:top w:val="none" w:sz="0" w:space="0" w:color="auto"/>
            <w:left w:val="none" w:sz="0" w:space="0" w:color="auto"/>
            <w:bottom w:val="none" w:sz="0" w:space="0" w:color="auto"/>
            <w:right w:val="none" w:sz="0" w:space="0" w:color="auto"/>
          </w:divBdr>
        </w:div>
        <w:div w:id="1042751521">
          <w:marLeft w:val="640"/>
          <w:marRight w:val="0"/>
          <w:marTop w:val="0"/>
          <w:marBottom w:val="0"/>
          <w:divBdr>
            <w:top w:val="none" w:sz="0" w:space="0" w:color="auto"/>
            <w:left w:val="none" w:sz="0" w:space="0" w:color="auto"/>
            <w:bottom w:val="none" w:sz="0" w:space="0" w:color="auto"/>
            <w:right w:val="none" w:sz="0" w:space="0" w:color="auto"/>
          </w:divBdr>
        </w:div>
        <w:div w:id="587275238">
          <w:marLeft w:val="640"/>
          <w:marRight w:val="0"/>
          <w:marTop w:val="0"/>
          <w:marBottom w:val="0"/>
          <w:divBdr>
            <w:top w:val="none" w:sz="0" w:space="0" w:color="auto"/>
            <w:left w:val="none" w:sz="0" w:space="0" w:color="auto"/>
            <w:bottom w:val="none" w:sz="0" w:space="0" w:color="auto"/>
            <w:right w:val="none" w:sz="0" w:space="0" w:color="auto"/>
          </w:divBdr>
        </w:div>
        <w:div w:id="1137724931">
          <w:marLeft w:val="640"/>
          <w:marRight w:val="0"/>
          <w:marTop w:val="0"/>
          <w:marBottom w:val="0"/>
          <w:divBdr>
            <w:top w:val="none" w:sz="0" w:space="0" w:color="auto"/>
            <w:left w:val="none" w:sz="0" w:space="0" w:color="auto"/>
            <w:bottom w:val="none" w:sz="0" w:space="0" w:color="auto"/>
            <w:right w:val="none" w:sz="0" w:space="0" w:color="auto"/>
          </w:divBdr>
        </w:div>
        <w:div w:id="1986741109">
          <w:marLeft w:val="640"/>
          <w:marRight w:val="0"/>
          <w:marTop w:val="0"/>
          <w:marBottom w:val="0"/>
          <w:divBdr>
            <w:top w:val="none" w:sz="0" w:space="0" w:color="auto"/>
            <w:left w:val="none" w:sz="0" w:space="0" w:color="auto"/>
            <w:bottom w:val="none" w:sz="0" w:space="0" w:color="auto"/>
            <w:right w:val="none" w:sz="0" w:space="0" w:color="auto"/>
          </w:divBdr>
        </w:div>
        <w:div w:id="138543813">
          <w:marLeft w:val="640"/>
          <w:marRight w:val="0"/>
          <w:marTop w:val="0"/>
          <w:marBottom w:val="0"/>
          <w:divBdr>
            <w:top w:val="none" w:sz="0" w:space="0" w:color="auto"/>
            <w:left w:val="none" w:sz="0" w:space="0" w:color="auto"/>
            <w:bottom w:val="none" w:sz="0" w:space="0" w:color="auto"/>
            <w:right w:val="none" w:sz="0" w:space="0" w:color="auto"/>
          </w:divBdr>
        </w:div>
        <w:div w:id="1406487330">
          <w:marLeft w:val="640"/>
          <w:marRight w:val="0"/>
          <w:marTop w:val="0"/>
          <w:marBottom w:val="0"/>
          <w:divBdr>
            <w:top w:val="none" w:sz="0" w:space="0" w:color="auto"/>
            <w:left w:val="none" w:sz="0" w:space="0" w:color="auto"/>
            <w:bottom w:val="none" w:sz="0" w:space="0" w:color="auto"/>
            <w:right w:val="none" w:sz="0" w:space="0" w:color="auto"/>
          </w:divBdr>
        </w:div>
        <w:div w:id="2131894797">
          <w:marLeft w:val="640"/>
          <w:marRight w:val="0"/>
          <w:marTop w:val="0"/>
          <w:marBottom w:val="0"/>
          <w:divBdr>
            <w:top w:val="none" w:sz="0" w:space="0" w:color="auto"/>
            <w:left w:val="none" w:sz="0" w:space="0" w:color="auto"/>
            <w:bottom w:val="none" w:sz="0" w:space="0" w:color="auto"/>
            <w:right w:val="none" w:sz="0" w:space="0" w:color="auto"/>
          </w:divBdr>
        </w:div>
        <w:div w:id="1329014158">
          <w:marLeft w:val="640"/>
          <w:marRight w:val="0"/>
          <w:marTop w:val="0"/>
          <w:marBottom w:val="0"/>
          <w:divBdr>
            <w:top w:val="none" w:sz="0" w:space="0" w:color="auto"/>
            <w:left w:val="none" w:sz="0" w:space="0" w:color="auto"/>
            <w:bottom w:val="none" w:sz="0" w:space="0" w:color="auto"/>
            <w:right w:val="none" w:sz="0" w:space="0" w:color="auto"/>
          </w:divBdr>
        </w:div>
        <w:div w:id="1272588570">
          <w:marLeft w:val="640"/>
          <w:marRight w:val="0"/>
          <w:marTop w:val="0"/>
          <w:marBottom w:val="0"/>
          <w:divBdr>
            <w:top w:val="none" w:sz="0" w:space="0" w:color="auto"/>
            <w:left w:val="none" w:sz="0" w:space="0" w:color="auto"/>
            <w:bottom w:val="none" w:sz="0" w:space="0" w:color="auto"/>
            <w:right w:val="none" w:sz="0" w:space="0" w:color="auto"/>
          </w:divBdr>
        </w:div>
        <w:div w:id="1482893554">
          <w:marLeft w:val="640"/>
          <w:marRight w:val="0"/>
          <w:marTop w:val="0"/>
          <w:marBottom w:val="0"/>
          <w:divBdr>
            <w:top w:val="none" w:sz="0" w:space="0" w:color="auto"/>
            <w:left w:val="none" w:sz="0" w:space="0" w:color="auto"/>
            <w:bottom w:val="none" w:sz="0" w:space="0" w:color="auto"/>
            <w:right w:val="none" w:sz="0" w:space="0" w:color="auto"/>
          </w:divBdr>
        </w:div>
        <w:div w:id="1519470402">
          <w:marLeft w:val="640"/>
          <w:marRight w:val="0"/>
          <w:marTop w:val="0"/>
          <w:marBottom w:val="0"/>
          <w:divBdr>
            <w:top w:val="none" w:sz="0" w:space="0" w:color="auto"/>
            <w:left w:val="none" w:sz="0" w:space="0" w:color="auto"/>
            <w:bottom w:val="none" w:sz="0" w:space="0" w:color="auto"/>
            <w:right w:val="none" w:sz="0" w:space="0" w:color="auto"/>
          </w:divBdr>
        </w:div>
        <w:div w:id="1443767875">
          <w:marLeft w:val="640"/>
          <w:marRight w:val="0"/>
          <w:marTop w:val="0"/>
          <w:marBottom w:val="0"/>
          <w:divBdr>
            <w:top w:val="none" w:sz="0" w:space="0" w:color="auto"/>
            <w:left w:val="none" w:sz="0" w:space="0" w:color="auto"/>
            <w:bottom w:val="none" w:sz="0" w:space="0" w:color="auto"/>
            <w:right w:val="none" w:sz="0" w:space="0" w:color="auto"/>
          </w:divBdr>
        </w:div>
        <w:div w:id="1889610753">
          <w:marLeft w:val="640"/>
          <w:marRight w:val="0"/>
          <w:marTop w:val="0"/>
          <w:marBottom w:val="0"/>
          <w:divBdr>
            <w:top w:val="none" w:sz="0" w:space="0" w:color="auto"/>
            <w:left w:val="none" w:sz="0" w:space="0" w:color="auto"/>
            <w:bottom w:val="none" w:sz="0" w:space="0" w:color="auto"/>
            <w:right w:val="none" w:sz="0" w:space="0" w:color="auto"/>
          </w:divBdr>
        </w:div>
        <w:div w:id="863791683">
          <w:marLeft w:val="640"/>
          <w:marRight w:val="0"/>
          <w:marTop w:val="0"/>
          <w:marBottom w:val="0"/>
          <w:divBdr>
            <w:top w:val="none" w:sz="0" w:space="0" w:color="auto"/>
            <w:left w:val="none" w:sz="0" w:space="0" w:color="auto"/>
            <w:bottom w:val="none" w:sz="0" w:space="0" w:color="auto"/>
            <w:right w:val="none" w:sz="0" w:space="0" w:color="auto"/>
          </w:divBdr>
        </w:div>
        <w:div w:id="848106074">
          <w:marLeft w:val="640"/>
          <w:marRight w:val="0"/>
          <w:marTop w:val="0"/>
          <w:marBottom w:val="0"/>
          <w:divBdr>
            <w:top w:val="none" w:sz="0" w:space="0" w:color="auto"/>
            <w:left w:val="none" w:sz="0" w:space="0" w:color="auto"/>
            <w:bottom w:val="none" w:sz="0" w:space="0" w:color="auto"/>
            <w:right w:val="none" w:sz="0" w:space="0" w:color="auto"/>
          </w:divBdr>
        </w:div>
        <w:div w:id="380253086">
          <w:marLeft w:val="640"/>
          <w:marRight w:val="0"/>
          <w:marTop w:val="0"/>
          <w:marBottom w:val="0"/>
          <w:divBdr>
            <w:top w:val="none" w:sz="0" w:space="0" w:color="auto"/>
            <w:left w:val="none" w:sz="0" w:space="0" w:color="auto"/>
            <w:bottom w:val="none" w:sz="0" w:space="0" w:color="auto"/>
            <w:right w:val="none" w:sz="0" w:space="0" w:color="auto"/>
          </w:divBdr>
        </w:div>
        <w:div w:id="1194880956">
          <w:marLeft w:val="640"/>
          <w:marRight w:val="0"/>
          <w:marTop w:val="0"/>
          <w:marBottom w:val="0"/>
          <w:divBdr>
            <w:top w:val="none" w:sz="0" w:space="0" w:color="auto"/>
            <w:left w:val="none" w:sz="0" w:space="0" w:color="auto"/>
            <w:bottom w:val="none" w:sz="0" w:space="0" w:color="auto"/>
            <w:right w:val="none" w:sz="0" w:space="0" w:color="auto"/>
          </w:divBdr>
        </w:div>
        <w:div w:id="670523458">
          <w:marLeft w:val="640"/>
          <w:marRight w:val="0"/>
          <w:marTop w:val="0"/>
          <w:marBottom w:val="0"/>
          <w:divBdr>
            <w:top w:val="none" w:sz="0" w:space="0" w:color="auto"/>
            <w:left w:val="none" w:sz="0" w:space="0" w:color="auto"/>
            <w:bottom w:val="none" w:sz="0" w:space="0" w:color="auto"/>
            <w:right w:val="none" w:sz="0" w:space="0" w:color="auto"/>
          </w:divBdr>
        </w:div>
        <w:div w:id="1775831033">
          <w:marLeft w:val="640"/>
          <w:marRight w:val="0"/>
          <w:marTop w:val="0"/>
          <w:marBottom w:val="0"/>
          <w:divBdr>
            <w:top w:val="none" w:sz="0" w:space="0" w:color="auto"/>
            <w:left w:val="none" w:sz="0" w:space="0" w:color="auto"/>
            <w:bottom w:val="none" w:sz="0" w:space="0" w:color="auto"/>
            <w:right w:val="none" w:sz="0" w:space="0" w:color="auto"/>
          </w:divBdr>
        </w:div>
        <w:div w:id="1481380743">
          <w:marLeft w:val="640"/>
          <w:marRight w:val="0"/>
          <w:marTop w:val="0"/>
          <w:marBottom w:val="0"/>
          <w:divBdr>
            <w:top w:val="none" w:sz="0" w:space="0" w:color="auto"/>
            <w:left w:val="none" w:sz="0" w:space="0" w:color="auto"/>
            <w:bottom w:val="none" w:sz="0" w:space="0" w:color="auto"/>
            <w:right w:val="none" w:sz="0" w:space="0" w:color="auto"/>
          </w:divBdr>
        </w:div>
        <w:div w:id="726953859">
          <w:marLeft w:val="640"/>
          <w:marRight w:val="0"/>
          <w:marTop w:val="0"/>
          <w:marBottom w:val="0"/>
          <w:divBdr>
            <w:top w:val="none" w:sz="0" w:space="0" w:color="auto"/>
            <w:left w:val="none" w:sz="0" w:space="0" w:color="auto"/>
            <w:bottom w:val="none" w:sz="0" w:space="0" w:color="auto"/>
            <w:right w:val="none" w:sz="0" w:space="0" w:color="auto"/>
          </w:divBdr>
        </w:div>
        <w:div w:id="373307686">
          <w:marLeft w:val="640"/>
          <w:marRight w:val="0"/>
          <w:marTop w:val="0"/>
          <w:marBottom w:val="0"/>
          <w:divBdr>
            <w:top w:val="none" w:sz="0" w:space="0" w:color="auto"/>
            <w:left w:val="none" w:sz="0" w:space="0" w:color="auto"/>
            <w:bottom w:val="none" w:sz="0" w:space="0" w:color="auto"/>
            <w:right w:val="none" w:sz="0" w:space="0" w:color="auto"/>
          </w:divBdr>
        </w:div>
        <w:div w:id="1989169194">
          <w:marLeft w:val="640"/>
          <w:marRight w:val="0"/>
          <w:marTop w:val="0"/>
          <w:marBottom w:val="0"/>
          <w:divBdr>
            <w:top w:val="none" w:sz="0" w:space="0" w:color="auto"/>
            <w:left w:val="none" w:sz="0" w:space="0" w:color="auto"/>
            <w:bottom w:val="none" w:sz="0" w:space="0" w:color="auto"/>
            <w:right w:val="none" w:sz="0" w:space="0" w:color="auto"/>
          </w:divBdr>
        </w:div>
        <w:div w:id="2039499162">
          <w:marLeft w:val="640"/>
          <w:marRight w:val="0"/>
          <w:marTop w:val="0"/>
          <w:marBottom w:val="0"/>
          <w:divBdr>
            <w:top w:val="none" w:sz="0" w:space="0" w:color="auto"/>
            <w:left w:val="none" w:sz="0" w:space="0" w:color="auto"/>
            <w:bottom w:val="none" w:sz="0" w:space="0" w:color="auto"/>
            <w:right w:val="none" w:sz="0" w:space="0" w:color="auto"/>
          </w:divBdr>
        </w:div>
        <w:div w:id="1151212585">
          <w:marLeft w:val="640"/>
          <w:marRight w:val="0"/>
          <w:marTop w:val="0"/>
          <w:marBottom w:val="0"/>
          <w:divBdr>
            <w:top w:val="none" w:sz="0" w:space="0" w:color="auto"/>
            <w:left w:val="none" w:sz="0" w:space="0" w:color="auto"/>
            <w:bottom w:val="none" w:sz="0" w:space="0" w:color="auto"/>
            <w:right w:val="none" w:sz="0" w:space="0" w:color="auto"/>
          </w:divBdr>
        </w:div>
        <w:div w:id="1859928478">
          <w:marLeft w:val="640"/>
          <w:marRight w:val="0"/>
          <w:marTop w:val="0"/>
          <w:marBottom w:val="0"/>
          <w:divBdr>
            <w:top w:val="none" w:sz="0" w:space="0" w:color="auto"/>
            <w:left w:val="none" w:sz="0" w:space="0" w:color="auto"/>
            <w:bottom w:val="none" w:sz="0" w:space="0" w:color="auto"/>
            <w:right w:val="none" w:sz="0" w:space="0" w:color="auto"/>
          </w:divBdr>
        </w:div>
        <w:div w:id="1844776802">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5643947">
      <w:bodyDiv w:val="1"/>
      <w:marLeft w:val="0"/>
      <w:marRight w:val="0"/>
      <w:marTop w:val="0"/>
      <w:marBottom w:val="0"/>
      <w:divBdr>
        <w:top w:val="none" w:sz="0" w:space="0" w:color="auto"/>
        <w:left w:val="none" w:sz="0" w:space="0" w:color="auto"/>
        <w:bottom w:val="none" w:sz="0" w:space="0" w:color="auto"/>
        <w:right w:val="none" w:sz="0" w:space="0" w:color="auto"/>
      </w:divBdr>
      <w:divsChild>
        <w:div w:id="1589848663">
          <w:marLeft w:val="640"/>
          <w:marRight w:val="0"/>
          <w:marTop w:val="0"/>
          <w:marBottom w:val="0"/>
          <w:divBdr>
            <w:top w:val="none" w:sz="0" w:space="0" w:color="auto"/>
            <w:left w:val="none" w:sz="0" w:space="0" w:color="auto"/>
            <w:bottom w:val="none" w:sz="0" w:space="0" w:color="auto"/>
            <w:right w:val="none" w:sz="0" w:space="0" w:color="auto"/>
          </w:divBdr>
        </w:div>
        <w:div w:id="1887141338">
          <w:marLeft w:val="640"/>
          <w:marRight w:val="0"/>
          <w:marTop w:val="0"/>
          <w:marBottom w:val="0"/>
          <w:divBdr>
            <w:top w:val="none" w:sz="0" w:space="0" w:color="auto"/>
            <w:left w:val="none" w:sz="0" w:space="0" w:color="auto"/>
            <w:bottom w:val="none" w:sz="0" w:space="0" w:color="auto"/>
            <w:right w:val="none" w:sz="0" w:space="0" w:color="auto"/>
          </w:divBdr>
        </w:div>
        <w:div w:id="1384672406">
          <w:marLeft w:val="640"/>
          <w:marRight w:val="0"/>
          <w:marTop w:val="0"/>
          <w:marBottom w:val="0"/>
          <w:divBdr>
            <w:top w:val="none" w:sz="0" w:space="0" w:color="auto"/>
            <w:left w:val="none" w:sz="0" w:space="0" w:color="auto"/>
            <w:bottom w:val="none" w:sz="0" w:space="0" w:color="auto"/>
            <w:right w:val="none" w:sz="0" w:space="0" w:color="auto"/>
          </w:divBdr>
        </w:div>
        <w:div w:id="1356493117">
          <w:marLeft w:val="640"/>
          <w:marRight w:val="0"/>
          <w:marTop w:val="0"/>
          <w:marBottom w:val="0"/>
          <w:divBdr>
            <w:top w:val="none" w:sz="0" w:space="0" w:color="auto"/>
            <w:left w:val="none" w:sz="0" w:space="0" w:color="auto"/>
            <w:bottom w:val="none" w:sz="0" w:space="0" w:color="auto"/>
            <w:right w:val="none" w:sz="0" w:space="0" w:color="auto"/>
          </w:divBdr>
        </w:div>
        <w:div w:id="1294825094">
          <w:marLeft w:val="640"/>
          <w:marRight w:val="0"/>
          <w:marTop w:val="0"/>
          <w:marBottom w:val="0"/>
          <w:divBdr>
            <w:top w:val="none" w:sz="0" w:space="0" w:color="auto"/>
            <w:left w:val="none" w:sz="0" w:space="0" w:color="auto"/>
            <w:bottom w:val="none" w:sz="0" w:space="0" w:color="auto"/>
            <w:right w:val="none" w:sz="0" w:space="0" w:color="auto"/>
          </w:divBdr>
        </w:div>
        <w:div w:id="418449348">
          <w:marLeft w:val="640"/>
          <w:marRight w:val="0"/>
          <w:marTop w:val="0"/>
          <w:marBottom w:val="0"/>
          <w:divBdr>
            <w:top w:val="none" w:sz="0" w:space="0" w:color="auto"/>
            <w:left w:val="none" w:sz="0" w:space="0" w:color="auto"/>
            <w:bottom w:val="none" w:sz="0" w:space="0" w:color="auto"/>
            <w:right w:val="none" w:sz="0" w:space="0" w:color="auto"/>
          </w:divBdr>
        </w:div>
        <w:div w:id="1649819613">
          <w:marLeft w:val="640"/>
          <w:marRight w:val="0"/>
          <w:marTop w:val="0"/>
          <w:marBottom w:val="0"/>
          <w:divBdr>
            <w:top w:val="none" w:sz="0" w:space="0" w:color="auto"/>
            <w:left w:val="none" w:sz="0" w:space="0" w:color="auto"/>
            <w:bottom w:val="none" w:sz="0" w:space="0" w:color="auto"/>
            <w:right w:val="none" w:sz="0" w:space="0" w:color="auto"/>
          </w:divBdr>
        </w:div>
        <w:div w:id="558828977">
          <w:marLeft w:val="640"/>
          <w:marRight w:val="0"/>
          <w:marTop w:val="0"/>
          <w:marBottom w:val="0"/>
          <w:divBdr>
            <w:top w:val="none" w:sz="0" w:space="0" w:color="auto"/>
            <w:left w:val="none" w:sz="0" w:space="0" w:color="auto"/>
            <w:bottom w:val="none" w:sz="0" w:space="0" w:color="auto"/>
            <w:right w:val="none" w:sz="0" w:space="0" w:color="auto"/>
          </w:divBdr>
        </w:div>
        <w:div w:id="1132164397">
          <w:marLeft w:val="640"/>
          <w:marRight w:val="0"/>
          <w:marTop w:val="0"/>
          <w:marBottom w:val="0"/>
          <w:divBdr>
            <w:top w:val="none" w:sz="0" w:space="0" w:color="auto"/>
            <w:left w:val="none" w:sz="0" w:space="0" w:color="auto"/>
            <w:bottom w:val="none" w:sz="0" w:space="0" w:color="auto"/>
            <w:right w:val="none" w:sz="0" w:space="0" w:color="auto"/>
          </w:divBdr>
        </w:div>
        <w:div w:id="1851682158">
          <w:marLeft w:val="640"/>
          <w:marRight w:val="0"/>
          <w:marTop w:val="0"/>
          <w:marBottom w:val="0"/>
          <w:divBdr>
            <w:top w:val="none" w:sz="0" w:space="0" w:color="auto"/>
            <w:left w:val="none" w:sz="0" w:space="0" w:color="auto"/>
            <w:bottom w:val="none" w:sz="0" w:space="0" w:color="auto"/>
            <w:right w:val="none" w:sz="0" w:space="0" w:color="auto"/>
          </w:divBdr>
        </w:div>
        <w:div w:id="831259763">
          <w:marLeft w:val="640"/>
          <w:marRight w:val="0"/>
          <w:marTop w:val="0"/>
          <w:marBottom w:val="0"/>
          <w:divBdr>
            <w:top w:val="none" w:sz="0" w:space="0" w:color="auto"/>
            <w:left w:val="none" w:sz="0" w:space="0" w:color="auto"/>
            <w:bottom w:val="none" w:sz="0" w:space="0" w:color="auto"/>
            <w:right w:val="none" w:sz="0" w:space="0" w:color="auto"/>
          </w:divBdr>
        </w:div>
        <w:div w:id="797257079">
          <w:marLeft w:val="640"/>
          <w:marRight w:val="0"/>
          <w:marTop w:val="0"/>
          <w:marBottom w:val="0"/>
          <w:divBdr>
            <w:top w:val="none" w:sz="0" w:space="0" w:color="auto"/>
            <w:left w:val="none" w:sz="0" w:space="0" w:color="auto"/>
            <w:bottom w:val="none" w:sz="0" w:space="0" w:color="auto"/>
            <w:right w:val="none" w:sz="0" w:space="0" w:color="auto"/>
          </w:divBdr>
        </w:div>
        <w:div w:id="1166283940">
          <w:marLeft w:val="640"/>
          <w:marRight w:val="0"/>
          <w:marTop w:val="0"/>
          <w:marBottom w:val="0"/>
          <w:divBdr>
            <w:top w:val="none" w:sz="0" w:space="0" w:color="auto"/>
            <w:left w:val="none" w:sz="0" w:space="0" w:color="auto"/>
            <w:bottom w:val="none" w:sz="0" w:space="0" w:color="auto"/>
            <w:right w:val="none" w:sz="0" w:space="0" w:color="auto"/>
          </w:divBdr>
        </w:div>
        <w:div w:id="1523475760">
          <w:marLeft w:val="640"/>
          <w:marRight w:val="0"/>
          <w:marTop w:val="0"/>
          <w:marBottom w:val="0"/>
          <w:divBdr>
            <w:top w:val="none" w:sz="0" w:space="0" w:color="auto"/>
            <w:left w:val="none" w:sz="0" w:space="0" w:color="auto"/>
            <w:bottom w:val="none" w:sz="0" w:space="0" w:color="auto"/>
            <w:right w:val="none" w:sz="0" w:space="0" w:color="auto"/>
          </w:divBdr>
        </w:div>
        <w:div w:id="2108691230">
          <w:marLeft w:val="640"/>
          <w:marRight w:val="0"/>
          <w:marTop w:val="0"/>
          <w:marBottom w:val="0"/>
          <w:divBdr>
            <w:top w:val="none" w:sz="0" w:space="0" w:color="auto"/>
            <w:left w:val="none" w:sz="0" w:space="0" w:color="auto"/>
            <w:bottom w:val="none" w:sz="0" w:space="0" w:color="auto"/>
            <w:right w:val="none" w:sz="0" w:space="0" w:color="auto"/>
          </w:divBdr>
        </w:div>
        <w:div w:id="1739747506">
          <w:marLeft w:val="640"/>
          <w:marRight w:val="0"/>
          <w:marTop w:val="0"/>
          <w:marBottom w:val="0"/>
          <w:divBdr>
            <w:top w:val="none" w:sz="0" w:space="0" w:color="auto"/>
            <w:left w:val="none" w:sz="0" w:space="0" w:color="auto"/>
            <w:bottom w:val="none" w:sz="0" w:space="0" w:color="auto"/>
            <w:right w:val="none" w:sz="0" w:space="0" w:color="auto"/>
          </w:divBdr>
        </w:div>
        <w:div w:id="1933781154">
          <w:marLeft w:val="640"/>
          <w:marRight w:val="0"/>
          <w:marTop w:val="0"/>
          <w:marBottom w:val="0"/>
          <w:divBdr>
            <w:top w:val="none" w:sz="0" w:space="0" w:color="auto"/>
            <w:left w:val="none" w:sz="0" w:space="0" w:color="auto"/>
            <w:bottom w:val="none" w:sz="0" w:space="0" w:color="auto"/>
            <w:right w:val="none" w:sz="0" w:space="0" w:color="auto"/>
          </w:divBdr>
        </w:div>
        <w:div w:id="1639919181">
          <w:marLeft w:val="640"/>
          <w:marRight w:val="0"/>
          <w:marTop w:val="0"/>
          <w:marBottom w:val="0"/>
          <w:divBdr>
            <w:top w:val="none" w:sz="0" w:space="0" w:color="auto"/>
            <w:left w:val="none" w:sz="0" w:space="0" w:color="auto"/>
            <w:bottom w:val="none" w:sz="0" w:space="0" w:color="auto"/>
            <w:right w:val="none" w:sz="0" w:space="0" w:color="auto"/>
          </w:divBdr>
        </w:div>
        <w:div w:id="1702588656">
          <w:marLeft w:val="640"/>
          <w:marRight w:val="0"/>
          <w:marTop w:val="0"/>
          <w:marBottom w:val="0"/>
          <w:divBdr>
            <w:top w:val="none" w:sz="0" w:space="0" w:color="auto"/>
            <w:left w:val="none" w:sz="0" w:space="0" w:color="auto"/>
            <w:bottom w:val="none" w:sz="0" w:space="0" w:color="auto"/>
            <w:right w:val="none" w:sz="0" w:space="0" w:color="auto"/>
          </w:divBdr>
        </w:div>
        <w:div w:id="1551917435">
          <w:marLeft w:val="640"/>
          <w:marRight w:val="0"/>
          <w:marTop w:val="0"/>
          <w:marBottom w:val="0"/>
          <w:divBdr>
            <w:top w:val="none" w:sz="0" w:space="0" w:color="auto"/>
            <w:left w:val="none" w:sz="0" w:space="0" w:color="auto"/>
            <w:bottom w:val="none" w:sz="0" w:space="0" w:color="auto"/>
            <w:right w:val="none" w:sz="0" w:space="0" w:color="auto"/>
          </w:divBdr>
        </w:div>
        <w:div w:id="1521433899">
          <w:marLeft w:val="640"/>
          <w:marRight w:val="0"/>
          <w:marTop w:val="0"/>
          <w:marBottom w:val="0"/>
          <w:divBdr>
            <w:top w:val="none" w:sz="0" w:space="0" w:color="auto"/>
            <w:left w:val="none" w:sz="0" w:space="0" w:color="auto"/>
            <w:bottom w:val="none" w:sz="0" w:space="0" w:color="auto"/>
            <w:right w:val="none" w:sz="0" w:space="0" w:color="auto"/>
          </w:divBdr>
        </w:div>
        <w:div w:id="1142308160">
          <w:marLeft w:val="640"/>
          <w:marRight w:val="0"/>
          <w:marTop w:val="0"/>
          <w:marBottom w:val="0"/>
          <w:divBdr>
            <w:top w:val="none" w:sz="0" w:space="0" w:color="auto"/>
            <w:left w:val="none" w:sz="0" w:space="0" w:color="auto"/>
            <w:bottom w:val="none" w:sz="0" w:space="0" w:color="auto"/>
            <w:right w:val="none" w:sz="0" w:space="0" w:color="auto"/>
          </w:divBdr>
        </w:div>
        <w:div w:id="1387682180">
          <w:marLeft w:val="640"/>
          <w:marRight w:val="0"/>
          <w:marTop w:val="0"/>
          <w:marBottom w:val="0"/>
          <w:divBdr>
            <w:top w:val="none" w:sz="0" w:space="0" w:color="auto"/>
            <w:left w:val="none" w:sz="0" w:space="0" w:color="auto"/>
            <w:bottom w:val="none" w:sz="0" w:space="0" w:color="auto"/>
            <w:right w:val="none" w:sz="0" w:space="0" w:color="auto"/>
          </w:divBdr>
        </w:div>
        <w:div w:id="1175271191">
          <w:marLeft w:val="640"/>
          <w:marRight w:val="0"/>
          <w:marTop w:val="0"/>
          <w:marBottom w:val="0"/>
          <w:divBdr>
            <w:top w:val="none" w:sz="0" w:space="0" w:color="auto"/>
            <w:left w:val="none" w:sz="0" w:space="0" w:color="auto"/>
            <w:bottom w:val="none" w:sz="0" w:space="0" w:color="auto"/>
            <w:right w:val="none" w:sz="0" w:space="0" w:color="auto"/>
          </w:divBdr>
        </w:div>
        <w:div w:id="391973457">
          <w:marLeft w:val="640"/>
          <w:marRight w:val="0"/>
          <w:marTop w:val="0"/>
          <w:marBottom w:val="0"/>
          <w:divBdr>
            <w:top w:val="none" w:sz="0" w:space="0" w:color="auto"/>
            <w:left w:val="none" w:sz="0" w:space="0" w:color="auto"/>
            <w:bottom w:val="none" w:sz="0" w:space="0" w:color="auto"/>
            <w:right w:val="none" w:sz="0" w:space="0" w:color="auto"/>
          </w:divBdr>
        </w:div>
        <w:div w:id="1625310953">
          <w:marLeft w:val="640"/>
          <w:marRight w:val="0"/>
          <w:marTop w:val="0"/>
          <w:marBottom w:val="0"/>
          <w:divBdr>
            <w:top w:val="none" w:sz="0" w:space="0" w:color="auto"/>
            <w:left w:val="none" w:sz="0" w:space="0" w:color="auto"/>
            <w:bottom w:val="none" w:sz="0" w:space="0" w:color="auto"/>
            <w:right w:val="none" w:sz="0" w:space="0" w:color="auto"/>
          </w:divBdr>
        </w:div>
        <w:div w:id="1654680019">
          <w:marLeft w:val="640"/>
          <w:marRight w:val="0"/>
          <w:marTop w:val="0"/>
          <w:marBottom w:val="0"/>
          <w:divBdr>
            <w:top w:val="none" w:sz="0" w:space="0" w:color="auto"/>
            <w:left w:val="none" w:sz="0" w:space="0" w:color="auto"/>
            <w:bottom w:val="none" w:sz="0" w:space="0" w:color="auto"/>
            <w:right w:val="none" w:sz="0" w:space="0" w:color="auto"/>
          </w:divBdr>
        </w:div>
        <w:div w:id="1555848662">
          <w:marLeft w:val="640"/>
          <w:marRight w:val="0"/>
          <w:marTop w:val="0"/>
          <w:marBottom w:val="0"/>
          <w:divBdr>
            <w:top w:val="none" w:sz="0" w:space="0" w:color="auto"/>
            <w:left w:val="none" w:sz="0" w:space="0" w:color="auto"/>
            <w:bottom w:val="none" w:sz="0" w:space="0" w:color="auto"/>
            <w:right w:val="none" w:sz="0" w:space="0" w:color="auto"/>
          </w:divBdr>
        </w:div>
        <w:div w:id="297153236">
          <w:marLeft w:val="640"/>
          <w:marRight w:val="0"/>
          <w:marTop w:val="0"/>
          <w:marBottom w:val="0"/>
          <w:divBdr>
            <w:top w:val="none" w:sz="0" w:space="0" w:color="auto"/>
            <w:left w:val="none" w:sz="0" w:space="0" w:color="auto"/>
            <w:bottom w:val="none" w:sz="0" w:space="0" w:color="auto"/>
            <w:right w:val="none" w:sz="0" w:space="0" w:color="auto"/>
          </w:divBdr>
        </w:div>
        <w:div w:id="265355788">
          <w:marLeft w:val="640"/>
          <w:marRight w:val="0"/>
          <w:marTop w:val="0"/>
          <w:marBottom w:val="0"/>
          <w:divBdr>
            <w:top w:val="none" w:sz="0" w:space="0" w:color="auto"/>
            <w:left w:val="none" w:sz="0" w:space="0" w:color="auto"/>
            <w:bottom w:val="none" w:sz="0" w:space="0" w:color="auto"/>
            <w:right w:val="none" w:sz="0" w:space="0" w:color="auto"/>
          </w:divBdr>
        </w:div>
        <w:div w:id="2090081604">
          <w:marLeft w:val="640"/>
          <w:marRight w:val="0"/>
          <w:marTop w:val="0"/>
          <w:marBottom w:val="0"/>
          <w:divBdr>
            <w:top w:val="none" w:sz="0" w:space="0" w:color="auto"/>
            <w:left w:val="none" w:sz="0" w:space="0" w:color="auto"/>
            <w:bottom w:val="none" w:sz="0" w:space="0" w:color="auto"/>
            <w:right w:val="none" w:sz="0" w:space="0" w:color="auto"/>
          </w:divBdr>
        </w:div>
        <w:div w:id="1510826859">
          <w:marLeft w:val="640"/>
          <w:marRight w:val="0"/>
          <w:marTop w:val="0"/>
          <w:marBottom w:val="0"/>
          <w:divBdr>
            <w:top w:val="none" w:sz="0" w:space="0" w:color="auto"/>
            <w:left w:val="none" w:sz="0" w:space="0" w:color="auto"/>
            <w:bottom w:val="none" w:sz="0" w:space="0" w:color="auto"/>
            <w:right w:val="none" w:sz="0" w:space="0" w:color="auto"/>
          </w:divBdr>
        </w:div>
        <w:div w:id="650867054">
          <w:marLeft w:val="640"/>
          <w:marRight w:val="0"/>
          <w:marTop w:val="0"/>
          <w:marBottom w:val="0"/>
          <w:divBdr>
            <w:top w:val="none" w:sz="0" w:space="0" w:color="auto"/>
            <w:left w:val="none" w:sz="0" w:space="0" w:color="auto"/>
            <w:bottom w:val="none" w:sz="0" w:space="0" w:color="auto"/>
            <w:right w:val="none" w:sz="0" w:space="0" w:color="auto"/>
          </w:divBdr>
        </w:div>
        <w:div w:id="941885819">
          <w:marLeft w:val="640"/>
          <w:marRight w:val="0"/>
          <w:marTop w:val="0"/>
          <w:marBottom w:val="0"/>
          <w:divBdr>
            <w:top w:val="none" w:sz="0" w:space="0" w:color="auto"/>
            <w:left w:val="none" w:sz="0" w:space="0" w:color="auto"/>
            <w:bottom w:val="none" w:sz="0" w:space="0" w:color="auto"/>
            <w:right w:val="none" w:sz="0" w:space="0" w:color="auto"/>
          </w:divBdr>
        </w:div>
        <w:div w:id="1056392522">
          <w:marLeft w:val="640"/>
          <w:marRight w:val="0"/>
          <w:marTop w:val="0"/>
          <w:marBottom w:val="0"/>
          <w:divBdr>
            <w:top w:val="none" w:sz="0" w:space="0" w:color="auto"/>
            <w:left w:val="none" w:sz="0" w:space="0" w:color="auto"/>
            <w:bottom w:val="none" w:sz="0" w:space="0" w:color="auto"/>
            <w:right w:val="none" w:sz="0" w:space="0" w:color="auto"/>
          </w:divBdr>
        </w:div>
        <w:div w:id="1360005737">
          <w:marLeft w:val="640"/>
          <w:marRight w:val="0"/>
          <w:marTop w:val="0"/>
          <w:marBottom w:val="0"/>
          <w:divBdr>
            <w:top w:val="none" w:sz="0" w:space="0" w:color="auto"/>
            <w:left w:val="none" w:sz="0" w:space="0" w:color="auto"/>
            <w:bottom w:val="none" w:sz="0" w:space="0" w:color="auto"/>
            <w:right w:val="none" w:sz="0" w:space="0" w:color="auto"/>
          </w:divBdr>
        </w:div>
        <w:div w:id="1729838123">
          <w:marLeft w:val="640"/>
          <w:marRight w:val="0"/>
          <w:marTop w:val="0"/>
          <w:marBottom w:val="0"/>
          <w:divBdr>
            <w:top w:val="none" w:sz="0" w:space="0" w:color="auto"/>
            <w:left w:val="none" w:sz="0" w:space="0" w:color="auto"/>
            <w:bottom w:val="none" w:sz="0" w:space="0" w:color="auto"/>
            <w:right w:val="none" w:sz="0" w:space="0" w:color="auto"/>
          </w:divBdr>
        </w:div>
        <w:div w:id="1274436370">
          <w:marLeft w:val="640"/>
          <w:marRight w:val="0"/>
          <w:marTop w:val="0"/>
          <w:marBottom w:val="0"/>
          <w:divBdr>
            <w:top w:val="none" w:sz="0" w:space="0" w:color="auto"/>
            <w:left w:val="none" w:sz="0" w:space="0" w:color="auto"/>
            <w:bottom w:val="none" w:sz="0" w:space="0" w:color="auto"/>
            <w:right w:val="none" w:sz="0" w:space="0" w:color="auto"/>
          </w:divBdr>
        </w:div>
        <w:div w:id="1567912670">
          <w:marLeft w:val="640"/>
          <w:marRight w:val="0"/>
          <w:marTop w:val="0"/>
          <w:marBottom w:val="0"/>
          <w:divBdr>
            <w:top w:val="none" w:sz="0" w:space="0" w:color="auto"/>
            <w:left w:val="none" w:sz="0" w:space="0" w:color="auto"/>
            <w:bottom w:val="none" w:sz="0" w:space="0" w:color="auto"/>
            <w:right w:val="none" w:sz="0" w:space="0" w:color="auto"/>
          </w:divBdr>
        </w:div>
        <w:div w:id="1579361676">
          <w:marLeft w:val="640"/>
          <w:marRight w:val="0"/>
          <w:marTop w:val="0"/>
          <w:marBottom w:val="0"/>
          <w:divBdr>
            <w:top w:val="none" w:sz="0" w:space="0" w:color="auto"/>
            <w:left w:val="none" w:sz="0" w:space="0" w:color="auto"/>
            <w:bottom w:val="none" w:sz="0" w:space="0" w:color="auto"/>
            <w:right w:val="none" w:sz="0" w:space="0" w:color="auto"/>
          </w:divBdr>
        </w:div>
        <w:div w:id="2026011675">
          <w:marLeft w:val="640"/>
          <w:marRight w:val="0"/>
          <w:marTop w:val="0"/>
          <w:marBottom w:val="0"/>
          <w:divBdr>
            <w:top w:val="none" w:sz="0" w:space="0" w:color="auto"/>
            <w:left w:val="none" w:sz="0" w:space="0" w:color="auto"/>
            <w:bottom w:val="none" w:sz="0" w:space="0" w:color="auto"/>
            <w:right w:val="none" w:sz="0" w:space="0" w:color="auto"/>
          </w:divBdr>
        </w:div>
        <w:div w:id="894045124">
          <w:marLeft w:val="640"/>
          <w:marRight w:val="0"/>
          <w:marTop w:val="0"/>
          <w:marBottom w:val="0"/>
          <w:divBdr>
            <w:top w:val="none" w:sz="0" w:space="0" w:color="auto"/>
            <w:left w:val="none" w:sz="0" w:space="0" w:color="auto"/>
            <w:bottom w:val="none" w:sz="0" w:space="0" w:color="auto"/>
            <w:right w:val="none" w:sz="0" w:space="0" w:color="auto"/>
          </w:divBdr>
        </w:div>
        <w:div w:id="1504516985">
          <w:marLeft w:val="640"/>
          <w:marRight w:val="0"/>
          <w:marTop w:val="0"/>
          <w:marBottom w:val="0"/>
          <w:divBdr>
            <w:top w:val="none" w:sz="0" w:space="0" w:color="auto"/>
            <w:left w:val="none" w:sz="0" w:space="0" w:color="auto"/>
            <w:bottom w:val="none" w:sz="0" w:space="0" w:color="auto"/>
            <w:right w:val="none" w:sz="0" w:space="0" w:color="auto"/>
          </w:divBdr>
        </w:div>
        <w:div w:id="277874333">
          <w:marLeft w:val="640"/>
          <w:marRight w:val="0"/>
          <w:marTop w:val="0"/>
          <w:marBottom w:val="0"/>
          <w:divBdr>
            <w:top w:val="none" w:sz="0" w:space="0" w:color="auto"/>
            <w:left w:val="none" w:sz="0" w:space="0" w:color="auto"/>
            <w:bottom w:val="none" w:sz="0" w:space="0" w:color="auto"/>
            <w:right w:val="none" w:sz="0" w:space="0" w:color="auto"/>
          </w:divBdr>
        </w:div>
        <w:div w:id="1279920841">
          <w:marLeft w:val="640"/>
          <w:marRight w:val="0"/>
          <w:marTop w:val="0"/>
          <w:marBottom w:val="0"/>
          <w:divBdr>
            <w:top w:val="none" w:sz="0" w:space="0" w:color="auto"/>
            <w:left w:val="none" w:sz="0" w:space="0" w:color="auto"/>
            <w:bottom w:val="none" w:sz="0" w:space="0" w:color="auto"/>
            <w:right w:val="none" w:sz="0" w:space="0" w:color="auto"/>
          </w:divBdr>
        </w:div>
        <w:div w:id="1169831014">
          <w:marLeft w:val="640"/>
          <w:marRight w:val="0"/>
          <w:marTop w:val="0"/>
          <w:marBottom w:val="0"/>
          <w:divBdr>
            <w:top w:val="none" w:sz="0" w:space="0" w:color="auto"/>
            <w:left w:val="none" w:sz="0" w:space="0" w:color="auto"/>
            <w:bottom w:val="none" w:sz="0" w:space="0" w:color="auto"/>
            <w:right w:val="none" w:sz="0" w:space="0" w:color="auto"/>
          </w:divBdr>
        </w:div>
        <w:div w:id="1271745860">
          <w:marLeft w:val="640"/>
          <w:marRight w:val="0"/>
          <w:marTop w:val="0"/>
          <w:marBottom w:val="0"/>
          <w:divBdr>
            <w:top w:val="none" w:sz="0" w:space="0" w:color="auto"/>
            <w:left w:val="none" w:sz="0" w:space="0" w:color="auto"/>
            <w:bottom w:val="none" w:sz="0" w:space="0" w:color="auto"/>
            <w:right w:val="none" w:sz="0" w:space="0" w:color="auto"/>
          </w:divBdr>
        </w:div>
        <w:div w:id="1509565900">
          <w:marLeft w:val="640"/>
          <w:marRight w:val="0"/>
          <w:marTop w:val="0"/>
          <w:marBottom w:val="0"/>
          <w:divBdr>
            <w:top w:val="none" w:sz="0" w:space="0" w:color="auto"/>
            <w:left w:val="none" w:sz="0" w:space="0" w:color="auto"/>
            <w:bottom w:val="none" w:sz="0" w:space="0" w:color="auto"/>
            <w:right w:val="none" w:sz="0" w:space="0" w:color="auto"/>
          </w:divBdr>
        </w:div>
        <w:div w:id="232009151">
          <w:marLeft w:val="640"/>
          <w:marRight w:val="0"/>
          <w:marTop w:val="0"/>
          <w:marBottom w:val="0"/>
          <w:divBdr>
            <w:top w:val="none" w:sz="0" w:space="0" w:color="auto"/>
            <w:left w:val="none" w:sz="0" w:space="0" w:color="auto"/>
            <w:bottom w:val="none" w:sz="0" w:space="0" w:color="auto"/>
            <w:right w:val="none" w:sz="0" w:space="0" w:color="auto"/>
          </w:divBdr>
        </w:div>
        <w:div w:id="290014135">
          <w:marLeft w:val="640"/>
          <w:marRight w:val="0"/>
          <w:marTop w:val="0"/>
          <w:marBottom w:val="0"/>
          <w:divBdr>
            <w:top w:val="none" w:sz="0" w:space="0" w:color="auto"/>
            <w:left w:val="none" w:sz="0" w:space="0" w:color="auto"/>
            <w:bottom w:val="none" w:sz="0" w:space="0" w:color="auto"/>
            <w:right w:val="none" w:sz="0" w:space="0" w:color="auto"/>
          </w:divBdr>
        </w:div>
        <w:div w:id="1431394689">
          <w:marLeft w:val="640"/>
          <w:marRight w:val="0"/>
          <w:marTop w:val="0"/>
          <w:marBottom w:val="0"/>
          <w:divBdr>
            <w:top w:val="none" w:sz="0" w:space="0" w:color="auto"/>
            <w:left w:val="none" w:sz="0" w:space="0" w:color="auto"/>
            <w:bottom w:val="none" w:sz="0" w:space="0" w:color="auto"/>
            <w:right w:val="none" w:sz="0" w:space="0" w:color="auto"/>
          </w:divBdr>
        </w:div>
        <w:div w:id="1156192198">
          <w:marLeft w:val="640"/>
          <w:marRight w:val="0"/>
          <w:marTop w:val="0"/>
          <w:marBottom w:val="0"/>
          <w:divBdr>
            <w:top w:val="none" w:sz="0" w:space="0" w:color="auto"/>
            <w:left w:val="none" w:sz="0" w:space="0" w:color="auto"/>
            <w:bottom w:val="none" w:sz="0" w:space="0" w:color="auto"/>
            <w:right w:val="none" w:sz="0" w:space="0" w:color="auto"/>
          </w:divBdr>
        </w:div>
        <w:div w:id="75398409">
          <w:marLeft w:val="640"/>
          <w:marRight w:val="0"/>
          <w:marTop w:val="0"/>
          <w:marBottom w:val="0"/>
          <w:divBdr>
            <w:top w:val="none" w:sz="0" w:space="0" w:color="auto"/>
            <w:left w:val="none" w:sz="0" w:space="0" w:color="auto"/>
            <w:bottom w:val="none" w:sz="0" w:space="0" w:color="auto"/>
            <w:right w:val="none" w:sz="0" w:space="0" w:color="auto"/>
          </w:divBdr>
        </w:div>
        <w:div w:id="1872645734">
          <w:marLeft w:val="640"/>
          <w:marRight w:val="0"/>
          <w:marTop w:val="0"/>
          <w:marBottom w:val="0"/>
          <w:divBdr>
            <w:top w:val="none" w:sz="0" w:space="0" w:color="auto"/>
            <w:left w:val="none" w:sz="0" w:space="0" w:color="auto"/>
            <w:bottom w:val="none" w:sz="0" w:space="0" w:color="auto"/>
            <w:right w:val="none" w:sz="0" w:space="0" w:color="auto"/>
          </w:divBdr>
        </w:div>
        <w:div w:id="1221985897">
          <w:marLeft w:val="640"/>
          <w:marRight w:val="0"/>
          <w:marTop w:val="0"/>
          <w:marBottom w:val="0"/>
          <w:divBdr>
            <w:top w:val="none" w:sz="0" w:space="0" w:color="auto"/>
            <w:left w:val="none" w:sz="0" w:space="0" w:color="auto"/>
            <w:bottom w:val="none" w:sz="0" w:space="0" w:color="auto"/>
            <w:right w:val="none" w:sz="0" w:space="0" w:color="auto"/>
          </w:divBdr>
        </w:div>
        <w:div w:id="2010788103">
          <w:marLeft w:val="640"/>
          <w:marRight w:val="0"/>
          <w:marTop w:val="0"/>
          <w:marBottom w:val="0"/>
          <w:divBdr>
            <w:top w:val="none" w:sz="0" w:space="0" w:color="auto"/>
            <w:left w:val="none" w:sz="0" w:space="0" w:color="auto"/>
            <w:bottom w:val="none" w:sz="0" w:space="0" w:color="auto"/>
            <w:right w:val="none" w:sz="0" w:space="0" w:color="auto"/>
          </w:divBdr>
        </w:div>
        <w:div w:id="2093233671">
          <w:marLeft w:val="640"/>
          <w:marRight w:val="0"/>
          <w:marTop w:val="0"/>
          <w:marBottom w:val="0"/>
          <w:divBdr>
            <w:top w:val="none" w:sz="0" w:space="0" w:color="auto"/>
            <w:left w:val="none" w:sz="0" w:space="0" w:color="auto"/>
            <w:bottom w:val="none" w:sz="0" w:space="0" w:color="auto"/>
            <w:right w:val="none" w:sz="0" w:space="0" w:color="auto"/>
          </w:divBdr>
        </w:div>
        <w:div w:id="1284195635">
          <w:marLeft w:val="640"/>
          <w:marRight w:val="0"/>
          <w:marTop w:val="0"/>
          <w:marBottom w:val="0"/>
          <w:divBdr>
            <w:top w:val="none" w:sz="0" w:space="0" w:color="auto"/>
            <w:left w:val="none" w:sz="0" w:space="0" w:color="auto"/>
            <w:bottom w:val="none" w:sz="0" w:space="0" w:color="auto"/>
            <w:right w:val="none" w:sz="0" w:space="0" w:color="auto"/>
          </w:divBdr>
        </w:div>
        <w:div w:id="1656451800">
          <w:marLeft w:val="640"/>
          <w:marRight w:val="0"/>
          <w:marTop w:val="0"/>
          <w:marBottom w:val="0"/>
          <w:divBdr>
            <w:top w:val="none" w:sz="0" w:space="0" w:color="auto"/>
            <w:left w:val="none" w:sz="0" w:space="0" w:color="auto"/>
            <w:bottom w:val="none" w:sz="0" w:space="0" w:color="auto"/>
            <w:right w:val="none" w:sz="0" w:space="0" w:color="auto"/>
          </w:divBdr>
        </w:div>
        <w:div w:id="1765834123">
          <w:marLeft w:val="640"/>
          <w:marRight w:val="0"/>
          <w:marTop w:val="0"/>
          <w:marBottom w:val="0"/>
          <w:divBdr>
            <w:top w:val="none" w:sz="0" w:space="0" w:color="auto"/>
            <w:left w:val="none" w:sz="0" w:space="0" w:color="auto"/>
            <w:bottom w:val="none" w:sz="0" w:space="0" w:color="auto"/>
            <w:right w:val="none" w:sz="0" w:space="0" w:color="auto"/>
          </w:divBdr>
        </w:div>
        <w:div w:id="1715544135">
          <w:marLeft w:val="640"/>
          <w:marRight w:val="0"/>
          <w:marTop w:val="0"/>
          <w:marBottom w:val="0"/>
          <w:divBdr>
            <w:top w:val="none" w:sz="0" w:space="0" w:color="auto"/>
            <w:left w:val="none" w:sz="0" w:space="0" w:color="auto"/>
            <w:bottom w:val="none" w:sz="0" w:space="0" w:color="auto"/>
            <w:right w:val="none" w:sz="0" w:space="0" w:color="auto"/>
          </w:divBdr>
        </w:div>
        <w:div w:id="1674065969">
          <w:marLeft w:val="640"/>
          <w:marRight w:val="0"/>
          <w:marTop w:val="0"/>
          <w:marBottom w:val="0"/>
          <w:divBdr>
            <w:top w:val="none" w:sz="0" w:space="0" w:color="auto"/>
            <w:left w:val="none" w:sz="0" w:space="0" w:color="auto"/>
            <w:bottom w:val="none" w:sz="0" w:space="0" w:color="auto"/>
            <w:right w:val="none" w:sz="0" w:space="0" w:color="auto"/>
          </w:divBdr>
        </w:div>
        <w:div w:id="1277254532">
          <w:marLeft w:val="640"/>
          <w:marRight w:val="0"/>
          <w:marTop w:val="0"/>
          <w:marBottom w:val="0"/>
          <w:divBdr>
            <w:top w:val="none" w:sz="0" w:space="0" w:color="auto"/>
            <w:left w:val="none" w:sz="0" w:space="0" w:color="auto"/>
            <w:bottom w:val="none" w:sz="0" w:space="0" w:color="auto"/>
            <w:right w:val="none" w:sz="0" w:space="0" w:color="auto"/>
          </w:divBdr>
        </w:div>
        <w:div w:id="1794445858">
          <w:marLeft w:val="640"/>
          <w:marRight w:val="0"/>
          <w:marTop w:val="0"/>
          <w:marBottom w:val="0"/>
          <w:divBdr>
            <w:top w:val="none" w:sz="0" w:space="0" w:color="auto"/>
            <w:left w:val="none" w:sz="0" w:space="0" w:color="auto"/>
            <w:bottom w:val="none" w:sz="0" w:space="0" w:color="auto"/>
            <w:right w:val="none" w:sz="0" w:space="0" w:color="auto"/>
          </w:divBdr>
        </w:div>
        <w:div w:id="1120563602">
          <w:marLeft w:val="640"/>
          <w:marRight w:val="0"/>
          <w:marTop w:val="0"/>
          <w:marBottom w:val="0"/>
          <w:divBdr>
            <w:top w:val="none" w:sz="0" w:space="0" w:color="auto"/>
            <w:left w:val="none" w:sz="0" w:space="0" w:color="auto"/>
            <w:bottom w:val="none" w:sz="0" w:space="0" w:color="auto"/>
            <w:right w:val="none" w:sz="0" w:space="0" w:color="auto"/>
          </w:divBdr>
        </w:div>
        <w:div w:id="586429899">
          <w:marLeft w:val="640"/>
          <w:marRight w:val="0"/>
          <w:marTop w:val="0"/>
          <w:marBottom w:val="0"/>
          <w:divBdr>
            <w:top w:val="none" w:sz="0" w:space="0" w:color="auto"/>
            <w:left w:val="none" w:sz="0" w:space="0" w:color="auto"/>
            <w:bottom w:val="none" w:sz="0" w:space="0" w:color="auto"/>
            <w:right w:val="none" w:sz="0" w:space="0" w:color="auto"/>
          </w:divBdr>
        </w:div>
        <w:div w:id="969015982">
          <w:marLeft w:val="640"/>
          <w:marRight w:val="0"/>
          <w:marTop w:val="0"/>
          <w:marBottom w:val="0"/>
          <w:divBdr>
            <w:top w:val="none" w:sz="0" w:space="0" w:color="auto"/>
            <w:left w:val="none" w:sz="0" w:space="0" w:color="auto"/>
            <w:bottom w:val="none" w:sz="0" w:space="0" w:color="auto"/>
            <w:right w:val="none" w:sz="0" w:space="0" w:color="auto"/>
          </w:divBdr>
        </w:div>
        <w:div w:id="1439328463">
          <w:marLeft w:val="640"/>
          <w:marRight w:val="0"/>
          <w:marTop w:val="0"/>
          <w:marBottom w:val="0"/>
          <w:divBdr>
            <w:top w:val="none" w:sz="0" w:space="0" w:color="auto"/>
            <w:left w:val="none" w:sz="0" w:space="0" w:color="auto"/>
            <w:bottom w:val="none" w:sz="0" w:space="0" w:color="auto"/>
            <w:right w:val="none" w:sz="0" w:space="0" w:color="auto"/>
          </w:divBdr>
        </w:div>
        <w:div w:id="1715622021">
          <w:marLeft w:val="640"/>
          <w:marRight w:val="0"/>
          <w:marTop w:val="0"/>
          <w:marBottom w:val="0"/>
          <w:divBdr>
            <w:top w:val="none" w:sz="0" w:space="0" w:color="auto"/>
            <w:left w:val="none" w:sz="0" w:space="0" w:color="auto"/>
            <w:bottom w:val="none" w:sz="0" w:space="0" w:color="auto"/>
            <w:right w:val="none" w:sz="0" w:space="0" w:color="auto"/>
          </w:divBdr>
        </w:div>
        <w:div w:id="479615079">
          <w:marLeft w:val="640"/>
          <w:marRight w:val="0"/>
          <w:marTop w:val="0"/>
          <w:marBottom w:val="0"/>
          <w:divBdr>
            <w:top w:val="none" w:sz="0" w:space="0" w:color="auto"/>
            <w:left w:val="none" w:sz="0" w:space="0" w:color="auto"/>
            <w:bottom w:val="none" w:sz="0" w:space="0" w:color="auto"/>
            <w:right w:val="none" w:sz="0" w:space="0" w:color="auto"/>
          </w:divBdr>
        </w:div>
        <w:div w:id="275799385">
          <w:marLeft w:val="640"/>
          <w:marRight w:val="0"/>
          <w:marTop w:val="0"/>
          <w:marBottom w:val="0"/>
          <w:divBdr>
            <w:top w:val="none" w:sz="0" w:space="0" w:color="auto"/>
            <w:left w:val="none" w:sz="0" w:space="0" w:color="auto"/>
            <w:bottom w:val="none" w:sz="0" w:space="0" w:color="auto"/>
            <w:right w:val="none" w:sz="0" w:space="0" w:color="auto"/>
          </w:divBdr>
        </w:div>
        <w:div w:id="1192841178">
          <w:marLeft w:val="640"/>
          <w:marRight w:val="0"/>
          <w:marTop w:val="0"/>
          <w:marBottom w:val="0"/>
          <w:divBdr>
            <w:top w:val="none" w:sz="0" w:space="0" w:color="auto"/>
            <w:left w:val="none" w:sz="0" w:space="0" w:color="auto"/>
            <w:bottom w:val="none" w:sz="0" w:space="0" w:color="auto"/>
            <w:right w:val="none" w:sz="0" w:space="0" w:color="auto"/>
          </w:divBdr>
        </w:div>
        <w:div w:id="2083134807">
          <w:marLeft w:val="640"/>
          <w:marRight w:val="0"/>
          <w:marTop w:val="0"/>
          <w:marBottom w:val="0"/>
          <w:divBdr>
            <w:top w:val="none" w:sz="0" w:space="0" w:color="auto"/>
            <w:left w:val="none" w:sz="0" w:space="0" w:color="auto"/>
            <w:bottom w:val="none" w:sz="0" w:space="0" w:color="auto"/>
            <w:right w:val="none" w:sz="0" w:space="0" w:color="auto"/>
          </w:divBdr>
        </w:div>
        <w:div w:id="513957605">
          <w:marLeft w:val="640"/>
          <w:marRight w:val="0"/>
          <w:marTop w:val="0"/>
          <w:marBottom w:val="0"/>
          <w:divBdr>
            <w:top w:val="none" w:sz="0" w:space="0" w:color="auto"/>
            <w:left w:val="none" w:sz="0" w:space="0" w:color="auto"/>
            <w:bottom w:val="none" w:sz="0" w:space="0" w:color="auto"/>
            <w:right w:val="none" w:sz="0" w:space="0" w:color="auto"/>
          </w:divBdr>
        </w:div>
        <w:div w:id="149294045">
          <w:marLeft w:val="640"/>
          <w:marRight w:val="0"/>
          <w:marTop w:val="0"/>
          <w:marBottom w:val="0"/>
          <w:divBdr>
            <w:top w:val="none" w:sz="0" w:space="0" w:color="auto"/>
            <w:left w:val="none" w:sz="0" w:space="0" w:color="auto"/>
            <w:bottom w:val="none" w:sz="0" w:space="0" w:color="auto"/>
            <w:right w:val="none" w:sz="0" w:space="0" w:color="auto"/>
          </w:divBdr>
        </w:div>
        <w:div w:id="409236706">
          <w:marLeft w:val="640"/>
          <w:marRight w:val="0"/>
          <w:marTop w:val="0"/>
          <w:marBottom w:val="0"/>
          <w:divBdr>
            <w:top w:val="none" w:sz="0" w:space="0" w:color="auto"/>
            <w:left w:val="none" w:sz="0" w:space="0" w:color="auto"/>
            <w:bottom w:val="none" w:sz="0" w:space="0" w:color="auto"/>
            <w:right w:val="none" w:sz="0" w:space="0" w:color="auto"/>
          </w:divBdr>
        </w:div>
        <w:div w:id="884954101">
          <w:marLeft w:val="640"/>
          <w:marRight w:val="0"/>
          <w:marTop w:val="0"/>
          <w:marBottom w:val="0"/>
          <w:divBdr>
            <w:top w:val="none" w:sz="0" w:space="0" w:color="auto"/>
            <w:left w:val="none" w:sz="0" w:space="0" w:color="auto"/>
            <w:bottom w:val="none" w:sz="0" w:space="0" w:color="auto"/>
            <w:right w:val="none" w:sz="0" w:space="0" w:color="auto"/>
          </w:divBdr>
        </w:div>
        <w:div w:id="168912242">
          <w:marLeft w:val="640"/>
          <w:marRight w:val="0"/>
          <w:marTop w:val="0"/>
          <w:marBottom w:val="0"/>
          <w:divBdr>
            <w:top w:val="none" w:sz="0" w:space="0" w:color="auto"/>
            <w:left w:val="none" w:sz="0" w:space="0" w:color="auto"/>
            <w:bottom w:val="none" w:sz="0" w:space="0" w:color="auto"/>
            <w:right w:val="none" w:sz="0" w:space="0" w:color="auto"/>
          </w:divBdr>
        </w:div>
        <w:div w:id="1640725923">
          <w:marLeft w:val="640"/>
          <w:marRight w:val="0"/>
          <w:marTop w:val="0"/>
          <w:marBottom w:val="0"/>
          <w:divBdr>
            <w:top w:val="none" w:sz="0" w:space="0" w:color="auto"/>
            <w:left w:val="none" w:sz="0" w:space="0" w:color="auto"/>
            <w:bottom w:val="none" w:sz="0" w:space="0" w:color="auto"/>
            <w:right w:val="none" w:sz="0" w:space="0" w:color="auto"/>
          </w:divBdr>
        </w:div>
        <w:div w:id="1997999359">
          <w:marLeft w:val="640"/>
          <w:marRight w:val="0"/>
          <w:marTop w:val="0"/>
          <w:marBottom w:val="0"/>
          <w:divBdr>
            <w:top w:val="none" w:sz="0" w:space="0" w:color="auto"/>
            <w:left w:val="none" w:sz="0" w:space="0" w:color="auto"/>
            <w:bottom w:val="none" w:sz="0" w:space="0" w:color="auto"/>
            <w:right w:val="none" w:sz="0" w:space="0" w:color="auto"/>
          </w:divBdr>
        </w:div>
        <w:div w:id="729769730">
          <w:marLeft w:val="640"/>
          <w:marRight w:val="0"/>
          <w:marTop w:val="0"/>
          <w:marBottom w:val="0"/>
          <w:divBdr>
            <w:top w:val="none" w:sz="0" w:space="0" w:color="auto"/>
            <w:left w:val="none" w:sz="0" w:space="0" w:color="auto"/>
            <w:bottom w:val="none" w:sz="0" w:space="0" w:color="auto"/>
            <w:right w:val="none" w:sz="0" w:space="0" w:color="auto"/>
          </w:divBdr>
        </w:div>
        <w:div w:id="1864706218">
          <w:marLeft w:val="640"/>
          <w:marRight w:val="0"/>
          <w:marTop w:val="0"/>
          <w:marBottom w:val="0"/>
          <w:divBdr>
            <w:top w:val="none" w:sz="0" w:space="0" w:color="auto"/>
            <w:left w:val="none" w:sz="0" w:space="0" w:color="auto"/>
            <w:bottom w:val="none" w:sz="0" w:space="0" w:color="auto"/>
            <w:right w:val="none" w:sz="0" w:space="0" w:color="auto"/>
          </w:divBdr>
        </w:div>
        <w:div w:id="201862832">
          <w:marLeft w:val="640"/>
          <w:marRight w:val="0"/>
          <w:marTop w:val="0"/>
          <w:marBottom w:val="0"/>
          <w:divBdr>
            <w:top w:val="none" w:sz="0" w:space="0" w:color="auto"/>
            <w:left w:val="none" w:sz="0" w:space="0" w:color="auto"/>
            <w:bottom w:val="none" w:sz="0" w:space="0" w:color="auto"/>
            <w:right w:val="none" w:sz="0" w:space="0" w:color="auto"/>
          </w:divBdr>
        </w:div>
        <w:div w:id="532232003">
          <w:marLeft w:val="640"/>
          <w:marRight w:val="0"/>
          <w:marTop w:val="0"/>
          <w:marBottom w:val="0"/>
          <w:divBdr>
            <w:top w:val="none" w:sz="0" w:space="0" w:color="auto"/>
            <w:left w:val="none" w:sz="0" w:space="0" w:color="auto"/>
            <w:bottom w:val="none" w:sz="0" w:space="0" w:color="auto"/>
            <w:right w:val="none" w:sz="0" w:space="0" w:color="auto"/>
          </w:divBdr>
        </w:div>
        <w:div w:id="429080499">
          <w:marLeft w:val="640"/>
          <w:marRight w:val="0"/>
          <w:marTop w:val="0"/>
          <w:marBottom w:val="0"/>
          <w:divBdr>
            <w:top w:val="none" w:sz="0" w:space="0" w:color="auto"/>
            <w:left w:val="none" w:sz="0" w:space="0" w:color="auto"/>
            <w:bottom w:val="none" w:sz="0" w:space="0" w:color="auto"/>
            <w:right w:val="none" w:sz="0" w:space="0" w:color="auto"/>
          </w:divBdr>
        </w:div>
        <w:div w:id="1105226206">
          <w:marLeft w:val="640"/>
          <w:marRight w:val="0"/>
          <w:marTop w:val="0"/>
          <w:marBottom w:val="0"/>
          <w:divBdr>
            <w:top w:val="none" w:sz="0" w:space="0" w:color="auto"/>
            <w:left w:val="none" w:sz="0" w:space="0" w:color="auto"/>
            <w:bottom w:val="none" w:sz="0" w:space="0" w:color="auto"/>
            <w:right w:val="none" w:sz="0" w:space="0" w:color="auto"/>
          </w:divBdr>
        </w:div>
        <w:div w:id="64106386">
          <w:marLeft w:val="640"/>
          <w:marRight w:val="0"/>
          <w:marTop w:val="0"/>
          <w:marBottom w:val="0"/>
          <w:divBdr>
            <w:top w:val="none" w:sz="0" w:space="0" w:color="auto"/>
            <w:left w:val="none" w:sz="0" w:space="0" w:color="auto"/>
            <w:bottom w:val="none" w:sz="0" w:space="0" w:color="auto"/>
            <w:right w:val="none" w:sz="0" w:space="0" w:color="auto"/>
          </w:divBdr>
        </w:div>
        <w:div w:id="77140924">
          <w:marLeft w:val="640"/>
          <w:marRight w:val="0"/>
          <w:marTop w:val="0"/>
          <w:marBottom w:val="0"/>
          <w:divBdr>
            <w:top w:val="none" w:sz="0" w:space="0" w:color="auto"/>
            <w:left w:val="none" w:sz="0" w:space="0" w:color="auto"/>
            <w:bottom w:val="none" w:sz="0" w:space="0" w:color="auto"/>
            <w:right w:val="none" w:sz="0" w:space="0" w:color="auto"/>
          </w:divBdr>
        </w:div>
        <w:div w:id="357316059">
          <w:marLeft w:val="640"/>
          <w:marRight w:val="0"/>
          <w:marTop w:val="0"/>
          <w:marBottom w:val="0"/>
          <w:divBdr>
            <w:top w:val="none" w:sz="0" w:space="0" w:color="auto"/>
            <w:left w:val="none" w:sz="0" w:space="0" w:color="auto"/>
            <w:bottom w:val="none" w:sz="0" w:space="0" w:color="auto"/>
            <w:right w:val="none" w:sz="0" w:space="0" w:color="auto"/>
          </w:divBdr>
        </w:div>
        <w:div w:id="715158678">
          <w:marLeft w:val="640"/>
          <w:marRight w:val="0"/>
          <w:marTop w:val="0"/>
          <w:marBottom w:val="0"/>
          <w:divBdr>
            <w:top w:val="none" w:sz="0" w:space="0" w:color="auto"/>
            <w:left w:val="none" w:sz="0" w:space="0" w:color="auto"/>
            <w:bottom w:val="none" w:sz="0" w:space="0" w:color="auto"/>
            <w:right w:val="none" w:sz="0" w:space="0" w:color="auto"/>
          </w:divBdr>
        </w:div>
        <w:div w:id="1094132005">
          <w:marLeft w:val="640"/>
          <w:marRight w:val="0"/>
          <w:marTop w:val="0"/>
          <w:marBottom w:val="0"/>
          <w:divBdr>
            <w:top w:val="none" w:sz="0" w:space="0" w:color="auto"/>
            <w:left w:val="none" w:sz="0" w:space="0" w:color="auto"/>
            <w:bottom w:val="none" w:sz="0" w:space="0" w:color="auto"/>
            <w:right w:val="none" w:sz="0" w:space="0" w:color="auto"/>
          </w:divBdr>
        </w:div>
        <w:div w:id="478766702">
          <w:marLeft w:val="640"/>
          <w:marRight w:val="0"/>
          <w:marTop w:val="0"/>
          <w:marBottom w:val="0"/>
          <w:divBdr>
            <w:top w:val="none" w:sz="0" w:space="0" w:color="auto"/>
            <w:left w:val="none" w:sz="0" w:space="0" w:color="auto"/>
            <w:bottom w:val="none" w:sz="0" w:space="0" w:color="auto"/>
            <w:right w:val="none" w:sz="0" w:space="0" w:color="auto"/>
          </w:divBdr>
        </w:div>
        <w:div w:id="1054232810">
          <w:marLeft w:val="640"/>
          <w:marRight w:val="0"/>
          <w:marTop w:val="0"/>
          <w:marBottom w:val="0"/>
          <w:divBdr>
            <w:top w:val="none" w:sz="0" w:space="0" w:color="auto"/>
            <w:left w:val="none" w:sz="0" w:space="0" w:color="auto"/>
            <w:bottom w:val="none" w:sz="0" w:space="0" w:color="auto"/>
            <w:right w:val="none" w:sz="0" w:space="0" w:color="auto"/>
          </w:divBdr>
        </w:div>
        <w:div w:id="1379284202">
          <w:marLeft w:val="640"/>
          <w:marRight w:val="0"/>
          <w:marTop w:val="0"/>
          <w:marBottom w:val="0"/>
          <w:divBdr>
            <w:top w:val="none" w:sz="0" w:space="0" w:color="auto"/>
            <w:left w:val="none" w:sz="0" w:space="0" w:color="auto"/>
            <w:bottom w:val="none" w:sz="0" w:space="0" w:color="auto"/>
            <w:right w:val="none" w:sz="0" w:space="0" w:color="auto"/>
          </w:divBdr>
        </w:div>
        <w:div w:id="4211772">
          <w:marLeft w:val="640"/>
          <w:marRight w:val="0"/>
          <w:marTop w:val="0"/>
          <w:marBottom w:val="0"/>
          <w:divBdr>
            <w:top w:val="none" w:sz="0" w:space="0" w:color="auto"/>
            <w:left w:val="none" w:sz="0" w:space="0" w:color="auto"/>
            <w:bottom w:val="none" w:sz="0" w:space="0" w:color="auto"/>
            <w:right w:val="none" w:sz="0" w:space="0" w:color="auto"/>
          </w:divBdr>
        </w:div>
        <w:div w:id="1472021825">
          <w:marLeft w:val="640"/>
          <w:marRight w:val="0"/>
          <w:marTop w:val="0"/>
          <w:marBottom w:val="0"/>
          <w:divBdr>
            <w:top w:val="none" w:sz="0" w:space="0" w:color="auto"/>
            <w:left w:val="none" w:sz="0" w:space="0" w:color="auto"/>
            <w:bottom w:val="none" w:sz="0" w:space="0" w:color="auto"/>
            <w:right w:val="none" w:sz="0" w:space="0" w:color="auto"/>
          </w:divBdr>
        </w:div>
        <w:div w:id="1769621612">
          <w:marLeft w:val="640"/>
          <w:marRight w:val="0"/>
          <w:marTop w:val="0"/>
          <w:marBottom w:val="0"/>
          <w:divBdr>
            <w:top w:val="none" w:sz="0" w:space="0" w:color="auto"/>
            <w:left w:val="none" w:sz="0" w:space="0" w:color="auto"/>
            <w:bottom w:val="none" w:sz="0" w:space="0" w:color="auto"/>
            <w:right w:val="none" w:sz="0" w:space="0" w:color="auto"/>
          </w:divBdr>
        </w:div>
        <w:div w:id="62028023">
          <w:marLeft w:val="640"/>
          <w:marRight w:val="0"/>
          <w:marTop w:val="0"/>
          <w:marBottom w:val="0"/>
          <w:divBdr>
            <w:top w:val="none" w:sz="0" w:space="0" w:color="auto"/>
            <w:left w:val="none" w:sz="0" w:space="0" w:color="auto"/>
            <w:bottom w:val="none" w:sz="0" w:space="0" w:color="auto"/>
            <w:right w:val="none" w:sz="0" w:space="0" w:color="auto"/>
          </w:divBdr>
        </w:div>
        <w:div w:id="1109354231">
          <w:marLeft w:val="640"/>
          <w:marRight w:val="0"/>
          <w:marTop w:val="0"/>
          <w:marBottom w:val="0"/>
          <w:divBdr>
            <w:top w:val="none" w:sz="0" w:space="0" w:color="auto"/>
            <w:left w:val="none" w:sz="0" w:space="0" w:color="auto"/>
            <w:bottom w:val="none" w:sz="0" w:space="0" w:color="auto"/>
            <w:right w:val="none" w:sz="0" w:space="0" w:color="auto"/>
          </w:divBdr>
        </w:div>
        <w:div w:id="101804010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45552958">
      <w:bodyDiv w:val="1"/>
      <w:marLeft w:val="0"/>
      <w:marRight w:val="0"/>
      <w:marTop w:val="0"/>
      <w:marBottom w:val="0"/>
      <w:divBdr>
        <w:top w:val="none" w:sz="0" w:space="0" w:color="auto"/>
        <w:left w:val="none" w:sz="0" w:space="0" w:color="auto"/>
        <w:bottom w:val="none" w:sz="0" w:space="0" w:color="auto"/>
        <w:right w:val="none" w:sz="0" w:space="0" w:color="auto"/>
      </w:divBdr>
      <w:divsChild>
        <w:div w:id="831529938">
          <w:marLeft w:val="640"/>
          <w:marRight w:val="0"/>
          <w:marTop w:val="0"/>
          <w:marBottom w:val="0"/>
          <w:divBdr>
            <w:top w:val="none" w:sz="0" w:space="0" w:color="auto"/>
            <w:left w:val="none" w:sz="0" w:space="0" w:color="auto"/>
            <w:bottom w:val="none" w:sz="0" w:space="0" w:color="auto"/>
            <w:right w:val="none" w:sz="0" w:space="0" w:color="auto"/>
          </w:divBdr>
        </w:div>
        <w:div w:id="1342393427">
          <w:marLeft w:val="640"/>
          <w:marRight w:val="0"/>
          <w:marTop w:val="0"/>
          <w:marBottom w:val="0"/>
          <w:divBdr>
            <w:top w:val="none" w:sz="0" w:space="0" w:color="auto"/>
            <w:left w:val="none" w:sz="0" w:space="0" w:color="auto"/>
            <w:bottom w:val="none" w:sz="0" w:space="0" w:color="auto"/>
            <w:right w:val="none" w:sz="0" w:space="0" w:color="auto"/>
          </w:divBdr>
        </w:div>
        <w:div w:id="425926553">
          <w:marLeft w:val="640"/>
          <w:marRight w:val="0"/>
          <w:marTop w:val="0"/>
          <w:marBottom w:val="0"/>
          <w:divBdr>
            <w:top w:val="none" w:sz="0" w:space="0" w:color="auto"/>
            <w:left w:val="none" w:sz="0" w:space="0" w:color="auto"/>
            <w:bottom w:val="none" w:sz="0" w:space="0" w:color="auto"/>
            <w:right w:val="none" w:sz="0" w:space="0" w:color="auto"/>
          </w:divBdr>
        </w:div>
        <w:div w:id="823160832">
          <w:marLeft w:val="640"/>
          <w:marRight w:val="0"/>
          <w:marTop w:val="0"/>
          <w:marBottom w:val="0"/>
          <w:divBdr>
            <w:top w:val="none" w:sz="0" w:space="0" w:color="auto"/>
            <w:left w:val="none" w:sz="0" w:space="0" w:color="auto"/>
            <w:bottom w:val="none" w:sz="0" w:space="0" w:color="auto"/>
            <w:right w:val="none" w:sz="0" w:space="0" w:color="auto"/>
          </w:divBdr>
        </w:div>
        <w:div w:id="1289437081">
          <w:marLeft w:val="640"/>
          <w:marRight w:val="0"/>
          <w:marTop w:val="0"/>
          <w:marBottom w:val="0"/>
          <w:divBdr>
            <w:top w:val="none" w:sz="0" w:space="0" w:color="auto"/>
            <w:left w:val="none" w:sz="0" w:space="0" w:color="auto"/>
            <w:bottom w:val="none" w:sz="0" w:space="0" w:color="auto"/>
            <w:right w:val="none" w:sz="0" w:space="0" w:color="auto"/>
          </w:divBdr>
        </w:div>
        <w:div w:id="1953319329">
          <w:marLeft w:val="640"/>
          <w:marRight w:val="0"/>
          <w:marTop w:val="0"/>
          <w:marBottom w:val="0"/>
          <w:divBdr>
            <w:top w:val="none" w:sz="0" w:space="0" w:color="auto"/>
            <w:left w:val="none" w:sz="0" w:space="0" w:color="auto"/>
            <w:bottom w:val="none" w:sz="0" w:space="0" w:color="auto"/>
            <w:right w:val="none" w:sz="0" w:space="0" w:color="auto"/>
          </w:divBdr>
        </w:div>
        <w:div w:id="850266777">
          <w:marLeft w:val="640"/>
          <w:marRight w:val="0"/>
          <w:marTop w:val="0"/>
          <w:marBottom w:val="0"/>
          <w:divBdr>
            <w:top w:val="none" w:sz="0" w:space="0" w:color="auto"/>
            <w:left w:val="none" w:sz="0" w:space="0" w:color="auto"/>
            <w:bottom w:val="none" w:sz="0" w:space="0" w:color="auto"/>
            <w:right w:val="none" w:sz="0" w:space="0" w:color="auto"/>
          </w:divBdr>
        </w:div>
        <w:div w:id="348214922">
          <w:marLeft w:val="640"/>
          <w:marRight w:val="0"/>
          <w:marTop w:val="0"/>
          <w:marBottom w:val="0"/>
          <w:divBdr>
            <w:top w:val="none" w:sz="0" w:space="0" w:color="auto"/>
            <w:left w:val="none" w:sz="0" w:space="0" w:color="auto"/>
            <w:bottom w:val="none" w:sz="0" w:space="0" w:color="auto"/>
            <w:right w:val="none" w:sz="0" w:space="0" w:color="auto"/>
          </w:divBdr>
        </w:div>
        <w:div w:id="378476589">
          <w:marLeft w:val="640"/>
          <w:marRight w:val="0"/>
          <w:marTop w:val="0"/>
          <w:marBottom w:val="0"/>
          <w:divBdr>
            <w:top w:val="none" w:sz="0" w:space="0" w:color="auto"/>
            <w:left w:val="none" w:sz="0" w:space="0" w:color="auto"/>
            <w:bottom w:val="none" w:sz="0" w:space="0" w:color="auto"/>
            <w:right w:val="none" w:sz="0" w:space="0" w:color="auto"/>
          </w:divBdr>
        </w:div>
        <w:div w:id="338582817">
          <w:marLeft w:val="640"/>
          <w:marRight w:val="0"/>
          <w:marTop w:val="0"/>
          <w:marBottom w:val="0"/>
          <w:divBdr>
            <w:top w:val="none" w:sz="0" w:space="0" w:color="auto"/>
            <w:left w:val="none" w:sz="0" w:space="0" w:color="auto"/>
            <w:bottom w:val="none" w:sz="0" w:space="0" w:color="auto"/>
            <w:right w:val="none" w:sz="0" w:space="0" w:color="auto"/>
          </w:divBdr>
        </w:div>
        <w:div w:id="1483961803">
          <w:marLeft w:val="640"/>
          <w:marRight w:val="0"/>
          <w:marTop w:val="0"/>
          <w:marBottom w:val="0"/>
          <w:divBdr>
            <w:top w:val="none" w:sz="0" w:space="0" w:color="auto"/>
            <w:left w:val="none" w:sz="0" w:space="0" w:color="auto"/>
            <w:bottom w:val="none" w:sz="0" w:space="0" w:color="auto"/>
            <w:right w:val="none" w:sz="0" w:space="0" w:color="auto"/>
          </w:divBdr>
        </w:div>
        <w:div w:id="240676859">
          <w:marLeft w:val="640"/>
          <w:marRight w:val="0"/>
          <w:marTop w:val="0"/>
          <w:marBottom w:val="0"/>
          <w:divBdr>
            <w:top w:val="none" w:sz="0" w:space="0" w:color="auto"/>
            <w:left w:val="none" w:sz="0" w:space="0" w:color="auto"/>
            <w:bottom w:val="none" w:sz="0" w:space="0" w:color="auto"/>
            <w:right w:val="none" w:sz="0" w:space="0" w:color="auto"/>
          </w:divBdr>
        </w:div>
        <w:div w:id="299112145">
          <w:marLeft w:val="640"/>
          <w:marRight w:val="0"/>
          <w:marTop w:val="0"/>
          <w:marBottom w:val="0"/>
          <w:divBdr>
            <w:top w:val="none" w:sz="0" w:space="0" w:color="auto"/>
            <w:left w:val="none" w:sz="0" w:space="0" w:color="auto"/>
            <w:bottom w:val="none" w:sz="0" w:space="0" w:color="auto"/>
            <w:right w:val="none" w:sz="0" w:space="0" w:color="auto"/>
          </w:divBdr>
        </w:div>
        <w:div w:id="1678724790">
          <w:marLeft w:val="640"/>
          <w:marRight w:val="0"/>
          <w:marTop w:val="0"/>
          <w:marBottom w:val="0"/>
          <w:divBdr>
            <w:top w:val="none" w:sz="0" w:space="0" w:color="auto"/>
            <w:left w:val="none" w:sz="0" w:space="0" w:color="auto"/>
            <w:bottom w:val="none" w:sz="0" w:space="0" w:color="auto"/>
            <w:right w:val="none" w:sz="0" w:space="0" w:color="auto"/>
          </w:divBdr>
        </w:div>
        <w:div w:id="1264263047">
          <w:marLeft w:val="640"/>
          <w:marRight w:val="0"/>
          <w:marTop w:val="0"/>
          <w:marBottom w:val="0"/>
          <w:divBdr>
            <w:top w:val="none" w:sz="0" w:space="0" w:color="auto"/>
            <w:left w:val="none" w:sz="0" w:space="0" w:color="auto"/>
            <w:bottom w:val="none" w:sz="0" w:space="0" w:color="auto"/>
            <w:right w:val="none" w:sz="0" w:space="0" w:color="auto"/>
          </w:divBdr>
        </w:div>
        <w:div w:id="96408728">
          <w:marLeft w:val="640"/>
          <w:marRight w:val="0"/>
          <w:marTop w:val="0"/>
          <w:marBottom w:val="0"/>
          <w:divBdr>
            <w:top w:val="none" w:sz="0" w:space="0" w:color="auto"/>
            <w:left w:val="none" w:sz="0" w:space="0" w:color="auto"/>
            <w:bottom w:val="none" w:sz="0" w:space="0" w:color="auto"/>
            <w:right w:val="none" w:sz="0" w:space="0" w:color="auto"/>
          </w:divBdr>
        </w:div>
        <w:div w:id="114834528">
          <w:marLeft w:val="640"/>
          <w:marRight w:val="0"/>
          <w:marTop w:val="0"/>
          <w:marBottom w:val="0"/>
          <w:divBdr>
            <w:top w:val="none" w:sz="0" w:space="0" w:color="auto"/>
            <w:left w:val="none" w:sz="0" w:space="0" w:color="auto"/>
            <w:bottom w:val="none" w:sz="0" w:space="0" w:color="auto"/>
            <w:right w:val="none" w:sz="0" w:space="0" w:color="auto"/>
          </w:divBdr>
        </w:div>
        <w:div w:id="1357271302">
          <w:marLeft w:val="640"/>
          <w:marRight w:val="0"/>
          <w:marTop w:val="0"/>
          <w:marBottom w:val="0"/>
          <w:divBdr>
            <w:top w:val="none" w:sz="0" w:space="0" w:color="auto"/>
            <w:left w:val="none" w:sz="0" w:space="0" w:color="auto"/>
            <w:bottom w:val="none" w:sz="0" w:space="0" w:color="auto"/>
            <w:right w:val="none" w:sz="0" w:space="0" w:color="auto"/>
          </w:divBdr>
        </w:div>
        <w:div w:id="2008753698">
          <w:marLeft w:val="640"/>
          <w:marRight w:val="0"/>
          <w:marTop w:val="0"/>
          <w:marBottom w:val="0"/>
          <w:divBdr>
            <w:top w:val="none" w:sz="0" w:space="0" w:color="auto"/>
            <w:left w:val="none" w:sz="0" w:space="0" w:color="auto"/>
            <w:bottom w:val="none" w:sz="0" w:space="0" w:color="auto"/>
            <w:right w:val="none" w:sz="0" w:space="0" w:color="auto"/>
          </w:divBdr>
        </w:div>
        <w:div w:id="43675977">
          <w:marLeft w:val="640"/>
          <w:marRight w:val="0"/>
          <w:marTop w:val="0"/>
          <w:marBottom w:val="0"/>
          <w:divBdr>
            <w:top w:val="none" w:sz="0" w:space="0" w:color="auto"/>
            <w:left w:val="none" w:sz="0" w:space="0" w:color="auto"/>
            <w:bottom w:val="none" w:sz="0" w:space="0" w:color="auto"/>
            <w:right w:val="none" w:sz="0" w:space="0" w:color="auto"/>
          </w:divBdr>
        </w:div>
        <w:div w:id="643436095">
          <w:marLeft w:val="640"/>
          <w:marRight w:val="0"/>
          <w:marTop w:val="0"/>
          <w:marBottom w:val="0"/>
          <w:divBdr>
            <w:top w:val="none" w:sz="0" w:space="0" w:color="auto"/>
            <w:left w:val="none" w:sz="0" w:space="0" w:color="auto"/>
            <w:bottom w:val="none" w:sz="0" w:space="0" w:color="auto"/>
            <w:right w:val="none" w:sz="0" w:space="0" w:color="auto"/>
          </w:divBdr>
        </w:div>
        <w:div w:id="131217403">
          <w:marLeft w:val="640"/>
          <w:marRight w:val="0"/>
          <w:marTop w:val="0"/>
          <w:marBottom w:val="0"/>
          <w:divBdr>
            <w:top w:val="none" w:sz="0" w:space="0" w:color="auto"/>
            <w:left w:val="none" w:sz="0" w:space="0" w:color="auto"/>
            <w:bottom w:val="none" w:sz="0" w:space="0" w:color="auto"/>
            <w:right w:val="none" w:sz="0" w:space="0" w:color="auto"/>
          </w:divBdr>
        </w:div>
        <w:div w:id="916787396">
          <w:marLeft w:val="640"/>
          <w:marRight w:val="0"/>
          <w:marTop w:val="0"/>
          <w:marBottom w:val="0"/>
          <w:divBdr>
            <w:top w:val="none" w:sz="0" w:space="0" w:color="auto"/>
            <w:left w:val="none" w:sz="0" w:space="0" w:color="auto"/>
            <w:bottom w:val="none" w:sz="0" w:space="0" w:color="auto"/>
            <w:right w:val="none" w:sz="0" w:space="0" w:color="auto"/>
          </w:divBdr>
        </w:div>
        <w:div w:id="1152061166">
          <w:marLeft w:val="640"/>
          <w:marRight w:val="0"/>
          <w:marTop w:val="0"/>
          <w:marBottom w:val="0"/>
          <w:divBdr>
            <w:top w:val="none" w:sz="0" w:space="0" w:color="auto"/>
            <w:left w:val="none" w:sz="0" w:space="0" w:color="auto"/>
            <w:bottom w:val="none" w:sz="0" w:space="0" w:color="auto"/>
            <w:right w:val="none" w:sz="0" w:space="0" w:color="auto"/>
          </w:divBdr>
        </w:div>
        <w:div w:id="1202135801">
          <w:marLeft w:val="640"/>
          <w:marRight w:val="0"/>
          <w:marTop w:val="0"/>
          <w:marBottom w:val="0"/>
          <w:divBdr>
            <w:top w:val="none" w:sz="0" w:space="0" w:color="auto"/>
            <w:left w:val="none" w:sz="0" w:space="0" w:color="auto"/>
            <w:bottom w:val="none" w:sz="0" w:space="0" w:color="auto"/>
            <w:right w:val="none" w:sz="0" w:space="0" w:color="auto"/>
          </w:divBdr>
        </w:div>
        <w:div w:id="1170681436">
          <w:marLeft w:val="640"/>
          <w:marRight w:val="0"/>
          <w:marTop w:val="0"/>
          <w:marBottom w:val="0"/>
          <w:divBdr>
            <w:top w:val="none" w:sz="0" w:space="0" w:color="auto"/>
            <w:left w:val="none" w:sz="0" w:space="0" w:color="auto"/>
            <w:bottom w:val="none" w:sz="0" w:space="0" w:color="auto"/>
            <w:right w:val="none" w:sz="0" w:space="0" w:color="auto"/>
          </w:divBdr>
        </w:div>
        <w:div w:id="433787676">
          <w:marLeft w:val="640"/>
          <w:marRight w:val="0"/>
          <w:marTop w:val="0"/>
          <w:marBottom w:val="0"/>
          <w:divBdr>
            <w:top w:val="none" w:sz="0" w:space="0" w:color="auto"/>
            <w:left w:val="none" w:sz="0" w:space="0" w:color="auto"/>
            <w:bottom w:val="none" w:sz="0" w:space="0" w:color="auto"/>
            <w:right w:val="none" w:sz="0" w:space="0" w:color="auto"/>
          </w:divBdr>
        </w:div>
        <w:div w:id="816800720">
          <w:marLeft w:val="640"/>
          <w:marRight w:val="0"/>
          <w:marTop w:val="0"/>
          <w:marBottom w:val="0"/>
          <w:divBdr>
            <w:top w:val="none" w:sz="0" w:space="0" w:color="auto"/>
            <w:left w:val="none" w:sz="0" w:space="0" w:color="auto"/>
            <w:bottom w:val="none" w:sz="0" w:space="0" w:color="auto"/>
            <w:right w:val="none" w:sz="0" w:space="0" w:color="auto"/>
          </w:divBdr>
        </w:div>
        <w:div w:id="1089278872">
          <w:marLeft w:val="640"/>
          <w:marRight w:val="0"/>
          <w:marTop w:val="0"/>
          <w:marBottom w:val="0"/>
          <w:divBdr>
            <w:top w:val="none" w:sz="0" w:space="0" w:color="auto"/>
            <w:left w:val="none" w:sz="0" w:space="0" w:color="auto"/>
            <w:bottom w:val="none" w:sz="0" w:space="0" w:color="auto"/>
            <w:right w:val="none" w:sz="0" w:space="0" w:color="auto"/>
          </w:divBdr>
        </w:div>
        <w:div w:id="897327763">
          <w:marLeft w:val="640"/>
          <w:marRight w:val="0"/>
          <w:marTop w:val="0"/>
          <w:marBottom w:val="0"/>
          <w:divBdr>
            <w:top w:val="none" w:sz="0" w:space="0" w:color="auto"/>
            <w:left w:val="none" w:sz="0" w:space="0" w:color="auto"/>
            <w:bottom w:val="none" w:sz="0" w:space="0" w:color="auto"/>
            <w:right w:val="none" w:sz="0" w:space="0" w:color="auto"/>
          </w:divBdr>
        </w:div>
        <w:div w:id="55130506">
          <w:marLeft w:val="640"/>
          <w:marRight w:val="0"/>
          <w:marTop w:val="0"/>
          <w:marBottom w:val="0"/>
          <w:divBdr>
            <w:top w:val="none" w:sz="0" w:space="0" w:color="auto"/>
            <w:left w:val="none" w:sz="0" w:space="0" w:color="auto"/>
            <w:bottom w:val="none" w:sz="0" w:space="0" w:color="auto"/>
            <w:right w:val="none" w:sz="0" w:space="0" w:color="auto"/>
          </w:divBdr>
        </w:div>
        <w:div w:id="90904777">
          <w:marLeft w:val="640"/>
          <w:marRight w:val="0"/>
          <w:marTop w:val="0"/>
          <w:marBottom w:val="0"/>
          <w:divBdr>
            <w:top w:val="none" w:sz="0" w:space="0" w:color="auto"/>
            <w:left w:val="none" w:sz="0" w:space="0" w:color="auto"/>
            <w:bottom w:val="none" w:sz="0" w:space="0" w:color="auto"/>
            <w:right w:val="none" w:sz="0" w:space="0" w:color="auto"/>
          </w:divBdr>
        </w:div>
        <w:div w:id="1701936138">
          <w:marLeft w:val="640"/>
          <w:marRight w:val="0"/>
          <w:marTop w:val="0"/>
          <w:marBottom w:val="0"/>
          <w:divBdr>
            <w:top w:val="none" w:sz="0" w:space="0" w:color="auto"/>
            <w:left w:val="none" w:sz="0" w:space="0" w:color="auto"/>
            <w:bottom w:val="none" w:sz="0" w:space="0" w:color="auto"/>
            <w:right w:val="none" w:sz="0" w:space="0" w:color="auto"/>
          </w:divBdr>
        </w:div>
        <w:div w:id="1185748632">
          <w:marLeft w:val="640"/>
          <w:marRight w:val="0"/>
          <w:marTop w:val="0"/>
          <w:marBottom w:val="0"/>
          <w:divBdr>
            <w:top w:val="none" w:sz="0" w:space="0" w:color="auto"/>
            <w:left w:val="none" w:sz="0" w:space="0" w:color="auto"/>
            <w:bottom w:val="none" w:sz="0" w:space="0" w:color="auto"/>
            <w:right w:val="none" w:sz="0" w:space="0" w:color="auto"/>
          </w:divBdr>
        </w:div>
        <w:div w:id="1609002439">
          <w:marLeft w:val="640"/>
          <w:marRight w:val="0"/>
          <w:marTop w:val="0"/>
          <w:marBottom w:val="0"/>
          <w:divBdr>
            <w:top w:val="none" w:sz="0" w:space="0" w:color="auto"/>
            <w:left w:val="none" w:sz="0" w:space="0" w:color="auto"/>
            <w:bottom w:val="none" w:sz="0" w:space="0" w:color="auto"/>
            <w:right w:val="none" w:sz="0" w:space="0" w:color="auto"/>
          </w:divBdr>
        </w:div>
        <w:div w:id="422069659">
          <w:marLeft w:val="640"/>
          <w:marRight w:val="0"/>
          <w:marTop w:val="0"/>
          <w:marBottom w:val="0"/>
          <w:divBdr>
            <w:top w:val="none" w:sz="0" w:space="0" w:color="auto"/>
            <w:left w:val="none" w:sz="0" w:space="0" w:color="auto"/>
            <w:bottom w:val="none" w:sz="0" w:space="0" w:color="auto"/>
            <w:right w:val="none" w:sz="0" w:space="0" w:color="auto"/>
          </w:divBdr>
        </w:div>
        <w:div w:id="1594437125">
          <w:marLeft w:val="640"/>
          <w:marRight w:val="0"/>
          <w:marTop w:val="0"/>
          <w:marBottom w:val="0"/>
          <w:divBdr>
            <w:top w:val="none" w:sz="0" w:space="0" w:color="auto"/>
            <w:left w:val="none" w:sz="0" w:space="0" w:color="auto"/>
            <w:bottom w:val="none" w:sz="0" w:space="0" w:color="auto"/>
            <w:right w:val="none" w:sz="0" w:space="0" w:color="auto"/>
          </w:divBdr>
        </w:div>
        <w:div w:id="2120296187">
          <w:marLeft w:val="640"/>
          <w:marRight w:val="0"/>
          <w:marTop w:val="0"/>
          <w:marBottom w:val="0"/>
          <w:divBdr>
            <w:top w:val="none" w:sz="0" w:space="0" w:color="auto"/>
            <w:left w:val="none" w:sz="0" w:space="0" w:color="auto"/>
            <w:bottom w:val="none" w:sz="0" w:space="0" w:color="auto"/>
            <w:right w:val="none" w:sz="0" w:space="0" w:color="auto"/>
          </w:divBdr>
        </w:div>
        <w:div w:id="35787798">
          <w:marLeft w:val="640"/>
          <w:marRight w:val="0"/>
          <w:marTop w:val="0"/>
          <w:marBottom w:val="0"/>
          <w:divBdr>
            <w:top w:val="none" w:sz="0" w:space="0" w:color="auto"/>
            <w:left w:val="none" w:sz="0" w:space="0" w:color="auto"/>
            <w:bottom w:val="none" w:sz="0" w:space="0" w:color="auto"/>
            <w:right w:val="none" w:sz="0" w:space="0" w:color="auto"/>
          </w:divBdr>
        </w:div>
        <w:div w:id="508179931">
          <w:marLeft w:val="640"/>
          <w:marRight w:val="0"/>
          <w:marTop w:val="0"/>
          <w:marBottom w:val="0"/>
          <w:divBdr>
            <w:top w:val="none" w:sz="0" w:space="0" w:color="auto"/>
            <w:left w:val="none" w:sz="0" w:space="0" w:color="auto"/>
            <w:bottom w:val="none" w:sz="0" w:space="0" w:color="auto"/>
            <w:right w:val="none" w:sz="0" w:space="0" w:color="auto"/>
          </w:divBdr>
        </w:div>
        <w:div w:id="753091248">
          <w:marLeft w:val="640"/>
          <w:marRight w:val="0"/>
          <w:marTop w:val="0"/>
          <w:marBottom w:val="0"/>
          <w:divBdr>
            <w:top w:val="none" w:sz="0" w:space="0" w:color="auto"/>
            <w:left w:val="none" w:sz="0" w:space="0" w:color="auto"/>
            <w:bottom w:val="none" w:sz="0" w:space="0" w:color="auto"/>
            <w:right w:val="none" w:sz="0" w:space="0" w:color="auto"/>
          </w:divBdr>
        </w:div>
        <w:div w:id="2145846736">
          <w:marLeft w:val="640"/>
          <w:marRight w:val="0"/>
          <w:marTop w:val="0"/>
          <w:marBottom w:val="0"/>
          <w:divBdr>
            <w:top w:val="none" w:sz="0" w:space="0" w:color="auto"/>
            <w:left w:val="none" w:sz="0" w:space="0" w:color="auto"/>
            <w:bottom w:val="none" w:sz="0" w:space="0" w:color="auto"/>
            <w:right w:val="none" w:sz="0" w:space="0" w:color="auto"/>
          </w:divBdr>
        </w:div>
        <w:div w:id="2012291257">
          <w:marLeft w:val="640"/>
          <w:marRight w:val="0"/>
          <w:marTop w:val="0"/>
          <w:marBottom w:val="0"/>
          <w:divBdr>
            <w:top w:val="none" w:sz="0" w:space="0" w:color="auto"/>
            <w:left w:val="none" w:sz="0" w:space="0" w:color="auto"/>
            <w:bottom w:val="none" w:sz="0" w:space="0" w:color="auto"/>
            <w:right w:val="none" w:sz="0" w:space="0" w:color="auto"/>
          </w:divBdr>
        </w:div>
        <w:div w:id="1598296163">
          <w:marLeft w:val="640"/>
          <w:marRight w:val="0"/>
          <w:marTop w:val="0"/>
          <w:marBottom w:val="0"/>
          <w:divBdr>
            <w:top w:val="none" w:sz="0" w:space="0" w:color="auto"/>
            <w:left w:val="none" w:sz="0" w:space="0" w:color="auto"/>
            <w:bottom w:val="none" w:sz="0" w:space="0" w:color="auto"/>
            <w:right w:val="none" w:sz="0" w:space="0" w:color="auto"/>
          </w:divBdr>
        </w:div>
        <w:div w:id="549459099">
          <w:marLeft w:val="640"/>
          <w:marRight w:val="0"/>
          <w:marTop w:val="0"/>
          <w:marBottom w:val="0"/>
          <w:divBdr>
            <w:top w:val="none" w:sz="0" w:space="0" w:color="auto"/>
            <w:left w:val="none" w:sz="0" w:space="0" w:color="auto"/>
            <w:bottom w:val="none" w:sz="0" w:space="0" w:color="auto"/>
            <w:right w:val="none" w:sz="0" w:space="0" w:color="auto"/>
          </w:divBdr>
        </w:div>
        <w:div w:id="2053652377">
          <w:marLeft w:val="640"/>
          <w:marRight w:val="0"/>
          <w:marTop w:val="0"/>
          <w:marBottom w:val="0"/>
          <w:divBdr>
            <w:top w:val="none" w:sz="0" w:space="0" w:color="auto"/>
            <w:left w:val="none" w:sz="0" w:space="0" w:color="auto"/>
            <w:bottom w:val="none" w:sz="0" w:space="0" w:color="auto"/>
            <w:right w:val="none" w:sz="0" w:space="0" w:color="auto"/>
          </w:divBdr>
        </w:div>
        <w:div w:id="1912428970">
          <w:marLeft w:val="640"/>
          <w:marRight w:val="0"/>
          <w:marTop w:val="0"/>
          <w:marBottom w:val="0"/>
          <w:divBdr>
            <w:top w:val="none" w:sz="0" w:space="0" w:color="auto"/>
            <w:left w:val="none" w:sz="0" w:space="0" w:color="auto"/>
            <w:bottom w:val="none" w:sz="0" w:space="0" w:color="auto"/>
            <w:right w:val="none" w:sz="0" w:space="0" w:color="auto"/>
          </w:divBdr>
        </w:div>
        <w:div w:id="1898976364">
          <w:marLeft w:val="640"/>
          <w:marRight w:val="0"/>
          <w:marTop w:val="0"/>
          <w:marBottom w:val="0"/>
          <w:divBdr>
            <w:top w:val="none" w:sz="0" w:space="0" w:color="auto"/>
            <w:left w:val="none" w:sz="0" w:space="0" w:color="auto"/>
            <w:bottom w:val="none" w:sz="0" w:space="0" w:color="auto"/>
            <w:right w:val="none" w:sz="0" w:space="0" w:color="auto"/>
          </w:divBdr>
        </w:div>
        <w:div w:id="275869492">
          <w:marLeft w:val="640"/>
          <w:marRight w:val="0"/>
          <w:marTop w:val="0"/>
          <w:marBottom w:val="0"/>
          <w:divBdr>
            <w:top w:val="none" w:sz="0" w:space="0" w:color="auto"/>
            <w:left w:val="none" w:sz="0" w:space="0" w:color="auto"/>
            <w:bottom w:val="none" w:sz="0" w:space="0" w:color="auto"/>
            <w:right w:val="none" w:sz="0" w:space="0" w:color="auto"/>
          </w:divBdr>
        </w:div>
        <w:div w:id="900017012">
          <w:marLeft w:val="640"/>
          <w:marRight w:val="0"/>
          <w:marTop w:val="0"/>
          <w:marBottom w:val="0"/>
          <w:divBdr>
            <w:top w:val="none" w:sz="0" w:space="0" w:color="auto"/>
            <w:left w:val="none" w:sz="0" w:space="0" w:color="auto"/>
            <w:bottom w:val="none" w:sz="0" w:space="0" w:color="auto"/>
            <w:right w:val="none" w:sz="0" w:space="0" w:color="auto"/>
          </w:divBdr>
        </w:div>
        <w:div w:id="561527367">
          <w:marLeft w:val="640"/>
          <w:marRight w:val="0"/>
          <w:marTop w:val="0"/>
          <w:marBottom w:val="0"/>
          <w:divBdr>
            <w:top w:val="none" w:sz="0" w:space="0" w:color="auto"/>
            <w:left w:val="none" w:sz="0" w:space="0" w:color="auto"/>
            <w:bottom w:val="none" w:sz="0" w:space="0" w:color="auto"/>
            <w:right w:val="none" w:sz="0" w:space="0" w:color="auto"/>
          </w:divBdr>
        </w:div>
        <w:div w:id="1311321726">
          <w:marLeft w:val="640"/>
          <w:marRight w:val="0"/>
          <w:marTop w:val="0"/>
          <w:marBottom w:val="0"/>
          <w:divBdr>
            <w:top w:val="none" w:sz="0" w:space="0" w:color="auto"/>
            <w:left w:val="none" w:sz="0" w:space="0" w:color="auto"/>
            <w:bottom w:val="none" w:sz="0" w:space="0" w:color="auto"/>
            <w:right w:val="none" w:sz="0" w:space="0" w:color="auto"/>
          </w:divBdr>
        </w:div>
        <w:div w:id="783378041">
          <w:marLeft w:val="640"/>
          <w:marRight w:val="0"/>
          <w:marTop w:val="0"/>
          <w:marBottom w:val="0"/>
          <w:divBdr>
            <w:top w:val="none" w:sz="0" w:space="0" w:color="auto"/>
            <w:left w:val="none" w:sz="0" w:space="0" w:color="auto"/>
            <w:bottom w:val="none" w:sz="0" w:space="0" w:color="auto"/>
            <w:right w:val="none" w:sz="0" w:space="0" w:color="auto"/>
          </w:divBdr>
        </w:div>
        <w:div w:id="1522623093">
          <w:marLeft w:val="640"/>
          <w:marRight w:val="0"/>
          <w:marTop w:val="0"/>
          <w:marBottom w:val="0"/>
          <w:divBdr>
            <w:top w:val="none" w:sz="0" w:space="0" w:color="auto"/>
            <w:left w:val="none" w:sz="0" w:space="0" w:color="auto"/>
            <w:bottom w:val="none" w:sz="0" w:space="0" w:color="auto"/>
            <w:right w:val="none" w:sz="0" w:space="0" w:color="auto"/>
          </w:divBdr>
        </w:div>
        <w:div w:id="1285573524">
          <w:marLeft w:val="640"/>
          <w:marRight w:val="0"/>
          <w:marTop w:val="0"/>
          <w:marBottom w:val="0"/>
          <w:divBdr>
            <w:top w:val="none" w:sz="0" w:space="0" w:color="auto"/>
            <w:left w:val="none" w:sz="0" w:space="0" w:color="auto"/>
            <w:bottom w:val="none" w:sz="0" w:space="0" w:color="auto"/>
            <w:right w:val="none" w:sz="0" w:space="0" w:color="auto"/>
          </w:divBdr>
        </w:div>
        <w:div w:id="395013422">
          <w:marLeft w:val="640"/>
          <w:marRight w:val="0"/>
          <w:marTop w:val="0"/>
          <w:marBottom w:val="0"/>
          <w:divBdr>
            <w:top w:val="none" w:sz="0" w:space="0" w:color="auto"/>
            <w:left w:val="none" w:sz="0" w:space="0" w:color="auto"/>
            <w:bottom w:val="none" w:sz="0" w:space="0" w:color="auto"/>
            <w:right w:val="none" w:sz="0" w:space="0" w:color="auto"/>
          </w:divBdr>
        </w:div>
        <w:div w:id="944732781">
          <w:marLeft w:val="640"/>
          <w:marRight w:val="0"/>
          <w:marTop w:val="0"/>
          <w:marBottom w:val="0"/>
          <w:divBdr>
            <w:top w:val="none" w:sz="0" w:space="0" w:color="auto"/>
            <w:left w:val="none" w:sz="0" w:space="0" w:color="auto"/>
            <w:bottom w:val="none" w:sz="0" w:space="0" w:color="auto"/>
            <w:right w:val="none" w:sz="0" w:space="0" w:color="auto"/>
          </w:divBdr>
        </w:div>
        <w:div w:id="1542670334">
          <w:marLeft w:val="640"/>
          <w:marRight w:val="0"/>
          <w:marTop w:val="0"/>
          <w:marBottom w:val="0"/>
          <w:divBdr>
            <w:top w:val="none" w:sz="0" w:space="0" w:color="auto"/>
            <w:left w:val="none" w:sz="0" w:space="0" w:color="auto"/>
            <w:bottom w:val="none" w:sz="0" w:space="0" w:color="auto"/>
            <w:right w:val="none" w:sz="0" w:space="0" w:color="auto"/>
          </w:divBdr>
        </w:div>
        <w:div w:id="2076735133">
          <w:marLeft w:val="640"/>
          <w:marRight w:val="0"/>
          <w:marTop w:val="0"/>
          <w:marBottom w:val="0"/>
          <w:divBdr>
            <w:top w:val="none" w:sz="0" w:space="0" w:color="auto"/>
            <w:left w:val="none" w:sz="0" w:space="0" w:color="auto"/>
            <w:bottom w:val="none" w:sz="0" w:space="0" w:color="auto"/>
            <w:right w:val="none" w:sz="0" w:space="0" w:color="auto"/>
          </w:divBdr>
        </w:div>
        <w:div w:id="443548140">
          <w:marLeft w:val="640"/>
          <w:marRight w:val="0"/>
          <w:marTop w:val="0"/>
          <w:marBottom w:val="0"/>
          <w:divBdr>
            <w:top w:val="none" w:sz="0" w:space="0" w:color="auto"/>
            <w:left w:val="none" w:sz="0" w:space="0" w:color="auto"/>
            <w:bottom w:val="none" w:sz="0" w:space="0" w:color="auto"/>
            <w:right w:val="none" w:sz="0" w:space="0" w:color="auto"/>
          </w:divBdr>
        </w:div>
        <w:div w:id="995763755">
          <w:marLeft w:val="640"/>
          <w:marRight w:val="0"/>
          <w:marTop w:val="0"/>
          <w:marBottom w:val="0"/>
          <w:divBdr>
            <w:top w:val="none" w:sz="0" w:space="0" w:color="auto"/>
            <w:left w:val="none" w:sz="0" w:space="0" w:color="auto"/>
            <w:bottom w:val="none" w:sz="0" w:space="0" w:color="auto"/>
            <w:right w:val="none" w:sz="0" w:space="0" w:color="auto"/>
          </w:divBdr>
        </w:div>
        <w:div w:id="1125082526">
          <w:marLeft w:val="640"/>
          <w:marRight w:val="0"/>
          <w:marTop w:val="0"/>
          <w:marBottom w:val="0"/>
          <w:divBdr>
            <w:top w:val="none" w:sz="0" w:space="0" w:color="auto"/>
            <w:left w:val="none" w:sz="0" w:space="0" w:color="auto"/>
            <w:bottom w:val="none" w:sz="0" w:space="0" w:color="auto"/>
            <w:right w:val="none" w:sz="0" w:space="0" w:color="auto"/>
          </w:divBdr>
        </w:div>
        <w:div w:id="314648817">
          <w:marLeft w:val="640"/>
          <w:marRight w:val="0"/>
          <w:marTop w:val="0"/>
          <w:marBottom w:val="0"/>
          <w:divBdr>
            <w:top w:val="none" w:sz="0" w:space="0" w:color="auto"/>
            <w:left w:val="none" w:sz="0" w:space="0" w:color="auto"/>
            <w:bottom w:val="none" w:sz="0" w:space="0" w:color="auto"/>
            <w:right w:val="none" w:sz="0" w:space="0" w:color="auto"/>
          </w:divBdr>
        </w:div>
        <w:div w:id="1113086258">
          <w:marLeft w:val="640"/>
          <w:marRight w:val="0"/>
          <w:marTop w:val="0"/>
          <w:marBottom w:val="0"/>
          <w:divBdr>
            <w:top w:val="none" w:sz="0" w:space="0" w:color="auto"/>
            <w:left w:val="none" w:sz="0" w:space="0" w:color="auto"/>
            <w:bottom w:val="none" w:sz="0" w:space="0" w:color="auto"/>
            <w:right w:val="none" w:sz="0" w:space="0" w:color="auto"/>
          </w:divBdr>
        </w:div>
        <w:div w:id="1952782626">
          <w:marLeft w:val="640"/>
          <w:marRight w:val="0"/>
          <w:marTop w:val="0"/>
          <w:marBottom w:val="0"/>
          <w:divBdr>
            <w:top w:val="none" w:sz="0" w:space="0" w:color="auto"/>
            <w:left w:val="none" w:sz="0" w:space="0" w:color="auto"/>
            <w:bottom w:val="none" w:sz="0" w:space="0" w:color="auto"/>
            <w:right w:val="none" w:sz="0" w:space="0" w:color="auto"/>
          </w:divBdr>
        </w:div>
        <w:div w:id="954798183">
          <w:marLeft w:val="640"/>
          <w:marRight w:val="0"/>
          <w:marTop w:val="0"/>
          <w:marBottom w:val="0"/>
          <w:divBdr>
            <w:top w:val="none" w:sz="0" w:space="0" w:color="auto"/>
            <w:left w:val="none" w:sz="0" w:space="0" w:color="auto"/>
            <w:bottom w:val="none" w:sz="0" w:space="0" w:color="auto"/>
            <w:right w:val="none" w:sz="0" w:space="0" w:color="auto"/>
          </w:divBdr>
        </w:div>
        <w:div w:id="957223725">
          <w:marLeft w:val="640"/>
          <w:marRight w:val="0"/>
          <w:marTop w:val="0"/>
          <w:marBottom w:val="0"/>
          <w:divBdr>
            <w:top w:val="none" w:sz="0" w:space="0" w:color="auto"/>
            <w:left w:val="none" w:sz="0" w:space="0" w:color="auto"/>
            <w:bottom w:val="none" w:sz="0" w:space="0" w:color="auto"/>
            <w:right w:val="none" w:sz="0" w:space="0" w:color="auto"/>
          </w:divBdr>
        </w:div>
        <w:div w:id="1167554257">
          <w:marLeft w:val="640"/>
          <w:marRight w:val="0"/>
          <w:marTop w:val="0"/>
          <w:marBottom w:val="0"/>
          <w:divBdr>
            <w:top w:val="none" w:sz="0" w:space="0" w:color="auto"/>
            <w:left w:val="none" w:sz="0" w:space="0" w:color="auto"/>
            <w:bottom w:val="none" w:sz="0" w:space="0" w:color="auto"/>
            <w:right w:val="none" w:sz="0" w:space="0" w:color="auto"/>
          </w:divBdr>
        </w:div>
        <w:div w:id="1823813882">
          <w:marLeft w:val="640"/>
          <w:marRight w:val="0"/>
          <w:marTop w:val="0"/>
          <w:marBottom w:val="0"/>
          <w:divBdr>
            <w:top w:val="none" w:sz="0" w:space="0" w:color="auto"/>
            <w:left w:val="none" w:sz="0" w:space="0" w:color="auto"/>
            <w:bottom w:val="none" w:sz="0" w:space="0" w:color="auto"/>
            <w:right w:val="none" w:sz="0" w:space="0" w:color="auto"/>
          </w:divBdr>
        </w:div>
        <w:div w:id="2034919725">
          <w:marLeft w:val="640"/>
          <w:marRight w:val="0"/>
          <w:marTop w:val="0"/>
          <w:marBottom w:val="0"/>
          <w:divBdr>
            <w:top w:val="none" w:sz="0" w:space="0" w:color="auto"/>
            <w:left w:val="none" w:sz="0" w:space="0" w:color="auto"/>
            <w:bottom w:val="none" w:sz="0" w:space="0" w:color="auto"/>
            <w:right w:val="none" w:sz="0" w:space="0" w:color="auto"/>
          </w:divBdr>
        </w:div>
        <w:div w:id="226845717">
          <w:marLeft w:val="640"/>
          <w:marRight w:val="0"/>
          <w:marTop w:val="0"/>
          <w:marBottom w:val="0"/>
          <w:divBdr>
            <w:top w:val="none" w:sz="0" w:space="0" w:color="auto"/>
            <w:left w:val="none" w:sz="0" w:space="0" w:color="auto"/>
            <w:bottom w:val="none" w:sz="0" w:space="0" w:color="auto"/>
            <w:right w:val="none" w:sz="0" w:space="0" w:color="auto"/>
          </w:divBdr>
        </w:div>
        <w:div w:id="519441618">
          <w:marLeft w:val="640"/>
          <w:marRight w:val="0"/>
          <w:marTop w:val="0"/>
          <w:marBottom w:val="0"/>
          <w:divBdr>
            <w:top w:val="none" w:sz="0" w:space="0" w:color="auto"/>
            <w:left w:val="none" w:sz="0" w:space="0" w:color="auto"/>
            <w:bottom w:val="none" w:sz="0" w:space="0" w:color="auto"/>
            <w:right w:val="none" w:sz="0" w:space="0" w:color="auto"/>
          </w:divBdr>
        </w:div>
        <w:div w:id="1839271114">
          <w:marLeft w:val="640"/>
          <w:marRight w:val="0"/>
          <w:marTop w:val="0"/>
          <w:marBottom w:val="0"/>
          <w:divBdr>
            <w:top w:val="none" w:sz="0" w:space="0" w:color="auto"/>
            <w:left w:val="none" w:sz="0" w:space="0" w:color="auto"/>
            <w:bottom w:val="none" w:sz="0" w:space="0" w:color="auto"/>
            <w:right w:val="none" w:sz="0" w:space="0" w:color="auto"/>
          </w:divBdr>
        </w:div>
        <w:div w:id="1057702475">
          <w:marLeft w:val="640"/>
          <w:marRight w:val="0"/>
          <w:marTop w:val="0"/>
          <w:marBottom w:val="0"/>
          <w:divBdr>
            <w:top w:val="none" w:sz="0" w:space="0" w:color="auto"/>
            <w:left w:val="none" w:sz="0" w:space="0" w:color="auto"/>
            <w:bottom w:val="none" w:sz="0" w:space="0" w:color="auto"/>
            <w:right w:val="none" w:sz="0" w:space="0" w:color="auto"/>
          </w:divBdr>
        </w:div>
        <w:div w:id="1243754791">
          <w:marLeft w:val="640"/>
          <w:marRight w:val="0"/>
          <w:marTop w:val="0"/>
          <w:marBottom w:val="0"/>
          <w:divBdr>
            <w:top w:val="none" w:sz="0" w:space="0" w:color="auto"/>
            <w:left w:val="none" w:sz="0" w:space="0" w:color="auto"/>
            <w:bottom w:val="none" w:sz="0" w:space="0" w:color="auto"/>
            <w:right w:val="none" w:sz="0" w:space="0" w:color="auto"/>
          </w:divBdr>
        </w:div>
        <w:div w:id="1041710616">
          <w:marLeft w:val="640"/>
          <w:marRight w:val="0"/>
          <w:marTop w:val="0"/>
          <w:marBottom w:val="0"/>
          <w:divBdr>
            <w:top w:val="none" w:sz="0" w:space="0" w:color="auto"/>
            <w:left w:val="none" w:sz="0" w:space="0" w:color="auto"/>
            <w:bottom w:val="none" w:sz="0" w:space="0" w:color="auto"/>
            <w:right w:val="none" w:sz="0" w:space="0" w:color="auto"/>
          </w:divBdr>
        </w:div>
        <w:div w:id="1200702667">
          <w:marLeft w:val="640"/>
          <w:marRight w:val="0"/>
          <w:marTop w:val="0"/>
          <w:marBottom w:val="0"/>
          <w:divBdr>
            <w:top w:val="none" w:sz="0" w:space="0" w:color="auto"/>
            <w:left w:val="none" w:sz="0" w:space="0" w:color="auto"/>
            <w:bottom w:val="none" w:sz="0" w:space="0" w:color="auto"/>
            <w:right w:val="none" w:sz="0" w:space="0" w:color="auto"/>
          </w:divBdr>
        </w:div>
        <w:div w:id="1324119015">
          <w:marLeft w:val="640"/>
          <w:marRight w:val="0"/>
          <w:marTop w:val="0"/>
          <w:marBottom w:val="0"/>
          <w:divBdr>
            <w:top w:val="none" w:sz="0" w:space="0" w:color="auto"/>
            <w:left w:val="none" w:sz="0" w:space="0" w:color="auto"/>
            <w:bottom w:val="none" w:sz="0" w:space="0" w:color="auto"/>
            <w:right w:val="none" w:sz="0" w:space="0" w:color="auto"/>
          </w:divBdr>
        </w:div>
        <w:div w:id="73548725">
          <w:marLeft w:val="640"/>
          <w:marRight w:val="0"/>
          <w:marTop w:val="0"/>
          <w:marBottom w:val="0"/>
          <w:divBdr>
            <w:top w:val="none" w:sz="0" w:space="0" w:color="auto"/>
            <w:left w:val="none" w:sz="0" w:space="0" w:color="auto"/>
            <w:bottom w:val="none" w:sz="0" w:space="0" w:color="auto"/>
            <w:right w:val="none" w:sz="0" w:space="0" w:color="auto"/>
          </w:divBdr>
        </w:div>
        <w:div w:id="466701869">
          <w:marLeft w:val="640"/>
          <w:marRight w:val="0"/>
          <w:marTop w:val="0"/>
          <w:marBottom w:val="0"/>
          <w:divBdr>
            <w:top w:val="none" w:sz="0" w:space="0" w:color="auto"/>
            <w:left w:val="none" w:sz="0" w:space="0" w:color="auto"/>
            <w:bottom w:val="none" w:sz="0" w:space="0" w:color="auto"/>
            <w:right w:val="none" w:sz="0" w:space="0" w:color="auto"/>
          </w:divBdr>
        </w:div>
        <w:div w:id="1080326986">
          <w:marLeft w:val="640"/>
          <w:marRight w:val="0"/>
          <w:marTop w:val="0"/>
          <w:marBottom w:val="0"/>
          <w:divBdr>
            <w:top w:val="none" w:sz="0" w:space="0" w:color="auto"/>
            <w:left w:val="none" w:sz="0" w:space="0" w:color="auto"/>
            <w:bottom w:val="none" w:sz="0" w:space="0" w:color="auto"/>
            <w:right w:val="none" w:sz="0" w:space="0" w:color="auto"/>
          </w:divBdr>
        </w:div>
        <w:div w:id="1653607202">
          <w:marLeft w:val="640"/>
          <w:marRight w:val="0"/>
          <w:marTop w:val="0"/>
          <w:marBottom w:val="0"/>
          <w:divBdr>
            <w:top w:val="none" w:sz="0" w:space="0" w:color="auto"/>
            <w:left w:val="none" w:sz="0" w:space="0" w:color="auto"/>
            <w:bottom w:val="none" w:sz="0" w:space="0" w:color="auto"/>
            <w:right w:val="none" w:sz="0" w:space="0" w:color="auto"/>
          </w:divBdr>
        </w:div>
        <w:div w:id="709719589">
          <w:marLeft w:val="640"/>
          <w:marRight w:val="0"/>
          <w:marTop w:val="0"/>
          <w:marBottom w:val="0"/>
          <w:divBdr>
            <w:top w:val="none" w:sz="0" w:space="0" w:color="auto"/>
            <w:left w:val="none" w:sz="0" w:space="0" w:color="auto"/>
            <w:bottom w:val="none" w:sz="0" w:space="0" w:color="auto"/>
            <w:right w:val="none" w:sz="0" w:space="0" w:color="auto"/>
          </w:divBdr>
        </w:div>
        <w:div w:id="250314273">
          <w:marLeft w:val="640"/>
          <w:marRight w:val="0"/>
          <w:marTop w:val="0"/>
          <w:marBottom w:val="0"/>
          <w:divBdr>
            <w:top w:val="none" w:sz="0" w:space="0" w:color="auto"/>
            <w:left w:val="none" w:sz="0" w:space="0" w:color="auto"/>
            <w:bottom w:val="none" w:sz="0" w:space="0" w:color="auto"/>
            <w:right w:val="none" w:sz="0" w:space="0" w:color="auto"/>
          </w:divBdr>
        </w:div>
        <w:div w:id="1605305650">
          <w:marLeft w:val="640"/>
          <w:marRight w:val="0"/>
          <w:marTop w:val="0"/>
          <w:marBottom w:val="0"/>
          <w:divBdr>
            <w:top w:val="none" w:sz="0" w:space="0" w:color="auto"/>
            <w:left w:val="none" w:sz="0" w:space="0" w:color="auto"/>
            <w:bottom w:val="none" w:sz="0" w:space="0" w:color="auto"/>
            <w:right w:val="none" w:sz="0" w:space="0" w:color="auto"/>
          </w:divBdr>
        </w:div>
        <w:div w:id="1551183132">
          <w:marLeft w:val="640"/>
          <w:marRight w:val="0"/>
          <w:marTop w:val="0"/>
          <w:marBottom w:val="0"/>
          <w:divBdr>
            <w:top w:val="none" w:sz="0" w:space="0" w:color="auto"/>
            <w:left w:val="none" w:sz="0" w:space="0" w:color="auto"/>
            <w:bottom w:val="none" w:sz="0" w:space="0" w:color="auto"/>
            <w:right w:val="none" w:sz="0" w:space="0" w:color="auto"/>
          </w:divBdr>
        </w:div>
        <w:div w:id="553543386">
          <w:marLeft w:val="640"/>
          <w:marRight w:val="0"/>
          <w:marTop w:val="0"/>
          <w:marBottom w:val="0"/>
          <w:divBdr>
            <w:top w:val="none" w:sz="0" w:space="0" w:color="auto"/>
            <w:left w:val="none" w:sz="0" w:space="0" w:color="auto"/>
            <w:bottom w:val="none" w:sz="0" w:space="0" w:color="auto"/>
            <w:right w:val="none" w:sz="0" w:space="0" w:color="auto"/>
          </w:divBdr>
        </w:div>
        <w:div w:id="1321425569">
          <w:marLeft w:val="640"/>
          <w:marRight w:val="0"/>
          <w:marTop w:val="0"/>
          <w:marBottom w:val="0"/>
          <w:divBdr>
            <w:top w:val="none" w:sz="0" w:space="0" w:color="auto"/>
            <w:left w:val="none" w:sz="0" w:space="0" w:color="auto"/>
            <w:bottom w:val="none" w:sz="0" w:space="0" w:color="auto"/>
            <w:right w:val="none" w:sz="0" w:space="0" w:color="auto"/>
          </w:divBdr>
        </w:div>
        <w:div w:id="1736388703">
          <w:marLeft w:val="640"/>
          <w:marRight w:val="0"/>
          <w:marTop w:val="0"/>
          <w:marBottom w:val="0"/>
          <w:divBdr>
            <w:top w:val="none" w:sz="0" w:space="0" w:color="auto"/>
            <w:left w:val="none" w:sz="0" w:space="0" w:color="auto"/>
            <w:bottom w:val="none" w:sz="0" w:space="0" w:color="auto"/>
            <w:right w:val="none" w:sz="0" w:space="0" w:color="auto"/>
          </w:divBdr>
        </w:div>
        <w:div w:id="1242181422">
          <w:marLeft w:val="640"/>
          <w:marRight w:val="0"/>
          <w:marTop w:val="0"/>
          <w:marBottom w:val="0"/>
          <w:divBdr>
            <w:top w:val="none" w:sz="0" w:space="0" w:color="auto"/>
            <w:left w:val="none" w:sz="0" w:space="0" w:color="auto"/>
            <w:bottom w:val="none" w:sz="0" w:space="0" w:color="auto"/>
            <w:right w:val="none" w:sz="0" w:space="0" w:color="auto"/>
          </w:divBdr>
        </w:div>
        <w:div w:id="112024299">
          <w:marLeft w:val="640"/>
          <w:marRight w:val="0"/>
          <w:marTop w:val="0"/>
          <w:marBottom w:val="0"/>
          <w:divBdr>
            <w:top w:val="none" w:sz="0" w:space="0" w:color="auto"/>
            <w:left w:val="none" w:sz="0" w:space="0" w:color="auto"/>
            <w:bottom w:val="none" w:sz="0" w:space="0" w:color="auto"/>
            <w:right w:val="none" w:sz="0" w:space="0" w:color="auto"/>
          </w:divBdr>
        </w:div>
        <w:div w:id="429280559">
          <w:marLeft w:val="640"/>
          <w:marRight w:val="0"/>
          <w:marTop w:val="0"/>
          <w:marBottom w:val="0"/>
          <w:divBdr>
            <w:top w:val="none" w:sz="0" w:space="0" w:color="auto"/>
            <w:left w:val="none" w:sz="0" w:space="0" w:color="auto"/>
            <w:bottom w:val="none" w:sz="0" w:space="0" w:color="auto"/>
            <w:right w:val="none" w:sz="0" w:space="0" w:color="auto"/>
          </w:divBdr>
        </w:div>
        <w:div w:id="352800745">
          <w:marLeft w:val="640"/>
          <w:marRight w:val="0"/>
          <w:marTop w:val="0"/>
          <w:marBottom w:val="0"/>
          <w:divBdr>
            <w:top w:val="none" w:sz="0" w:space="0" w:color="auto"/>
            <w:left w:val="none" w:sz="0" w:space="0" w:color="auto"/>
            <w:bottom w:val="none" w:sz="0" w:space="0" w:color="auto"/>
            <w:right w:val="none" w:sz="0" w:space="0" w:color="auto"/>
          </w:divBdr>
        </w:div>
        <w:div w:id="858858226">
          <w:marLeft w:val="640"/>
          <w:marRight w:val="0"/>
          <w:marTop w:val="0"/>
          <w:marBottom w:val="0"/>
          <w:divBdr>
            <w:top w:val="none" w:sz="0" w:space="0" w:color="auto"/>
            <w:left w:val="none" w:sz="0" w:space="0" w:color="auto"/>
            <w:bottom w:val="none" w:sz="0" w:space="0" w:color="auto"/>
            <w:right w:val="none" w:sz="0" w:space="0" w:color="auto"/>
          </w:divBdr>
        </w:div>
        <w:div w:id="515777329">
          <w:marLeft w:val="640"/>
          <w:marRight w:val="0"/>
          <w:marTop w:val="0"/>
          <w:marBottom w:val="0"/>
          <w:divBdr>
            <w:top w:val="none" w:sz="0" w:space="0" w:color="auto"/>
            <w:left w:val="none" w:sz="0" w:space="0" w:color="auto"/>
            <w:bottom w:val="none" w:sz="0" w:space="0" w:color="auto"/>
            <w:right w:val="none" w:sz="0" w:space="0" w:color="auto"/>
          </w:divBdr>
        </w:div>
        <w:div w:id="537741738">
          <w:marLeft w:val="640"/>
          <w:marRight w:val="0"/>
          <w:marTop w:val="0"/>
          <w:marBottom w:val="0"/>
          <w:divBdr>
            <w:top w:val="none" w:sz="0" w:space="0" w:color="auto"/>
            <w:left w:val="none" w:sz="0" w:space="0" w:color="auto"/>
            <w:bottom w:val="none" w:sz="0" w:space="0" w:color="auto"/>
            <w:right w:val="none" w:sz="0" w:space="0" w:color="auto"/>
          </w:divBdr>
        </w:div>
        <w:div w:id="436406688">
          <w:marLeft w:val="640"/>
          <w:marRight w:val="0"/>
          <w:marTop w:val="0"/>
          <w:marBottom w:val="0"/>
          <w:divBdr>
            <w:top w:val="none" w:sz="0" w:space="0" w:color="auto"/>
            <w:left w:val="none" w:sz="0" w:space="0" w:color="auto"/>
            <w:bottom w:val="none" w:sz="0" w:space="0" w:color="auto"/>
            <w:right w:val="none" w:sz="0" w:space="0" w:color="auto"/>
          </w:divBdr>
        </w:div>
        <w:div w:id="1068458333">
          <w:marLeft w:val="640"/>
          <w:marRight w:val="0"/>
          <w:marTop w:val="0"/>
          <w:marBottom w:val="0"/>
          <w:divBdr>
            <w:top w:val="none" w:sz="0" w:space="0" w:color="auto"/>
            <w:left w:val="none" w:sz="0" w:space="0" w:color="auto"/>
            <w:bottom w:val="none" w:sz="0" w:space="0" w:color="auto"/>
            <w:right w:val="none" w:sz="0" w:space="0" w:color="auto"/>
          </w:divBdr>
        </w:div>
        <w:div w:id="1243950800">
          <w:marLeft w:val="640"/>
          <w:marRight w:val="0"/>
          <w:marTop w:val="0"/>
          <w:marBottom w:val="0"/>
          <w:divBdr>
            <w:top w:val="none" w:sz="0" w:space="0" w:color="auto"/>
            <w:left w:val="none" w:sz="0" w:space="0" w:color="auto"/>
            <w:bottom w:val="none" w:sz="0" w:space="0" w:color="auto"/>
            <w:right w:val="none" w:sz="0" w:space="0" w:color="auto"/>
          </w:divBdr>
        </w:div>
        <w:div w:id="72244291">
          <w:marLeft w:val="640"/>
          <w:marRight w:val="0"/>
          <w:marTop w:val="0"/>
          <w:marBottom w:val="0"/>
          <w:divBdr>
            <w:top w:val="none" w:sz="0" w:space="0" w:color="auto"/>
            <w:left w:val="none" w:sz="0" w:space="0" w:color="auto"/>
            <w:bottom w:val="none" w:sz="0" w:space="0" w:color="auto"/>
            <w:right w:val="none" w:sz="0" w:space="0" w:color="auto"/>
          </w:divBdr>
        </w:div>
        <w:div w:id="262149873">
          <w:marLeft w:val="640"/>
          <w:marRight w:val="0"/>
          <w:marTop w:val="0"/>
          <w:marBottom w:val="0"/>
          <w:divBdr>
            <w:top w:val="none" w:sz="0" w:space="0" w:color="auto"/>
            <w:left w:val="none" w:sz="0" w:space="0" w:color="auto"/>
            <w:bottom w:val="none" w:sz="0" w:space="0" w:color="auto"/>
            <w:right w:val="none" w:sz="0" w:space="0" w:color="auto"/>
          </w:divBdr>
        </w:div>
        <w:div w:id="898908003">
          <w:marLeft w:val="640"/>
          <w:marRight w:val="0"/>
          <w:marTop w:val="0"/>
          <w:marBottom w:val="0"/>
          <w:divBdr>
            <w:top w:val="none" w:sz="0" w:space="0" w:color="auto"/>
            <w:left w:val="none" w:sz="0" w:space="0" w:color="auto"/>
            <w:bottom w:val="none" w:sz="0" w:space="0" w:color="auto"/>
            <w:right w:val="none" w:sz="0" w:space="0" w:color="auto"/>
          </w:divBdr>
        </w:div>
        <w:div w:id="143427934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35590278">
      <w:bodyDiv w:val="1"/>
      <w:marLeft w:val="0"/>
      <w:marRight w:val="0"/>
      <w:marTop w:val="0"/>
      <w:marBottom w:val="0"/>
      <w:divBdr>
        <w:top w:val="none" w:sz="0" w:space="0" w:color="auto"/>
        <w:left w:val="none" w:sz="0" w:space="0" w:color="auto"/>
        <w:bottom w:val="none" w:sz="0" w:space="0" w:color="auto"/>
        <w:right w:val="none" w:sz="0" w:space="0" w:color="auto"/>
      </w:divBdr>
      <w:divsChild>
        <w:div w:id="360596164">
          <w:marLeft w:val="640"/>
          <w:marRight w:val="0"/>
          <w:marTop w:val="0"/>
          <w:marBottom w:val="0"/>
          <w:divBdr>
            <w:top w:val="none" w:sz="0" w:space="0" w:color="auto"/>
            <w:left w:val="none" w:sz="0" w:space="0" w:color="auto"/>
            <w:bottom w:val="none" w:sz="0" w:space="0" w:color="auto"/>
            <w:right w:val="none" w:sz="0" w:space="0" w:color="auto"/>
          </w:divBdr>
        </w:div>
        <w:div w:id="1945108518">
          <w:marLeft w:val="640"/>
          <w:marRight w:val="0"/>
          <w:marTop w:val="0"/>
          <w:marBottom w:val="0"/>
          <w:divBdr>
            <w:top w:val="none" w:sz="0" w:space="0" w:color="auto"/>
            <w:left w:val="none" w:sz="0" w:space="0" w:color="auto"/>
            <w:bottom w:val="none" w:sz="0" w:space="0" w:color="auto"/>
            <w:right w:val="none" w:sz="0" w:space="0" w:color="auto"/>
          </w:divBdr>
        </w:div>
        <w:div w:id="1236549486">
          <w:marLeft w:val="640"/>
          <w:marRight w:val="0"/>
          <w:marTop w:val="0"/>
          <w:marBottom w:val="0"/>
          <w:divBdr>
            <w:top w:val="none" w:sz="0" w:space="0" w:color="auto"/>
            <w:left w:val="none" w:sz="0" w:space="0" w:color="auto"/>
            <w:bottom w:val="none" w:sz="0" w:space="0" w:color="auto"/>
            <w:right w:val="none" w:sz="0" w:space="0" w:color="auto"/>
          </w:divBdr>
        </w:div>
        <w:div w:id="1906644580">
          <w:marLeft w:val="640"/>
          <w:marRight w:val="0"/>
          <w:marTop w:val="0"/>
          <w:marBottom w:val="0"/>
          <w:divBdr>
            <w:top w:val="none" w:sz="0" w:space="0" w:color="auto"/>
            <w:left w:val="none" w:sz="0" w:space="0" w:color="auto"/>
            <w:bottom w:val="none" w:sz="0" w:space="0" w:color="auto"/>
            <w:right w:val="none" w:sz="0" w:space="0" w:color="auto"/>
          </w:divBdr>
        </w:div>
        <w:div w:id="414934494">
          <w:marLeft w:val="640"/>
          <w:marRight w:val="0"/>
          <w:marTop w:val="0"/>
          <w:marBottom w:val="0"/>
          <w:divBdr>
            <w:top w:val="none" w:sz="0" w:space="0" w:color="auto"/>
            <w:left w:val="none" w:sz="0" w:space="0" w:color="auto"/>
            <w:bottom w:val="none" w:sz="0" w:space="0" w:color="auto"/>
            <w:right w:val="none" w:sz="0" w:space="0" w:color="auto"/>
          </w:divBdr>
        </w:div>
        <w:div w:id="685129995">
          <w:marLeft w:val="640"/>
          <w:marRight w:val="0"/>
          <w:marTop w:val="0"/>
          <w:marBottom w:val="0"/>
          <w:divBdr>
            <w:top w:val="none" w:sz="0" w:space="0" w:color="auto"/>
            <w:left w:val="none" w:sz="0" w:space="0" w:color="auto"/>
            <w:bottom w:val="none" w:sz="0" w:space="0" w:color="auto"/>
            <w:right w:val="none" w:sz="0" w:space="0" w:color="auto"/>
          </w:divBdr>
        </w:div>
        <w:div w:id="1826624153">
          <w:marLeft w:val="640"/>
          <w:marRight w:val="0"/>
          <w:marTop w:val="0"/>
          <w:marBottom w:val="0"/>
          <w:divBdr>
            <w:top w:val="none" w:sz="0" w:space="0" w:color="auto"/>
            <w:left w:val="none" w:sz="0" w:space="0" w:color="auto"/>
            <w:bottom w:val="none" w:sz="0" w:space="0" w:color="auto"/>
            <w:right w:val="none" w:sz="0" w:space="0" w:color="auto"/>
          </w:divBdr>
        </w:div>
        <w:div w:id="207883578">
          <w:marLeft w:val="640"/>
          <w:marRight w:val="0"/>
          <w:marTop w:val="0"/>
          <w:marBottom w:val="0"/>
          <w:divBdr>
            <w:top w:val="none" w:sz="0" w:space="0" w:color="auto"/>
            <w:left w:val="none" w:sz="0" w:space="0" w:color="auto"/>
            <w:bottom w:val="none" w:sz="0" w:space="0" w:color="auto"/>
            <w:right w:val="none" w:sz="0" w:space="0" w:color="auto"/>
          </w:divBdr>
        </w:div>
        <w:div w:id="144129443">
          <w:marLeft w:val="640"/>
          <w:marRight w:val="0"/>
          <w:marTop w:val="0"/>
          <w:marBottom w:val="0"/>
          <w:divBdr>
            <w:top w:val="none" w:sz="0" w:space="0" w:color="auto"/>
            <w:left w:val="none" w:sz="0" w:space="0" w:color="auto"/>
            <w:bottom w:val="none" w:sz="0" w:space="0" w:color="auto"/>
            <w:right w:val="none" w:sz="0" w:space="0" w:color="auto"/>
          </w:divBdr>
        </w:div>
        <w:div w:id="840244560">
          <w:marLeft w:val="640"/>
          <w:marRight w:val="0"/>
          <w:marTop w:val="0"/>
          <w:marBottom w:val="0"/>
          <w:divBdr>
            <w:top w:val="none" w:sz="0" w:space="0" w:color="auto"/>
            <w:left w:val="none" w:sz="0" w:space="0" w:color="auto"/>
            <w:bottom w:val="none" w:sz="0" w:space="0" w:color="auto"/>
            <w:right w:val="none" w:sz="0" w:space="0" w:color="auto"/>
          </w:divBdr>
        </w:div>
        <w:div w:id="299308586">
          <w:marLeft w:val="640"/>
          <w:marRight w:val="0"/>
          <w:marTop w:val="0"/>
          <w:marBottom w:val="0"/>
          <w:divBdr>
            <w:top w:val="none" w:sz="0" w:space="0" w:color="auto"/>
            <w:left w:val="none" w:sz="0" w:space="0" w:color="auto"/>
            <w:bottom w:val="none" w:sz="0" w:space="0" w:color="auto"/>
            <w:right w:val="none" w:sz="0" w:space="0" w:color="auto"/>
          </w:divBdr>
        </w:div>
        <w:div w:id="1692074505">
          <w:marLeft w:val="640"/>
          <w:marRight w:val="0"/>
          <w:marTop w:val="0"/>
          <w:marBottom w:val="0"/>
          <w:divBdr>
            <w:top w:val="none" w:sz="0" w:space="0" w:color="auto"/>
            <w:left w:val="none" w:sz="0" w:space="0" w:color="auto"/>
            <w:bottom w:val="none" w:sz="0" w:space="0" w:color="auto"/>
            <w:right w:val="none" w:sz="0" w:space="0" w:color="auto"/>
          </w:divBdr>
        </w:div>
        <w:div w:id="474644140">
          <w:marLeft w:val="640"/>
          <w:marRight w:val="0"/>
          <w:marTop w:val="0"/>
          <w:marBottom w:val="0"/>
          <w:divBdr>
            <w:top w:val="none" w:sz="0" w:space="0" w:color="auto"/>
            <w:left w:val="none" w:sz="0" w:space="0" w:color="auto"/>
            <w:bottom w:val="none" w:sz="0" w:space="0" w:color="auto"/>
            <w:right w:val="none" w:sz="0" w:space="0" w:color="auto"/>
          </w:divBdr>
        </w:div>
        <w:div w:id="1039281774">
          <w:marLeft w:val="640"/>
          <w:marRight w:val="0"/>
          <w:marTop w:val="0"/>
          <w:marBottom w:val="0"/>
          <w:divBdr>
            <w:top w:val="none" w:sz="0" w:space="0" w:color="auto"/>
            <w:left w:val="none" w:sz="0" w:space="0" w:color="auto"/>
            <w:bottom w:val="none" w:sz="0" w:space="0" w:color="auto"/>
            <w:right w:val="none" w:sz="0" w:space="0" w:color="auto"/>
          </w:divBdr>
        </w:div>
        <w:div w:id="952712721">
          <w:marLeft w:val="640"/>
          <w:marRight w:val="0"/>
          <w:marTop w:val="0"/>
          <w:marBottom w:val="0"/>
          <w:divBdr>
            <w:top w:val="none" w:sz="0" w:space="0" w:color="auto"/>
            <w:left w:val="none" w:sz="0" w:space="0" w:color="auto"/>
            <w:bottom w:val="none" w:sz="0" w:space="0" w:color="auto"/>
            <w:right w:val="none" w:sz="0" w:space="0" w:color="auto"/>
          </w:divBdr>
        </w:div>
        <w:div w:id="734399997">
          <w:marLeft w:val="640"/>
          <w:marRight w:val="0"/>
          <w:marTop w:val="0"/>
          <w:marBottom w:val="0"/>
          <w:divBdr>
            <w:top w:val="none" w:sz="0" w:space="0" w:color="auto"/>
            <w:left w:val="none" w:sz="0" w:space="0" w:color="auto"/>
            <w:bottom w:val="none" w:sz="0" w:space="0" w:color="auto"/>
            <w:right w:val="none" w:sz="0" w:space="0" w:color="auto"/>
          </w:divBdr>
        </w:div>
        <w:div w:id="883836785">
          <w:marLeft w:val="640"/>
          <w:marRight w:val="0"/>
          <w:marTop w:val="0"/>
          <w:marBottom w:val="0"/>
          <w:divBdr>
            <w:top w:val="none" w:sz="0" w:space="0" w:color="auto"/>
            <w:left w:val="none" w:sz="0" w:space="0" w:color="auto"/>
            <w:bottom w:val="none" w:sz="0" w:space="0" w:color="auto"/>
            <w:right w:val="none" w:sz="0" w:space="0" w:color="auto"/>
          </w:divBdr>
        </w:div>
        <w:div w:id="1305545720">
          <w:marLeft w:val="640"/>
          <w:marRight w:val="0"/>
          <w:marTop w:val="0"/>
          <w:marBottom w:val="0"/>
          <w:divBdr>
            <w:top w:val="none" w:sz="0" w:space="0" w:color="auto"/>
            <w:left w:val="none" w:sz="0" w:space="0" w:color="auto"/>
            <w:bottom w:val="none" w:sz="0" w:space="0" w:color="auto"/>
            <w:right w:val="none" w:sz="0" w:space="0" w:color="auto"/>
          </w:divBdr>
        </w:div>
        <w:div w:id="666976247">
          <w:marLeft w:val="640"/>
          <w:marRight w:val="0"/>
          <w:marTop w:val="0"/>
          <w:marBottom w:val="0"/>
          <w:divBdr>
            <w:top w:val="none" w:sz="0" w:space="0" w:color="auto"/>
            <w:left w:val="none" w:sz="0" w:space="0" w:color="auto"/>
            <w:bottom w:val="none" w:sz="0" w:space="0" w:color="auto"/>
            <w:right w:val="none" w:sz="0" w:space="0" w:color="auto"/>
          </w:divBdr>
        </w:div>
        <w:div w:id="1952665465">
          <w:marLeft w:val="640"/>
          <w:marRight w:val="0"/>
          <w:marTop w:val="0"/>
          <w:marBottom w:val="0"/>
          <w:divBdr>
            <w:top w:val="none" w:sz="0" w:space="0" w:color="auto"/>
            <w:left w:val="none" w:sz="0" w:space="0" w:color="auto"/>
            <w:bottom w:val="none" w:sz="0" w:space="0" w:color="auto"/>
            <w:right w:val="none" w:sz="0" w:space="0" w:color="auto"/>
          </w:divBdr>
        </w:div>
        <w:div w:id="2069454107">
          <w:marLeft w:val="640"/>
          <w:marRight w:val="0"/>
          <w:marTop w:val="0"/>
          <w:marBottom w:val="0"/>
          <w:divBdr>
            <w:top w:val="none" w:sz="0" w:space="0" w:color="auto"/>
            <w:left w:val="none" w:sz="0" w:space="0" w:color="auto"/>
            <w:bottom w:val="none" w:sz="0" w:space="0" w:color="auto"/>
            <w:right w:val="none" w:sz="0" w:space="0" w:color="auto"/>
          </w:divBdr>
        </w:div>
        <w:div w:id="1758555368">
          <w:marLeft w:val="640"/>
          <w:marRight w:val="0"/>
          <w:marTop w:val="0"/>
          <w:marBottom w:val="0"/>
          <w:divBdr>
            <w:top w:val="none" w:sz="0" w:space="0" w:color="auto"/>
            <w:left w:val="none" w:sz="0" w:space="0" w:color="auto"/>
            <w:bottom w:val="none" w:sz="0" w:space="0" w:color="auto"/>
            <w:right w:val="none" w:sz="0" w:space="0" w:color="auto"/>
          </w:divBdr>
        </w:div>
        <w:div w:id="501118229">
          <w:marLeft w:val="640"/>
          <w:marRight w:val="0"/>
          <w:marTop w:val="0"/>
          <w:marBottom w:val="0"/>
          <w:divBdr>
            <w:top w:val="none" w:sz="0" w:space="0" w:color="auto"/>
            <w:left w:val="none" w:sz="0" w:space="0" w:color="auto"/>
            <w:bottom w:val="none" w:sz="0" w:space="0" w:color="auto"/>
            <w:right w:val="none" w:sz="0" w:space="0" w:color="auto"/>
          </w:divBdr>
        </w:div>
        <w:div w:id="1510562447">
          <w:marLeft w:val="640"/>
          <w:marRight w:val="0"/>
          <w:marTop w:val="0"/>
          <w:marBottom w:val="0"/>
          <w:divBdr>
            <w:top w:val="none" w:sz="0" w:space="0" w:color="auto"/>
            <w:left w:val="none" w:sz="0" w:space="0" w:color="auto"/>
            <w:bottom w:val="none" w:sz="0" w:space="0" w:color="auto"/>
            <w:right w:val="none" w:sz="0" w:space="0" w:color="auto"/>
          </w:divBdr>
        </w:div>
        <w:div w:id="1348170053">
          <w:marLeft w:val="640"/>
          <w:marRight w:val="0"/>
          <w:marTop w:val="0"/>
          <w:marBottom w:val="0"/>
          <w:divBdr>
            <w:top w:val="none" w:sz="0" w:space="0" w:color="auto"/>
            <w:left w:val="none" w:sz="0" w:space="0" w:color="auto"/>
            <w:bottom w:val="none" w:sz="0" w:space="0" w:color="auto"/>
            <w:right w:val="none" w:sz="0" w:space="0" w:color="auto"/>
          </w:divBdr>
        </w:div>
        <w:div w:id="396782700">
          <w:marLeft w:val="640"/>
          <w:marRight w:val="0"/>
          <w:marTop w:val="0"/>
          <w:marBottom w:val="0"/>
          <w:divBdr>
            <w:top w:val="none" w:sz="0" w:space="0" w:color="auto"/>
            <w:left w:val="none" w:sz="0" w:space="0" w:color="auto"/>
            <w:bottom w:val="none" w:sz="0" w:space="0" w:color="auto"/>
            <w:right w:val="none" w:sz="0" w:space="0" w:color="auto"/>
          </w:divBdr>
        </w:div>
        <w:div w:id="584533827">
          <w:marLeft w:val="640"/>
          <w:marRight w:val="0"/>
          <w:marTop w:val="0"/>
          <w:marBottom w:val="0"/>
          <w:divBdr>
            <w:top w:val="none" w:sz="0" w:space="0" w:color="auto"/>
            <w:left w:val="none" w:sz="0" w:space="0" w:color="auto"/>
            <w:bottom w:val="none" w:sz="0" w:space="0" w:color="auto"/>
            <w:right w:val="none" w:sz="0" w:space="0" w:color="auto"/>
          </w:divBdr>
        </w:div>
        <w:div w:id="84426714">
          <w:marLeft w:val="640"/>
          <w:marRight w:val="0"/>
          <w:marTop w:val="0"/>
          <w:marBottom w:val="0"/>
          <w:divBdr>
            <w:top w:val="none" w:sz="0" w:space="0" w:color="auto"/>
            <w:left w:val="none" w:sz="0" w:space="0" w:color="auto"/>
            <w:bottom w:val="none" w:sz="0" w:space="0" w:color="auto"/>
            <w:right w:val="none" w:sz="0" w:space="0" w:color="auto"/>
          </w:divBdr>
        </w:div>
        <w:div w:id="433745015">
          <w:marLeft w:val="640"/>
          <w:marRight w:val="0"/>
          <w:marTop w:val="0"/>
          <w:marBottom w:val="0"/>
          <w:divBdr>
            <w:top w:val="none" w:sz="0" w:space="0" w:color="auto"/>
            <w:left w:val="none" w:sz="0" w:space="0" w:color="auto"/>
            <w:bottom w:val="none" w:sz="0" w:space="0" w:color="auto"/>
            <w:right w:val="none" w:sz="0" w:space="0" w:color="auto"/>
          </w:divBdr>
        </w:div>
        <w:div w:id="974993299">
          <w:marLeft w:val="640"/>
          <w:marRight w:val="0"/>
          <w:marTop w:val="0"/>
          <w:marBottom w:val="0"/>
          <w:divBdr>
            <w:top w:val="none" w:sz="0" w:space="0" w:color="auto"/>
            <w:left w:val="none" w:sz="0" w:space="0" w:color="auto"/>
            <w:bottom w:val="none" w:sz="0" w:space="0" w:color="auto"/>
            <w:right w:val="none" w:sz="0" w:space="0" w:color="auto"/>
          </w:divBdr>
        </w:div>
        <w:div w:id="326829029">
          <w:marLeft w:val="640"/>
          <w:marRight w:val="0"/>
          <w:marTop w:val="0"/>
          <w:marBottom w:val="0"/>
          <w:divBdr>
            <w:top w:val="none" w:sz="0" w:space="0" w:color="auto"/>
            <w:left w:val="none" w:sz="0" w:space="0" w:color="auto"/>
            <w:bottom w:val="none" w:sz="0" w:space="0" w:color="auto"/>
            <w:right w:val="none" w:sz="0" w:space="0" w:color="auto"/>
          </w:divBdr>
        </w:div>
        <w:div w:id="2100058756">
          <w:marLeft w:val="640"/>
          <w:marRight w:val="0"/>
          <w:marTop w:val="0"/>
          <w:marBottom w:val="0"/>
          <w:divBdr>
            <w:top w:val="none" w:sz="0" w:space="0" w:color="auto"/>
            <w:left w:val="none" w:sz="0" w:space="0" w:color="auto"/>
            <w:bottom w:val="none" w:sz="0" w:space="0" w:color="auto"/>
            <w:right w:val="none" w:sz="0" w:space="0" w:color="auto"/>
          </w:divBdr>
        </w:div>
        <w:div w:id="592713110">
          <w:marLeft w:val="640"/>
          <w:marRight w:val="0"/>
          <w:marTop w:val="0"/>
          <w:marBottom w:val="0"/>
          <w:divBdr>
            <w:top w:val="none" w:sz="0" w:space="0" w:color="auto"/>
            <w:left w:val="none" w:sz="0" w:space="0" w:color="auto"/>
            <w:bottom w:val="none" w:sz="0" w:space="0" w:color="auto"/>
            <w:right w:val="none" w:sz="0" w:space="0" w:color="auto"/>
          </w:divBdr>
        </w:div>
        <w:div w:id="504898316">
          <w:marLeft w:val="640"/>
          <w:marRight w:val="0"/>
          <w:marTop w:val="0"/>
          <w:marBottom w:val="0"/>
          <w:divBdr>
            <w:top w:val="none" w:sz="0" w:space="0" w:color="auto"/>
            <w:left w:val="none" w:sz="0" w:space="0" w:color="auto"/>
            <w:bottom w:val="none" w:sz="0" w:space="0" w:color="auto"/>
            <w:right w:val="none" w:sz="0" w:space="0" w:color="auto"/>
          </w:divBdr>
        </w:div>
        <w:div w:id="478113592">
          <w:marLeft w:val="640"/>
          <w:marRight w:val="0"/>
          <w:marTop w:val="0"/>
          <w:marBottom w:val="0"/>
          <w:divBdr>
            <w:top w:val="none" w:sz="0" w:space="0" w:color="auto"/>
            <w:left w:val="none" w:sz="0" w:space="0" w:color="auto"/>
            <w:bottom w:val="none" w:sz="0" w:space="0" w:color="auto"/>
            <w:right w:val="none" w:sz="0" w:space="0" w:color="auto"/>
          </w:divBdr>
        </w:div>
        <w:div w:id="1645811071">
          <w:marLeft w:val="640"/>
          <w:marRight w:val="0"/>
          <w:marTop w:val="0"/>
          <w:marBottom w:val="0"/>
          <w:divBdr>
            <w:top w:val="none" w:sz="0" w:space="0" w:color="auto"/>
            <w:left w:val="none" w:sz="0" w:space="0" w:color="auto"/>
            <w:bottom w:val="none" w:sz="0" w:space="0" w:color="auto"/>
            <w:right w:val="none" w:sz="0" w:space="0" w:color="auto"/>
          </w:divBdr>
        </w:div>
        <w:div w:id="1054502370">
          <w:marLeft w:val="640"/>
          <w:marRight w:val="0"/>
          <w:marTop w:val="0"/>
          <w:marBottom w:val="0"/>
          <w:divBdr>
            <w:top w:val="none" w:sz="0" w:space="0" w:color="auto"/>
            <w:left w:val="none" w:sz="0" w:space="0" w:color="auto"/>
            <w:bottom w:val="none" w:sz="0" w:space="0" w:color="auto"/>
            <w:right w:val="none" w:sz="0" w:space="0" w:color="auto"/>
          </w:divBdr>
        </w:div>
        <w:div w:id="423065497">
          <w:marLeft w:val="640"/>
          <w:marRight w:val="0"/>
          <w:marTop w:val="0"/>
          <w:marBottom w:val="0"/>
          <w:divBdr>
            <w:top w:val="none" w:sz="0" w:space="0" w:color="auto"/>
            <w:left w:val="none" w:sz="0" w:space="0" w:color="auto"/>
            <w:bottom w:val="none" w:sz="0" w:space="0" w:color="auto"/>
            <w:right w:val="none" w:sz="0" w:space="0" w:color="auto"/>
          </w:divBdr>
        </w:div>
        <w:div w:id="1590580904">
          <w:marLeft w:val="640"/>
          <w:marRight w:val="0"/>
          <w:marTop w:val="0"/>
          <w:marBottom w:val="0"/>
          <w:divBdr>
            <w:top w:val="none" w:sz="0" w:space="0" w:color="auto"/>
            <w:left w:val="none" w:sz="0" w:space="0" w:color="auto"/>
            <w:bottom w:val="none" w:sz="0" w:space="0" w:color="auto"/>
            <w:right w:val="none" w:sz="0" w:space="0" w:color="auto"/>
          </w:divBdr>
        </w:div>
        <w:div w:id="2089185279">
          <w:marLeft w:val="640"/>
          <w:marRight w:val="0"/>
          <w:marTop w:val="0"/>
          <w:marBottom w:val="0"/>
          <w:divBdr>
            <w:top w:val="none" w:sz="0" w:space="0" w:color="auto"/>
            <w:left w:val="none" w:sz="0" w:space="0" w:color="auto"/>
            <w:bottom w:val="none" w:sz="0" w:space="0" w:color="auto"/>
            <w:right w:val="none" w:sz="0" w:space="0" w:color="auto"/>
          </w:divBdr>
        </w:div>
        <w:div w:id="549154797">
          <w:marLeft w:val="640"/>
          <w:marRight w:val="0"/>
          <w:marTop w:val="0"/>
          <w:marBottom w:val="0"/>
          <w:divBdr>
            <w:top w:val="none" w:sz="0" w:space="0" w:color="auto"/>
            <w:left w:val="none" w:sz="0" w:space="0" w:color="auto"/>
            <w:bottom w:val="none" w:sz="0" w:space="0" w:color="auto"/>
            <w:right w:val="none" w:sz="0" w:space="0" w:color="auto"/>
          </w:divBdr>
        </w:div>
        <w:div w:id="208106920">
          <w:marLeft w:val="640"/>
          <w:marRight w:val="0"/>
          <w:marTop w:val="0"/>
          <w:marBottom w:val="0"/>
          <w:divBdr>
            <w:top w:val="none" w:sz="0" w:space="0" w:color="auto"/>
            <w:left w:val="none" w:sz="0" w:space="0" w:color="auto"/>
            <w:bottom w:val="none" w:sz="0" w:space="0" w:color="auto"/>
            <w:right w:val="none" w:sz="0" w:space="0" w:color="auto"/>
          </w:divBdr>
        </w:div>
        <w:div w:id="1477067623">
          <w:marLeft w:val="640"/>
          <w:marRight w:val="0"/>
          <w:marTop w:val="0"/>
          <w:marBottom w:val="0"/>
          <w:divBdr>
            <w:top w:val="none" w:sz="0" w:space="0" w:color="auto"/>
            <w:left w:val="none" w:sz="0" w:space="0" w:color="auto"/>
            <w:bottom w:val="none" w:sz="0" w:space="0" w:color="auto"/>
            <w:right w:val="none" w:sz="0" w:space="0" w:color="auto"/>
          </w:divBdr>
        </w:div>
        <w:div w:id="1770658244">
          <w:marLeft w:val="640"/>
          <w:marRight w:val="0"/>
          <w:marTop w:val="0"/>
          <w:marBottom w:val="0"/>
          <w:divBdr>
            <w:top w:val="none" w:sz="0" w:space="0" w:color="auto"/>
            <w:left w:val="none" w:sz="0" w:space="0" w:color="auto"/>
            <w:bottom w:val="none" w:sz="0" w:space="0" w:color="auto"/>
            <w:right w:val="none" w:sz="0" w:space="0" w:color="auto"/>
          </w:divBdr>
        </w:div>
        <w:div w:id="172762791">
          <w:marLeft w:val="640"/>
          <w:marRight w:val="0"/>
          <w:marTop w:val="0"/>
          <w:marBottom w:val="0"/>
          <w:divBdr>
            <w:top w:val="none" w:sz="0" w:space="0" w:color="auto"/>
            <w:left w:val="none" w:sz="0" w:space="0" w:color="auto"/>
            <w:bottom w:val="none" w:sz="0" w:space="0" w:color="auto"/>
            <w:right w:val="none" w:sz="0" w:space="0" w:color="auto"/>
          </w:divBdr>
        </w:div>
        <w:div w:id="1556618736">
          <w:marLeft w:val="640"/>
          <w:marRight w:val="0"/>
          <w:marTop w:val="0"/>
          <w:marBottom w:val="0"/>
          <w:divBdr>
            <w:top w:val="none" w:sz="0" w:space="0" w:color="auto"/>
            <w:left w:val="none" w:sz="0" w:space="0" w:color="auto"/>
            <w:bottom w:val="none" w:sz="0" w:space="0" w:color="auto"/>
            <w:right w:val="none" w:sz="0" w:space="0" w:color="auto"/>
          </w:divBdr>
        </w:div>
        <w:div w:id="137190883">
          <w:marLeft w:val="640"/>
          <w:marRight w:val="0"/>
          <w:marTop w:val="0"/>
          <w:marBottom w:val="0"/>
          <w:divBdr>
            <w:top w:val="none" w:sz="0" w:space="0" w:color="auto"/>
            <w:left w:val="none" w:sz="0" w:space="0" w:color="auto"/>
            <w:bottom w:val="none" w:sz="0" w:space="0" w:color="auto"/>
            <w:right w:val="none" w:sz="0" w:space="0" w:color="auto"/>
          </w:divBdr>
        </w:div>
        <w:div w:id="2115901400">
          <w:marLeft w:val="640"/>
          <w:marRight w:val="0"/>
          <w:marTop w:val="0"/>
          <w:marBottom w:val="0"/>
          <w:divBdr>
            <w:top w:val="none" w:sz="0" w:space="0" w:color="auto"/>
            <w:left w:val="none" w:sz="0" w:space="0" w:color="auto"/>
            <w:bottom w:val="none" w:sz="0" w:space="0" w:color="auto"/>
            <w:right w:val="none" w:sz="0" w:space="0" w:color="auto"/>
          </w:divBdr>
        </w:div>
        <w:div w:id="1076315873">
          <w:marLeft w:val="640"/>
          <w:marRight w:val="0"/>
          <w:marTop w:val="0"/>
          <w:marBottom w:val="0"/>
          <w:divBdr>
            <w:top w:val="none" w:sz="0" w:space="0" w:color="auto"/>
            <w:left w:val="none" w:sz="0" w:space="0" w:color="auto"/>
            <w:bottom w:val="none" w:sz="0" w:space="0" w:color="auto"/>
            <w:right w:val="none" w:sz="0" w:space="0" w:color="auto"/>
          </w:divBdr>
        </w:div>
        <w:div w:id="969751806">
          <w:marLeft w:val="640"/>
          <w:marRight w:val="0"/>
          <w:marTop w:val="0"/>
          <w:marBottom w:val="0"/>
          <w:divBdr>
            <w:top w:val="none" w:sz="0" w:space="0" w:color="auto"/>
            <w:left w:val="none" w:sz="0" w:space="0" w:color="auto"/>
            <w:bottom w:val="none" w:sz="0" w:space="0" w:color="auto"/>
            <w:right w:val="none" w:sz="0" w:space="0" w:color="auto"/>
          </w:divBdr>
        </w:div>
        <w:div w:id="1717386389">
          <w:marLeft w:val="640"/>
          <w:marRight w:val="0"/>
          <w:marTop w:val="0"/>
          <w:marBottom w:val="0"/>
          <w:divBdr>
            <w:top w:val="none" w:sz="0" w:space="0" w:color="auto"/>
            <w:left w:val="none" w:sz="0" w:space="0" w:color="auto"/>
            <w:bottom w:val="none" w:sz="0" w:space="0" w:color="auto"/>
            <w:right w:val="none" w:sz="0" w:space="0" w:color="auto"/>
          </w:divBdr>
        </w:div>
        <w:div w:id="688023675">
          <w:marLeft w:val="640"/>
          <w:marRight w:val="0"/>
          <w:marTop w:val="0"/>
          <w:marBottom w:val="0"/>
          <w:divBdr>
            <w:top w:val="none" w:sz="0" w:space="0" w:color="auto"/>
            <w:left w:val="none" w:sz="0" w:space="0" w:color="auto"/>
            <w:bottom w:val="none" w:sz="0" w:space="0" w:color="auto"/>
            <w:right w:val="none" w:sz="0" w:space="0" w:color="auto"/>
          </w:divBdr>
        </w:div>
        <w:div w:id="1819568684">
          <w:marLeft w:val="640"/>
          <w:marRight w:val="0"/>
          <w:marTop w:val="0"/>
          <w:marBottom w:val="0"/>
          <w:divBdr>
            <w:top w:val="none" w:sz="0" w:space="0" w:color="auto"/>
            <w:left w:val="none" w:sz="0" w:space="0" w:color="auto"/>
            <w:bottom w:val="none" w:sz="0" w:space="0" w:color="auto"/>
            <w:right w:val="none" w:sz="0" w:space="0" w:color="auto"/>
          </w:divBdr>
        </w:div>
        <w:div w:id="1115755809">
          <w:marLeft w:val="640"/>
          <w:marRight w:val="0"/>
          <w:marTop w:val="0"/>
          <w:marBottom w:val="0"/>
          <w:divBdr>
            <w:top w:val="none" w:sz="0" w:space="0" w:color="auto"/>
            <w:left w:val="none" w:sz="0" w:space="0" w:color="auto"/>
            <w:bottom w:val="none" w:sz="0" w:space="0" w:color="auto"/>
            <w:right w:val="none" w:sz="0" w:space="0" w:color="auto"/>
          </w:divBdr>
        </w:div>
        <w:div w:id="731662145">
          <w:marLeft w:val="640"/>
          <w:marRight w:val="0"/>
          <w:marTop w:val="0"/>
          <w:marBottom w:val="0"/>
          <w:divBdr>
            <w:top w:val="none" w:sz="0" w:space="0" w:color="auto"/>
            <w:left w:val="none" w:sz="0" w:space="0" w:color="auto"/>
            <w:bottom w:val="none" w:sz="0" w:space="0" w:color="auto"/>
            <w:right w:val="none" w:sz="0" w:space="0" w:color="auto"/>
          </w:divBdr>
        </w:div>
        <w:div w:id="874007949">
          <w:marLeft w:val="640"/>
          <w:marRight w:val="0"/>
          <w:marTop w:val="0"/>
          <w:marBottom w:val="0"/>
          <w:divBdr>
            <w:top w:val="none" w:sz="0" w:space="0" w:color="auto"/>
            <w:left w:val="none" w:sz="0" w:space="0" w:color="auto"/>
            <w:bottom w:val="none" w:sz="0" w:space="0" w:color="auto"/>
            <w:right w:val="none" w:sz="0" w:space="0" w:color="auto"/>
          </w:divBdr>
        </w:div>
        <w:div w:id="672991260">
          <w:marLeft w:val="640"/>
          <w:marRight w:val="0"/>
          <w:marTop w:val="0"/>
          <w:marBottom w:val="0"/>
          <w:divBdr>
            <w:top w:val="none" w:sz="0" w:space="0" w:color="auto"/>
            <w:left w:val="none" w:sz="0" w:space="0" w:color="auto"/>
            <w:bottom w:val="none" w:sz="0" w:space="0" w:color="auto"/>
            <w:right w:val="none" w:sz="0" w:space="0" w:color="auto"/>
          </w:divBdr>
        </w:div>
        <w:div w:id="685447960">
          <w:marLeft w:val="640"/>
          <w:marRight w:val="0"/>
          <w:marTop w:val="0"/>
          <w:marBottom w:val="0"/>
          <w:divBdr>
            <w:top w:val="none" w:sz="0" w:space="0" w:color="auto"/>
            <w:left w:val="none" w:sz="0" w:space="0" w:color="auto"/>
            <w:bottom w:val="none" w:sz="0" w:space="0" w:color="auto"/>
            <w:right w:val="none" w:sz="0" w:space="0" w:color="auto"/>
          </w:divBdr>
        </w:div>
        <w:div w:id="2118328941">
          <w:marLeft w:val="640"/>
          <w:marRight w:val="0"/>
          <w:marTop w:val="0"/>
          <w:marBottom w:val="0"/>
          <w:divBdr>
            <w:top w:val="none" w:sz="0" w:space="0" w:color="auto"/>
            <w:left w:val="none" w:sz="0" w:space="0" w:color="auto"/>
            <w:bottom w:val="none" w:sz="0" w:space="0" w:color="auto"/>
            <w:right w:val="none" w:sz="0" w:space="0" w:color="auto"/>
          </w:divBdr>
        </w:div>
        <w:div w:id="1371615823">
          <w:marLeft w:val="640"/>
          <w:marRight w:val="0"/>
          <w:marTop w:val="0"/>
          <w:marBottom w:val="0"/>
          <w:divBdr>
            <w:top w:val="none" w:sz="0" w:space="0" w:color="auto"/>
            <w:left w:val="none" w:sz="0" w:space="0" w:color="auto"/>
            <w:bottom w:val="none" w:sz="0" w:space="0" w:color="auto"/>
            <w:right w:val="none" w:sz="0" w:space="0" w:color="auto"/>
          </w:divBdr>
        </w:div>
        <w:div w:id="614485691">
          <w:marLeft w:val="640"/>
          <w:marRight w:val="0"/>
          <w:marTop w:val="0"/>
          <w:marBottom w:val="0"/>
          <w:divBdr>
            <w:top w:val="none" w:sz="0" w:space="0" w:color="auto"/>
            <w:left w:val="none" w:sz="0" w:space="0" w:color="auto"/>
            <w:bottom w:val="none" w:sz="0" w:space="0" w:color="auto"/>
            <w:right w:val="none" w:sz="0" w:space="0" w:color="auto"/>
          </w:divBdr>
        </w:div>
        <w:div w:id="2132480736">
          <w:marLeft w:val="640"/>
          <w:marRight w:val="0"/>
          <w:marTop w:val="0"/>
          <w:marBottom w:val="0"/>
          <w:divBdr>
            <w:top w:val="none" w:sz="0" w:space="0" w:color="auto"/>
            <w:left w:val="none" w:sz="0" w:space="0" w:color="auto"/>
            <w:bottom w:val="none" w:sz="0" w:space="0" w:color="auto"/>
            <w:right w:val="none" w:sz="0" w:space="0" w:color="auto"/>
          </w:divBdr>
        </w:div>
        <w:div w:id="580792045">
          <w:marLeft w:val="640"/>
          <w:marRight w:val="0"/>
          <w:marTop w:val="0"/>
          <w:marBottom w:val="0"/>
          <w:divBdr>
            <w:top w:val="none" w:sz="0" w:space="0" w:color="auto"/>
            <w:left w:val="none" w:sz="0" w:space="0" w:color="auto"/>
            <w:bottom w:val="none" w:sz="0" w:space="0" w:color="auto"/>
            <w:right w:val="none" w:sz="0" w:space="0" w:color="auto"/>
          </w:divBdr>
        </w:div>
        <w:div w:id="1154223376">
          <w:marLeft w:val="640"/>
          <w:marRight w:val="0"/>
          <w:marTop w:val="0"/>
          <w:marBottom w:val="0"/>
          <w:divBdr>
            <w:top w:val="none" w:sz="0" w:space="0" w:color="auto"/>
            <w:left w:val="none" w:sz="0" w:space="0" w:color="auto"/>
            <w:bottom w:val="none" w:sz="0" w:space="0" w:color="auto"/>
            <w:right w:val="none" w:sz="0" w:space="0" w:color="auto"/>
          </w:divBdr>
        </w:div>
        <w:div w:id="587271604">
          <w:marLeft w:val="640"/>
          <w:marRight w:val="0"/>
          <w:marTop w:val="0"/>
          <w:marBottom w:val="0"/>
          <w:divBdr>
            <w:top w:val="none" w:sz="0" w:space="0" w:color="auto"/>
            <w:left w:val="none" w:sz="0" w:space="0" w:color="auto"/>
            <w:bottom w:val="none" w:sz="0" w:space="0" w:color="auto"/>
            <w:right w:val="none" w:sz="0" w:space="0" w:color="auto"/>
          </w:divBdr>
        </w:div>
        <w:div w:id="1093085148">
          <w:marLeft w:val="640"/>
          <w:marRight w:val="0"/>
          <w:marTop w:val="0"/>
          <w:marBottom w:val="0"/>
          <w:divBdr>
            <w:top w:val="none" w:sz="0" w:space="0" w:color="auto"/>
            <w:left w:val="none" w:sz="0" w:space="0" w:color="auto"/>
            <w:bottom w:val="none" w:sz="0" w:space="0" w:color="auto"/>
            <w:right w:val="none" w:sz="0" w:space="0" w:color="auto"/>
          </w:divBdr>
        </w:div>
        <w:div w:id="898443551">
          <w:marLeft w:val="640"/>
          <w:marRight w:val="0"/>
          <w:marTop w:val="0"/>
          <w:marBottom w:val="0"/>
          <w:divBdr>
            <w:top w:val="none" w:sz="0" w:space="0" w:color="auto"/>
            <w:left w:val="none" w:sz="0" w:space="0" w:color="auto"/>
            <w:bottom w:val="none" w:sz="0" w:space="0" w:color="auto"/>
            <w:right w:val="none" w:sz="0" w:space="0" w:color="auto"/>
          </w:divBdr>
        </w:div>
        <w:div w:id="552623580">
          <w:marLeft w:val="640"/>
          <w:marRight w:val="0"/>
          <w:marTop w:val="0"/>
          <w:marBottom w:val="0"/>
          <w:divBdr>
            <w:top w:val="none" w:sz="0" w:space="0" w:color="auto"/>
            <w:left w:val="none" w:sz="0" w:space="0" w:color="auto"/>
            <w:bottom w:val="none" w:sz="0" w:space="0" w:color="auto"/>
            <w:right w:val="none" w:sz="0" w:space="0" w:color="auto"/>
          </w:divBdr>
        </w:div>
        <w:div w:id="1874489473">
          <w:marLeft w:val="640"/>
          <w:marRight w:val="0"/>
          <w:marTop w:val="0"/>
          <w:marBottom w:val="0"/>
          <w:divBdr>
            <w:top w:val="none" w:sz="0" w:space="0" w:color="auto"/>
            <w:left w:val="none" w:sz="0" w:space="0" w:color="auto"/>
            <w:bottom w:val="none" w:sz="0" w:space="0" w:color="auto"/>
            <w:right w:val="none" w:sz="0" w:space="0" w:color="auto"/>
          </w:divBdr>
        </w:div>
        <w:div w:id="654535238">
          <w:marLeft w:val="640"/>
          <w:marRight w:val="0"/>
          <w:marTop w:val="0"/>
          <w:marBottom w:val="0"/>
          <w:divBdr>
            <w:top w:val="none" w:sz="0" w:space="0" w:color="auto"/>
            <w:left w:val="none" w:sz="0" w:space="0" w:color="auto"/>
            <w:bottom w:val="none" w:sz="0" w:space="0" w:color="auto"/>
            <w:right w:val="none" w:sz="0" w:space="0" w:color="auto"/>
          </w:divBdr>
        </w:div>
        <w:div w:id="617418990">
          <w:marLeft w:val="640"/>
          <w:marRight w:val="0"/>
          <w:marTop w:val="0"/>
          <w:marBottom w:val="0"/>
          <w:divBdr>
            <w:top w:val="none" w:sz="0" w:space="0" w:color="auto"/>
            <w:left w:val="none" w:sz="0" w:space="0" w:color="auto"/>
            <w:bottom w:val="none" w:sz="0" w:space="0" w:color="auto"/>
            <w:right w:val="none" w:sz="0" w:space="0" w:color="auto"/>
          </w:divBdr>
        </w:div>
        <w:div w:id="229196028">
          <w:marLeft w:val="640"/>
          <w:marRight w:val="0"/>
          <w:marTop w:val="0"/>
          <w:marBottom w:val="0"/>
          <w:divBdr>
            <w:top w:val="none" w:sz="0" w:space="0" w:color="auto"/>
            <w:left w:val="none" w:sz="0" w:space="0" w:color="auto"/>
            <w:bottom w:val="none" w:sz="0" w:space="0" w:color="auto"/>
            <w:right w:val="none" w:sz="0" w:space="0" w:color="auto"/>
          </w:divBdr>
        </w:div>
        <w:div w:id="249123633">
          <w:marLeft w:val="640"/>
          <w:marRight w:val="0"/>
          <w:marTop w:val="0"/>
          <w:marBottom w:val="0"/>
          <w:divBdr>
            <w:top w:val="none" w:sz="0" w:space="0" w:color="auto"/>
            <w:left w:val="none" w:sz="0" w:space="0" w:color="auto"/>
            <w:bottom w:val="none" w:sz="0" w:space="0" w:color="auto"/>
            <w:right w:val="none" w:sz="0" w:space="0" w:color="auto"/>
          </w:divBdr>
        </w:div>
        <w:div w:id="518859568">
          <w:marLeft w:val="640"/>
          <w:marRight w:val="0"/>
          <w:marTop w:val="0"/>
          <w:marBottom w:val="0"/>
          <w:divBdr>
            <w:top w:val="none" w:sz="0" w:space="0" w:color="auto"/>
            <w:left w:val="none" w:sz="0" w:space="0" w:color="auto"/>
            <w:bottom w:val="none" w:sz="0" w:space="0" w:color="auto"/>
            <w:right w:val="none" w:sz="0" w:space="0" w:color="auto"/>
          </w:divBdr>
        </w:div>
        <w:div w:id="1937513950">
          <w:marLeft w:val="640"/>
          <w:marRight w:val="0"/>
          <w:marTop w:val="0"/>
          <w:marBottom w:val="0"/>
          <w:divBdr>
            <w:top w:val="none" w:sz="0" w:space="0" w:color="auto"/>
            <w:left w:val="none" w:sz="0" w:space="0" w:color="auto"/>
            <w:bottom w:val="none" w:sz="0" w:space="0" w:color="auto"/>
            <w:right w:val="none" w:sz="0" w:space="0" w:color="auto"/>
          </w:divBdr>
        </w:div>
        <w:div w:id="1680042442">
          <w:marLeft w:val="640"/>
          <w:marRight w:val="0"/>
          <w:marTop w:val="0"/>
          <w:marBottom w:val="0"/>
          <w:divBdr>
            <w:top w:val="none" w:sz="0" w:space="0" w:color="auto"/>
            <w:left w:val="none" w:sz="0" w:space="0" w:color="auto"/>
            <w:bottom w:val="none" w:sz="0" w:space="0" w:color="auto"/>
            <w:right w:val="none" w:sz="0" w:space="0" w:color="auto"/>
          </w:divBdr>
        </w:div>
        <w:div w:id="493297063">
          <w:marLeft w:val="640"/>
          <w:marRight w:val="0"/>
          <w:marTop w:val="0"/>
          <w:marBottom w:val="0"/>
          <w:divBdr>
            <w:top w:val="none" w:sz="0" w:space="0" w:color="auto"/>
            <w:left w:val="none" w:sz="0" w:space="0" w:color="auto"/>
            <w:bottom w:val="none" w:sz="0" w:space="0" w:color="auto"/>
            <w:right w:val="none" w:sz="0" w:space="0" w:color="auto"/>
          </w:divBdr>
        </w:div>
        <w:div w:id="682828424">
          <w:marLeft w:val="640"/>
          <w:marRight w:val="0"/>
          <w:marTop w:val="0"/>
          <w:marBottom w:val="0"/>
          <w:divBdr>
            <w:top w:val="none" w:sz="0" w:space="0" w:color="auto"/>
            <w:left w:val="none" w:sz="0" w:space="0" w:color="auto"/>
            <w:bottom w:val="none" w:sz="0" w:space="0" w:color="auto"/>
            <w:right w:val="none" w:sz="0" w:space="0" w:color="auto"/>
          </w:divBdr>
        </w:div>
        <w:div w:id="1580750776">
          <w:marLeft w:val="640"/>
          <w:marRight w:val="0"/>
          <w:marTop w:val="0"/>
          <w:marBottom w:val="0"/>
          <w:divBdr>
            <w:top w:val="none" w:sz="0" w:space="0" w:color="auto"/>
            <w:left w:val="none" w:sz="0" w:space="0" w:color="auto"/>
            <w:bottom w:val="none" w:sz="0" w:space="0" w:color="auto"/>
            <w:right w:val="none" w:sz="0" w:space="0" w:color="auto"/>
          </w:divBdr>
        </w:div>
        <w:div w:id="1091699023">
          <w:marLeft w:val="640"/>
          <w:marRight w:val="0"/>
          <w:marTop w:val="0"/>
          <w:marBottom w:val="0"/>
          <w:divBdr>
            <w:top w:val="none" w:sz="0" w:space="0" w:color="auto"/>
            <w:left w:val="none" w:sz="0" w:space="0" w:color="auto"/>
            <w:bottom w:val="none" w:sz="0" w:space="0" w:color="auto"/>
            <w:right w:val="none" w:sz="0" w:space="0" w:color="auto"/>
          </w:divBdr>
        </w:div>
        <w:div w:id="1005405597">
          <w:marLeft w:val="640"/>
          <w:marRight w:val="0"/>
          <w:marTop w:val="0"/>
          <w:marBottom w:val="0"/>
          <w:divBdr>
            <w:top w:val="none" w:sz="0" w:space="0" w:color="auto"/>
            <w:left w:val="none" w:sz="0" w:space="0" w:color="auto"/>
            <w:bottom w:val="none" w:sz="0" w:space="0" w:color="auto"/>
            <w:right w:val="none" w:sz="0" w:space="0" w:color="auto"/>
          </w:divBdr>
        </w:div>
        <w:div w:id="978611153">
          <w:marLeft w:val="640"/>
          <w:marRight w:val="0"/>
          <w:marTop w:val="0"/>
          <w:marBottom w:val="0"/>
          <w:divBdr>
            <w:top w:val="none" w:sz="0" w:space="0" w:color="auto"/>
            <w:left w:val="none" w:sz="0" w:space="0" w:color="auto"/>
            <w:bottom w:val="none" w:sz="0" w:space="0" w:color="auto"/>
            <w:right w:val="none" w:sz="0" w:space="0" w:color="auto"/>
          </w:divBdr>
        </w:div>
        <w:div w:id="1230655380">
          <w:marLeft w:val="640"/>
          <w:marRight w:val="0"/>
          <w:marTop w:val="0"/>
          <w:marBottom w:val="0"/>
          <w:divBdr>
            <w:top w:val="none" w:sz="0" w:space="0" w:color="auto"/>
            <w:left w:val="none" w:sz="0" w:space="0" w:color="auto"/>
            <w:bottom w:val="none" w:sz="0" w:space="0" w:color="auto"/>
            <w:right w:val="none" w:sz="0" w:space="0" w:color="auto"/>
          </w:divBdr>
        </w:div>
        <w:div w:id="2122139457">
          <w:marLeft w:val="640"/>
          <w:marRight w:val="0"/>
          <w:marTop w:val="0"/>
          <w:marBottom w:val="0"/>
          <w:divBdr>
            <w:top w:val="none" w:sz="0" w:space="0" w:color="auto"/>
            <w:left w:val="none" w:sz="0" w:space="0" w:color="auto"/>
            <w:bottom w:val="none" w:sz="0" w:space="0" w:color="auto"/>
            <w:right w:val="none" w:sz="0" w:space="0" w:color="auto"/>
          </w:divBdr>
        </w:div>
        <w:div w:id="425732076">
          <w:marLeft w:val="640"/>
          <w:marRight w:val="0"/>
          <w:marTop w:val="0"/>
          <w:marBottom w:val="0"/>
          <w:divBdr>
            <w:top w:val="none" w:sz="0" w:space="0" w:color="auto"/>
            <w:left w:val="none" w:sz="0" w:space="0" w:color="auto"/>
            <w:bottom w:val="none" w:sz="0" w:space="0" w:color="auto"/>
            <w:right w:val="none" w:sz="0" w:space="0" w:color="auto"/>
          </w:divBdr>
        </w:div>
        <w:div w:id="722561563">
          <w:marLeft w:val="640"/>
          <w:marRight w:val="0"/>
          <w:marTop w:val="0"/>
          <w:marBottom w:val="0"/>
          <w:divBdr>
            <w:top w:val="none" w:sz="0" w:space="0" w:color="auto"/>
            <w:left w:val="none" w:sz="0" w:space="0" w:color="auto"/>
            <w:bottom w:val="none" w:sz="0" w:space="0" w:color="auto"/>
            <w:right w:val="none" w:sz="0" w:space="0" w:color="auto"/>
          </w:divBdr>
        </w:div>
        <w:div w:id="1163854582">
          <w:marLeft w:val="640"/>
          <w:marRight w:val="0"/>
          <w:marTop w:val="0"/>
          <w:marBottom w:val="0"/>
          <w:divBdr>
            <w:top w:val="none" w:sz="0" w:space="0" w:color="auto"/>
            <w:left w:val="none" w:sz="0" w:space="0" w:color="auto"/>
            <w:bottom w:val="none" w:sz="0" w:space="0" w:color="auto"/>
            <w:right w:val="none" w:sz="0" w:space="0" w:color="auto"/>
          </w:divBdr>
        </w:div>
        <w:div w:id="289475962">
          <w:marLeft w:val="640"/>
          <w:marRight w:val="0"/>
          <w:marTop w:val="0"/>
          <w:marBottom w:val="0"/>
          <w:divBdr>
            <w:top w:val="none" w:sz="0" w:space="0" w:color="auto"/>
            <w:left w:val="none" w:sz="0" w:space="0" w:color="auto"/>
            <w:bottom w:val="none" w:sz="0" w:space="0" w:color="auto"/>
            <w:right w:val="none" w:sz="0" w:space="0" w:color="auto"/>
          </w:divBdr>
        </w:div>
        <w:div w:id="129521225">
          <w:marLeft w:val="640"/>
          <w:marRight w:val="0"/>
          <w:marTop w:val="0"/>
          <w:marBottom w:val="0"/>
          <w:divBdr>
            <w:top w:val="none" w:sz="0" w:space="0" w:color="auto"/>
            <w:left w:val="none" w:sz="0" w:space="0" w:color="auto"/>
            <w:bottom w:val="none" w:sz="0" w:space="0" w:color="auto"/>
            <w:right w:val="none" w:sz="0" w:space="0" w:color="auto"/>
          </w:divBdr>
        </w:div>
        <w:div w:id="1557816904">
          <w:marLeft w:val="640"/>
          <w:marRight w:val="0"/>
          <w:marTop w:val="0"/>
          <w:marBottom w:val="0"/>
          <w:divBdr>
            <w:top w:val="none" w:sz="0" w:space="0" w:color="auto"/>
            <w:left w:val="none" w:sz="0" w:space="0" w:color="auto"/>
            <w:bottom w:val="none" w:sz="0" w:space="0" w:color="auto"/>
            <w:right w:val="none" w:sz="0" w:space="0" w:color="auto"/>
          </w:divBdr>
        </w:div>
        <w:div w:id="32390658">
          <w:marLeft w:val="640"/>
          <w:marRight w:val="0"/>
          <w:marTop w:val="0"/>
          <w:marBottom w:val="0"/>
          <w:divBdr>
            <w:top w:val="none" w:sz="0" w:space="0" w:color="auto"/>
            <w:left w:val="none" w:sz="0" w:space="0" w:color="auto"/>
            <w:bottom w:val="none" w:sz="0" w:space="0" w:color="auto"/>
            <w:right w:val="none" w:sz="0" w:space="0" w:color="auto"/>
          </w:divBdr>
        </w:div>
        <w:div w:id="2147038559">
          <w:marLeft w:val="640"/>
          <w:marRight w:val="0"/>
          <w:marTop w:val="0"/>
          <w:marBottom w:val="0"/>
          <w:divBdr>
            <w:top w:val="none" w:sz="0" w:space="0" w:color="auto"/>
            <w:left w:val="none" w:sz="0" w:space="0" w:color="auto"/>
            <w:bottom w:val="none" w:sz="0" w:space="0" w:color="auto"/>
            <w:right w:val="none" w:sz="0" w:space="0" w:color="auto"/>
          </w:divBdr>
        </w:div>
        <w:div w:id="665015579">
          <w:marLeft w:val="640"/>
          <w:marRight w:val="0"/>
          <w:marTop w:val="0"/>
          <w:marBottom w:val="0"/>
          <w:divBdr>
            <w:top w:val="none" w:sz="0" w:space="0" w:color="auto"/>
            <w:left w:val="none" w:sz="0" w:space="0" w:color="auto"/>
            <w:bottom w:val="none" w:sz="0" w:space="0" w:color="auto"/>
            <w:right w:val="none" w:sz="0" w:space="0" w:color="auto"/>
          </w:divBdr>
        </w:div>
        <w:div w:id="437145899">
          <w:marLeft w:val="640"/>
          <w:marRight w:val="0"/>
          <w:marTop w:val="0"/>
          <w:marBottom w:val="0"/>
          <w:divBdr>
            <w:top w:val="none" w:sz="0" w:space="0" w:color="auto"/>
            <w:left w:val="none" w:sz="0" w:space="0" w:color="auto"/>
            <w:bottom w:val="none" w:sz="0" w:space="0" w:color="auto"/>
            <w:right w:val="none" w:sz="0" w:space="0" w:color="auto"/>
          </w:divBdr>
        </w:div>
        <w:div w:id="1874348204">
          <w:marLeft w:val="640"/>
          <w:marRight w:val="0"/>
          <w:marTop w:val="0"/>
          <w:marBottom w:val="0"/>
          <w:divBdr>
            <w:top w:val="none" w:sz="0" w:space="0" w:color="auto"/>
            <w:left w:val="none" w:sz="0" w:space="0" w:color="auto"/>
            <w:bottom w:val="none" w:sz="0" w:space="0" w:color="auto"/>
            <w:right w:val="none" w:sz="0" w:space="0" w:color="auto"/>
          </w:divBdr>
        </w:div>
        <w:div w:id="2126994418">
          <w:marLeft w:val="640"/>
          <w:marRight w:val="0"/>
          <w:marTop w:val="0"/>
          <w:marBottom w:val="0"/>
          <w:divBdr>
            <w:top w:val="none" w:sz="0" w:space="0" w:color="auto"/>
            <w:left w:val="none" w:sz="0" w:space="0" w:color="auto"/>
            <w:bottom w:val="none" w:sz="0" w:space="0" w:color="auto"/>
            <w:right w:val="none" w:sz="0" w:space="0" w:color="auto"/>
          </w:divBdr>
        </w:div>
        <w:div w:id="1958943705">
          <w:marLeft w:val="640"/>
          <w:marRight w:val="0"/>
          <w:marTop w:val="0"/>
          <w:marBottom w:val="0"/>
          <w:divBdr>
            <w:top w:val="none" w:sz="0" w:space="0" w:color="auto"/>
            <w:left w:val="none" w:sz="0" w:space="0" w:color="auto"/>
            <w:bottom w:val="none" w:sz="0" w:space="0" w:color="auto"/>
            <w:right w:val="none" w:sz="0" w:space="0" w:color="auto"/>
          </w:divBdr>
        </w:div>
        <w:div w:id="1386178490">
          <w:marLeft w:val="640"/>
          <w:marRight w:val="0"/>
          <w:marTop w:val="0"/>
          <w:marBottom w:val="0"/>
          <w:divBdr>
            <w:top w:val="none" w:sz="0" w:space="0" w:color="auto"/>
            <w:left w:val="none" w:sz="0" w:space="0" w:color="auto"/>
            <w:bottom w:val="none" w:sz="0" w:space="0" w:color="auto"/>
            <w:right w:val="none" w:sz="0" w:space="0" w:color="auto"/>
          </w:divBdr>
        </w:div>
        <w:div w:id="1755273549">
          <w:marLeft w:val="640"/>
          <w:marRight w:val="0"/>
          <w:marTop w:val="0"/>
          <w:marBottom w:val="0"/>
          <w:divBdr>
            <w:top w:val="none" w:sz="0" w:space="0" w:color="auto"/>
            <w:left w:val="none" w:sz="0" w:space="0" w:color="auto"/>
            <w:bottom w:val="none" w:sz="0" w:space="0" w:color="auto"/>
            <w:right w:val="none" w:sz="0" w:space="0" w:color="auto"/>
          </w:divBdr>
        </w:div>
        <w:div w:id="58526261">
          <w:marLeft w:val="640"/>
          <w:marRight w:val="0"/>
          <w:marTop w:val="0"/>
          <w:marBottom w:val="0"/>
          <w:divBdr>
            <w:top w:val="none" w:sz="0" w:space="0" w:color="auto"/>
            <w:left w:val="none" w:sz="0" w:space="0" w:color="auto"/>
            <w:bottom w:val="none" w:sz="0" w:space="0" w:color="auto"/>
            <w:right w:val="none" w:sz="0" w:space="0" w:color="auto"/>
          </w:divBdr>
        </w:div>
        <w:div w:id="604964222">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57675163">
      <w:bodyDiv w:val="1"/>
      <w:marLeft w:val="0"/>
      <w:marRight w:val="0"/>
      <w:marTop w:val="0"/>
      <w:marBottom w:val="0"/>
      <w:divBdr>
        <w:top w:val="none" w:sz="0" w:space="0" w:color="auto"/>
        <w:left w:val="none" w:sz="0" w:space="0" w:color="auto"/>
        <w:bottom w:val="none" w:sz="0" w:space="0" w:color="auto"/>
        <w:right w:val="none" w:sz="0" w:space="0" w:color="auto"/>
      </w:divBdr>
      <w:divsChild>
        <w:div w:id="1457678773">
          <w:marLeft w:val="640"/>
          <w:marRight w:val="0"/>
          <w:marTop w:val="0"/>
          <w:marBottom w:val="0"/>
          <w:divBdr>
            <w:top w:val="none" w:sz="0" w:space="0" w:color="auto"/>
            <w:left w:val="none" w:sz="0" w:space="0" w:color="auto"/>
            <w:bottom w:val="none" w:sz="0" w:space="0" w:color="auto"/>
            <w:right w:val="none" w:sz="0" w:space="0" w:color="auto"/>
          </w:divBdr>
        </w:div>
        <w:div w:id="1649506908">
          <w:marLeft w:val="640"/>
          <w:marRight w:val="0"/>
          <w:marTop w:val="0"/>
          <w:marBottom w:val="0"/>
          <w:divBdr>
            <w:top w:val="none" w:sz="0" w:space="0" w:color="auto"/>
            <w:left w:val="none" w:sz="0" w:space="0" w:color="auto"/>
            <w:bottom w:val="none" w:sz="0" w:space="0" w:color="auto"/>
            <w:right w:val="none" w:sz="0" w:space="0" w:color="auto"/>
          </w:divBdr>
        </w:div>
        <w:div w:id="1009408891">
          <w:marLeft w:val="640"/>
          <w:marRight w:val="0"/>
          <w:marTop w:val="0"/>
          <w:marBottom w:val="0"/>
          <w:divBdr>
            <w:top w:val="none" w:sz="0" w:space="0" w:color="auto"/>
            <w:left w:val="none" w:sz="0" w:space="0" w:color="auto"/>
            <w:bottom w:val="none" w:sz="0" w:space="0" w:color="auto"/>
            <w:right w:val="none" w:sz="0" w:space="0" w:color="auto"/>
          </w:divBdr>
        </w:div>
        <w:div w:id="808091463">
          <w:marLeft w:val="640"/>
          <w:marRight w:val="0"/>
          <w:marTop w:val="0"/>
          <w:marBottom w:val="0"/>
          <w:divBdr>
            <w:top w:val="none" w:sz="0" w:space="0" w:color="auto"/>
            <w:left w:val="none" w:sz="0" w:space="0" w:color="auto"/>
            <w:bottom w:val="none" w:sz="0" w:space="0" w:color="auto"/>
            <w:right w:val="none" w:sz="0" w:space="0" w:color="auto"/>
          </w:divBdr>
        </w:div>
        <w:div w:id="1882664582">
          <w:marLeft w:val="640"/>
          <w:marRight w:val="0"/>
          <w:marTop w:val="0"/>
          <w:marBottom w:val="0"/>
          <w:divBdr>
            <w:top w:val="none" w:sz="0" w:space="0" w:color="auto"/>
            <w:left w:val="none" w:sz="0" w:space="0" w:color="auto"/>
            <w:bottom w:val="none" w:sz="0" w:space="0" w:color="auto"/>
            <w:right w:val="none" w:sz="0" w:space="0" w:color="auto"/>
          </w:divBdr>
        </w:div>
        <w:div w:id="1619340361">
          <w:marLeft w:val="640"/>
          <w:marRight w:val="0"/>
          <w:marTop w:val="0"/>
          <w:marBottom w:val="0"/>
          <w:divBdr>
            <w:top w:val="none" w:sz="0" w:space="0" w:color="auto"/>
            <w:left w:val="none" w:sz="0" w:space="0" w:color="auto"/>
            <w:bottom w:val="none" w:sz="0" w:space="0" w:color="auto"/>
            <w:right w:val="none" w:sz="0" w:space="0" w:color="auto"/>
          </w:divBdr>
        </w:div>
        <w:div w:id="2004119377">
          <w:marLeft w:val="640"/>
          <w:marRight w:val="0"/>
          <w:marTop w:val="0"/>
          <w:marBottom w:val="0"/>
          <w:divBdr>
            <w:top w:val="none" w:sz="0" w:space="0" w:color="auto"/>
            <w:left w:val="none" w:sz="0" w:space="0" w:color="auto"/>
            <w:bottom w:val="none" w:sz="0" w:space="0" w:color="auto"/>
            <w:right w:val="none" w:sz="0" w:space="0" w:color="auto"/>
          </w:divBdr>
        </w:div>
        <w:div w:id="833375480">
          <w:marLeft w:val="640"/>
          <w:marRight w:val="0"/>
          <w:marTop w:val="0"/>
          <w:marBottom w:val="0"/>
          <w:divBdr>
            <w:top w:val="none" w:sz="0" w:space="0" w:color="auto"/>
            <w:left w:val="none" w:sz="0" w:space="0" w:color="auto"/>
            <w:bottom w:val="none" w:sz="0" w:space="0" w:color="auto"/>
            <w:right w:val="none" w:sz="0" w:space="0" w:color="auto"/>
          </w:divBdr>
        </w:div>
        <w:div w:id="2009752308">
          <w:marLeft w:val="640"/>
          <w:marRight w:val="0"/>
          <w:marTop w:val="0"/>
          <w:marBottom w:val="0"/>
          <w:divBdr>
            <w:top w:val="none" w:sz="0" w:space="0" w:color="auto"/>
            <w:left w:val="none" w:sz="0" w:space="0" w:color="auto"/>
            <w:bottom w:val="none" w:sz="0" w:space="0" w:color="auto"/>
            <w:right w:val="none" w:sz="0" w:space="0" w:color="auto"/>
          </w:divBdr>
        </w:div>
        <w:div w:id="1121144893">
          <w:marLeft w:val="640"/>
          <w:marRight w:val="0"/>
          <w:marTop w:val="0"/>
          <w:marBottom w:val="0"/>
          <w:divBdr>
            <w:top w:val="none" w:sz="0" w:space="0" w:color="auto"/>
            <w:left w:val="none" w:sz="0" w:space="0" w:color="auto"/>
            <w:bottom w:val="none" w:sz="0" w:space="0" w:color="auto"/>
            <w:right w:val="none" w:sz="0" w:space="0" w:color="auto"/>
          </w:divBdr>
        </w:div>
        <w:div w:id="1302921430">
          <w:marLeft w:val="640"/>
          <w:marRight w:val="0"/>
          <w:marTop w:val="0"/>
          <w:marBottom w:val="0"/>
          <w:divBdr>
            <w:top w:val="none" w:sz="0" w:space="0" w:color="auto"/>
            <w:left w:val="none" w:sz="0" w:space="0" w:color="auto"/>
            <w:bottom w:val="none" w:sz="0" w:space="0" w:color="auto"/>
            <w:right w:val="none" w:sz="0" w:space="0" w:color="auto"/>
          </w:divBdr>
        </w:div>
        <w:div w:id="230694945">
          <w:marLeft w:val="640"/>
          <w:marRight w:val="0"/>
          <w:marTop w:val="0"/>
          <w:marBottom w:val="0"/>
          <w:divBdr>
            <w:top w:val="none" w:sz="0" w:space="0" w:color="auto"/>
            <w:left w:val="none" w:sz="0" w:space="0" w:color="auto"/>
            <w:bottom w:val="none" w:sz="0" w:space="0" w:color="auto"/>
            <w:right w:val="none" w:sz="0" w:space="0" w:color="auto"/>
          </w:divBdr>
        </w:div>
        <w:div w:id="796072999">
          <w:marLeft w:val="640"/>
          <w:marRight w:val="0"/>
          <w:marTop w:val="0"/>
          <w:marBottom w:val="0"/>
          <w:divBdr>
            <w:top w:val="none" w:sz="0" w:space="0" w:color="auto"/>
            <w:left w:val="none" w:sz="0" w:space="0" w:color="auto"/>
            <w:bottom w:val="none" w:sz="0" w:space="0" w:color="auto"/>
            <w:right w:val="none" w:sz="0" w:space="0" w:color="auto"/>
          </w:divBdr>
        </w:div>
        <w:div w:id="344943362">
          <w:marLeft w:val="640"/>
          <w:marRight w:val="0"/>
          <w:marTop w:val="0"/>
          <w:marBottom w:val="0"/>
          <w:divBdr>
            <w:top w:val="none" w:sz="0" w:space="0" w:color="auto"/>
            <w:left w:val="none" w:sz="0" w:space="0" w:color="auto"/>
            <w:bottom w:val="none" w:sz="0" w:space="0" w:color="auto"/>
            <w:right w:val="none" w:sz="0" w:space="0" w:color="auto"/>
          </w:divBdr>
        </w:div>
        <w:div w:id="1230193560">
          <w:marLeft w:val="640"/>
          <w:marRight w:val="0"/>
          <w:marTop w:val="0"/>
          <w:marBottom w:val="0"/>
          <w:divBdr>
            <w:top w:val="none" w:sz="0" w:space="0" w:color="auto"/>
            <w:left w:val="none" w:sz="0" w:space="0" w:color="auto"/>
            <w:bottom w:val="none" w:sz="0" w:space="0" w:color="auto"/>
            <w:right w:val="none" w:sz="0" w:space="0" w:color="auto"/>
          </w:divBdr>
        </w:div>
        <w:div w:id="809371747">
          <w:marLeft w:val="640"/>
          <w:marRight w:val="0"/>
          <w:marTop w:val="0"/>
          <w:marBottom w:val="0"/>
          <w:divBdr>
            <w:top w:val="none" w:sz="0" w:space="0" w:color="auto"/>
            <w:left w:val="none" w:sz="0" w:space="0" w:color="auto"/>
            <w:bottom w:val="none" w:sz="0" w:space="0" w:color="auto"/>
            <w:right w:val="none" w:sz="0" w:space="0" w:color="auto"/>
          </w:divBdr>
        </w:div>
        <w:div w:id="995887896">
          <w:marLeft w:val="640"/>
          <w:marRight w:val="0"/>
          <w:marTop w:val="0"/>
          <w:marBottom w:val="0"/>
          <w:divBdr>
            <w:top w:val="none" w:sz="0" w:space="0" w:color="auto"/>
            <w:left w:val="none" w:sz="0" w:space="0" w:color="auto"/>
            <w:bottom w:val="none" w:sz="0" w:space="0" w:color="auto"/>
            <w:right w:val="none" w:sz="0" w:space="0" w:color="auto"/>
          </w:divBdr>
        </w:div>
        <w:div w:id="685670179">
          <w:marLeft w:val="640"/>
          <w:marRight w:val="0"/>
          <w:marTop w:val="0"/>
          <w:marBottom w:val="0"/>
          <w:divBdr>
            <w:top w:val="none" w:sz="0" w:space="0" w:color="auto"/>
            <w:left w:val="none" w:sz="0" w:space="0" w:color="auto"/>
            <w:bottom w:val="none" w:sz="0" w:space="0" w:color="auto"/>
            <w:right w:val="none" w:sz="0" w:space="0" w:color="auto"/>
          </w:divBdr>
        </w:div>
        <w:div w:id="319964020">
          <w:marLeft w:val="640"/>
          <w:marRight w:val="0"/>
          <w:marTop w:val="0"/>
          <w:marBottom w:val="0"/>
          <w:divBdr>
            <w:top w:val="none" w:sz="0" w:space="0" w:color="auto"/>
            <w:left w:val="none" w:sz="0" w:space="0" w:color="auto"/>
            <w:bottom w:val="none" w:sz="0" w:space="0" w:color="auto"/>
            <w:right w:val="none" w:sz="0" w:space="0" w:color="auto"/>
          </w:divBdr>
        </w:div>
        <w:div w:id="1339038732">
          <w:marLeft w:val="640"/>
          <w:marRight w:val="0"/>
          <w:marTop w:val="0"/>
          <w:marBottom w:val="0"/>
          <w:divBdr>
            <w:top w:val="none" w:sz="0" w:space="0" w:color="auto"/>
            <w:left w:val="none" w:sz="0" w:space="0" w:color="auto"/>
            <w:bottom w:val="none" w:sz="0" w:space="0" w:color="auto"/>
            <w:right w:val="none" w:sz="0" w:space="0" w:color="auto"/>
          </w:divBdr>
        </w:div>
        <w:div w:id="344593268">
          <w:marLeft w:val="640"/>
          <w:marRight w:val="0"/>
          <w:marTop w:val="0"/>
          <w:marBottom w:val="0"/>
          <w:divBdr>
            <w:top w:val="none" w:sz="0" w:space="0" w:color="auto"/>
            <w:left w:val="none" w:sz="0" w:space="0" w:color="auto"/>
            <w:bottom w:val="none" w:sz="0" w:space="0" w:color="auto"/>
            <w:right w:val="none" w:sz="0" w:space="0" w:color="auto"/>
          </w:divBdr>
        </w:div>
        <w:div w:id="1290361048">
          <w:marLeft w:val="640"/>
          <w:marRight w:val="0"/>
          <w:marTop w:val="0"/>
          <w:marBottom w:val="0"/>
          <w:divBdr>
            <w:top w:val="none" w:sz="0" w:space="0" w:color="auto"/>
            <w:left w:val="none" w:sz="0" w:space="0" w:color="auto"/>
            <w:bottom w:val="none" w:sz="0" w:space="0" w:color="auto"/>
            <w:right w:val="none" w:sz="0" w:space="0" w:color="auto"/>
          </w:divBdr>
        </w:div>
        <w:div w:id="200288050">
          <w:marLeft w:val="640"/>
          <w:marRight w:val="0"/>
          <w:marTop w:val="0"/>
          <w:marBottom w:val="0"/>
          <w:divBdr>
            <w:top w:val="none" w:sz="0" w:space="0" w:color="auto"/>
            <w:left w:val="none" w:sz="0" w:space="0" w:color="auto"/>
            <w:bottom w:val="none" w:sz="0" w:space="0" w:color="auto"/>
            <w:right w:val="none" w:sz="0" w:space="0" w:color="auto"/>
          </w:divBdr>
        </w:div>
        <w:div w:id="1204711499">
          <w:marLeft w:val="640"/>
          <w:marRight w:val="0"/>
          <w:marTop w:val="0"/>
          <w:marBottom w:val="0"/>
          <w:divBdr>
            <w:top w:val="none" w:sz="0" w:space="0" w:color="auto"/>
            <w:left w:val="none" w:sz="0" w:space="0" w:color="auto"/>
            <w:bottom w:val="none" w:sz="0" w:space="0" w:color="auto"/>
            <w:right w:val="none" w:sz="0" w:space="0" w:color="auto"/>
          </w:divBdr>
        </w:div>
        <w:div w:id="522282527">
          <w:marLeft w:val="640"/>
          <w:marRight w:val="0"/>
          <w:marTop w:val="0"/>
          <w:marBottom w:val="0"/>
          <w:divBdr>
            <w:top w:val="none" w:sz="0" w:space="0" w:color="auto"/>
            <w:left w:val="none" w:sz="0" w:space="0" w:color="auto"/>
            <w:bottom w:val="none" w:sz="0" w:space="0" w:color="auto"/>
            <w:right w:val="none" w:sz="0" w:space="0" w:color="auto"/>
          </w:divBdr>
        </w:div>
        <w:div w:id="1347100869">
          <w:marLeft w:val="640"/>
          <w:marRight w:val="0"/>
          <w:marTop w:val="0"/>
          <w:marBottom w:val="0"/>
          <w:divBdr>
            <w:top w:val="none" w:sz="0" w:space="0" w:color="auto"/>
            <w:left w:val="none" w:sz="0" w:space="0" w:color="auto"/>
            <w:bottom w:val="none" w:sz="0" w:space="0" w:color="auto"/>
            <w:right w:val="none" w:sz="0" w:space="0" w:color="auto"/>
          </w:divBdr>
        </w:div>
        <w:div w:id="837892046">
          <w:marLeft w:val="640"/>
          <w:marRight w:val="0"/>
          <w:marTop w:val="0"/>
          <w:marBottom w:val="0"/>
          <w:divBdr>
            <w:top w:val="none" w:sz="0" w:space="0" w:color="auto"/>
            <w:left w:val="none" w:sz="0" w:space="0" w:color="auto"/>
            <w:bottom w:val="none" w:sz="0" w:space="0" w:color="auto"/>
            <w:right w:val="none" w:sz="0" w:space="0" w:color="auto"/>
          </w:divBdr>
        </w:div>
        <w:div w:id="2511166">
          <w:marLeft w:val="640"/>
          <w:marRight w:val="0"/>
          <w:marTop w:val="0"/>
          <w:marBottom w:val="0"/>
          <w:divBdr>
            <w:top w:val="none" w:sz="0" w:space="0" w:color="auto"/>
            <w:left w:val="none" w:sz="0" w:space="0" w:color="auto"/>
            <w:bottom w:val="none" w:sz="0" w:space="0" w:color="auto"/>
            <w:right w:val="none" w:sz="0" w:space="0" w:color="auto"/>
          </w:divBdr>
        </w:div>
        <w:div w:id="1704482056">
          <w:marLeft w:val="640"/>
          <w:marRight w:val="0"/>
          <w:marTop w:val="0"/>
          <w:marBottom w:val="0"/>
          <w:divBdr>
            <w:top w:val="none" w:sz="0" w:space="0" w:color="auto"/>
            <w:left w:val="none" w:sz="0" w:space="0" w:color="auto"/>
            <w:bottom w:val="none" w:sz="0" w:space="0" w:color="auto"/>
            <w:right w:val="none" w:sz="0" w:space="0" w:color="auto"/>
          </w:divBdr>
        </w:div>
        <w:div w:id="603850682">
          <w:marLeft w:val="640"/>
          <w:marRight w:val="0"/>
          <w:marTop w:val="0"/>
          <w:marBottom w:val="0"/>
          <w:divBdr>
            <w:top w:val="none" w:sz="0" w:space="0" w:color="auto"/>
            <w:left w:val="none" w:sz="0" w:space="0" w:color="auto"/>
            <w:bottom w:val="none" w:sz="0" w:space="0" w:color="auto"/>
            <w:right w:val="none" w:sz="0" w:space="0" w:color="auto"/>
          </w:divBdr>
        </w:div>
        <w:div w:id="1871062846">
          <w:marLeft w:val="640"/>
          <w:marRight w:val="0"/>
          <w:marTop w:val="0"/>
          <w:marBottom w:val="0"/>
          <w:divBdr>
            <w:top w:val="none" w:sz="0" w:space="0" w:color="auto"/>
            <w:left w:val="none" w:sz="0" w:space="0" w:color="auto"/>
            <w:bottom w:val="none" w:sz="0" w:space="0" w:color="auto"/>
            <w:right w:val="none" w:sz="0" w:space="0" w:color="auto"/>
          </w:divBdr>
        </w:div>
        <w:div w:id="471559764">
          <w:marLeft w:val="640"/>
          <w:marRight w:val="0"/>
          <w:marTop w:val="0"/>
          <w:marBottom w:val="0"/>
          <w:divBdr>
            <w:top w:val="none" w:sz="0" w:space="0" w:color="auto"/>
            <w:left w:val="none" w:sz="0" w:space="0" w:color="auto"/>
            <w:bottom w:val="none" w:sz="0" w:space="0" w:color="auto"/>
            <w:right w:val="none" w:sz="0" w:space="0" w:color="auto"/>
          </w:divBdr>
        </w:div>
        <w:div w:id="817496745">
          <w:marLeft w:val="640"/>
          <w:marRight w:val="0"/>
          <w:marTop w:val="0"/>
          <w:marBottom w:val="0"/>
          <w:divBdr>
            <w:top w:val="none" w:sz="0" w:space="0" w:color="auto"/>
            <w:left w:val="none" w:sz="0" w:space="0" w:color="auto"/>
            <w:bottom w:val="none" w:sz="0" w:space="0" w:color="auto"/>
            <w:right w:val="none" w:sz="0" w:space="0" w:color="auto"/>
          </w:divBdr>
        </w:div>
        <w:div w:id="564411069">
          <w:marLeft w:val="640"/>
          <w:marRight w:val="0"/>
          <w:marTop w:val="0"/>
          <w:marBottom w:val="0"/>
          <w:divBdr>
            <w:top w:val="none" w:sz="0" w:space="0" w:color="auto"/>
            <w:left w:val="none" w:sz="0" w:space="0" w:color="auto"/>
            <w:bottom w:val="none" w:sz="0" w:space="0" w:color="auto"/>
            <w:right w:val="none" w:sz="0" w:space="0" w:color="auto"/>
          </w:divBdr>
        </w:div>
        <w:div w:id="1815638589">
          <w:marLeft w:val="640"/>
          <w:marRight w:val="0"/>
          <w:marTop w:val="0"/>
          <w:marBottom w:val="0"/>
          <w:divBdr>
            <w:top w:val="none" w:sz="0" w:space="0" w:color="auto"/>
            <w:left w:val="none" w:sz="0" w:space="0" w:color="auto"/>
            <w:bottom w:val="none" w:sz="0" w:space="0" w:color="auto"/>
            <w:right w:val="none" w:sz="0" w:space="0" w:color="auto"/>
          </w:divBdr>
        </w:div>
        <w:div w:id="763460496">
          <w:marLeft w:val="640"/>
          <w:marRight w:val="0"/>
          <w:marTop w:val="0"/>
          <w:marBottom w:val="0"/>
          <w:divBdr>
            <w:top w:val="none" w:sz="0" w:space="0" w:color="auto"/>
            <w:left w:val="none" w:sz="0" w:space="0" w:color="auto"/>
            <w:bottom w:val="none" w:sz="0" w:space="0" w:color="auto"/>
            <w:right w:val="none" w:sz="0" w:space="0" w:color="auto"/>
          </w:divBdr>
        </w:div>
        <w:div w:id="1882740693">
          <w:marLeft w:val="640"/>
          <w:marRight w:val="0"/>
          <w:marTop w:val="0"/>
          <w:marBottom w:val="0"/>
          <w:divBdr>
            <w:top w:val="none" w:sz="0" w:space="0" w:color="auto"/>
            <w:left w:val="none" w:sz="0" w:space="0" w:color="auto"/>
            <w:bottom w:val="none" w:sz="0" w:space="0" w:color="auto"/>
            <w:right w:val="none" w:sz="0" w:space="0" w:color="auto"/>
          </w:divBdr>
        </w:div>
        <w:div w:id="814755792">
          <w:marLeft w:val="640"/>
          <w:marRight w:val="0"/>
          <w:marTop w:val="0"/>
          <w:marBottom w:val="0"/>
          <w:divBdr>
            <w:top w:val="none" w:sz="0" w:space="0" w:color="auto"/>
            <w:left w:val="none" w:sz="0" w:space="0" w:color="auto"/>
            <w:bottom w:val="none" w:sz="0" w:space="0" w:color="auto"/>
            <w:right w:val="none" w:sz="0" w:space="0" w:color="auto"/>
          </w:divBdr>
        </w:div>
        <w:div w:id="1417820419">
          <w:marLeft w:val="640"/>
          <w:marRight w:val="0"/>
          <w:marTop w:val="0"/>
          <w:marBottom w:val="0"/>
          <w:divBdr>
            <w:top w:val="none" w:sz="0" w:space="0" w:color="auto"/>
            <w:left w:val="none" w:sz="0" w:space="0" w:color="auto"/>
            <w:bottom w:val="none" w:sz="0" w:space="0" w:color="auto"/>
            <w:right w:val="none" w:sz="0" w:space="0" w:color="auto"/>
          </w:divBdr>
        </w:div>
        <w:div w:id="1355494215">
          <w:marLeft w:val="640"/>
          <w:marRight w:val="0"/>
          <w:marTop w:val="0"/>
          <w:marBottom w:val="0"/>
          <w:divBdr>
            <w:top w:val="none" w:sz="0" w:space="0" w:color="auto"/>
            <w:left w:val="none" w:sz="0" w:space="0" w:color="auto"/>
            <w:bottom w:val="none" w:sz="0" w:space="0" w:color="auto"/>
            <w:right w:val="none" w:sz="0" w:space="0" w:color="auto"/>
          </w:divBdr>
        </w:div>
        <w:div w:id="1157498722">
          <w:marLeft w:val="640"/>
          <w:marRight w:val="0"/>
          <w:marTop w:val="0"/>
          <w:marBottom w:val="0"/>
          <w:divBdr>
            <w:top w:val="none" w:sz="0" w:space="0" w:color="auto"/>
            <w:left w:val="none" w:sz="0" w:space="0" w:color="auto"/>
            <w:bottom w:val="none" w:sz="0" w:space="0" w:color="auto"/>
            <w:right w:val="none" w:sz="0" w:space="0" w:color="auto"/>
          </w:divBdr>
        </w:div>
        <w:div w:id="1326011773">
          <w:marLeft w:val="640"/>
          <w:marRight w:val="0"/>
          <w:marTop w:val="0"/>
          <w:marBottom w:val="0"/>
          <w:divBdr>
            <w:top w:val="none" w:sz="0" w:space="0" w:color="auto"/>
            <w:left w:val="none" w:sz="0" w:space="0" w:color="auto"/>
            <w:bottom w:val="none" w:sz="0" w:space="0" w:color="auto"/>
            <w:right w:val="none" w:sz="0" w:space="0" w:color="auto"/>
          </w:divBdr>
        </w:div>
        <w:div w:id="847980973">
          <w:marLeft w:val="640"/>
          <w:marRight w:val="0"/>
          <w:marTop w:val="0"/>
          <w:marBottom w:val="0"/>
          <w:divBdr>
            <w:top w:val="none" w:sz="0" w:space="0" w:color="auto"/>
            <w:left w:val="none" w:sz="0" w:space="0" w:color="auto"/>
            <w:bottom w:val="none" w:sz="0" w:space="0" w:color="auto"/>
            <w:right w:val="none" w:sz="0" w:space="0" w:color="auto"/>
          </w:divBdr>
        </w:div>
        <w:div w:id="1933319168">
          <w:marLeft w:val="640"/>
          <w:marRight w:val="0"/>
          <w:marTop w:val="0"/>
          <w:marBottom w:val="0"/>
          <w:divBdr>
            <w:top w:val="none" w:sz="0" w:space="0" w:color="auto"/>
            <w:left w:val="none" w:sz="0" w:space="0" w:color="auto"/>
            <w:bottom w:val="none" w:sz="0" w:space="0" w:color="auto"/>
            <w:right w:val="none" w:sz="0" w:space="0" w:color="auto"/>
          </w:divBdr>
        </w:div>
        <w:div w:id="768697237">
          <w:marLeft w:val="640"/>
          <w:marRight w:val="0"/>
          <w:marTop w:val="0"/>
          <w:marBottom w:val="0"/>
          <w:divBdr>
            <w:top w:val="none" w:sz="0" w:space="0" w:color="auto"/>
            <w:left w:val="none" w:sz="0" w:space="0" w:color="auto"/>
            <w:bottom w:val="none" w:sz="0" w:space="0" w:color="auto"/>
            <w:right w:val="none" w:sz="0" w:space="0" w:color="auto"/>
          </w:divBdr>
        </w:div>
        <w:div w:id="24135716">
          <w:marLeft w:val="640"/>
          <w:marRight w:val="0"/>
          <w:marTop w:val="0"/>
          <w:marBottom w:val="0"/>
          <w:divBdr>
            <w:top w:val="none" w:sz="0" w:space="0" w:color="auto"/>
            <w:left w:val="none" w:sz="0" w:space="0" w:color="auto"/>
            <w:bottom w:val="none" w:sz="0" w:space="0" w:color="auto"/>
            <w:right w:val="none" w:sz="0" w:space="0" w:color="auto"/>
          </w:divBdr>
        </w:div>
        <w:div w:id="1017194085">
          <w:marLeft w:val="640"/>
          <w:marRight w:val="0"/>
          <w:marTop w:val="0"/>
          <w:marBottom w:val="0"/>
          <w:divBdr>
            <w:top w:val="none" w:sz="0" w:space="0" w:color="auto"/>
            <w:left w:val="none" w:sz="0" w:space="0" w:color="auto"/>
            <w:bottom w:val="none" w:sz="0" w:space="0" w:color="auto"/>
            <w:right w:val="none" w:sz="0" w:space="0" w:color="auto"/>
          </w:divBdr>
        </w:div>
        <w:div w:id="355279547">
          <w:marLeft w:val="640"/>
          <w:marRight w:val="0"/>
          <w:marTop w:val="0"/>
          <w:marBottom w:val="0"/>
          <w:divBdr>
            <w:top w:val="none" w:sz="0" w:space="0" w:color="auto"/>
            <w:left w:val="none" w:sz="0" w:space="0" w:color="auto"/>
            <w:bottom w:val="none" w:sz="0" w:space="0" w:color="auto"/>
            <w:right w:val="none" w:sz="0" w:space="0" w:color="auto"/>
          </w:divBdr>
        </w:div>
        <w:div w:id="1834567369">
          <w:marLeft w:val="640"/>
          <w:marRight w:val="0"/>
          <w:marTop w:val="0"/>
          <w:marBottom w:val="0"/>
          <w:divBdr>
            <w:top w:val="none" w:sz="0" w:space="0" w:color="auto"/>
            <w:left w:val="none" w:sz="0" w:space="0" w:color="auto"/>
            <w:bottom w:val="none" w:sz="0" w:space="0" w:color="auto"/>
            <w:right w:val="none" w:sz="0" w:space="0" w:color="auto"/>
          </w:divBdr>
        </w:div>
        <w:div w:id="813763769">
          <w:marLeft w:val="640"/>
          <w:marRight w:val="0"/>
          <w:marTop w:val="0"/>
          <w:marBottom w:val="0"/>
          <w:divBdr>
            <w:top w:val="none" w:sz="0" w:space="0" w:color="auto"/>
            <w:left w:val="none" w:sz="0" w:space="0" w:color="auto"/>
            <w:bottom w:val="none" w:sz="0" w:space="0" w:color="auto"/>
            <w:right w:val="none" w:sz="0" w:space="0" w:color="auto"/>
          </w:divBdr>
        </w:div>
        <w:div w:id="599215681">
          <w:marLeft w:val="640"/>
          <w:marRight w:val="0"/>
          <w:marTop w:val="0"/>
          <w:marBottom w:val="0"/>
          <w:divBdr>
            <w:top w:val="none" w:sz="0" w:space="0" w:color="auto"/>
            <w:left w:val="none" w:sz="0" w:space="0" w:color="auto"/>
            <w:bottom w:val="none" w:sz="0" w:space="0" w:color="auto"/>
            <w:right w:val="none" w:sz="0" w:space="0" w:color="auto"/>
          </w:divBdr>
        </w:div>
        <w:div w:id="992949136">
          <w:marLeft w:val="640"/>
          <w:marRight w:val="0"/>
          <w:marTop w:val="0"/>
          <w:marBottom w:val="0"/>
          <w:divBdr>
            <w:top w:val="none" w:sz="0" w:space="0" w:color="auto"/>
            <w:left w:val="none" w:sz="0" w:space="0" w:color="auto"/>
            <w:bottom w:val="none" w:sz="0" w:space="0" w:color="auto"/>
            <w:right w:val="none" w:sz="0" w:space="0" w:color="auto"/>
          </w:divBdr>
        </w:div>
        <w:div w:id="544289896">
          <w:marLeft w:val="640"/>
          <w:marRight w:val="0"/>
          <w:marTop w:val="0"/>
          <w:marBottom w:val="0"/>
          <w:divBdr>
            <w:top w:val="none" w:sz="0" w:space="0" w:color="auto"/>
            <w:left w:val="none" w:sz="0" w:space="0" w:color="auto"/>
            <w:bottom w:val="none" w:sz="0" w:space="0" w:color="auto"/>
            <w:right w:val="none" w:sz="0" w:space="0" w:color="auto"/>
          </w:divBdr>
        </w:div>
        <w:div w:id="468517136">
          <w:marLeft w:val="640"/>
          <w:marRight w:val="0"/>
          <w:marTop w:val="0"/>
          <w:marBottom w:val="0"/>
          <w:divBdr>
            <w:top w:val="none" w:sz="0" w:space="0" w:color="auto"/>
            <w:left w:val="none" w:sz="0" w:space="0" w:color="auto"/>
            <w:bottom w:val="none" w:sz="0" w:space="0" w:color="auto"/>
            <w:right w:val="none" w:sz="0" w:space="0" w:color="auto"/>
          </w:divBdr>
        </w:div>
        <w:div w:id="1481069173">
          <w:marLeft w:val="640"/>
          <w:marRight w:val="0"/>
          <w:marTop w:val="0"/>
          <w:marBottom w:val="0"/>
          <w:divBdr>
            <w:top w:val="none" w:sz="0" w:space="0" w:color="auto"/>
            <w:left w:val="none" w:sz="0" w:space="0" w:color="auto"/>
            <w:bottom w:val="none" w:sz="0" w:space="0" w:color="auto"/>
            <w:right w:val="none" w:sz="0" w:space="0" w:color="auto"/>
          </w:divBdr>
        </w:div>
        <w:div w:id="1705321917">
          <w:marLeft w:val="640"/>
          <w:marRight w:val="0"/>
          <w:marTop w:val="0"/>
          <w:marBottom w:val="0"/>
          <w:divBdr>
            <w:top w:val="none" w:sz="0" w:space="0" w:color="auto"/>
            <w:left w:val="none" w:sz="0" w:space="0" w:color="auto"/>
            <w:bottom w:val="none" w:sz="0" w:space="0" w:color="auto"/>
            <w:right w:val="none" w:sz="0" w:space="0" w:color="auto"/>
          </w:divBdr>
        </w:div>
        <w:div w:id="1717699326">
          <w:marLeft w:val="640"/>
          <w:marRight w:val="0"/>
          <w:marTop w:val="0"/>
          <w:marBottom w:val="0"/>
          <w:divBdr>
            <w:top w:val="none" w:sz="0" w:space="0" w:color="auto"/>
            <w:left w:val="none" w:sz="0" w:space="0" w:color="auto"/>
            <w:bottom w:val="none" w:sz="0" w:space="0" w:color="auto"/>
            <w:right w:val="none" w:sz="0" w:space="0" w:color="auto"/>
          </w:divBdr>
        </w:div>
        <w:div w:id="1364092525">
          <w:marLeft w:val="640"/>
          <w:marRight w:val="0"/>
          <w:marTop w:val="0"/>
          <w:marBottom w:val="0"/>
          <w:divBdr>
            <w:top w:val="none" w:sz="0" w:space="0" w:color="auto"/>
            <w:left w:val="none" w:sz="0" w:space="0" w:color="auto"/>
            <w:bottom w:val="none" w:sz="0" w:space="0" w:color="auto"/>
            <w:right w:val="none" w:sz="0" w:space="0" w:color="auto"/>
          </w:divBdr>
        </w:div>
        <w:div w:id="390809339">
          <w:marLeft w:val="640"/>
          <w:marRight w:val="0"/>
          <w:marTop w:val="0"/>
          <w:marBottom w:val="0"/>
          <w:divBdr>
            <w:top w:val="none" w:sz="0" w:space="0" w:color="auto"/>
            <w:left w:val="none" w:sz="0" w:space="0" w:color="auto"/>
            <w:bottom w:val="none" w:sz="0" w:space="0" w:color="auto"/>
            <w:right w:val="none" w:sz="0" w:space="0" w:color="auto"/>
          </w:divBdr>
        </w:div>
        <w:div w:id="752698534">
          <w:marLeft w:val="640"/>
          <w:marRight w:val="0"/>
          <w:marTop w:val="0"/>
          <w:marBottom w:val="0"/>
          <w:divBdr>
            <w:top w:val="none" w:sz="0" w:space="0" w:color="auto"/>
            <w:left w:val="none" w:sz="0" w:space="0" w:color="auto"/>
            <w:bottom w:val="none" w:sz="0" w:space="0" w:color="auto"/>
            <w:right w:val="none" w:sz="0" w:space="0" w:color="auto"/>
          </w:divBdr>
        </w:div>
        <w:div w:id="1058210371">
          <w:marLeft w:val="640"/>
          <w:marRight w:val="0"/>
          <w:marTop w:val="0"/>
          <w:marBottom w:val="0"/>
          <w:divBdr>
            <w:top w:val="none" w:sz="0" w:space="0" w:color="auto"/>
            <w:left w:val="none" w:sz="0" w:space="0" w:color="auto"/>
            <w:bottom w:val="none" w:sz="0" w:space="0" w:color="auto"/>
            <w:right w:val="none" w:sz="0" w:space="0" w:color="auto"/>
          </w:divBdr>
        </w:div>
        <w:div w:id="1284536920">
          <w:marLeft w:val="640"/>
          <w:marRight w:val="0"/>
          <w:marTop w:val="0"/>
          <w:marBottom w:val="0"/>
          <w:divBdr>
            <w:top w:val="none" w:sz="0" w:space="0" w:color="auto"/>
            <w:left w:val="none" w:sz="0" w:space="0" w:color="auto"/>
            <w:bottom w:val="none" w:sz="0" w:space="0" w:color="auto"/>
            <w:right w:val="none" w:sz="0" w:space="0" w:color="auto"/>
          </w:divBdr>
        </w:div>
        <w:div w:id="999432469">
          <w:marLeft w:val="640"/>
          <w:marRight w:val="0"/>
          <w:marTop w:val="0"/>
          <w:marBottom w:val="0"/>
          <w:divBdr>
            <w:top w:val="none" w:sz="0" w:space="0" w:color="auto"/>
            <w:left w:val="none" w:sz="0" w:space="0" w:color="auto"/>
            <w:bottom w:val="none" w:sz="0" w:space="0" w:color="auto"/>
            <w:right w:val="none" w:sz="0" w:space="0" w:color="auto"/>
          </w:divBdr>
        </w:div>
        <w:div w:id="744767686">
          <w:marLeft w:val="640"/>
          <w:marRight w:val="0"/>
          <w:marTop w:val="0"/>
          <w:marBottom w:val="0"/>
          <w:divBdr>
            <w:top w:val="none" w:sz="0" w:space="0" w:color="auto"/>
            <w:left w:val="none" w:sz="0" w:space="0" w:color="auto"/>
            <w:bottom w:val="none" w:sz="0" w:space="0" w:color="auto"/>
            <w:right w:val="none" w:sz="0" w:space="0" w:color="auto"/>
          </w:divBdr>
        </w:div>
        <w:div w:id="85461699">
          <w:marLeft w:val="640"/>
          <w:marRight w:val="0"/>
          <w:marTop w:val="0"/>
          <w:marBottom w:val="0"/>
          <w:divBdr>
            <w:top w:val="none" w:sz="0" w:space="0" w:color="auto"/>
            <w:left w:val="none" w:sz="0" w:space="0" w:color="auto"/>
            <w:bottom w:val="none" w:sz="0" w:space="0" w:color="auto"/>
            <w:right w:val="none" w:sz="0" w:space="0" w:color="auto"/>
          </w:divBdr>
        </w:div>
        <w:div w:id="1896770915">
          <w:marLeft w:val="640"/>
          <w:marRight w:val="0"/>
          <w:marTop w:val="0"/>
          <w:marBottom w:val="0"/>
          <w:divBdr>
            <w:top w:val="none" w:sz="0" w:space="0" w:color="auto"/>
            <w:left w:val="none" w:sz="0" w:space="0" w:color="auto"/>
            <w:bottom w:val="none" w:sz="0" w:space="0" w:color="auto"/>
            <w:right w:val="none" w:sz="0" w:space="0" w:color="auto"/>
          </w:divBdr>
        </w:div>
        <w:div w:id="186868195">
          <w:marLeft w:val="640"/>
          <w:marRight w:val="0"/>
          <w:marTop w:val="0"/>
          <w:marBottom w:val="0"/>
          <w:divBdr>
            <w:top w:val="none" w:sz="0" w:space="0" w:color="auto"/>
            <w:left w:val="none" w:sz="0" w:space="0" w:color="auto"/>
            <w:bottom w:val="none" w:sz="0" w:space="0" w:color="auto"/>
            <w:right w:val="none" w:sz="0" w:space="0" w:color="auto"/>
          </w:divBdr>
        </w:div>
        <w:div w:id="1611427317">
          <w:marLeft w:val="640"/>
          <w:marRight w:val="0"/>
          <w:marTop w:val="0"/>
          <w:marBottom w:val="0"/>
          <w:divBdr>
            <w:top w:val="none" w:sz="0" w:space="0" w:color="auto"/>
            <w:left w:val="none" w:sz="0" w:space="0" w:color="auto"/>
            <w:bottom w:val="none" w:sz="0" w:space="0" w:color="auto"/>
            <w:right w:val="none" w:sz="0" w:space="0" w:color="auto"/>
          </w:divBdr>
        </w:div>
        <w:div w:id="1766339401">
          <w:marLeft w:val="640"/>
          <w:marRight w:val="0"/>
          <w:marTop w:val="0"/>
          <w:marBottom w:val="0"/>
          <w:divBdr>
            <w:top w:val="none" w:sz="0" w:space="0" w:color="auto"/>
            <w:left w:val="none" w:sz="0" w:space="0" w:color="auto"/>
            <w:bottom w:val="none" w:sz="0" w:space="0" w:color="auto"/>
            <w:right w:val="none" w:sz="0" w:space="0" w:color="auto"/>
          </w:divBdr>
        </w:div>
        <w:div w:id="2132169675">
          <w:marLeft w:val="640"/>
          <w:marRight w:val="0"/>
          <w:marTop w:val="0"/>
          <w:marBottom w:val="0"/>
          <w:divBdr>
            <w:top w:val="none" w:sz="0" w:space="0" w:color="auto"/>
            <w:left w:val="none" w:sz="0" w:space="0" w:color="auto"/>
            <w:bottom w:val="none" w:sz="0" w:space="0" w:color="auto"/>
            <w:right w:val="none" w:sz="0" w:space="0" w:color="auto"/>
          </w:divBdr>
        </w:div>
        <w:div w:id="886993863">
          <w:marLeft w:val="640"/>
          <w:marRight w:val="0"/>
          <w:marTop w:val="0"/>
          <w:marBottom w:val="0"/>
          <w:divBdr>
            <w:top w:val="none" w:sz="0" w:space="0" w:color="auto"/>
            <w:left w:val="none" w:sz="0" w:space="0" w:color="auto"/>
            <w:bottom w:val="none" w:sz="0" w:space="0" w:color="auto"/>
            <w:right w:val="none" w:sz="0" w:space="0" w:color="auto"/>
          </w:divBdr>
        </w:div>
        <w:div w:id="1295328439">
          <w:marLeft w:val="640"/>
          <w:marRight w:val="0"/>
          <w:marTop w:val="0"/>
          <w:marBottom w:val="0"/>
          <w:divBdr>
            <w:top w:val="none" w:sz="0" w:space="0" w:color="auto"/>
            <w:left w:val="none" w:sz="0" w:space="0" w:color="auto"/>
            <w:bottom w:val="none" w:sz="0" w:space="0" w:color="auto"/>
            <w:right w:val="none" w:sz="0" w:space="0" w:color="auto"/>
          </w:divBdr>
        </w:div>
        <w:div w:id="616182748">
          <w:marLeft w:val="640"/>
          <w:marRight w:val="0"/>
          <w:marTop w:val="0"/>
          <w:marBottom w:val="0"/>
          <w:divBdr>
            <w:top w:val="none" w:sz="0" w:space="0" w:color="auto"/>
            <w:left w:val="none" w:sz="0" w:space="0" w:color="auto"/>
            <w:bottom w:val="none" w:sz="0" w:space="0" w:color="auto"/>
            <w:right w:val="none" w:sz="0" w:space="0" w:color="auto"/>
          </w:divBdr>
        </w:div>
        <w:div w:id="480465943">
          <w:marLeft w:val="640"/>
          <w:marRight w:val="0"/>
          <w:marTop w:val="0"/>
          <w:marBottom w:val="0"/>
          <w:divBdr>
            <w:top w:val="none" w:sz="0" w:space="0" w:color="auto"/>
            <w:left w:val="none" w:sz="0" w:space="0" w:color="auto"/>
            <w:bottom w:val="none" w:sz="0" w:space="0" w:color="auto"/>
            <w:right w:val="none" w:sz="0" w:space="0" w:color="auto"/>
          </w:divBdr>
        </w:div>
        <w:div w:id="245194890">
          <w:marLeft w:val="640"/>
          <w:marRight w:val="0"/>
          <w:marTop w:val="0"/>
          <w:marBottom w:val="0"/>
          <w:divBdr>
            <w:top w:val="none" w:sz="0" w:space="0" w:color="auto"/>
            <w:left w:val="none" w:sz="0" w:space="0" w:color="auto"/>
            <w:bottom w:val="none" w:sz="0" w:space="0" w:color="auto"/>
            <w:right w:val="none" w:sz="0" w:space="0" w:color="auto"/>
          </w:divBdr>
        </w:div>
        <w:div w:id="1015575058">
          <w:marLeft w:val="640"/>
          <w:marRight w:val="0"/>
          <w:marTop w:val="0"/>
          <w:marBottom w:val="0"/>
          <w:divBdr>
            <w:top w:val="none" w:sz="0" w:space="0" w:color="auto"/>
            <w:left w:val="none" w:sz="0" w:space="0" w:color="auto"/>
            <w:bottom w:val="none" w:sz="0" w:space="0" w:color="auto"/>
            <w:right w:val="none" w:sz="0" w:space="0" w:color="auto"/>
          </w:divBdr>
        </w:div>
        <w:div w:id="1100486558">
          <w:marLeft w:val="640"/>
          <w:marRight w:val="0"/>
          <w:marTop w:val="0"/>
          <w:marBottom w:val="0"/>
          <w:divBdr>
            <w:top w:val="none" w:sz="0" w:space="0" w:color="auto"/>
            <w:left w:val="none" w:sz="0" w:space="0" w:color="auto"/>
            <w:bottom w:val="none" w:sz="0" w:space="0" w:color="auto"/>
            <w:right w:val="none" w:sz="0" w:space="0" w:color="auto"/>
          </w:divBdr>
        </w:div>
        <w:div w:id="188686571">
          <w:marLeft w:val="640"/>
          <w:marRight w:val="0"/>
          <w:marTop w:val="0"/>
          <w:marBottom w:val="0"/>
          <w:divBdr>
            <w:top w:val="none" w:sz="0" w:space="0" w:color="auto"/>
            <w:left w:val="none" w:sz="0" w:space="0" w:color="auto"/>
            <w:bottom w:val="none" w:sz="0" w:space="0" w:color="auto"/>
            <w:right w:val="none" w:sz="0" w:space="0" w:color="auto"/>
          </w:divBdr>
        </w:div>
        <w:div w:id="1608151161">
          <w:marLeft w:val="640"/>
          <w:marRight w:val="0"/>
          <w:marTop w:val="0"/>
          <w:marBottom w:val="0"/>
          <w:divBdr>
            <w:top w:val="none" w:sz="0" w:space="0" w:color="auto"/>
            <w:left w:val="none" w:sz="0" w:space="0" w:color="auto"/>
            <w:bottom w:val="none" w:sz="0" w:space="0" w:color="auto"/>
            <w:right w:val="none" w:sz="0" w:space="0" w:color="auto"/>
          </w:divBdr>
        </w:div>
        <w:div w:id="70545891">
          <w:marLeft w:val="640"/>
          <w:marRight w:val="0"/>
          <w:marTop w:val="0"/>
          <w:marBottom w:val="0"/>
          <w:divBdr>
            <w:top w:val="none" w:sz="0" w:space="0" w:color="auto"/>
            <w:left w:val="none" w:sz="0" w:space="0" w:color="auto"/>
            <w:bottom w:val="none" w:sz="0" w:space="0" w:color="auto"/>
            <w:right w:val="none" w:sz="0" w:space="0" w:color="auto"/>
          </w:divBdr>
        </w:div>
        <w:div w:id="1197889398">
          <w:marLeft w:val="640"/>
          <w:marRight w:val="0"/>
          <w:marTop w:val="0"/>
          <w:marBottom w:val="0"/>
          <w:divBdr>
            <w:top w:val="none" w:sz="0" w:space="0" w:color="auto"/>
            <w:left w:val="none" w:sz="0" w:space="0" w:color="auto"/>
            <w:bottom w:val="none" w:sz="0" w:space="0" w:color="auto"/>
            <w:right w:val="none" w:sz="0" w:space="0" w:color="auto"/>
          </w:divBdr>
        </w:div>
        <w:div w:id="1772242414">
          <w:marLeft w:val="640"/>
          <w:marRight w:val="0"/>
          <w:marTop w:val="0"/>
          <w:marBottom w:val="0"/>
          <w:divBdr>
            <w:top w:val="none" w:sz="0" w:space="0" w:color="auto"/>
            <w:left w:val="none" w:sz="0" w:space="0" w:color="auto"/>
            <w:bottom w:val="none" w:sz="0" w:space="0" w:color="auto"/>
            <w:right w:val="none" w:sz="0" w:space="0" w:color="auto"/>
          </w:divBdr>
        </w:div>
        <w:div w:id="1210678775">
          <w:marLeft w:val="640"/>
          <w:marRight w:val="0"/>
          <w:marTop w:val="0"/>
          <w:marBottom w:val="0"/>
          <w:divBdr>
            <w:top w:val="none" w:sz="0" w:space="0" w:color="auto"/>
            <w:left w:val="none" w:sz="0" w:space="0" w:color="auto"/>
            <w:bottom w:val="none" w:sz="0" w:space="0" w:color="auto"/>
            <w:right w:val="none" w:sz="0" w:space="0" w:color="auto"/>
          </w:divBdr>
        </w:div>
        <w:div w:id="647902400">
          <w:marLeft w:val="640"/>
          <w:marRight w:val="0"/>
          <w:marTop w:val="0"/>
          <w:marBottom w:val="0"/>
          <w:divBdr>
            <w:top w:val="none" w:sz="0" w:space="0" w:color="auto"/>
            <w:left w:val="none" w:sz="0" w:space="0" w:color="auto"/>
            <w:bottom w:val="none" w:sz="0" w:space="0" w:color="auto"/>
            <w:right w:val="none" w:sz="0" w:space="0" w:color="auto"/>
          </w:divBdr>
        </w:div>
        <w:div w:id="1069421968">
          <w:marLeft w:val="640"/>
          <w:marRight w:val="0"/>
          <w:marTop w:val="0"/>
          <w:marBottom w:val="0"/>
          <w:divBdr>
            <w:top w:val="none" w:sz="0" w:space="0" w:color="auto"/>
            <w:left w:val="none" w:sz="0" w:space="0" w:color="auto"/>
            <w:bottom w:val="none" w:sz="0" w:space="0" w:color="auto"/>
            <w:right w:val="none" w:sz="0" w:space="0" w:color="auto"/>
          </w:divBdr>
        </w:div>
        <w:div w:id="1045837161">
          <w:marLeft w:val="640"/>
          <w:marRight w:val="0"/>
          <w:marTop w:val="0"/>
          <w:marBottom w:val="0"/>
          <w:divBdr>
            <w:top w:val="none" w:sz="0" w:space="0" w:color="auto"/>
            <w:left w:val="none" w:sz="0" w:space="0" w:color="auto"/>
            <w:bottom w:val="none" w:sz="0" w:space="0" w:color="auto"/>
            <w:right w:val="none" w:sz="0" w:space="0" w:color="auto"/>
          </w:divBdr>
        </w:div>
        <w:div w:id="242760557">
          <w:marLeft w:val="640"/>
          <w:marRight w:val="0"/>
          <w:marTop w:val="0"/>
          <w:marBottom w:val="0"/>
          <w:divBdr>
            <w:top w:val="none" w:sz="0" w:space="0" w:color="auto"/>
            <w:left w:val="none" w:sz="0" w:space="0" w:color="auto"/>
            <w:bottom w:val="none" w:sz="0" w:space="0" w:color="auto"/>
            <w:right w:val="none" w:sz="0" w:space="0" w:color="auto"/>
          </w:divBdr>
        </w:div>
        <w:div w:id="1798453387">
          <w:marLeft w:val="640"/>
          <w:marRight w:val="0"/>
          <w:marTop w:val="0"/>
          <w:marBottom w:val="0"/>
          <w:divBdr>
            <w:top w:val="none" w:sz="0" w:space="0" w:color="auto"/>
            <w:left w:val="none" w:sz="0" w:space="0" w:color="auto"/>
            <w:bottom w:val="none" w:sz="0" w:space="0" w:color="auto"/>
            <w:right w:val="none" w:sz="0" w:space="0" w:color="auto"/>
          </w:divBdr>
        </w:div>
        <w:div w:id="1233469829">
          <w:marLeft w:val="640"/>
          <w:marRight w:val="0"/>
          <w:marTop w:val="0"/>
          <w:marBottom w:val="0"/>
          <w:divBdr>
            <w:top w:val="none" w:sz="0" w:space="0" w:color="auto"/>
            <w:left w:val="none" w:sz="0" w:space="0" w:color="auto"/>
            <w:bottom w:val="none" w:sz="0" w:space="0" w:color="auto"/>
            <w:right w:val="none" w:sz="0" w:space="0" w:color="auto"/>
          </w:divBdr>
        </w:div>
        <w:div w:id="440226501">
          <w:marLeft w:val="640"/>
          <w:marRight w:val="0"/>
          <w:marTop w:val="0"/>
          <w:marBottom w:val="0"/>
          <w:divBdr>
            <w:top w:val="none" w:sz="0" w:space="0" w:color="auto"/>
            <w:left w:val="none" w:sz="0" w:space="0" w:color="auto"/>
            <w:bottom w:val="none" w:sz="0" w:space="0" w:color="auto"/>
            <w:right w:val="none" w:sz="0" w:space="0" w:color="auto"/>
          </w:divBdr>
        </w:div>
        <w:div w:id="1832722163">
          <w:marLeft w:val="640"/>
          <w:marRight w:val="0"/>
          <w:marTop w:val="0"/>
          <w:marBottom w:val="0"/>
          <w:divBdr>
            <w:top w:val="none" w:sz="0" w:space="0" w:color="auto"/>
            <w:left w:val="none" w:sz="0" w:space="0" w:color="auto"/>
            <w:bottom w:val="none" w:sz="0" w:space="0" w:color="auto"/>
            <w:right w:val="none" w:sz="0" w:space="0" w:color="auto"/>
          </w:divBdr>
        </w:div>
        <w:div w:id="1663849101">
          <w:marLeft w:val="640"/>
          <w:marRight w:val="0"/>
          <w:marTop w:val="0"/>
          <w:marBottom w:val="0"/>
          <w:divBdr>
            <w:top w:val="none" w:sz="0" w:space="0" w:color="auto"/>
            <w:left w:val="none" w:sz="0" w:space="0" w:color="auto"/>
            <w:bottom w:val="none" w:sz="0" w:space="0" w:color="auto"/>
            <w:right w:val="none" w:sz="0" w:space="0" w:color="auto"/>
          </w:divBdr>
        </w:div>
        <w:div w:id="2039163161">
          <w:marLeft w:val="640"/>
          <w:marRight w:val="0"/>
          <w:marTop w:val="0"/>
          <w:marBottom w:val="0"/>
          <w:divBdr>
            <w:top w:val="none" w:sz="0" w:space="0" w:color="auto"/>
            <w:left w:val="none" w:sz="0" w:space="0" w:color="auto"/>
            <w:bottom w:val="none" w:sz="0" w:space="0" w:color="auto"/>
            <w:right w:val="none" w:sz="0" w:space="0" w:color="auto"/>
          </w:divBdr>
        </w:div>
        <w:div w:id="1250578658">
          <w:marLeft w:val="640"/>
          <w:marRight w:val="0"/>
          <w:marTop w:val="0"/>
          <w:marBottom w:val="0"/>
          <w:divBdr>
            <w:top w:val="none" w:sz="0" w:space="0" w:color="auto"/>
            <w:left w:val="none" w:sz="0" w:space="0" w:color="auto"/>
            <w:bottom w:val="none" w:sz="0" w:space="0" w:color="auto"/>
            <w:right w:val="none" w:sz="0" w:space="0" w:color="auto"/>
          </w:divBdr>
        </w:div>
        <w:div w:id="482039701">
          <w:marLeft w:val="640"/>
          <w:marRight w:val="0"/>
          <w:marTop w:val="0"/>
          <w:marBottom w:val="0"/>
          <w:divBdr>
            <w:top w:val="none" w:sz="0" w:space="0" w:color="auto"/>
            <w:left w:val="none" w:sz="0" w:space="0" w:color="auto"/>
            <w:bottom w:val="none" w:sz="0" w:space="0" w:color="auto"/>
            <w:right w:val="none" w:sz="0" w:space="0" w:color="auto"/>
          </w:divBdr>
        </w:div>
        <w:div w:id="2123570577">
          <w:marLeft w:val="640"/>
          <w:marRight w:val="0"/>
          <w:marTop w:val="0"/>
          <w:marBottom w:val="0"/>
          <w:divBdr>
            <w:top w:val="none" w:sz="0" w:space="0" w:color="auto"/>
            <w:left w:val="none" w:sz="0" w:space="0" w:color="auto"/>
            <w:bottom w:val="none" w:sz="0" w:space="0" w:color="auto"/>
            <w:right w:val="none" w:sz="0" w:space="0" w:color="auto"/>
          </w:divBdr>
        </w:div>
        <w:div w:id="1689141275">
          <w:marLeft w:val="640"/>
          <w:marRight w:val="0"/>
          <w:marTop w:val="0"/>
          <w:marBottom w:val="0"/>
          <w:divBdr>
            <w:top w:val="none" w:sz="0" w:space="0" w:color="auto"/>
            <w:left w:val="none" w:sz="0" w:space="0" w:color="auto"/>
            <w:bottom w:val="none" w:sz="0" w:space="0" w:color="auto"/>
            <w:right w:val="none" w:sz="0" w:space="0" w:color="auto"/>
          </w:divBdr>
        </w:div>
        <w:div w:id="1670056497">
          <w:marLeft w:val="640"/>
          <w:marRight w:val="0"/>
          <w:marTop w:val="0"/>
          <w:marBottom w:val="0"/>
          <w:divBdr>
            <w:top w:val="none" w:sz="0" w:space="0" w:color="auto"/>
            <w:left w:val="none" w:sz="0" w:space="0" w:color="auto"/>
            <w:bottom w:val="none" w:sz="0" w:space="0" w:color="auto"/>
            <w:right w:val="none" w:sz="0" w:space="0" w:color="auto"/>
          </w:divBdr>
        </w:div>
        <w:div w:id="111245739">
          <w:marLeft w:val="640"/>
          <w:marRight w:val="0"/>
          <w:marTop w:val="0"/>
          <w:marBottom w:val="0"/>
          <w:divBdr>
            <w:top w:val="none" w:sz="0" w:space="0" w:color="auto"/>
            <w:left w:val="none" w:sz="0" w:space="0" w:color="auto"/>
            <w:bottom w:val="none" w:sz="0" w:space="0" w:color="auto"/>
            <w:right w:val="none" w:sz="0" w:space="0" w:color="auto"/>
          </w:divBdr>
        </w:div>
        <w:div w:id="960114430">
          <w:marLeft w:val="640"/>
          <w:marRight w:val="0"/>
          <w:marTop w:val="0"/>
          <w:marBottom w:val="0"/>
          <w:divBdr>
            <w:top w:val="none" w:sz="0" w:space="0" w:color="auto"/>
            <w:left w:val="none" w:sz="0" w:space="0" w:color="auto"/>
            <w:bottom w:val="none" w:sz="0" w:space="0" w:color="auto"/>
            <w:right w:val="none" w:sz="0" w:space="0" w:color="auto"/>
          </w:divBdr>
        </w:div>
        <w:div w:id="1273828928">
          <w:marLeft w:val="640"/>
          <w:marRight w:val="0"/>
          <w:marTop w:val="0"/>
          <w:marBottom w:val="0"/>
          <w:divBdr>
            <w:top w:val="none" w:sz="0" w:space="0" w:color="auto"/>
            <w:left w:val="none" w:sz="0" w:space="0" w:color="auto"/>
            <w:bottom w:val="none" w:sz="0" w:space="0" w:color="auto"/>
            <w:right w:val="none" w:sz="0" w:space="0" w:color="auto"/>
          </w:divBdr>
        </w:div>
        <w:div w:id="788550040">
          <w:marLeft w:val="640"/>
          <w:marRight w:val="0"/>
          <w:marTop w:val="0"/>
          <w:marBottom w:val="0"/>
          <w:divBdr>
            <w:top w:val="none" w:sz="0" w:space="0" w:color="auto"/>
            <w:left w:val="none" w:sz="0" w:space="0" w:color="auto"/>
            <w:bottom w:val="none" w:sz="0" w:space="0" w:color="auto"/>
            <w:right w:val="none" w:sz="0" w:space="0" w:color="auto"/>
          </w:divBdr>
        </w:div>
        <w:div w:id="1584215869">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82387390">
      <w:bodyDiv w:val="1"/>
      <w:marLeft w:val="0"/>
      <w:marRight w:val="0"/>
      <w:marTop w:val="0"/>
      <w:marBottom w:val="0"/>
      <w:divBdr>
        <w:top w:val="none" w:sz="0" w:space="0" w:color="auto"/>
        <w:left w:val="none" w:sz="0" w:space="0" w:color="auto"/>
        <w:bottom w:val="none" w:sz="0" w:space="0" w:color="auto"/>
        <w:right w:val="none" w:sz="0" w:space="0" w:color="auto"/>
      </w:divBdr>
      <w:divsChild>
        <w:div w:id="1659189448">
          <w:marLeft w:val="640"/>
          <w:marRight w:val="0"/>
          <w:marTop w:val="0"/>
          <w:marBottom w:val="0"/>
          <w:divBdr>
            <w:top w:val="none" w:sz="0" w:space="0" w:color="auto"/>
            <w:left w:val="none" w:sz="0" w:space="0" w:color="auto"/>
            <w:bottom w:val="none" w:sz="0" w:space="0" w:color="auto"/>
            <w:right w:val="none" w:sz="0" w:space="0" w:color="auto"/>
          </w:divBdr>
        </w:div>
        <w:div w:id="1539511272">
          <w:marLeft w:val="640"/>
          <w:marRight w:val="0"/>
          <w:marTop w:val="0"/>
          <w:marBottom w:val="0"/>
          <w:divBdr>
            <w:top w:val="none" w:sz="0" w:space="0" w:color="auto"/>
            <w:left w:val="none" w:sz="0" w:space="0" w:color="auto"/>
            <w:bottom w:val="none" w:sz="0" w:space="0" w:color="auto"/>
            <w:right w:val="none" w:sz="0" w:space="0" w:color="auto"/>
          </w:divBdr>
        </w:div>
        <w:div w:id="1128813230">
          <w:marLeft w:val="640"/>
          <w:marRight w:val="0"/>
          <w:marTop w:val="0"/>
          <w:marBottom w:val="0"/>
          <w:divBdr>
            <w:top w:val="none" w:sz="0" w:space="0" w:color="auto"/>
            <w:left w:val="none" w:sz="0" w:space="0" w:color="auto"/>
            <w:bottom w:val="none" w:sz="0" w:space="0" w:color="auto"/>
            <w:right w:val="none" w:sz="0" w:space="0" w:color="auto"/>
          </w:divBdr>
        </w:div>
        <w:div w:id="98068059">
          <w:marLeft w:val="640"/>
          <w:marRight w:val="0"/>
          <w:marTop w:val="0"/>
          <w:marBottom w:val="0"/>
          <w:divBdr>
            <w:top w:val="none" w:sz="0" w:space="0" w:color="auto"/>
            <w:left w:val="none" w:sz="0" w:space="0" w:color="auto"/>
            <w:bottom w:val="none" w:sz="0" w:space="0" w:color="auto"/>
            <w:right w:val="none" w:sz="0" w:space="0" w:color="auto"/>
          </w:divBdr>
        </w:div>
        <w:div w:id="1646739256">
          <w:marLeft w:val="640"/>
          <w:marRight w:val="0"/>
          <w:marTop w:val="0"/>
          <w:marBottom w:val="0"/>
          <w:divBdr>
            <w:top w:val="none" w:sz="0" w:space="0" w:color="auto"/>
            <w:left w:val="none" w:sz="0" w:space="0" w:color="auto"/>
            <w:bottom w:val="none" w:sz="0" w:space="0" w:color="auto"/>
            <w:right w:val="none" w:sz="0" w:space="0" w:color="auto"/>
          </w:divBdr>
        </w:div>
        <w:div w:id="1536039456">
          <w:marLeft w:val="640"/>
          <w:marRight w:val="0"/>
          <w:marTop w:val="0"/>
          <w:marBottom w:val="0"/>
          <w:divBdr>
            <w:top w:val="none" w:sz="0" w:space="0" w:color="auto"/>
            <w:left w:val="none" w:sz="0" w:space="0" w:color="auto"/>
            <w:bottom w:val="none" w:sz="0" w:space="0" w:color="auto"/>
            <w:right w:val="none" w:sz="0" w:space="0" w:color="auto"/>
          </w:divBdr>
        </w:div>
        <w:div w:id="1493524736">
          <w:marLeft w:val="640"/>
          <w:marRight w:val="0"/>
          <w:marTop w:val="0"/>
          <w:marBottom w:val="0"/>
          <w:divBdr>
            <w:top w:val="none" w:sz="0" w:space="0" w:color="auto"/>
            <w:left w:val="none" w:sz="0" w:space="0" w:color="auto"/>
            <w:bottom w:val="none" w:sz="0" w:space="0" w:color="auto"/>
            <w:right w:val="none" w:sz="0" w:space="0" w:color="auto"/>
          </w:divBdr>
        </w:div>
        <w:div w:id="1647584472">
          <w:marLeft w:val="640"/>
          <w:marRight w:val="0"/>
          <w:marTop w:val="0"/>
          <w:marBottom w:val="0"/>
          <w:divBdr>
            <w:top w:val="none" w:sz="0" w:space="0" w:color="auto"/>
            <w:left w:val="none" w:sz="0" w:space="0" w:color="auto"/>
            <w:bottom w:val="none" w:sz="0" w:space="0" w:color="auto"/>
            <w:right w:val="none" w:sz="0" w:space="0" w:color="auto"/>
          </w:divBdr>
        </w:div>
        <w:div w:id="2110857577">
          <w:marLeft w:val="640"/>
          <w:marRight w:val="0"/>
          <w:marTop w:val="0"/>
          <w:marBottom w:val="0"/>
          <w:divBdr>
            <w:top w:val="none" w:sz="0" w:space="0" w:color="auto"/>
            <w:left w:val="none" w:sz="0" w:space="0" w:color="auto"/>
            <w:bottom w:val="none" w:sz="0" w:space="0" w:color="auto"/>
            <w:right w:val="none" w:sz="0" w:space="0" w:color="auto"/>
          </w:divBdr>
        </w:div>
        <w:div w:id="1393382692">
          <w:marLeft w:val="640"/>
          <w:marRight w:val="0"/>
          <w:marTop w:val="0"/>
          <w:marBottom w:val="0"/>
          <w:divBdr>
            <w:top w:val="none" w:sz="0" w:space="0" w:color="auto"/>
            <w:left w:val="none" w:sz="0" w:space="0" w:color="auto"/>
            <w:bottom w:val="none" w:sz="0" w:space="0" w:color="auto"/>
            <w:right w:val="none" w:sz="0" w:space="0" w:color="auto"/>
          </w:divBdr>
        </w:div>
        <w:div w:id="1547983033">
          <w:marLeft w:val="640"/>
          <w:marRight w:val="0"/>
          <w:marTop w:val="0"/>
          <w:marBottom w:val="0"/>
          <w:divBdr>
            <w:top w:val="none" w:sz="0" w:space="0" w:color="auto"/>
            <w:left w:val="none" w:sz="0" w:space="0" w:color="auto"/>
            <w:bottom w:val="none" w:sz="0" w:space="0" w:color="auto"/>
            <w:right w:val="none" w:sz="0" w:space="0" w:color="auto"/>
          </w:divBdr>
        </w:div>
        <w:div w:id="1114444326">
          <w:marLeft w:val="640"/>
          <w:marRight w:val="0"/>
          <w:marTop w:val="0"/>
          <w:marBottom w:val="0"/>
          <w:divBdr>
            <w:top w:val="none" w:sz="0" w:space="0" w:color="auto"/>
            <w:left w:val="none" w:sz="0" w:space="0" w:color="auto"/>
            <w:bottom w:val="none" w:sz="0" w:space="0" w:color="auto"/>
            <w:right w:val="none" w:sz="0" w:space="0" w:color="auto"/>
          </w:divBdr>
        </w:div>
        <w:div w:id="1242178804">
          <w:marLeft w:val="640"/>
          <w:marRight w:val="0"/>
          <w:marTop w:val="0"/>
          <w:marBottom w:val="0"/>
          <w:divBdr>
            <w:top w:val="none" w:sz="0" w:space="0" w:color="auto"/>
            <w:left w:val="none" w:sz="0" w:space="0" w:color="auto"/>
            <w:bottom w:val="none" w:sz="0" w:space="0" w:color="auto"/>
            <w:right w:val="none" w:sz="0" w:space="0" w:color="auto"/>
          </w:divBdr>
        </w:div>
        <w:div w:id="1095400009">
          <w:marLeft w:val="640"/>
          <w:marRight w:val="0"/>
          <w:marTop w:val="0"/>
          <w:marBottom w:val="0"/>
          <w:divBdr>
            <w:top w:val="none" w:sz="0" w:space="0" w:color="auto"/>
            <w:left w:val="none" w:sz="0" w:space="0" w:color="auto"/>
            <w:bottom w:val="none" w:sz="0" w:space="0" w:color="auto"/>
            <w:right w:val="none" w:sz="0" w:space="0" w:color="auto"/>
          </w:divBdr>
        </w:div>
        <w:div w:id="2039743999">
          <w:marLeft w:val="640"/>
          <w:marRight w:val="0"/>
          <w:marTop w:val="0"/>
          <w:marBottom w:val="0"/>
          <w:divBdr>
            <w:top w:val="none" w:sz="0" w:space="0" w:color="auto"/>
            <w:left w:val="none" w:sz="0" w:space="0" w:color="auto"/>
            <w:bottom w:val="none" w:sz="0" w:space="0" w:color="auto"/>
            <w:right w:val="none" w:sz="0" w:space="0" w:color="auto"/>
          </w:divBdr>
        </w:div>
        <w:div w:id="407769678">
          <w:marLeft w:val="640"/>
          <w:marRight w:val="0"/>
          <w:marTop w:val="0"/>
          <w:marBottom w:val="0"/>
          <w:divBdr>
            <w:top w:val="none" w:sz="0" w:space="0" w:color="auto"/>
            <w:left w:val="none" w:sz="0" w:space="0" w:color="auto"/>
            <w:bottom w:val="none" w:sz="0" w:space="0" w:color="auto"/>
            <w:right w:val="none" w:sz="0" w:space="0" w:color="auto"/>
          </w:divBdr>
        </w:div>
        <w:div w:id="1038169127">
          <w:marLeft w:val="640"/>
          <w:marRight w:val="0"/>
          <w:marTop w:val="0"/>
          <w:marBottom w:val="0"/>
          <w:divBdr>
            <w:top w:val="none" w:sz="0" w:space="0" w:color="auto"/>
            <w:left w:val="none" w:sz="0" w:space="0" w:color="auto"/>
            <w:bottom w:val="none" w:sz="0" w:space="0" w:color="auto"/>
            <w:right w:val="none" w:sz="0" w:space="0" w:color="auto"/>
          </w:divBdr>
        </w:div>
        <w:div w:id="1216698423">
          <w:marLeft w:val="640"/>
          <w:marRight w:val="0"/>
          <w:marTop w:val="0"/>
          <w:marBottom w:val="0"/>
          <w:divBdr>
            <w:top w:val="none" w:sz="0" w:space="0" w:color="auto"/>
            <w:left w:val="none" w:sz="0" w:space="0" w:color="auto"/>
            <w:bottom w:val="none" w:sz="0" w:space="0" w:color="auto"/>
            <w:right w:val="none" w:sz="0" w:space="0" w:color="auto"/>
          </w:divBdr>
        </w:div>
        <w:div w:id="1382248665">
          <w:marLeft w:val="640"/>
          <w:marRight w:val="0"/>
          <w:marTop w:val="0"/>
          <w:marBottom w:val="0"/>
          <w:divBdr>
            <w:top w:val="none" w:sz="0" w:space="0" w:color="auto"/>
            <w:left w:val="none" w:sz="0" w:space="0" w:color="auto"/>
            <w:bottom w:val="none" w:sz="0" w:space="0" w:color="auto"/>
            <w:right w:val="none" w:sz="0" w:space="0" w:color="auto"/>
          </w:divBdr>
        </w:div>
        <w:div w:id="1514295514">
          <w:marLeft w:val="640"/>
          <w:marRight w:val="0"/>
          <w:marTop w:val="0"/>
          <w:marBottom w:val="0"/>
          <w:divBdr>
            <w:top w:val="none" w:sz="0" w:space="0" w:color="auto"/>
            <w:left w:val="none" w:sz="0" w:space="0" w:color="auto"/>
            <w:bottom w:val="none" w:sz="0" w:space="0" w:color="auto"/>
            <w:right w:val="none" w:sz="0" w:space="0" w:color="auto"/>
          </w:divBdr>
        </w:div>
        <w:div w:id="1246064551">
          <w:marLeft w:val="640"/>
          <w:marRight w:val="0"/>
          <w:marTop w:val="0"/>
          <w:marBottom w:val="0"/>
          <w:divBdr>
            <w:top w:val="none" w:sz="0" w:space="0" w:color="auto"/>
            <w:left w:val="none" w:sz="0" w:space="0" w:color="auto"/>
            <w:bottom w:val="none" w:sz="0" w:space="0" w:color="auto"/>
            <w:right w:val="none" w:sz="0" w:space="0" w:color="auto"/>
          </w:divBdr>
        </w:div>
        <w:div w:id="2055083093">
          <w:marLeft w:val="640"/>
          <w:marRight w:val="0"/>
          <w:marTop w:val="0"/>
          <w:marBottom w:val="0"/>
          <w:divBdr>
            <w:top w:val="none" w:sz="0" w:space="0" w:color="auto"/>
            <w:left w:val="none" w:sz="0" w:space="0" w:color="auto"/>
            <w:bottom w:val="none" w:sz="0" w:space="0" w:color="auto"/>
            <w:right w:val="none" w:sz="0" w:space="0" w:color="auto"/>
          </w:divBdr>
        </w:div>
        <w:div w:id="526600938">
          <w:marLeft w:val="640"/>
          <w:marRight w:val="0"/>
          <w:marTop w:val="0"/>
          <w:marBottom w:val="0"/>
          <w:divBdr>
            <w:top w:val="none" w:sz="0" w:space="0" w:color="auto"/>
            <w:left w:val="none" w:sz="0" w:space="0" w:color="auto"/>
            <w:bottom w:val="none" w:sz="0" w:space="0" w:color="auto"/>
            <w:right w:val="none" w:sz="0" w:space="0" w:color="auto"/>
          </w:divBdr>
        </w:div>
        <w:div w:id="285309624">
          <w:marLeft w:val="640"/>
          <w:marRight w:val="0"/>
          <w:marTop w:val="0"/>
          <w:marBottom w:val="0"/>
          <w:divBdr>
            <w:top w:val="none" w:sz="0" w:space="0" w:color="auto"/>
            <w:left w:val="none" w:sz="0" w:space="0" w:color="auto"/>
            <w:bottom w:val="none" w:sz="0" w:space="0" w:color="auto"/>
            <w:right w:val="none" w:sz="0" w:space="0" w:color="auto"/>
          </w:divBdr>
        </w:div>
        <w:div w:id="261301424">
          <w:marLeft w:val="640"/>
          <w:marRight w:val="0"/>
          <w:marTop w:val="0"/>
          <w:marBottom w:val="0"/>
          <w:divBdr>
            <w:top w:val="none" w:sz="0" w:space="0" w:color="auto"/>
            <w:left w:val="none" w:sz="0" w:space="0" w:color="auto"/>
            <w:bottom w:val="none" w:sz="0" w:space="0" w:color="auto"/>
            <w:right w:val="none" w:sz="0" w:space="0" w:color="auto"/>
          </w:divBdr>
        </w:div>
        <w:div w:id="433285946">
          <w:marLeft w:val="640"/>
          <w:marRight w:val="0"/>
          <w:marTop w:val="0"/>
          <w:marBottom w:val="0"/>
          <w:divBdr>
            <w:top w:val="none" w:sz="0" w:space="0" w:color="auto"/>
            <w:left w:val="none" w:sz="0" w:space="0" w:color="auto"/>
            <w:bottom w:val="none" w:sz="0" w:space="0" w:color="auto"/>
            <w:right w:val="none" w:sz="0" w:space="0" w:color="auto"/>
          </w:divBdr>
        </w:div>
        <w:div w:id="751437179">
          <w:marLeft w:val="640"/>
          <w:marRight w:val="0"/>
          <w:marTop w:val="0"/>
          <w:marBottom w:val="0"/>
          <w:divBdr>
            <w:top w:val="none" w:sz="0" w:space="0" w:color="auto"/>
            <w:left w:val="none" w:sz="0" w:space="0" w:color="auto"/>
            <w:bottom w:val="none" w:sz="0" w:space="0" w:color="auto"/>
            <w:right w:val="none" w:sz="0" w:space="0" w:color="auto"/>
          </w:divBdr>
        </w:div>
        <w:div w:id="969553283">
          <w:marLeft w:val="640"/>
          <w:marRight w:val="0"/>
          <w:marTop w:val="0"/>
          <w:marBottom w:val="0"/>
          <w:divBdr>
            <w:top w:val="none" w:sz="0" w:space="0" w:color="auto"/>
            <w:left w:val="none" w:sz="0" w:space="0" w:color="auto"/>
            <w:bottom w:val="none" w:sz="0" w:space="0" w:color="auto"/>
            <w:right w:val="none" w:sz="0" w:space="0" w:color="auto"/>
          </w:divBdr>
        </w:div>
        <w:div w:id="178662619">
          <w:marLeft w:val="640"/>
          <w:marRight w:val="0"/>
          <w:marTop w:val="0"/>
          <w:marBottom w:val="0"/>
          <w:divBdr>
            <w:top w:val="none" w:sz="0" w:space="0" w:color="auto"/>
            <w:left w:val="none" w:sz="0" w:space="0" w:color="auto"/>
            <w:bottom w:val="none" w:sz="0" w:space="0" w:color="auto"/>
            <w:right w:val="none" w:sz="0" w:space="0" w:color="auto"/>
          </w:divBdr>
        </w:div>
        <w:div w:id="1900479581">
          <w:marLeft w:val="640"/>
          <w:marRight w:val="0"/>
          <w:marTop w:val="0"/>
          <w:marBottom w:val="0"/>
          <w:divBdr>
            <w:top w:val="none" w:sz="0" w:space="0" w:color="auto"/>
            <w:left w:val="none" w:sz="0" w:space="0" w:color="auto"/>
            <w:bottom w:val="none" w:sz="0" w:space="0" w:color="auto"/>
            <w:right w:val="none" w:sz="0" w:space="0" w:color="auto"/>
          </w:divBdr>
        </w:div>
        <w:div w:id="1942180336">
          <w:marLeft w:val="640"/>
          <w:marRight w:val="0"/>
          <w:marTop w:val="0"/>
          <w:marBottom w:val="0"/>
          <w:divBdr>
            <w:top w:val="none" w:sz="0" w:space="0" w:color="auto"/>
            <w:left w:val="none" w:sz="0" w:space="0" w:color="auto"/>
            <w:bottom w:val="none" w:sz="0" w:space="0" w:color="auto"/>
            <w:right w:val="none" w:sz="0" w:space="0" w:color="auto"/>
          </w:divBdr>
        </w:div>
        <w:div w:id="362366625">
          <w:marLeft w:val="640"/>
          <w:marRight w:val="0"/>
          <w:marTop w:val="0"/>
          <w:marBottom w:val="0"/>
          <w:divBdr>
            <w:top w:val="none" w:sz="0" w:space="0" w:color="auto"/>
            <w:left w:val="none" w:sz="0" w:space="0" w:color="auto"/>
            <w:bottom w:val="none" w:sz="0" w:space="0" w:color="auto"/>
            <w:right w:val="none" w:sz="0" w:space="0" w:color="auto"/>
          </w:divBdr>
        </w:div>
        <w:div w:id="510993249">
          <w:marLeft w:val="640"/>
          <w:marRight w:val="0"/>
          <w:marTop w:val="0"/>
          <w:marBottom w:val="0"/>
          <w:divBdr>
            <w:top w:val="none" w:sz="0" w:space="0" w:color="auto"/>
            <w:left w:val="none" w:sz="0" w:space="0" w:color="auto"/>
            <w:bottom w:val="none" w:sz="0" w:space="0" w:color="auto"/>
            <w:right w:val="none" w:sz="0" w:space="0" w:color="auto"/>
          </w:divBdr>
        </w:div>
        <w:div w:id="1434856265">
          <w:marLeft w:val="640"/>
          <w:marRight w:val="0"/>
          <w:marTop w:val="0"/>
          <w:marBottom w:val="0"/>
          <w:divBdr>
            <w:top w:val="none" w:sz="0" w:space="0" w:color="auto"/>
            <w:left w:val="none" w:sz="0" w:space="0" w:color="auto"/>
            <w:bottom w:val="none" w:sz="0" w:space="0" w:color="auto"/>
            <w:right w:val="none" w:sz="0" w:space="0" w:color="auto"/>
          </w:divBdr>
        </w:div>
        <w:div w:id="384254651">
          <w:marLeft w:val="640"/>
          <w:marRight w:val="0"/>
          <w:marTop w:val="0"/>
          <w:marBottom w:val="0"/>
          <w:divBdr>
            <w:top w:val="none" w:sz="0" w:space="0" w:color="auto"/>
            <w:left w:val="none" w:sz="0" w:space="0" w:color="auto"/>
            <w:bottom w:val="none" w:sz="0" w:space="0" w:color="auto"/>
            <w:right w:val="none" w:sz="0" w:space="0" w:color="auto"/>
          </w:divBdr>
        </w:div>
        <w:div w:id="272564803">
          <w:marLeft w:val="640"/>
          <w:marRight w:val="0"/>
          <w:marTop w:val="0"/>
          <w:marBottom w:val="0"/>
          <w:divBdr>
            <w:top w:val="none" w:sz="0" w:space="0" w:color="auto"/>
            <w:left w:val="none" w:sz="0" w:space="0" w:color="auto"/>
            <w:bottom w:val="none" w:sz="0" w:space="0" w:color="auto"/>
            <w:right w:val="none" w:sz="0" w:space="0" w:color="auto"/>
          </w:divBdr>
        </w:div>
        <w:div w:id="1374962426">
          <w:marLeft w:val="640"/>
          <w:marRight w:val="0"/>
          <w:marTop w:val="0"/>
          <w:marBottom w:val="0"/>
          <w:divBdr>
            <w:top w:val="none" w:sz="0" w:space="0" w:color="auto"/>
            <w:left w:val="none" w:sz="0" w:space="0" w:color="auto"/>
            <w:bottom w:val="none" w:sz="0" w:space="0" w:color="auto"/>
            <w:right w:val="none" w:sz="0" w:space="0" w:color="auto"/>
          </w:divBdr>
        </w:div>
        <w:div w:id="124737249">
          <w:marLeft w:val="640"/>
          <w:marRight w:val="0"/>
          <w:marTop w:val="0"/>
          <w:marBottom w:val="0"/>
          <w:divBdr>
            <w:top w:val="none" w:sz="0" w:space="0" w:color="auto"/>
            <w:left w:val="none" w:sz="0" w:space="0" w:color="auto"/>
            <w:bottom w:val="none" w:sz="0" w:space="0" w:color="auto"/>
            <w:right w:val="none" w:sz="0" w:space="0" w:color="auto"/>
          </w:divBdr>
        </w:div>
        <w:div w:id="163281781">
          <w:marLeft w:val="640"/>
          <w:marRight w:val="0"/>
          <w:marTop w:val="0"/>
          <w:marBottom w:val="0"/>
          <w:divBdr>
            <w:top w:val="none" w:sz="0" w:space="0" w:color="auto"/>
            <w:left w:val="none" w:sz="0" w:space="0" w:color="auto"/>
            <w:bottom w:val="none" w:sz="0" w:space="0" w:color="auto"/>
            <w:right w:val="none" w:sz="0" w:space="0" w:color="auto"/>
          </w:divBdr>
        </w:div>
        <w:div w:id="1639411724">
          <w:marLeft w:val="640"/>
          <w:marRight w:val="0"/>
          <w:marTop w:val="0"/>
          <w:marBottom w:val="0"/>
          <w:divBdr>
            <w:top w:val="none" w:sz="0" w:space="0" w:color="auto"/>
            <w:left w:val="none" w:sz="0" w:space="0" w:color="auto"/>
            <w:bottom w:val="none" w:sz="0" w:space="0" w:color="auto"/>
            <w:right w:val="none" w:sz="0" w:space="0" w:color="auto"/>
          </w:divBdr>
        </w:div>
        <w:div w:id="838547516">
          <w:marLeft w:val="640"/>
          <w:marRight w:val="0"/>
          <w:marTop w:val="0"/>
          <w:marBottom w:val="0"/>
          <w:divBdr>
            <w:top w:val="none" w:sz="0" w:space="0" w:color="auto"/>
            <w:left w:val="none" w:sz="0" w:space="0" w:color="auto"/>
            <w:bottom w:val="none" w:sz="0" w:space="0" w:color="auto"/>
            <w:right w:val="none" w:sz="0" w:space="0" w:color="auto"/>
          </w:divBdr>
        </w:div>
        <w:div w:id="2037195840">
          <w:marLeft w:val="640"/>
          <w:marRight w:val="0"/>
          <w:marTop w:val="0"/>
          <w:marBottom w:val="0"/>
          <w:divBdr>
            <w:top w:val="none" w:sz="0" w:space="0" w:color="auto"/>
            <w:left w:val="none" w:sz="0" w:space="0" w:color="auto"/>
            <w:bottom w:val="none" w:sz="0" w:space="0" w:color="auto"/>
            <w:right w:val="none" w:sz="0" w:space="0" w:color="auto"/>
          </w:divBdr>
        </w:div>
        <w:div w:id="1266695040">
          <w:marLeft w:val="640"/>
          <w:marRight w:val="0"/>
          <w:marTop w:val="0"/>
          <w:marBottom w:val="0"/>
          <w:divBdr>
            <w:top w:val="none" w:sz="0" w:space="0" w:color="auto"/>
            <w:left w:val="none" w:sz="0" w:space="0" w:color="auto"/>
            <w:bottom w:val="none" w:sz="0" w:space="0" w:color="auto"/>
            <w:right w:val="none" w:sz="0" w:space="0" w:color="auto"/>
          </w:divBdr>
        </w:div>
        <w:div w:id="1123036510">
          <w:marLeft w:val="640"/>
          <w:marRight w:val="0"/>
          <w:marTop w:val="0"/>
          <w:marBottom w:val="0"/>
          <w:divBdr>
            <w:top w:val="none" w:sz="0" w:space="0" w:color="auto"/>
            <w:left w:val="none" w:sz="0" w:space="0" w:color="auto"/>
            <w:bottom w:val="none" w:sz="0" w:space="0" w:color="auto"/>
            <w:right w:val="none" w:sz="0" w:space="0" w:color="auto"/>
          </w:divBdr>
        </w:div>
        <w:div w:id="2126000335">
          <w:marLeft w:val="640"/>
          <w:marRight w:val="0"/>
          <w:marTop w:val="0"/>
          <w:marBottom w:val="0"/>
          <w:divBdr>
            <w:top w:val="none" w:sz="0" w:space="0" w:color="auto"/>
            <w:left w:val="none" w:sz="0" w:space="0" w:color="auto"/>
            <w:bottom w:val="none" w:sz="0" w:space="0" w:color="auto"/>
            <w:right w:val="none" w:sz="0" w:space="0" w:color="auto"/>
          </w:divBdr>
        </w:div>
        <w:div w:id="480191693">
          <w:marLeft w:val="640"/>
          <w:marRight w:val="0"/>
          <w:marTop w:val="0"/>
          <w:marBottom w:val="0"/>
          <w:divBdr>
            <w:top w:val="none" w:sz="0" w:space="0" w:color="auto"/>
            <w:left w:val="none" w:sz="0" w:space="0" w:color="auto"/>
            <w:bottom w:val="none" w:sz="0" w:space="0" w:color="auto"/>
            <w:right w:val="none" w:sz="0" w:space="0" w:color="auto"/>
          </w:divBdr>
        </w:div>
        <w:div w:id="1374040841">
          <w:marLeft w:val="640"/>
          <w:marRight w:val="0"/>
          <w:marTop w:val="0"/>
          <w:marBottom w:val="0"/>
          <w:divBdr>
            <w:top w:val="none" w:sz="0" w:space="0" w:color="auto"/>
            <w:left w:val="none" w:sz="0" w:space="0" w:color="auto"/>
            <w:bottom w:val="none" w:sz="0" w:space="0" w:color="auto"/>
            <w:right w:val="none" w:sz="0" w:space="0" w:color="auto"/>
          </w:divBdr>
        </w:div>
        <w:div w:id="1849521006">
          <w:marLeft w:val="640"/>
          <w:marRight w:val="0"/>
          <w:marTop w:val="0"/>
          <w:marBottom w:val="0"/>
          <w:divBdr>
            <w:top w:val="none" w:sz="0" w:space="0" w:color="auto"/>
            <w:left w:val="none" w:sz="0" w:space="0" w:color="auto"/>
            <w:bottom w:val="none" w:sz="0" w:space="0" w:color="auto"/>
            <w:right w:val="none" w:sz="0" w:space="0" w:color="auto"/>
          </w:divBdr>
        </w:div>
        <w:div w:id="1687827564">
          <w:marLeft w:val="640"/>
          <w:marRight w:val="0"/>
          <w:marTop w:val="0"/>
          <w:marBottom w:val="0"/>
          <w:divBdr>
            <w:top w:val="none" w:sz="0" w:space="0" w:color="auto"/>
            <w:left w:val="none" w:sz="0" w:space="0" w:color="auto"/>
            <w:bottom w:val="none" w:sz="0" w:space="0" w:color="auto"/>
            <w:right w:val="none" w:sz="0" w:space="0" w:color="auto"/>
          </w:divBdr>
        </w:div>
        <w:div w:id="863598643">
          <w:marLeft w:val="640"/>
          <w:marRight w:val="0"/>
          <w:marTop w:val="0"/>
          <w:marBottom w:val="0"/>
          <w:divBdr>
            <w:top w:val="none" w:sz="0" w:space="0" w:color="auto"/>
            <w:left w:val="none" w:sz="0" w:space="0" w:color="auto"/>
            <w:bottom w:val="none" w:sz="0" w:space="0" w:color="auto"/>
            <w:right w:val="none" w:sz="0" w:space="0" w:color="auto"/>
          </w:divBdr>
        </w:div>
        <w:div w:id="1963488733">
          <w:marLeft w:val="640"/>
          <w:marRight w:val="0"/>
          <w:marTop w:val="0"/>
          <w:marBottom w:val="0"/>
          <w:divBdr>
            <w:top w:val="none" w:sz="0" w:space="0" w:color="auto"/>
            <w:left w:val="none" w:sz="0" w:space="0" w:color="auto"/>
            <w:bottom w:val="none" w:sz="0" w:space="0" w:color="auto"/>
            <w:right w:val="none" w:sz="0" w:space="0" w:color="auto"/>
          </w:divBdr>
        </w:div>
        <w:div w:id="1128471299">
          <w:marLeft w:val="640"/>
          <w:marRight w:val="0"/>
          <w:marTop w:val="0"/>
          <w:marBottom w:val="0"/>
          <w:divBdr>
            <w:top w:val="none" w:sz="0" w:space="0" w:color="auto"/>
            <w:left w:val="none" w:sz="0" w:space="0" w:color="auto"/>
            <w:bottom w:val="none" w:sz="0" w:space="0" w:color="auto"/>
            <w:right w:val="none" w:sz="0" w:space="0" w:color="auto"/>
          </w:divBdr>
        </w:div>
        <w:div w:id="1135414326">
          <w:marLeft w:val="640"/>
          <w:marRight w:val="0"/>
          <w:marTop w:val="0"/>
          <w:marBottom w:val="0"/>
          <w:divBdr>
            <w:top w:val="none" w:sz="0" w:space="0" w:color="auto"/>
            <w:left w:val="none" w:sz="0" w:space="0" w:color="auto"/>
            <w:bottom w:val="none" w:sz="0" w:space="0" w:color="auto"/>
            <w:right w:val="none" w:sz="0" w:space="0" w:color="auto"/>
          </w:divBdr>
        </w:div>
        <w:div w:id="2047751648">
          <w:marLeft w:val="640"/>
          <w:marRight w:val="0"/>
          <w:marTop w:val="0"/>
          <w:marBottom w:val="0"/>
          <w:divBdr>
            <w:top w:val="none" w:sz="0" w:space="0" w:color="auto"/>
            <w:left w:val="none" w:sz="0" w:space="0" w:color="auto"/>
            <w:bottom w:val="none" w:sz="0" w:space="0" w:color="auto"/>
            <w:right w:val="none" w:sz="0" w:space="0" w:color="auto"/>
          </w:divBdr>
        </w:div>
        <w:div w:id="2104375735">
          <w:marLeft w:val="640"/>
          <w:marRight w:val="0"/>
          <w:marTop w:val="0"/>
          <w:marBottom w:val="0"/>
          <w:divBdr>
            <w:top w:val="none" w:sz="0" w:space="0" w:color="auto"/>
            <w:left w:val="none" w:sz="0" w:space="0" w:color="auto"/>
            <w:bottom w:val="none" w:sz="0" w:space="0" w:color="auto"/>
            <w:right w:val="none" w:sz="0" w:space="0" w:color="auto"/>
          </w:divBdr>
        </w:div>
        <w:div w:id="1088847436">
          <w:marLeft w:val="640"/>
          <w:marRight w:val="0"/>
          <w:marTop w:val="0"/>
          <w:marBottom w:val="0"/>
          <w:divBdr>
            <w:top w:val="none" w:sz="0" w:space="0" w:color="auto"/>
            <w:left w:val="none" w:sz="0" w:space="0" w:color="auto"/>
            <w:bottom w:val="none" w:sz="0" w:space="0" w:color="auto"/>
            <w:right w:val="none" w:sz="0" w:space="0" w:color="auto"/>
          </w:divBdr>
        </w:div>
        <w:div w:id="1785344185">
          <w:marLeft w:val="640"/>
          <w:marRight w:val="0"/>
          <w:marTop w:val="0"/>
          <w:marBottom w:val="0"/>
          <w:divBdr>
            <w:top w:val="none" w:sz="0" w:space="0" w:color="auto"/>
            <w:left w:val="none" w:sz="0" w:space="0" w:color="auto"/>
            <w:bottom w:val="none" w:sz="0" w:space="0" w:color="auto"/>
            <w:right w:val="none" w:sz="0" w:space="0" w:color="auto"/>
          </w:divBdr>
        </w:div>
        <w:div w:id="763259235">
          <w:marLeft w:val="640"/>
          <w:marRight w:val="0"/>
          <w:marTop w:val="0"/>
          <w:marBottom w:val="0"/>
          <w:divBdr>
            <w:top w:val="none" w:sz="0" w:space="0" w:color="auto"/>
            <w:left w:val="none" w:sz="0" w:space="0" w:color="auto"/>
            <w:bottom w:val="none" w:sz="0" w:space="0" w:color="auto"/>
            <w:right w:val="none" w:sz="0" w:space="0" w:color="auto"/>
          </w:divBdr>
        </w:div>
        <w:div w:id="825241786">
          <w:marLeft w:val="640"/>
          <w:marRight w:val="0"/>
          <w:marTop w:val="0"/>
          <w:marBottom w:val="0"/>
          <w:divBdr>
            <w:top w:val="none" w:sz="0" w:space="0" w:color="auto"/>
            <w:left w:val="none" w:sz="0" w:space="0" w:color="auto"/>
            <w:bottom w:val="none" w:sz="0" w:space="0" w:color="auto"/>
            <w:right w:val="none" w:sz="0" w:space="0" w:color="auto"/>
          </w:divBdr>
        </w:div>
        <w:div w:id="1897468493">
          <w:marLeft w:val="640"/>
          <w:marRight w:val="0"/>
          <w:marTop w:val="0"/>
          <w:marBottom w:val="0"/>
          <w:divBdr>
            <w:top w:val="none" w:sz="0" w:space="0" w:color="auto"/>
            <w:left w:val="none" w:sz="0" w:space="0" w:color="auto"/>
            <w:bottom w:val="none" w:sz="0" w:space="0" w:color="auto"/>
            <w:right w:val="none" w:sz="0" w:space="0" w:color="auto"/>
          </w:divBdr>
        </w:div>
        <w:div w:id="367754680">
          <w:marLeft w:val="640"/>
          <w:marRight w:val="0"/>
          <w:marTop w:val="0"/>
          <w:marBottom w:val="0"/>
          <w:divBdr>
            <w:top w:val="none" w:sz="0" w:space="0" w:color="auto"/>
            <w:left w:val="none" w:sz="0" w:space="0" w:color="auto"/>
            <w:bottom w:val="none" w:sz="0" w:space="0" w:color="auto"/>
            <w:right w:val="none" w:sz="0" w:space="0" w:color="auto"/>
          </w:divBdr>
        </w:div>
        <w:div w:id="462306642">
          <w:marLeft w:val="640"/>
          <w:marRight w:val="0"/>
          <w:marTop w:val="0"/>
          <w:marBottom w:val="0"/>
          <w:divBdr>
            <w:top w:val="none" w:sz="0" w:space="0" w:color="auto"/>
            <w:left w:val="none" w:sz="0" w:space="0" w:color="auto"/>
            <w:bottom w:val="none" w:sz="0" w:space="0" w:color="auto"/>
            <w:right w:val="none" w:sz="0" w:space="0" w:color="auto"/>
          </w:divBdr>
        </w:div>
        <w:div w:id="55251267">
          <w:marLeft w:val="640"/>
          <w:marRight w:val="0"/>
          <w:marTop w:val="0"/>
          <w:marBottom w:val="0"/>
          <w:divBdr>
            <w:top w:val="none" w:sz="0" w:space="0" w:color="auto"/>
            <w:left w:val="none" w:sz="0" w:space="0" w:color="auto"/>
            <w:bottom w:val="none" w:sz="0" w:space="0" w:color="auto"/>
            <w:right w:val="none" w:sz="0" w:space="0" w:color="auto"/>
          </w:divBdr>
        </w:div>
        <w:div w:id="833448500">
          <w:marLeft w:val="640"/>
          <w:marRight w:val="0"/>
          <w:marTop w:val="0"/>
          <w:marBottom w:val="0"/>
          <w:divBdr>
            <w:top w:val="none" w:sz="0" w:space="0" w:color="auto"/>
            <w:left w:val="none" w:sz="0" w:space="0" w:color="auto"/>
            <w:bottom w:val="none" w:sz="0" w:space="0" w:color="auto"/>
            <w:right w:val="none" w:sz="0" w:space="0" w:color="auto"/>
          </w:divBdr>
        </w:div>
        <w:div w:id="2117018153">
          <w:marLeft w:val="640"/>
          <w:marRight w:val="0"/>
          <w:marTop w:val="0"/>
          <w:marBottom w:val="0"/>
          <w:divBdr>
            <w:top w:val="none" w:sz="0" w:space="0" w:color="auto"/>
            <w:left w:val="none" w:sz="0" w:space="0" w:color="auto"/>
            <w:bottom w:val="none" w:sz="0" w:space="0" w:color="auto"/>
            <w:right w:val="none" w:sz="0" w:space="0" w:color="auto"/>
          </w:divBdr>
        </w:div>
        <w:div w:id="348064038">
          <w:marLeft w:val="640"/>
          <w:marRight w:val="0"/>
          <w:marTop w:val="0"/>
          <w:marBottom w:val="0"/>
          <w:divBdr>
            <w:top w:val="none" w:sz="0" w:space="0" w:color="auto"/>
            <w:left w:val="none" w:sz="0" w:space="0" w:color="auto"/>
            <w:bottom w:val="none" w:sz="0" w:space="0" w:color="auto"/>
            <w:right w:val="none" w:sz="0" w:space="0" w:color="auto"/>
          </w:divBdr>
        </w:div>
        <w:div w:id="2080668575">
          <w:marLeft w:val="640"/>
          <w:marRight w:val="0"/>
          <w:marTop w:val="0"/>
          <w:marBottom w:val="0"/>
          <w:divBdr>
            <w:top w:val="none" w:sz="0" w:space="0" w:color="auto"/>
            <w:left w:val="none" w:sz="0" w:space="0" w:color="auto"/>
            <w:bottom w:val="none" w:sz="0" w:space="0" w:color="auto"/>
            <w:right w:val="none" w:sz="0" w:space="0" w:color="auto"/>
          </w:divBdr>
        </w:div>
        <w:div w:id="978261670">
          <w:marLeft w:val="640"/>
          <w:marRight w:val="0"/>
          <w:marTop w:val="0"/>
          <w:marBottom w:val="0"/>
          <w:divBdr>
            <w:top w:val="none" w:sz="0" w:space="0" w:color="auto"/>
            <w:left w:val="none" w:sz="0" w:space="0" w:color="auto"/>
            <w:bottom w:val="none" w:sz="0" w:space="0" w:color="auto"/>
            <w:right w:val="none" w:sz="0" w:space="0" w:color="auto"/>
          </w:divBdr>
        </w:div>
        <w:div w:id="2117745041">
          <w:marLeft w:val="640"/>
          <w:marRight w:val="0"/>
          <w:marTop w:val="0"/>
          <w:marBottom w:val="0"/>
          <w:divBdr>
            <w:top w:val="none" w:sz="0" w:space="0" w:color="auto"/>
            <w:left w:val="none" w:sz="0" w:space="0" w:color="auto"/>
            <w:bottom w:val="none" w:sz="0" w:space="0" w:color="auto"/>
            <w:right w:val="none" w:sz="0" w:space="0" w:color="auto"/>
          </w:divBdr>
        </w:div>
        <w:div w:id="274530697">
          <w:marLeft w:val="640"/>
          <w:marRight w:val="0"/>
          <w:marTop w:val="0"/>
          <w:marBottom w:val="0"/>
          <w:divBdr>
            <w:top w:val="none" w:sz="0" w:space="0" w:color="auto"/>
            <w:left w:val="none" w:sz="0" w:space="0" w:color="auto"/>
            <w:bottom w:val="none" w:sz="0" w:space="0" w:color="auto"/>
            <w:right w:val="none" w:sz="0" w:space="0" w:color="auto"/>
          </w:divBdr>
        </w:div>
        <w:div w:id="1829469300">
          <w:marLeft w:val="640"/>
          <w:marRight w:val="0"/>
          <w:marTop w:val="0"/>
          <w:marBottom w:val="0"/>
          <w:divBdr>
            <w:top w:val="none" w:sz="0" w:space="0" w:color="auto"/>
            <w:left w:val="none" w:sz="0" w:space="0" w:color="auto"/>
            <w:bottom w:val="none" w:sz="0" w:space="0" w:color="auto"/>
            <w:right w:val="none" w:sz="0" w:space="0" w:color="auto"/>
          </w:divBdr>
        </w:div>
        <w:div w:id="749042687">
          <w:marLeft w:val="640"/>
          <w:marRight w:val="0"/>
          <w:marTop w:val="0"/>
          <w:marBottom w:val="0"/>
          <w:divBdr>
            <w:top w:val="none" w:sz="0" w:space="0" w:color="auto"/>
            <w:left w:val="none" w:sz="0" w:space="0" w:color="auto"/>
            <w:bottom w:val="none" w:sz="0" w:space="0" w:color="auto"/>
            <w:right w:val="none" w:sz="0" w:space="0" w:color="auto"/>
          </w:divBdr>
        </w:div>
        <w:div w:id="40440634">
          <w:marLeft w:val="640"/>
          <w:marRight w:val="0"/>
          <w:marTop w:val="0"/>
          <w:marBottom w:val="0"/>
          <w:divBdr>
            <w:top w:val="none" w:sz="0" w:space="0" w:color="auto"/>
            <w:left w:val="none" w:sz="0" w:space="0" w:color="auto"/>
            <w:bottom w:val="none" w:sz="0" w:space="0" w:color="auto"/>
            <w:right w:val="none" w:sz="0" w:space="0" w:color="auto"/>
          </w:divBdr>
        </w:div>
        <w:div w:id="846823158">
          <w:marLeft w:val="640"/>
          <w:marRight w:val="0"/>
          <w:marTop w:val="0"/>
          <w:marBottom w:val="0"/>
          <w:divBdr>
            <w:top w:val="none" w:sz="0" w:space="0" w:color="auto"/>
            <w:left w:val="none" w:sz="0" w:space="0" w:color="auto"/>
            <w:bottom w:val="none" w:sz="0" w:space="0" w:color="auto"/>
            <w:right w:val="none" w:sz="0" w:space="0" w:color="auto"/>
          </w:divBdr>
        </w:div>
        <w:div w:id="1217860344">
          <w:marLeft w:val="640"/>
          <w:marRight w:val="0"/>
          <w:marTop w:val="0"/>
          <w:marBottom w:val="0"/>
          <w:divBdr>
            <w:top w:val="none" w:sz="0" w:space="0" w:color="auto"/>
            <w:left w:val="none" w:sz="0" w:space="0" w:color="auto"/>
            <w:bottom w:val="none" w:sz="0" w:space="0" w:color="auto"/>
            <w:right w:val="none" w:sz="0" w:space="0" w:color="auto"/>
          </w:divBdr>
        </w:div>
        <w:div w:id="1330331065">
          <w:marLeft w:val="640"/>
          <w:marRight w:val="0"/>
          <w:marTop w:val="0"/>
          <w:marBottom w:val="0"/>
          <w:divBdr>
            <w:top w:val="none" w:sz="0" w:space="0" w:color="auto"/>
            <w:left w:val="none" w:sz="0" w:space="0" w:color="auto"/>
            <w:bottom w:val="none" w:sz="0" w:space="0" w:color="auto"/>
            <w:right w:val="none" w:sz="0" w:space="0" w:color="auto"/>
          </w:divBdr>
        </w:div>
        <w:div w:id="2025085504">
          <w:marLeft w:val="640"/>
          <w:marRight w:val="0"/>
          <w:marTop w:val="0"/>
          <w:marBottom w:val="0"/>
          <w:divBdr>
            <w:top w:val="none" w:sz="0" w:space="0" w:color="auto"/>
            <w:left w:val="none" w:sz="0" w:space="0" w:color="auto"/>
            <w:bottom w:val="none" w:sz="0" w:space="0" w:color="auto"/>
            <w:right w:val="none" w:sz="0" w:space="0" w:color="auto"/>
          </w:divBdr>
        </w:div>
        <w:div w:id="1642493177">
          <w:marLeft w:val="640"/>
          <w:marRight w:val="0"/>
          <w:marTop w:val="0"/>
          <w:marBottom w:val="0"/>
          <w:divBdr>
            <w:top w:val="none" w:sz="0" w:space="0" w:color="auto"/>
            <w:left w:val="none" w:sz="0" w:space="0" w:color="auto"/>
            <w:bottom w:val="none" w:sz="0" w:space="0" w:color="auto"/>
            <w:right w:val="none" w:sz="0" w:space="0" w:color="auto"/>
          </w:divBdr>
        </w:div>
        <w:div w:id="207886849">
          <w:marLeft w:val="640"/>
          <w:marRight w:val="0"/>
          <w:marTop w:val="0"/>
          <w:marBottom w:val="0"/>
          <w:divBdr>
            <w:top w:val="none" w:sz="0" w:space="0" w:color="auto"/>
            <w:left w:val="none" w:sz="0" w:space="0" w:color="auto"/>
            <w:bottom w:val="none" w:sz="0" w:space="0" w:color="auto"/>
            <w:right w:val="none" w:sz="0" w:space="0" w:color="auto"/>
          </w:divBdr>
        </w:div>
        <w:div w:id="521283841">
          <w:marLeft w:val="640"/>
          <w:marRight w:val="0"/>
          <w:marTop w:val="0"/>
          <w:marBottom w:val="0"/>
          <w:divBdr>
            <w:top w:val="none" w:sz="0" w:space="0" w:color="auto"/>
            <w:left w:val="none" w:sz="0" w:space="0" w:color="auto"/>
            <w:bottom w:val="none" w:sz="0" w:space="0" w:color="auto"/>
            <w:right w:val="none" w:sz="0" w:space="0" w:color="auto"/>
          </w:divBdr>
        </w:div>
        <w:div w:id="562761110">
          <w:marLeft w:val="640"/>
          <w:marRight w:val="0"/>
          <w:marTop w:val="0"/>
          <w:marBottom w:val="0"/>
          <w:divBdr>
            <w:top w:val="none" w:sz="0" w:space="0" w:color="auto"/>
            <w:left w:val="none" w:sz="0" w:space="0" w:color="auto"/>
            <w:bottom w:val="none" w:sz="0" w:space="0" w:color="auto"/>
            <w:right w:val="none" w:sz="0" w:space="0" w:color="auto"/>
          </w:divBdr>
        </w:div>
        <w:div w:id="1039401076">
          <w:marLeft w:val="640"/>
          <w:marRight w:val="0"/>
          <w:marTop w:val="0"/>
          <w:marBottom w:val="0"/>
          <w:divBdr>
            <w:top w:val="none" w:sz="0" w:space="0" w:color="auto"/>
            <w:left w:val="none" w:sz="0" w:space="0" w:color="auto"/>
            <w:bottom w:val="none" w:sz="0" w:space="0" w:color="auto"/>
            <w:right w:val="none" w:sz="0" w:space="0" w:color="auto"/>
          </w:divBdr>
        </w:div>
        <w:div w:id="1985160815">
          <w:marLeft w:val="640"/>
          <w:marRight w:val="0"/>
          <w:marTop w:val="0"/>
          <w:marBottom w:val="0"/>
          <w:divBdr>
            <w:top w:val="none" w:sz="0" w:space="0" w:color="auto"/>
            <w:left w:val="none" w:sz="0" w:space="0" w:color="auto"/>
            <w:bottom w:val="none" w:sz="0" w:space="0" w:color="auto"/>
            <w:right w:val="none" w:sz="0" w:space="0" w:color="auto"/>
          </w:divBdr>
        </w:div>
        <w:div w:id="51083003">
          <w:marLeft w:val="640"/>
          <w:marRight w:val="0"/>
          <w:marTop w:val="0"/>
          <w:marBottom w:val="0"/>
          <w:divBdr>
            <w:top w:val="none" w:sz="0" w:space="0" w:color="auto"/>
            <w:left w:val="none" w:sz="0" w:space="0" w:color="auto"/>
            <w:bottom w:val="none" w:sz="0" w:space="0" w:color="auto"/>
            <w:right w:val="none" w:sz="0" w:space="0" w:color="auto"/>
          </w:divBdr>
        </w:div>
        <w:div w:id="867986242">
          <w:marLeft w:val="640"/>
          <w:marRight w:val="0"/>
          <w:marTop w:val="0"/>
          <w:marBottom w:val="0"/>
          <w:divBdr>
            <w:top w:val="none" w:sz="0" w:space="0" w:color="auto"/>
            <w:left w:val="none" w:sz="0" w:space="0" w:color="auto"/>
            <w:bottom w:val="none" w:sz="0" w:space="0" w:color="auto"/>
            <w:right w:val="none" w:sz="0" w:space="0" w:color="auto"/>
          </w:divBdr>
        </w:div>
        <w:div w:id="1857621547">
          <w:marLeft w:val="640"/>
          <w:marRight w:val="0"/>
          <w:marTop w:val="0"/>
          <w:marBottom w:val="0"/>
          <w:divBdr>
            <w:top w:val="none" w:sz="0" w:space="0" w:color="auto"/>
            <w:left w:val="none" w:sz="0" w:space="0" w:color="auto"/>
            <w:bottom w:val="none" w:sz="0" w:space="0" w:color="auto"/>
            <w:right w:val="none" w:sz="0" w:space="0" w:color="auto"/>
          </w:divBdr>
        </w:div>
        <w:div w:id="117770622">
          <w:marLeft w:val="640"/>
          <w:marRight w:val="0"/>
          <w:marTop w:val="0"/>
          <w:marBottom w:val="0"/>
          <w:divBdr>
            <w:top w:val="none" w:sz="0" w:space="0" w:color="auto"/>
            <w:left w:val="none" w:sz="0" w:space="0" w:color="auto"/>
            <w:bottom w:val="none" w:sz="0" w:space="0" w:color="auto"/>
            <w:right w:val="none" w:sz="0" w:space="0" w:color="auto"/>
          </w:divBdr>
        </w:div>
        <w:div w:id="673797129">
          <w:marLeft w:val="640"/>
          <w:marRight w:val="0"/>
          <w:marTop w:val="0"/>
          <w:marBottom w:val="0"/>
          <w:divBdr>
            <w:top w:val="none" w:sz="0" w:space="0" w:color="auto"/>
            <w:left w:val="none" w:sz="0" w:space="0" w:color="auto"/>
            <w:bottom w:val="none" w:sz="0" w:space="0" w:color="auto"/>
            <w:right w:val="none" w:sz="0" w:space="0" w:color="auto"/>
          </w:divBdr>
        </w:div>
        <w:div w:id="262499762">
          <w:marLeft w:val="640"/>
          <w:marRight w:val="0"/>
          <w:marTop w:val="0"/>
          <w:marBottom w:val="0"/>
          <w:divBdr>
            <w:top w:val="none" w:sz="0" w:space="0" w:color="auto"/>
            <w:left w:val="none" w:sz="0" w:space="0" w:color="auto"/>
            <w:bottom w:val="none" w:sz="0" w:space="0" w:color="auto"/>
            <w:right w:val="none" w:sz="0" w:space="0" w:color="auto"/>
          </w:divBdr>
        </w:div>
        <w:div w:id="1943341489">
          <w:marLeft w:val="640"/>
          <w:marRight w:val="0"/>
          <w:marTop w:val="0"/>
          <w:marBottom w:val="0"/>
          <w:divBdr>
            <w:top w:val="none" w:sz="0" w:space="0" w:color="auto"/>
            <w:left w:val="none" w:sz="0" w:space="0" w:color="auto"/>
            <w:bottom w:val="none" w:sz="0" w:space="0" w:color="auto"/>
            <w:right w:val="none" w:sz="0" w:space="0" w:color="auto"/>
          </w:divBdr>
        </w:div>
        <w:div w:id="1157841650">
          <w:marLeft w:val="640"/>
          <w:marRight w:val="0"/>
          <w:marTop w:val="0"/>
          <w:marBottom w:val="0"/>
          <w:divBdr>
            <w:top w:val="none" w:sz="0" w:space="0" w:color="auto"/>
            <w:left w:val="none" w:sz="0" w:space="0" w:color="auto"/>
            <w:bottom w:val="none" w:sz="0" w:space="0" w:color="auto"/>
            <w:right w:val="none" w:sz="0" w:space="0" w:color="auto"/>
          </w:divBdr>
        </w:div>
        <w:div w:id="1249340383">
          <w:marLeft w:val="640"/>
          <w:marRight w:val="0"/>
          <w:marTop w:val="0"/>
          <w:marBottom w:val="0"/>
          <w:divBdr>
            <w:top w:val="none" w:sz="0" w:space="0" w:color="auto"/>
            <w:left w:val="none" w:sz="0" w:space="0" w:color="auto"/>
            <w:bottom w:val="none" w:sz="0" w:space="0" w:color="auto"/>
            <w:right w:val="none" w:sz="0" w:space="0" w:color="auto"/>
          </w:divBdr>
        </w:div>
        <w:div w:id="1924683352">
          <w:marLeft w:val="640"/>
          <w:marRight w:val="0"/>
          <w:marTop w:val="0"/>
          <w:marBottom w:val="0"/>
          <w:divBdr>
            <w:top w:val="none" w:sz="0" w:space="0" w:color="auto"/>
            <w:left w:val="none" w:sz="0" w:space="0" w:color="auto"/>
            <w:bottom w:val="none" w:sz="0" w:space="0" w:color="auto"/>
            <w:right w:val="none" w:sz="0" w:space="0" w:color="auto"/>
          </w:divBdr>
        </w:div>
        <w:div w:id="456293793">
          <w:marLeft w:val="640"/>
          <w:marRight w:val="0"/>
          <w:marTop w:val="0"/>
          <w:marBottom w:val="0"/>
          <w:divBdr>
            <w:top w:val="none" w:sz="0" w:space="0" w:color="auto"/>
            <w:left w:val="none" w:sz="0" w:space="0" w:color="auto"/>
            <w:bottom w:val="none" w:sz="0" w:space="0" w:color="auto"/>
            <w:right w:val="none" w:sz="0" w:space="0" w:color="auto"/>
          </w:divBdr>
        </w:div>
        <w:div w:id="833909813">
          <w:marLeft w:val="640"/>
          <w:marRight w:val="0"/>
          <w:marTop w:val="0"/>
          <w:marBottom w:val="0"/>
          <w:divBdr>
            <w:top w:val="none" w:sz="0" w:space="0" w:color="auto"/>
            <w:left w:val="none" w:sz="0" w:space="0" w:color="auto"/>
            <w:bottom w:val="none" w:sz="0" w:space="0" w:color="auto"/>
            <w:right w:val="none" w:sz="0" w:space="0" w:color="auto"/>
          </w:divBdr>
        </w:div>
        <w:div w:id="1238126656">
          <w:marLeft w:val="640"/>
          <w:marRight w:val="0"/>
          <w:marTop w:val="0"/>
          <w:marBottom w:val="0"/>
          <w:divBdr>
            <w:top w:val="none" w:sz="0" w:space="0" w:color="auto"/>
            <w:left w:val="none" w:sz="0" w:space="0" w:color="auto"/>
            <w:bottom w:val="none" w:sz="0" w:space="0" w:color="auto"/>
            <w:right w:val="none" w:sz="0" w:space="0" w:color="auto"/>
          </w:divBdr>
        </w:div>
        <w:div w:id="1137601501">
          <w:marLeft w:val="640"/>
          <w:marRight w:val="0"/>
          <w:marTop w:val="0"/>
          <w:marBottom w:val="0"/>
          <w:divBdr>
            <w:top w:val="none" w:sz="0" w:space="0" w:color="auto"/>
            <w:left w:val="none" w:sz="0" w:space="0" w:color="auto"/>
            <w:bottom w:val="none" w:sz="0" w:space="0" w:color="auto"/>
            <w:right w:val="none" w:sz="0" w:space="0" w:color="auto"/>
          </w:divBdr>
        </w:div>
        <w:div w:id="418529692">
          <w:marLeft w:val="640"/>
          <w:marRight w:val="0"/>
          <w:marTop w:val="0"/>
          <w:marBottom w:val="0"/>
          <w:divBdr>
            <w:top w:val="none" w:sz="0" w:space="0" w:color="auto"/>
            <w:left w:val="none" w:sz="0" w:space="0" w:color="auto"/>
            <w:bottom w:val="none" w:sz="0" w:space="0" w:color="auto"/>
            <w:right w:val="none" w:sz="0" w:space="0" w:color="auto"/>
          </w:divBdr>
        </w:div>
        <w:div w:id="616832215">
          <w:marLeft w:val="640"/>
          <w:marRight w:val="0"/>
          <w:marTop w:val="0"/>
          <w:marBottom w:val="0"/>
          <w:divBdr>
            <w:top w:val="none" w:sz="0" w:space="0" w:color="auto"/>
            <w:left w:val="none" w:sz="0" w:space="0" w:color="auto"/>
            <w:bottom w:val="none" w:sz="0" w:space="0" w:color="auto"/>
            <w:right w:val="none" w:sz="0" w:space="0" w:color="auto"/>
          </w:divBdr>
        </w:div>
        <w:div w:id="1707295681">
          <w:marLeft w:val="640"/>
          <w:marRight w:val="0"/>
          <w:marTop w:val="0"/>
          <w:marBottom w:val="0"/>
          <w:divBdr>
            <w:top w:val="none" w:sz="0" w:space="0" w:color="auto"/>
            <w:left w:val="none" w:sz="0" w:space="0" w:color="auto"/>
            <w:bottom w:val="none" w:sz="0" w:space="0" w:color="auto"/>
            <w:right w:val="none" w:sz="0" w:space="0" w:color="auto"/>
          </w:divBdr>
        </w:div>
        <w:div w:id="1486581929">
          <w:marLeft w:val="640"/>
          <w:marRight w:val="0"/>
          <w:marTop w:val="0"/>
          <w:marBottom w:val="0"/>
          <w:divBdr>
            <w:top w:val="none" w:sz="0" w:space="0" w:color="auto"/>
            <w:left w:val="none" w:sz="0" w:space="0" w:color="auto"/>
            <w:bottom w:val="none" w:sz="0" w:space="0" w:color="auto"/>
            <w:right w:val="none" w:sz="0" w:space="0" w:color="auto"/>
          </w:divBdr>
        </w:div>
        <w:div w:id="665861646">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1919027">
      <w:bodyDiv w:val="1"/>
      <w:marLeft w:val="0"/>
      <w:marRight w:val="0"/>
      <w:marTop w:val="0"/>
      <w:marBottom w:val="0"/>
      <w:divBdr>
        <w:top w:val="none" w:sz="0" w:space="0" w:color="auto"/>
        <w:left w:val="none" w:sz="0" w:space="0" w:color="auto"/>
        <w:bottom w:val="none" w:sz="0" w:space="0" w:color="auto"/>
        <w:right w:val="none" w:sz="0" w:space="0" w:color="auto"/>
      </w:divBdr>
      <w:divsChild>
        <w:div w:id="420687556">
          <w:marLeft w:val="640"/>
          <w:marRight w:val="0"/>
          <w:marTop w:val="0"/>
          <w:marBottom w:val="0"/>
          <w:divBdr>
            <w:top w:val="none" w:sz="0" w:space="0" w:color="auto"/>
            <w:left w:val="none" w:sz="0" w:space="0" w:color="auto"/>
            <w:bottom w:val="none" w:sz="0" w:space="0" w:color="auto"/>
            <w:right w:val="none" w:sz="0" w:space="0" w:color="auto"/>
          </w:divBdr>
        </w:div>
        <w:div w:id="632295569">
          <w:marLeft w:val="640"/>
          <w:marRight w:val="0"/>
          <w:marTop w:val="0"/>
          <w:marBottom w:val="0"/>
          <w:divBdr>
            <w:top w:val="none" w:sz="0" w:space="0" w:color="auto"/>
            <w:left w:val="none" w:sz="0" w:space="0" w:color="auto"/>
            <w:bottom w:val="none" w:sz="0" w:space="0" w:color="auto"/>
            <w:right w:val="none" w:sz="0" w:space="0" w:color="auto"/>
          </w:divBdr>
        </w:div>
        <w:div w:id="574705999">
          <w:marLeft w:val="640"/>
          <w:marRight w:val="0"/>
          <w:marTop w:val="0"/>
          <w:marBottom w:val="0"/>
          <w:divBdr>
            <w:top w:val="none" w:sz="0" w:space="0" w:color="auto"/>
            <w:left w:val="none" w:sz="0" w:space="0" w:color="auto"/>
            <w:bottom w:val="none" w:sz="0" w:space="0" w:color="auto"/>
            <w:right w:val="none" w:sz="0" w:space="0" w:color="auto"/>
          </w:divBdr>
        </w:div>
        <w:div w:id="1923562746">
          <w:marLeft w:val="640"/>
          <w:marRight w:val="0"/>
          <w:marTop w:val="0"/>
          <w:marBottom w:val="0"/>
          <w:divBdr>
            <w:top w:val="none" w:sz="0" w:space="0" w:color="auto"/>
            <w:left w:val="none" w:sz="0" w:space="0" w:color="auto"/>
            <w:bottom w:val="none" w:sz="0" w:space="0" w:color="auto"/>
            <w:right w:val="none" w:sz="0" w:space="0" w:color="auto"/>
          </w:divBdr>
        </w:div>
        <w:div w:id="1623462191">
          <w:marLeft w:val="640"/>
          <w:marRight w:val="0"/>
          <w:marTop w:val="0"/>
          <w:marBottom w:val="0"/>
          <w:divBdr>
            <w:top w:val="none" w:sz="0" w:space="0" w:color="auto"/>
            <w:left w:val="none" w:sz="0" w:space="0" w:color="auto"/>
            <w:bottom w:val="none" w:sz="0" w:space="0" w:color="auto"/>
            <w:right w:val="none" w:sz="0" w:space="0" w:color="auto"/>
          </w:divBdr>
        </w:div>
        <w:div w:id="1027171066">
          <w:marLeft w:val="640"/>
          <w:marRight w:val="0"/>
          <w:marTop w:val="0"/>
          <w:marBottom w:val="0"/>
          <w:divBdr>
            <w:top w:val="none" w:sz="0" w:space="0" w:color="auto"/>
            <w:left w:val="none" w:sz="0" w:space="0" w:color="auto"/>
            <w:bottom w:val="none" w:sz="0" w:space="0" w:color="auto"/>
            <w:right w:val="none" w:sz="0" w:space="0" w:color="auto"/>
          </w:divBdr>
        </w:div>
        <w:div w:id="967007875">
          <w:marLeft w:val="640"/>
          <w:marRight w:val="0"/>
          <w:marTop w:val="0"/>
          <w:marBottom w:val="0"/>
          <w:divBdr>
            <w:top w:val="none" w:sz="0" w:space="0" w:color="auto"/>
            <w:left w:val="none" w:sz="0" w:space="0" w:color="auto"/>
            <w:bottom w:val="none" w:sz="0" w:space="0" w:color="auto"/>
            <w:right w:val="none" w:sz="0" w:space="0" w:color="auto"/>
          </w:divBdr>
        </w:div>
        <w:div w:id="1950621608">
          <w:marLeft w:val="640"/>
          <w:marRight w:val="0"/>
          <w:marTop w:val="0"/>
          <w:marBottom w:val="0"/>
          <w:divBdr>
            <w:top w:val="none" w:sz="0" w:space="0" w:color="auto"/>
            <w:left w:val="none" w:sz="0" w:space="0" w:color="auto"/>
            <w:bottom w:val="none" w:sz="0" w:space="0" w:color="auto"/>
            <w:right w:val="none" w:sz="0" w:space="0" w:color="auto"/>
          </w:divBdr>
        </w:div>
        <w:div w:id="1861579555">
          <w:marLeft w:val="640"/>
          <w:marRight w:val="0"/>
          <w:marTop w:val="0"/>
          <w:marBottom w:val="0"/>
          <w:divBdr>
            <w:top w:val="none" w:sz="0" w:space="0" w:color="auto"/>
            <w:left w:val="none" w:sz="0" w:space="0" w:color="auto"/>
            <w:bottom w:val="none" w:sz="0" w:space="0" w:color="auto"/>
            <w:right w:val="none" w:sz="0" w:space="0" w:color="auto"/>
          </w:divBdr>
        </w:div>
        <w:div w:id="1090809759">
          <w:marLeft w:val="640"/>
          <w:marRight w:val="0"/>
          <w:marTop w:val="0"/>
          <w:marBottom w:val="0"/>
          <w:divBdr>
            <w:top w:val="none" w:sz="0" w:space="0" w:color="auto"/>
            <w:left w:val="none" w:sz="0" w:space="0" w:color="auto"/>
            <w:bottom w:val="none" w:sz="0" w:space="0" w:color="auto"/>
            <w:right w:val="none" w:sz="0" w:space="0" w:color="auto"/>
          </w:divBdr>
        </w:div>
        <w:div w:id="1066032566">
          <w:marLeft w:val="640"/>
          <w:marRight w:val="0"/>
          <w:marTop w:val="0"/>
          <w:marBottom w:val="0"/>
          <w:divBdr>
            <w:top w:val="none" w:sz="0" w:space="0" w:color="auto"/>
            <w:left w:val="none" w:sz="0" w:space="0" w:color="auto"/>
            <w:bottom w:val="none" w:sz="0" w:space="0" w:color="auto"/>
            <w:right w:val="none" w:sz="0" w:space="0" w:color="auto"/>
          </w:divBdr>
        </w:div>
        <w:div w:id="1054548991">
          <w:marLeft w:val="640"/>
          <w:marRight w:val="0"/>
          <w:marTop w:val="0"/>
          <w:marBottom w:val="0"/>
          <w:divBdr>
            <w:top w:val="none" w:sz="0" w:space="0" w:color="auto"/>
            <w:left w:val="none" w:sz="0" w:space="0" w:color="auto"/>
            <w:bottom w:val="none" w:sz="0" w:space="0" w:color="auto"/>
            <w:right w:val="none" w:sz="0" w:space="0" w:color="auto"/>
          </w:divBdr>
        </w:div>
        <w:div w:id="2064524547">
          <w:marLeft w:val="640"/>
          <w:marRight w:val="0"/>
          <w:marTop w:val="0"/>
          <w:marBottom w:val="0"/>
          <w:divBdr>
            <w:top w:val="none" w:sz="0" w:space="0" w:color="auto"/>
            <w:left w:val="none" w:sz="0" w:space="0" w:color="auto"/>
            <w:bottom w:val="none" w:sz="0" w:space="0" w:color="auto"/>
            <w:right w:val="none" w:sz="0" w:space="0" w:color="auto"/>
          </w:divBdr>
        </w:div>
        <w:div w:id="144981252">
          <w:marLeft w:val="640"/>
          <w:marRight w:val="0"/>
          <w:marTop w:val="0"/>
          <w:marBottom w:val="0"/>
          <w:divBdr>
            <w:top w:val="none" w:sz="0" w:space="0" w:color="auto"/>
            <w:left w:val="none" w:sz="0" w:space="0" w:color="auto"/>
            <w:bottom w:val="none" w:sz="0" w:space="0" w:color="auto"/>
            <w:right w:val="none" w:sz="0" w:space="0" w:color="auto"/>
          </w:divBdr>
        </w:div>
        <w:div w:id="1417626978">
          <w:marLeft w:val="640"/>
          <w:marRight w:val="0"/>
          <w:marTop w:val="0"/>
          <w:marBottom w:val="0"/>
          <w:divBdr>
            <w:top w:val="none" w:sz="0" w:space="0" w:color="auto"/>
            <w:left w:val="none" w:sz="0" w:space="0" w:color="auto"/>
            <w:bottom w:val="none" w:sz="0" w:space="0" w:color="auto"/>
            <w:right w:val="none" w:sz="0" w:space="0" w:color="auto"/>
          </w:divBdr>
        </w:div>
        <w:div w:id="1312099937">
          <w:marLeft w:val="640"/>
          <w:marRight w:val="0"/>
          <w:marTop w:val="0"/>
          <w:marBottom w:val="0"/>
          <w:divBdr>
            <w:top w:val="none" w:sz="0" w:space="0" w:color="auto"/>
            <w:left w:val="none" w:sz="0" w:space="0" w:color="auto"/>
            <w:bottom w:val="none" w:sz="0" w:space="0" w:color="auto"/>
            <w:right w:val="none" w:sz="0" w:space="0" w:color="auto"/>
          </w:divBdr>
        </w:div>
        <w:div w:id="659889467">
          <w:marLeft w:val="640"/>
          <w:marRight w:val="0"/>
          <w:marTop w:val="0"/>
          <w:marBottom w:val="0"/>
          <w:divBdr>
            <w:top w:val="none" w:sz="0" w:space="0" w:color="auto"/>
            <w:left w:val="none" w:sz="0" w:space="0" w:color="auto"/>
            <w:bottom w:val="none" w:sz="0" w:space="0" w:color="auto"/>
            <w:right w:val="none" w:sz="0" w:space="0" w:color="auto"/>
          </w:divBdr>
        </w:div>
        <w:div w:id="1708018428">
          <w:marLeft w:val="640"/>
          <w:marRight w:val="0"/>
          <w:marTop w:val="0"/>
          <w:marBottom w:val="0"/>
          <w:divBdr>
            <w:top w:val="none" w:sz="0" w:space="0" w:color="auto"/>
            <w:left w:val="none" w:sz="0" w:space="0" w:color="auto"/>
            <w:bottom w:val="none" w:sz="0" w:space="0" w:color="auto"/>
            <w:right w:val="none" w:sz="0" w:space="0" w:color="auto"/>
          </w:divBdr>
        </w:div>
        <w:div w:id="1046879552">
          <w:marLeft w:val="640"/>
          <w:marRight w:val="0"/>
          <w:marTop w:val="0"/>
          <w:marBottom w:val="0"/>
          <w:divBdr>
            <w:top w:val="none" w:sz="0" w:space="0" w:color="auto"/>
            <w:left w:val="none" w:sz="0" w:space="0" w:color="auto"/>
            <w:bottom w:val="none" w:sz="0" w:space="0" w:color="auto"/>
            <w:right w:val="none" w:sz="0" w:space="0" w:color="auto"/>
          </w:divBdr>
        </w:div>
        <w:div w:id="542602337">
          <w:marLeft w:val="640"/>
          <w:marRight w:val="0"/>
          <w:marTop w:val="0"/>
          <w:marBottom w:val="0"/>
          <w:divBdr>
            <w:top w:val="none" w:sz="0" w:space="0" w:color="auto"/>
            <w:left w:val="none" w:sz="0" w:space="0" w:color="auto"/>
            <w:bottom w:val="none" w:sz="0" w:space="0" w:color="auto"/>
            <w:right w:val="none" w:sz="0" w:space="0" w:color="auto"/>
          </w:divBdr>
        </w:div>
        <w:div w:id="1396469812">
          <w:marLeft w:val="640"/>
          <w:marRight w:val="0"/>
          <w:marTop w:val="0"/>
          <w:marBottom w:val="0"/>
          <w:divBdr>
            <w:top w:val="none" w:sz="0" w:space="0" w:color="auto"/>
            <w:left w:val="none" w:sz="0" w:space="0" w:color="auto"/>
            <w:bottom w:val="none" w:sz="0" w:space="0" w:color="auto"/>
            <w:right w:val="none" w:sz="0" w:space="0" w:color="auto"/>
          </w:divBdr>
        </w:div>
        <w:div w:id="335115090">
          <w:marLeft w:val="640"/>
          <w:marRight w:val="0"/>
          <w:marTop w:val="0"/>
          <w:marBottom w:val="0"/>
          <w:divBdr>
            <w:top w:val="none" w:sz="0" w:space="0" w:color="auto"/>
            <w:left w:val="none" w:sz="0" w:space="0" w:color="auto"/>
            <w:bottom w:val="none" w:sz="0" w:space="0" w:color="auto"/>
            <w:right w:val="none" w:sz="0" w:space="0" w:color="auto"/>
          </w:divBdr>
        </w:div>
        <w:div w:id="679695375">
          <w:marLeft w:val="640"/>
          <w:marRight w:val="0"/>
          <w:marTop w:val="0"/>
          <w:marBottom w:val="0"/>
          <w:divBdr>
            <w:top w:val="none" w:sz="0" w:space="0" w:color="auto"/>
            <w:left w:val="none" w:sz="0" w:space="0" w:color="auto"/>
            <w:bottom w:val="none" w:sz="0" w:space="0" w:color="auto"/>
            <w:right w:val="none" w:sz="0" w:space="0" w:color="auto"/>
          </w:divBdr>
        </w:div>
        <w:div w:id="1645086140">
          <w:marLeft w:val="640"/>
          <w:marRight w:val="0"/>
          <w:marTop w:val="0"/>
          <w:marBottom w:val="0"/>
          <w:divBdr>
            <w:top w:val="none" w:sz="0" w:space="0" w:color="auto"/>
            <w:left w:val="none" w:sz="0" w:space="0" w:color="auto"/>
            <w:bottom w:val="none" w:sz="0" w:space="0" w:color="auto"/>
            <w:right w:val="none" w:sz="0" w:space="0" w:color="auto"/>
          </w:divBdr>
        </w:div>
        <w:div w:id="138692287">
          <w:marLeft w:val="640"/>
          <w:marRight w:val="0"/>
          <w:marTop w:val="0"/>
          <w:marBottom w:val="0"/>
          <w:divBdr>
            <w:top w:val="none" w:sz="0" w:space="0" w:color="auto"/>
            <w:left w:val="none" w:sz="0" w:space="0" w:color="auto"/>
            <w:bottom w:val="none" w:sz="0" w:space="0" w:color="auto"/>
            <w:right w:val="none" w:sz="0" w:space="0" w:color="auto"/>
          </w:divBdr>
        </w:div>
        <w:div w:id="392775889">
          <w:marLeft w:val="640"/>
          <w:marRight w:val="0"/>
          <w:marTop w:val="0"/>
          <w:marBottom w:val="0"/>
          <w:divBdr>
            <w:top w:val="none" w:sz="0" w:space="0" w:color="auto"/>
            <w:left w:val="none" w:sz="0" w:space="0" w:color="auto"/>
            <w:bottom w:val="none" w:sz="0" w:space="0" w:color="auto"/>
            <w:right w:val="none" w:sz="0" w:space="0" w:color="auto"/>
          </w:divBdr>
        </w:div>
        <w:div w:id="244919910">
          <w:marLeft w:val="640"/>
          <w:marRight w:val="0"/>
          <w:marTop w:val="0"/>
          <w:marBottom w:val="0"/>
          <w:divBdr>
            <w:top w:val="none" w:sz="0" w:space="0" w:color="auto"/>
            <w:left w:val="none" w:sz="0" w:space="0" w:color="auto"/>
            <w:bottom w:val="none" w:sz="0" w:space="0" w:color="auto"/>
            <w:right w:val="none" w:sz="0" w:space="0" w:color="auto"/>
          </w:divBdr>
        </w:div>
        <w:div w:id="327901622">
          <w:marLeft w:val="640"/>
          <w:marRight w:val="0"/>
          <w:marTop w:val="0"/>
          <w:marBottom w:val="0"/>
          <w:divBdr>
            <w:top w:val="none" w:sz="0" w:space="0" w:color="auto"/>
            <w:left w:val="none" w:sz="0" w:space="0" w:color="auto"/>
            <w:bottom w:val="none" w:sz="0" w:space="0" w:color="auto"/>
            <w:right w:val="none" w:sz="0" w:space="0" w:color="auto"/>
          </w:divBdr>
        </w:div>
        <w:div w:id="446706286">
          <w:marLeft w:val="640"/>
          <w:marRight w:val="0"/>
          <w:marTop w:val="0"/>
          <w:marBottom w:val="0"/>
          <w:divBdr>
            <w:top w:val="none" w:sz="0" w:space="0" w:color="auto"/>
            <w:left w:val="none" w:sz="0" w:space="0" w:color="auto"/>
            <w:bottom w:val="none" w:sz="0" w:space="0" w:color="auto"/>
            <w:right w:val="none" w:sz="0" w:space="0" w:color="auto"/>
          </w:divBdr>
        </w:div>
        <w:div w:id="1103300908">
          <w:marLeft w:val="640"/>
          <w:marRight w:val="0"/>
          <w:marTop w:val="0"/>
          <w:marBottom w:val="0"/>
          <w:divBdr>
            <w:top w:val="none" w:sz="0" w:space="0" w:color="auto"/>
            <w:left w:val="none" w:sz="0" w:space="0" w:color="auto"/>
            <w:bottom w:val="none" w:sz="0" w:space="0" w:color="auto"/>
            <w:right w:val="none" w:sz="0" w:space="0" w:color="auto"/>
          </w:divBdr>
        </w:div>
        <w:div w:id="1855723541">
          <w:marLeft w:val="640"/>
          <w:marRight w:val="0"/>
          <w:marTop w:val="0"/>
          <w:marBottom w:val="0"/>
          <w:divBdr>
            <w:top w:val="none" w:sz="0" w:space="0" w:color="auto"/>
            <w:left w:val="none" w:sz="0" w:space="0" w:color="auto"/>
            <w:bottom w:val="none" w:sz="0" w:space="0" w:color="auto"/>
            <w:right w:val="none" w:sz="0" w:space="0" w:color="auto"/>
          </w:divBdr>
        </w:div>
        <w:div w:id="2081711871">
          <w:marLeft w:val="640"/>
          <w:marRight w:val="0"/>
          <w:marTop w:val="0"/>
          <w:marBottom w:val="0"/>
          <w:divBdr>
            <w:top w:val="none" w:sz="0" w:space="0" w:color="auto"/>
            <w:left w:val="none" w:sz="0" w:space="0" w:color="auto"/>
            <w:bottom w:val="none" w:sz="0" w:space="0" w:color="auto"/>
            <w:right w:val="none" w:sz="0" w:space="0" w:color="auto"/>
          </w:divBdr>
        </w:div>
        <w:div w:id="1661303412">
          <w:marLeft w:val="640"/>
          <w:marRight w:val="0"/>
          <w:marTop w:val="0"/>
          <w:marBottom w:val="0"/>
          <w:divBdr>
            <w:top w:val="none" w:sz="0" w:space="0" w:color="auto"/>
            <w:left w:val="none" w:sz="0" w:space="0" w:color="auto"/>
            <w:bottom w:val="none" w:sz="0" w:space="0" w:color="auto"/>
            <w:right w:val="none" w:sz="0" w:space="0" w:color="auto"/>
          </w:divBdr>
        </w:div>
        <w:div w:id="1336876948">
          <w:marLeft w:val="640"/>
          <w:marRight w:val="0"/>
          <w:marTop w:val="0"/>
          <w:marBottom w:val="0"/>
          <w:divBdr>
            <w:top w:val="none" w:sz="0" w:space="0" w:color="auto"/>
            <w:left w:val="none" w:sz="0" w:space="0" w:color="auto"/>
            <w:bottom w:val="none" w:sz="0" w:space="0" w:color="auto"/>
            <w:right w:val="none" w:sz="0" w:space="0" w:color="auto"/>
          </w:divBdr>
        </w:div>
        <w:div w:id="1901674886">
          <w:marLeft w:val="640"/>
          <w:marRight w:val="0"/>
          <w:marTop w:val="0"/>
          <w:marBottom w:val="0"/>
          <w:divBdr>
            <w:top w:val="none" w:sz="0" w:space="0" w:color="auto"/>
            <w:left w:val="none" w:sz="0" w:space="0" w:color="auto"/>
            <w:bottom w:val="none" w:sz="0" w:space="0" w:color="auto"/>
            <w:right w:val="none" w:sz="0" w:space="0" w:color="auto"/>
          </w:divBdr>
        </w:div>
        <w:div w:id="1487668827">
          <w:marLeft w:val="640"/>
          <w:marRight w:val="0"/>
          <w:marTop w:val="0"/>
          <w:marBottom w:val="0"/>
          <w:divBdr>
            <w:top w:val="none" w:sz="0" w:space="0" w:color="auto"/>
            <w:left w:val="none" w:sz="0" w:space="0" w:color="auto"/>
            <w:bottom w:val="none" w:sz="0" w:space="0" w:color="auto"/>
            <w:right w:val="none" w:sz="0" w:space="0" w:color="auto"/>
          </w:divBdr>
        </w:div>
        <w:div w:id="1317345500">
          <w:marLeft w:val="640"/>
          <w:marRight w:val="0"/>
          <w:marTop w:val="0"/>
          <w:marBottom w:val="0"/>
          <w:divBdr>
            <w:top w:val="none" w:sz="0" w:space="0" w:color="auto"/>
            <w:left w:val="none" w:sz="0" w:space="0" w:color="auto"/>
            <w:bottom w:val="none" w:sz="0" w:space="0" w:color="auto"/>
            <w:right w:val="none" w:sz="0" w:space="0" w:color="auto"/>
          </w:divBdr>
        </w:div>
        <w:div w:id="1380519313">
          <w:marLeft w:val="640"/>
          <w:marRight w:val="0"/>
          <w:marTop w:val="0"/>
          <w:marBottom w:val="0"/>
          <w:divBdr>
            <w:top w:val="none" w:sz="0" w:space="0" w:color="auto"/>
            <w:left w:val="none" w:sz="0" w:space="0" w:color="auto"/>
            <w:bottom w:val="none" w:sz="0" w:space="0" w:color="auto"/>
            <w:right w:val="none" w:sz="0" w:space="0" w:color="auto"/>
          </w:divBdr>
        </w:div>
        <w:div w:id="2092268729">
          <w:marLeft w:val="640"/>
          <w:marRight w:val="0"/>
          <w:marTop w:val="0"/>
          <w:marBottom w:val="0"/>
          <w:divBdr>
            <w:top w:val="none" w:sz="0" w:space="0" w:color="auto"/>
            <w:left w:val="none" w:sz="0" w:space="0" w:color="auto"/>
            <w:bottom w:val="none" w:sz="0" w:space="0" w:color="auto"/>
            <w:right w:val="none" w:sz="0" w:space="0" w:color="auto"/>
          </w:divBdr>
        </w:div>
        <w:div w:id="1906648765">
          <w:marLeft w:val="640"/>
          <w:marRight w:val="0"/>
          <w:marTop w:val="0"/>
          <w:marBottom w:val="0"/>
          <w:divBdr>
            <w:top w:val="none" w:sz="0" w:space="0" w:color="auto"/>
            <w:left w:val="none" w:sz="0" w:space="0" w:color="auto"/>
            <w:bottom w:val="none" w:sz="0" w:space="0" w:color="auto"/>
            <w:right w:val="none" w:sz="0" w:space="0" w:color="auto"/>
          </w:divBdr>
        </w:div>
        <w:div w:id="1075784549">
          <w:marLeft w:val="640"/>
          <w:marRight w:val="0"/>
          <w:marTop w:val="0"/>
          <w:marBottom w:val="0"/>
          <w:divBdr>
            <w:top w:val="none" w:sz="0" w:space="0" w:color="auto"/>
            <w:left w:val="none" w:sz="0" w:space="0" w:color="auto"/>
            <w:bottom w:val="none" w:sz="0" w:space="0" w:color="auto"/>
            <w:right w:val="none" w:sz="0" w:space="0" w:color="auto"/>
          </w:divBdr>
        </w:div>
        <w:div w:id="1572542380">
          <w:marLeft w:val="640"/>
          <w:marRight w:val="0"/>
          <w:marTop w:val="0"/>
          <w:marBottom w:val="0"/>
          <w:divBdr>
            <w:top w:val="none" w:sz="0" w:space="0" w:color="auto"/>
            <w:left w:val="none" w:sz="0" w:space="0" w:color="auto"/>
            <w:bottom w:val="none" w:sz="0" w:space="0" w:color="auto"/>
            <w:right w:val="none" w:sz="0" w:space="0" w:color="auto"/>
          </w:divBdr>
        </w:div>
        <w:div w:id="777867155">
          <w:marLeft w:val="640"/>
          <w:marRight w:val="0"/>
          <w:marTop w:val="0"/>
          <w:marBottom w:val="0"/>
          <w:divBdr>
            <w:top w:val="none" w:sz="0" w:space="0" w:color="auto"/>
            <w:left w:val="none" w:sz="0" w:space="0" w:color="auto"/>
            <w:bottom w:val="none" w:sz="0" w:space="0" w:color="auto"/>
            <w:right w:val="none" w:sz="0" w:space="0" w:color="auto"/>
          </w:divBdr>
        </w:div>
        <w:div w:id="1665813709">
          <w:marLeft w:val="640"/>
          <w:marRight w:val="0"/>
          <w:marTop w:val="0"/>
          <w:marBottom w:val="0"/>
          <w:divBdr>
            <w:top w:val="none" w:sz="0" w:space="0" w:color="auto"/>
            <w:left w:val="none" w:sz="0" w:space="0" w:color="auto"/>
            <w:bottom w:val="none" w:sz="0" w:space="0" w:color="auto"/>
            <w:right w:val="none" w:sz="0" w:space="0" w:color="auto"/>
          </w:divBdr>
        </w:div>
        <w:div w:id="1725375949">
          <w:marLeft w:val="640"/>
          <w:marRight w:val="0"/>
          <w:marTop w:val="0"/>
          <w:marBottom w:val="0"/>
          <w:divBdr>
            <w:top w:val="none" w:sz="0" w:space="0" w:color="auto"/>
            <w:left w:val="none" w:sz="0" w:space="0" w:color="auto"/>
            <w:bottom w:val="none" w:sz="0" w:space="0" w:color="auto"/>
            <w:right w:val="none" w:sz="0" w:space="0" w:color="auto"/>
          </w:divBdr>
        </w:div>
        <w:div w:id="771248493">
          <w:marLeft w:val="640"/>
          <w:marRight w:val="0"/>
          <w:marTop w:val="0"/>
          <w:marBottom w:val="0"/>
          <w:divBdr>
            <w:top w:val="none" w:sz="0" w:space="0" w:color="auto"/>
            <w:left w:val="none" w:sz="0" w:space="0" w:color="auto"/>
            <w:bottom w:val="none" w:sz="0" w:space="0" w:color="auto"/>
            <w:right w:val="none" w:sz="0" w:space="0" w:color="auto"/>
          </w:divBdr>
        </w:div>
        <w:div w:id="1540627769">
          <w:marLeft w:val="640"/>
          <w:marRight w:val="0"/>
          <w:marTop w:val="0"/>
          <w:marBottom w:val="0"/>
          <w:divBdr>
            <w:top w:val="none" w:sz="0" w:space="0" w:color="auto"/>
            <w:left w:val="none" w:sz="0" w:space="0" w:color="auto"/>
            <w:bottom w:val="none" w:sz="0" w:space="0" w:color="auto"/>
            <w:right w:val="none" w:sz="0" w:space="0" w:color="auto"/>
          </w:divBdr>
        </w:div>
        <w:div w:id="366220340">
          <w:marLeft w:val="640"/>
          <w:marRight w:val="0"/>
          <w:marTop w:val="0"/>
          <w:marBottom w:val="0"/>
          <w:divBdr>
            <w:top w:val="none" w:sz="0" w:space="0" w:color="auto"/>
            <w:left w:val="none" w:sz="0" w:space="0" w:color="auto"/>
            <w:bottom w:val="none" w:sz="0" w:space="0" w:color="auto"/>
            <w:right w:val="none" w:sz="0" w:space="0" w:color="auto"/>
          </w:divBdr>
        </w:div>
        <w:div w:id="255721572">
          <w:marLeft w:val="640"/>
          <w:marRight w:val="0"/>
          <w:marTop w:val="0"/>
          <w:marBottom w:val="0"/>
          <w:divBdr>
            <w:top w:val="none" w:sz="0" w:space="0" w:color="auto"/>
            <w:left w:val="none" w:sz="0" w:space="0" w:color="auto"/>
            <w:bottom w:val="none" w:sz="0" w:space="0" w:color="auto"/>
            <w:right w:val="none" w:sz="0" w:space="0" w:color="auto"/>
          </w:divBdr>
        </w:div>
        <w:div w:id="391857648">
          <w:marLeft w:val="640"/>
          <w:marRight w:val="0"/>
          <w:marTop w:val="0"/>
          <w:marBottom w:val="0"/>
          <w:divBdr>
            <w:top w:val="none" w:sz="0" w:space="0" w:color="auto"/>
            <w:left w:val="none" w:sz="0" w:space="0" w:color="auto"/>
            <w:bottom w:val="none" w:sz="0" w:space="0" w:color="auto"/>
            <w:right w:val="none" w:sz="0" w:space="0" w:color="auto"/>
          </w:divBdr>
        </w:div>
        <w:div w:id="399408289">
          <w:marLeft w:val="640"/>
          <w:marRight w:val="0"/>
          <w:marTop w:val="0"/>
          <w:marBottom w:val="0"/>
          <w:divBdr>
            <w:top w:val="none" w:sz="0" w:space="0" w:color="auto"/>
            <w:left w:val="none" w:sz="0" w:space="0" w:color="auto"/>
            <w:bottom w:val="none" w:sz="0" w:space="0" w:color="auto"/>
            <w:right w:val="none" w:sz="0" w:space="0" w:color="auto"/>
          </w:divBdr>
        </w:div>
        <w:div w:id="1582716563">
          <w:marLeft w:val="640"/>
          <w:marRight w:val="0"/>
          <w:marTop w:val="0"/>
          <w:marBottom w:val="0"/>
          <w:divBdr>
            <w:top w:val="none" w:sz="0" w:space="0" w:color="auto"/>
            <w:left w:val="none" w:sz="0" w:space="0" w:color="auto"/>
            <w:bottom w:val="none" w:sz="0" w:space="0" w:color="auto"/>
            <w:right w:val="none" w:sz="0" w:space="0" w:color="auto"/>
          </w:divBdr>
        </w:div>
        <w:div w:id="1661689296">
          <w:marLeft w:val="640"/>
          <w:marRight w:val="0"/>
          <w:marTop w:val="0"/>
          <w:marBottom w:val="0"/>
          <w:divBdr>
            <w:top w:val="none" w:sz="0" w:space="0" w:color="auto"/>
            <w:left w:val="none" w:sz="0" w:space="0" w:color="auto"/>
            <w:bottom w:val="none" w:sz="0" w:space="0" w:color="auto"/>
            <w:right w:val="none" w:sz="0" w:space="0" w:color="auto"/>
          </w:divBdr>
        </w:div>
        <w:div w:id="714889614">
          <w:marLeft w:val="640"/>
          <w:marRight w:val="0"/>
          <w:marTop w:val="0"/>
          <w:marBottom w:val="0"/>
          <w:divBdr>
            <w:top w:val="none" w:sz="0" w:space="0" w:color="auto"/>
            <w:left w:val="none" w:sz="0" w:space="0" w:color="auto"/>
            <w:bottom w:val="none" w:sz="0" w:space="0" w:color="auto"/>
            <w:right w:val="none" w:sz="0" w:space="0" w:color="auto"/>
          </w:divBdr>
        </w:div>
        <w:div w:id="857505385">
          <w:marLeft w:val="640"/>
          <w:marRight w:val="0"/>
          <w:marTop w:val="0"/>
          <w:marBottom w:val="0"/>
          <w:divBdr>
            <w:top w:val="none" w:sz="0" w:space="0" w:color="auto"/>
            <w:left w:val="none" w:sz="0" w:space="0" w:color="auto"/>
            <w:bottom w:val="none" w:sz="0" w:space="0" w:color="auto"/>
            <w:right w:val="none" w:sz="0" w:space="0" w:color="auto"/>
          </w:divBdr>
        </w:div>
        <w:div w:id="984242227">
          <w:marLeft w:val="640"/>
          <w:marRight w:val="0"/>
          <w:marTop w:val="0"/>
          <w:marBottom w:val="0"/>
          <w:divBdr>
            <w:top w:val="none" w:sz="0" w:space="0" w:color="auto"/>
            <w:left w:val="none" w:sz="0" w:space="0" w:color="auto"/>
            <w:bottom w:val="none" w:sz="0" w:space="0" w:color="auto"/>
            <w:right w:val="none" w:sz="0" w:space="0" w:color="auto"/>
          </w:divBdr>
        </w:div>
        <w:div w:id="840466259">
          <w:marLeft w:val="640"/>
          <w:marRight w:val="0"/>
          <w:marTop w:val="0"/>
          <w:marBottom w:val="0"/>
          <w:divBdr>
            <w:top w:val="none" w:sz="0" w:space="0" w:color="auto"/>
            <w:left w:val="none" w:sz="0" w:space="0" w:color="auto"/>
            <w:bottom w:val="none" w:sz="0" w:space="0" w:color="auto"/>
            <w:right w:val="none" w:sz="0" w:space="0" w:color="auto"/>
          </w:divBdr>
        </w:div>
        <w:div w:id="1113398785">
          <w:marLeft w:val="640"/>
          <w:marRight w:val="0"/>
          <w:marTop w:val="0"/>
          <w:marBottom w:val="0"/>
          <w:divBdr>
            <w:top w:val="none" w:sz="0" w:space="0" w:color="auto"/>
            <w:left w:val="none" w:sz="0" w:space="0" w:color="auto"/>
            <w:bottom w:val="none" w:sz="0" w:space="0" w:color="auto"/>
            <w:right w:val="none" w:sz="0" w:space="0" w:color="auto"/>
          </w:divBdr>
        </w:div>
        <w:div w:id="335426765">
          <w:marLeft w:val="640"/>
          <w:marRight w:val="0"/>
          <w:marTop w:val="0"/>
          <w:marBottom w:val="0"/>
          <w:divBdr>
            <w:top w:val="none" w:sz="0" w:space="0" w:color="auto"/>
            <w:left w:val="none" w:sz="0" w:space="0" w:color="auto"/>
            <w:bottom w:val="none" w:sz="0" w:space="0" w:color="auto"/>
            <w:right w:val="none" w:sz="0" w:space="0" w:color="auto"/>
          </w:divBdr>
        </w:div>
        <w:div w:id="1147359515">
          <w:marLeft w:val="640"/>
          <w:marRight w:val="0"/>
          <w:marTop w:val="0"/>
          <w:marBottom w:val="0"/>
          <w:divBdr>
            <w:top w:val="none" w:sz="0" w:space="0" w:color="auto"/>
            <w:left w:val="none" w:sz="0" w:space="0" w:color="auto"/>
            <w:bottom w:val="none" w:sz="0" w:space="0" w:color="auto"/>
            <w:right w:val="none" w:sz="0" w:space="0" w:color="auto"/>
          </w:divBdr>
        </w:div>
        <w:div w:id="527328480">
          <w:marLeft w:val="640"/>
          <w:marRight w:val="0"/>
          <w:marTop w:val="0"/>
          <w:marBottom w:val="0"/>
          <w:divBdr>
            <w:top w:val="none" w:sz="0" w:space="0" w:color="auto"/>
            <w:left w:val="none" w:sz="0" w:space="0" w:color="auto"/>
            <w:bottom w:val="none" w:sz="0" w:space="0" w:color="auto"/>
            <w:right w:val="none" w:sz="0" w:space="0" w:color="auto"/>
          </w:divBdr>
        </w:div>
        <w:div w:id="2058696714">
          <w:marLeft w:val="640"/>
          <w:marRight w:val="0"/>
          <w:marTop w:val="0"/>
          <w:marBottom w:val="0"/>
          <w:divBdr>
            <w:top w:val="none" w:sz="0" w:space="0" w:color="auto"/>
            <w:left w:val="none" w:sz="0" w:space="0" w:color="auto"/>
            <w:bottom w:val="none" w:sz="0" w:space="0" w:color="auto"/>
            <w:right w:val="none" w:sz="0" w:space="0" w:color="auto"/>
          </w:divBdr>
        </w:div>
        <w:div w:id="33893415">
          <w:marLeft w:val="640"/>
          <w:marRight w:val="0"/>
          <w:marTop w:val="0"/>
          <w:marBottom w:val="0"/>
          <w:divBdr>
            <w:top w:val="none" w:sz="0" w:space="0" w:color="auto"/>
            <w:left w:val="none" w:sz="0" w:space="0" w:color="auto"/>
            <w:bottom w:val="none" w:sz="0" w:space="0" w:color="auto"/>
            <w:right w:val="none" w:sz="0" w:space="0" w:color="auto"/>
          </w:divBdr>
        </w:div>
        <w:div w:id="1742097908">
          <w:marLeft w:val="640"/>
          <w:marRight w:val="0"/>
          <w:marTop w:val="0"/>
          <w:marBottom w:val="0"/>
          <w:divBdr>
            <w:top w:val="none" w:sz="0" w:space="0" w:color="auto"/>
            <w:left w:val="none" w:sz="0" w:space="0" w:color="auto"/>
            <w:bottom w:val="none" w:sz="0" w:space="0" w:color="auto"/>
            <w:right w:val="none" w:sz="0" w:space="0" w:color="auto"/>
          </w:divBdr>
        </w:div>
        <w:div w:id="388502309">
          <w:marLeft w:val="640"/>
          <w:marRight w:val="0"/>
          <w:marTop w:val="0"/>
          <w:marBottom w:val="0"/>
          <w:divBdr>
            <w:top w:val="none" w:sz="0" w:space="0" w:color="auto"/>
            <w:left w:val="none" w:sz="0" w:space="0" w:color="auto"/>
            <w:bottom w:val="none" w:sz="0" w:space="0" w:color="auto"/>
            <w:right w:val="none" w:sz="0" w:space="0" w:color="auto"/>
          </w:divBdr>
        </w:div>
        <w:div w:id="185563036">
          <w:marLeft w:val="640"/>
          <w:marRight w:val="0"/>
          <w:marTop w:val="0"/>
          <w:marBottom w:val="0"/>
          <w:divBdr>
            <w:top w:val="none" w:sz="0" w:space="0" w:color="auto"/>
            <w:left w:val="none" w:sz="0" w:space="0" w:color="auto"/>
            <w:bottom w:val="none" w:sz="0" w:space="0" w:color="auto"/>
            <w:right w:val="none" w:sz="0" w:space="0" w:color="auto"/>
          </w:divBdr>
        </w:div>
        <w:div w:id="1193687668">
          <w:marLeft w:val="640"/>
          <w:marRight w:val="0"/>
          <w:marTop w:val="0"/>
          <w:marBottom w:val="0"/>
          <w:divBdr>
            <w:top w:val="none" w:sz="0" w:space="0" w:color="auto"/>
            <w:left w:val="none" w:sz="0" w:space="0" w:color="auto"/>
            <w:bottom w:val="none" w:sz="0" w:space="0" w:color="auto"/>
            <w:right w:val="none" w:sz="0" w:space="0" w:color="auto"/>
          </w:divBdr>
        </w:div>
        <w:div w:id="172258609">
          <w:marLeft w:val="640"/>
          <w:marRight w:val="0"/>
          <w:marTop w:val="0"/>
          <w:marBottom w:val="0"/>
          <w:divBdr>
            <w:top w:val="none" w:sz="0" w:space="0" w:color="auto"/>
            <w:left w:val="none" w:sz="0" w:space="0" w:color="auto"/>
            <w:bottom w:val="none" w:sz="0" w:space="0" w:color="auto"/>
            <w:right w:val="none" w:sz="0" w:space="0" w:color="auto"/>
          </w:divBdr>
        </w:div>
        <w:div w:id="364603907">
          <w:marLeft w:val="640"/>
          <w:marRight w:val="0"/>
          <w:marTop w:val="0"/>
          <w:marBottom w:val="0"/>
          <w:divBdr>
            <w:top w:val="none" w:sz="0" w:space="0" w:color="auto"/>
            <w:left w:val="none" w:sz="0" w:space="0" w:color="auto"/>
            <w:bottom w:val="none" w:sz="0" w:space="0" w:color="auto"/>
            <w:right w:val="none" w:sz="0" w:space="0" w:color="auto"/>
          </w:divBdr>
        </w:div>
        <w:div w:id="354162945">
          <w:marLeft w:val="640"/>
          <w:marRight w:val="0"/>
          <w:marTop w:val="0"/>
          <w:marBottom w:val="0"/>
          <w:divBdr>
            <w:top w:val="none" w:sz="0" w:space="0" w:color="auto"/>
            <w:left w:val="none" w:sz="0" w:space="0" w:color="auto"/>
            <w:bottom w:val="none" w:sz="0" w:space="0" w:color="auto"/>
            <w:right w:val="none" w:sz="0" w:space="0" w:color="auto"/>
          </w:divBdr>
        </w:div>
        <w:div w:id="1351301656">
          <w:marLeft w:val="640"/>
          <w:marRight w:val="0"/>
          <w:marTop w:val="0"/>
          <w:marBottom w:val="0"/>
          <w:divBdr>
            <w:top w:val="none" w:sz="0" w:space="0" w:color="auto"/>
            <w:left w:val="none" w:sz="0" w:space="0" w:color="auto"/>
            <w:bottom w:val="none" w:sz="0" w:space="0" w:color="auto"/>
            <w:right w:val="none" w:sz="0" w:space="0" w:color="auto"/>
          </w:divBdr>
        </w:div>
        <w:div w:id="864709534">
          <w:marLeft w:val="640"/>
          <w:marRight w:val="0"/>
          <w:marTop w:val="0"/>
          <w:marBottom w:val="0"/>
          <w:divBdr>
            <w:top w:val="none" w:sz="0" w:space="0" w:color="auto"/>
            <w:left w:val="none" w:sz="0" w:space="0" w:color="auto"/>
            <w:bottom w:val="none" w:sz="0" w:space="0" w:color="auto"/>
            <w:right w:val="none" w:sz="0" w:space="0" w:color="auto"/>
          </w:divBdr>
        </w:div>
        <w:div w:id="1127548852">
          <w:marLeft w:val="640"/>
          <w:marRight w:val="0"/>
          <w:marTop w:val="0"/>
          <w:marBottom w:val="0"/>
          <w:divBdr>
            <w:top w:val="none" w:sz="0" w:space="0" w:color="auto"/>
            <w:left w:val="none" w:sz="0" w:space="0" w:color="auto"/>
            <w:bottom w:val="none" w:sz="0" w:space="0" w:color="auto"/>
            <w:right w:val="none" w:sz="0" w:space="0" w:color="auto"/>
          </w:divBdr>
        </w:div>
        <w:div w:id="480853374">
          <w:marLeft w:val="640"/>
          <w:marRight w:val="0"/>
          <w:marTop w:val="0"/>
          <w:marBottom w:val="0"/>
          <w:divBdr>
            <w:top w:val="none" w:sz="0" w:space="0" w:color="auto"/>
            <w:left w:val="none" w:sz="0" w:space="0" w:color="auto"/>
            <w:bottom w:val="none" w:sz="0" w:space="0" w:color="auto"/>
            <w:right w:val="none" w:sz="0" w:space="0" w:color="auto"/>
          </w:divBdr>
        </w:div>
        <w:div w:id="357701652">
          <w:marLeft w:val="640"/>
          <w:marRight w:val="0"/>
          <w:marTop w:val="0"/>
          <w:marBottom w:val="0"/>
          <w:divBdr>
            <w:top w:val="none" w:sz="0" w:space="0" w:color="auto"/>
            <w:left w:val="none" w:sz="0" w:space="0" w:color="auto"/>
            <w:bottom w:val="none" w:sz="0" w:space="0" w:color="auto"/>
            <w:right w:val="none" w:sz="0" w:space="0" w:color="auto"/>
          </w:divBdr>
        </w:div>
        <w:div w:id="1057632219">
          <w:marLeft w:val="640"/>
          <w:marRight w:val="0"/>
          <w:marTop w:val="0"/>
          <w:marBottom w:val="0"/>
          <w:divBdr>
            <w:top w:val="none" w:sz="0" w:space="0" w:color="auto"/>
            <w:left w:val="none" w:sz="0" w:space="0" w:color="auto"/>
            <w:bottom w:val="none" w:sz="0" w:space="0" w:color="auto"/>
            <w:right w:val="none" w:sz="0" w:space="0" w:color="auto"/>
          </w:divBdr>
        </w:div>
        <w:div w:id="165560377">
          <w:marLeft w:val="640"/>
          <w:marRight w:val="0"/>
          <w:marTop w:val="0"/>
          <w:marBottom w:val="0"/>
          <w:divBdr>
            <w:top w:val="none" w:sz="0" w:space="0" w:color="auto"/>
            <w:left w:val="none" w:sz="0" w:space="0" w:color="auto"/>
            <w:bottom w:val="none" w:sz="0" w:space="0" w:color="auto"/>
            <w:right w:val="none" w:sz="0" w:space="0" w:color="auto"/>
          </w:divBdr>
        </w:div>
        <w:div w:id="1569345615">
          <w:marLeft w:val="640"/>
          <w:marRight w:val="0"/>
          <w:marTop w:val="0"/>
          <w:marBottom w:val="0"/>
          <w:divBdr>
            <w:top w:val="none" w:sz="0" w:space="0" w:color="auto"/>
            <w:left w:val="none" w:sz="0" w:space="0" w:color="auto"/>
            <w:bottom w:val="none" w:sz="0" w:space="0" w:color="auto"/>
            <w:right w:val="none" w:sz="0" w:space="0" w:color="auto"/>
          </w:divBdr>
        </w:div>
        <w:div w:id="2136212536">
          <w:marLeft w:val="640"/>
          <w:marRight w:val="0"/>
          <w:marTop w:val="0"/>
          <w:marBottom w:val="0"/>
          <w:divBdr>
            <w:top w:val="none" w:sz="0" w:space="0" w:color="auto"/>
            <w:left w:val="none" w:sz="0" w:space="0" w:color="auto"/>
            <w:bottom w:val="none" w:sz="0" w:space="0" w:color="auto"/>
            <w:right w:val="none" w:sz="0" w:space="0" w:color="auto"/>
          </w:divBdr>
        </w:div>
        <w:div w:id="1910848741">
          <w:marLeft w:val="640"/>
          <w:marRight w:val="0"/>
          <w:marTop w:val="0"/>
          <w:marBottom w:val="0"/>
          <w:divBdr>
            <w:top w:val="none" w:sz="0" w:space="0" w:color="auto"/>
            <w:left w:val="none" w:sz="0" w:space="0" w:color="auto"/>
            <w:bottom w:val="none" w:sz="0" w:space="0" w:color="auto"/>
            <w:right w:val="none" w:sz="0" w:space="0" w:color="auto"/>
          </w:divBdr>
        </w:div>
        <w:div w:id="1169638264">
          <w:marLeft w:val="640"/>
          <w:marRight w:val="0"/>
          <w:marTop w:val="0"/>
          <w:marBottom w:val="0"/>
          <w:divBdr>
            <w:top w:val="none" w:sz="0" w:space="0" w:color="auto"/>
            <w:left w:val="none" w:sz="0" w:space="0" w:color="auto"/>
            <w:bottom w:val="none" w:sz="0" w:space="0" w:color="auto"/>
            <w:right w:val="none" w:sz="0" w:space="0" w:color="auto"/>
          </w:divBdr>
        </w:div>
        <w:div w:id="1983148657">
          <w:marLeft w:val="640"/>
          <w:marRight w:val="0"/>
          <w:marTop w:val="0"/>
          <w:marBottom w:val="0"/>
          <w:divBdr>
            <w:top w:val="none" w:sz="0" w:space="0" w:color="auto"/>
            <w:left w:val="none" w:sz="0" w:space="0" w:color="auto"/>
            <w:bottom w:val="none" w:sz="0" w:space="0" w:color="auto"/>
            <w:right w:val="none" w:sz="0" w:space="0" w:color="auto"/>
          </w:divBdr>
        </w:div>
        <w:div w:id="2021883028">
          <w:marLeft w:val="640"/>
          <w:marRight w:val="0"/>
          <w:marTop w:val="0"/>
          <w:marBottom w:val="0"/>
          <w:divBdr>
            <w:top w:val="none" w:sz="0" w:space="0" w:color="auto"/>
            <w:left w:val="none" w:sz="0" w:space="0" w:color="auto"/>
            <w:bottom w:val="none" w:sz="0" w:space="0" w:color="auto"/>
            <w:right w:val="none" w:sz="0" w:space="0" w:color="auto"/>
          </w:divBdr>
        </w:div>
        <w:div w:id="1530799217">
          <w:marLeft w:val="640"/>
          <w:marRight w:val="0"/>
          <w:marTop w:val="0"/>
          <w:marBottom w:val="0"/>
          <w:divBdr>
            <w:top w:val="none" w:sz="0" w:space="0" w:color="auto"/>
            <w:left w:val="none" w:sz="0" w:space="0" w:color="auto"/>
            <w:bottom w:val="none" w:sz="0" w:space="0" w:color="auto"/>
            <w:right w:val="none" w:sz="0" w:space="0" w:color="auto"/>
          </w:divBdr>
        </w:div>
        <w:div w:id="631979138">
          <w:marLeft w:val="640"/>
          <w:marRight w:val="0"/>
          <w:marTop w:val="0"/>
          <w:marBottom w:val="0"/>
          <w:divBdr>
            <w:top w:val="none" w:sz="0" w:space="0" w:color="auto"/>
            <w:left w:val="none" w:sz="0" w:space="0" w:color="auto"/>
            <w:bottom w:val="none" w:sz="0" w:space="0" w:color="auto"/>
            <w:right w:val="none" w:sz="0" w:space="0" w:color="auto"/>
          </w:divBdr>
        </w:div>
        <w:div w:id="1487895031">
          <w:marLeft w:val="640"/>
          <w:marRight w:val="0"/>
          <w:marTop w:val="0"/>
          <w:marBottom w:val="0"/>
          <w:divBdr>
            <w:top w:val="none" w:sz="0" w:space="0" w:color="auto"/>
            <w:left w:val="none" w:sz="0" w:space="0" w:color="auto"/>
            <w:bottom w:val="none" w:sz="0" w:space="0" w:color="auto"/>
            <w:right w:val="none" w:sz="0" w:space="0" w:color="auto"/>
          </w:divBdr>
        </w:div>
        <w:div w:id="648754362">
          <w:marLeft w:val="640"/>
          <w:marRight w:val="0"/>
          <w:marTop w:val="0"/>
          <w:marBottom w:val="0"/>
          <w:divBdr>
            <w:top w:val="none" w:sz="0" w:space="0" w:color="auto"/>
            <w:left w:val="none" w:sz="0" w:space="0" w:color="auto"/>
            <w:bottom w:val="none" w:sz="0" w:space="0" w:color="auto"/>
            <w:right w:val="none" w:sz="0" w:space="0" w:color="auto"/>
          </w:divBdr>
        </w:div>
        <w:div w:id="1646350723">
          <w:marLeft w:val="640"/>
          <w:marRight w:val="0"/>
          <w:marTop w:val="0"/>
          <w:marBottom w:val="0"/>
          <w:divBdr>
            <w:top w:val="none" w:sz="0" w:space="0" w:color="auto"/>
            <w:left w:val="none" w:sz="0" w:space="0" w:color="auto"/>
            <w:bottom w:val="none" w:sz="0" w:space="0" w:color="auto"/>
            <w:right w:val="none" w:sz="0" w:space="0" w:color="auto"/>
          </w:divBdr>
        </w:div>
        <w:div w:id="623459615">
          <w:marLeft w:val="640"/>
          <w:marRight w:val="0"/>
          <w:marTop w:val="0"/>
          <w:marBottom w:val="0"/>
          <w:divBdr>
            <w:top w:val="none" w:sz="0" w:space="0" w:color="auto"/>
            <w:left w:val="none" w:sz="0" w:space="0" w:color="auto"/>
            <w:bottom w:val="none" w:sz="0" w:space="0" w:color="auto"/>
            <w:right w:val="none" w:sz="0" w:space="0" w:color="auto"/>
          </w:divBdr>
        </w:div>
        <w:div w:id="1545870631">
          <w:marLeft w:val="640"/>
          <w:marRight w:val="0"/>
          <w:marTop w:val="0"/>
          <w:marBottom w:val="0"/>
          <w:divBdr>
            <w:top w:val="none" w:sz="0" w:space="0" w:color="auto"/>
            <w:left w:val="none" w:sz="0" w:space="0" w:color="auto"/>
            <w:bottom w:val="none" w:sz="0" w:space="0" w:color="auto"/>
            <w:right w:val="none" w:sz="0" w:space="0" w:color="auto"/>
          </w:divBdr>
        </w:div>
        <w:div w:id="2140881893">
          <w:marLeft w:val="640"/>
          <w:marRight w:val="0"/>
          <w:marTop w:val="0"/>
          <w:marBottom w:val="0"/>
          <w:divBdr>
            <w:top w:val="none" w:sz="0" w:space="0" w:color="auto"/>
            <w:left w:val="none" w:sz="0" w:space="0" w:color="auto"/>
            <w:bottom w:val="none" w:sz="0" w:space="0" w:color="auto"/>
            <w:right w:val="none" w:sz="0" w:space="0" w:color="auto"/>
          </w:divBdr>
        </w:div>
        <w:div w:id="1225606115">
          <w:marLeft w:val="640"/>
          <w:marRight w:val="0"/>
          <w:marTop w:val="0"/>
          <w:marBottom w:val="0"/>
          <w:divBdr>
            <w:top w:val="none" w:sz="0" w:space="0" w:color="auto"/>
            <w:left w:val="none" w:sz="0" w:space="0" w:color="auto"/>
            <w:bottom w:val="none" w:sz="0" w:space="0" w:color="auto"/>
            <w:right w:val="none" w:sz="0" w:space="0" w:color="auto"/>
          </w:divBdr>
        </w:div>
        <w:div w:id="1890608861">
          <w:marLeft w:val="640"/>
          <w:marRight w:val="0"/>
          <w:marTop w:val="0"/>
          <w:marBottom w:val="0"/>
          <w:divBdr>
            <w:top w:val="none" w:sz="0" w:space="0" w:color="auto"/>
            <w:left w:val="none" w:sz="0" w:space="0" w:color="auto"/>
            <w:bottom w:val="none" w:sz="0" w:space="0" w:color="auto"/>
            <w:right w:val="none" w:sz="0" w:space="0" w:color="auto"/>
          </w:divBdr>
        </w:div>
        <w:div w:id="1102844353">
          <w:marLeft w:val="640"/>
          <w:marRight w:val="0"/>
          <w:marTop w:val="0"/>
          <w:marBottom w:val="0"/>
          <w:divBdr>
            <w:top w:val="none" w:sz="0" w:space="0" w:color="auto"/>
            <w:left w:val="none" w:sz="0" w:space="0" w:color="auto"/>
            <w:bottom w:val="none" w:sz="0" w:space="0" w:color="auto"/>
            <w:right w:val="none" w:sz="0" w:space="0" w:color="auto"/>
          </w:divBdr>
        </w:div>
        <w:div w:id="326439874">
          <w:marLeft w:val="640"/>
          <w:marRight w:val="0"/>
          <w:marTop w:val="0"/>
          <w:marBottom w:val="0"/>
          <w:divBdr>
            <w:top w:val="none" w:sz="0" w:space="0" w:color="auto"/>
            <w:left w:val="none" w:sz="0" w:space="0" w:color="auto"/>
            <w:bottom w:val="none" w:sz="0" w:space="0" w:color="auto"/>
            <w:right w:val="none" w:sz="0" w:space="0" w:color="auto"/>
          </w:divBdr>
        </w:div>
        <w:div w:id="1981882661">
          <w:marLeft w:val="640"/>
          <w:marRight w:val="0"/>
          <w:marTop w:val="0"/>
          <w:marBottom w:val="0"/>
          <w:divBdr>
            <w:top w:val="none" w:sz="0" w:space="0" w:color="auto"/>
            <w:left w:val="none" w:sz="0" w:space="0" w:color="auto"/>
            <w:bottom w:val="none" w:sz="0" w:space="0" w:color="auto"/>
            <w:right w:val="none" w:sz="0" w:space="0" w:color="auto"/>
          </w:divBdr>
        </w:div>
        <w:div w:id="514463092">
          <w:marLeft w:val="640"/>
          <w:marRight w:val="0"/>
          <w:marTop w:val="0"/>
          <w:marBottom w:val="0"/>
          <w:divBdr>
            <w:top w:val="none" w:sz="0" w:space="0" w:color="auto"/>
            <w:left w:val="none" w:sz="0" w:space="0" w:color="auto"/>
            <w:bottom w:val="none" w:sz="0" w:space="0" w:color="auto"/>
            <w:right w:val="none" w:sz="0" w:space="0" w:color="auto"/>
          </w:divBdr>
        </w:div>
        <w:div w:id="20277855">
          <w:marLeft w:val="640"/>
          <w:marRight w:val="0"/>
          <w:marTop w:val="0"/>
          <w:marBottom w:val="0"/>
          <w:divBdr>
            <w:top w:val="none" w:sz="0" w:space="0" w:color="auto"/>
            <w:left w:val="none" w:sz="0" w:space="0" w:color="auto"/>
            <w:bottom w:val="none" w:sz="0" w:space="0" w:color="auto"/>
            <w:right w:val="none" w:sz="0" w:space="0" w:color="auto"/>
          </w:divBdr>
        </w:div>
        <w:div w:id="1953123098">
          <w:marLeft w:val="640"/>
          <w:marRight w:val="0"/>
          <w:marTop w:val="0"/>
          <w:marBottom w:val="0"/>
          <w:divBdr>
            <w:top w:val="none" w:sz="0" w:space="0" w:color="auto"/>
            <w:left w:val="none" w:sz="0" w:space="0" w:color="auto"/>
            <w:bottom w:val="none" w:sz="0" w:space="0" w:color="auto"/>
            <w:right w:val="none" w:sz="0" w:space="0" w:color="auto"/>
          </w:divBdr>
        </w:div>
        <w:div w:id="1256279391">
          <w:marLeft w:val="640"/>
          <w:marRight w:val="0"/>
          <w:marTop w:val="0"/>
          <w:marBottom w:val="0"/>
          <w:divBdr>
            <w:top w:val="none" w:sz="0" w:space="0" w:color="auto"/>
            <w:left w:val="none" w:sz="0" w:space="0" w:color="auto"/>
            <w:bottom w:val="none" w:sz="0" w:space="0" w:color="auto"/>
            <w:right w:val="none" w:sz="0" w:space="0" w:color="auto"/>
          </w:divBdr>
        </w:div>
        <w:div w:id="1323653681">
          <w:marLeft w:val="640"/>
          <w:marRight w:val="0"/>
          <w:marTop w:val="0"/>
          <w:marBottom w:val="0"/>
          <w:divBdr>
            <w:top w:val="none" w:sz="0" w:space="0" w:color="auto"/>
            <w:left w:val="none" w:sz="0" w:space="0" w:color="auto"/>
            <w:bottom w:val="none" w:sz="0" w:space="0" w:color="auto"/>
            <w:right w:val="none" w:sz="0" w:space="0" w:color="auto"/>
          </w:divBdr>
        </w:div>
      </w:divsChild>
    </w:div>
    <w:div w:id="805857683">
      <w:bodyDiv w:val="1"/>
      <w:marLeft w:val="0"/>
      <w:marRight w:val="0"/>
      <w:marTop w:val="0"/>
      <w:marBottom w:val="0"/>
      <w:divBdr>
        <w:top w:val="none" w:sz="0" w:space="0" w:color="auto"/>
        <w:left w:val="none" w:sz="0" w:space="0" w:color="auto"/>
        <w:bottom w:val="none" w:sz="0" w:space="0" w:color="auto"/>
        <w:right w:val="none" w:sz="0" w:space="0" w:color="auto"/>
      </w:divBdr>
      <w:divsChild>
        <w:div w:id="1934705761">
          <w:marLeft w:val="640"/>
          <w:marRight w:val="0"/>
          <w:marTop w:val="0"/>
          <w:marBottom w:val="0"/>
          <w:divBdr>
            <w:top w:val="none" w:sz="0" w:space="0" w:color="auto"/>
            <w:left w:val="none" w:sz="0" w:space="0" w:color="auto"/>
            <w:bottom w:val="none" w:sz="0" w:space="0" w:color="auto"/>
            <w:right w:val="none" w:sz="0" w:space="0" w:color="auto"/>
          </w:divBdr>
        </w:div>
        <w:div w:id="1715227058">
          <w:marLeft w:val="640"/>
          <w:marRight w:val="0"/>
          <w:marTop w:val="0"/>
          <w:marBottom w:val="0"/>
          <w:divBdr>
            <w:top w:val="none" w:sz="0" w:space="0" w:color="auto"/>
            <w:left w:val="none" w:sz="0" w:space="0" w:color="auto"/>
            <w:bottom w:val="none" w:sz="0" w:space="0" w:color="auto"/>
            <w:right w:val="none" w:sz="0" w:space="0" w:color="auto"/>
          </w:divBdr>
        </w:div>
        <w:div w:id="1120874617">
          <w:marLeft w:val="640"/>
          <w:marRight w:val="0"/>
          <w:marTop w:val="0"/>
          <w:marBottom w:val="0"/>
          <w:divBdr>
            <w:top w:val="none" w:sz="0" w:space="0" w:color="auto"/>
            <w:left w:val="none" w:sz="0" w:space="0" w:color="auto"/>
            <w:bottom w:val="none" w:sz="0" w:space="0" w:color="auto"/>
            <w:right w:val="none" w:sz="0" w:space="0" w:color="auto"/>
          </w:divBdr>
        </w:div>
        <w:div w:id="746810209">
          <w:marLeft w:val="640"/>
          <w:marRight w:val="0"/>
          <w:marTop w:val="0"/>
          <w:marBottom w:val="0"/>
          <w:divBdr>
            <w:top w:val="none" w:sz="0" w:space="0" w:color="auto"/>
            <w:left w:val="none" w:sz="0" w:space="0" w:color="auto"/>
            <w:bottom w:val="none" w:sz="0" w:space="0" w:color="auto"/>
            <w:right w:val="none" w:sz="0" w:space="0" w:color="auto"/>
          </w:divBdr>
        </w:div>
        <w:div w:id="397242622">
          <w:marLeft w:val="640"/>
          <w:marRight w:val="0"/>
          <w:marTop w:val="0"/>
          <w:marBottom w:val="0"/>
          <w:divBdr>
            <w:top w:val="none" w:sz="0" w:space="0" w:color="auto"/>
            <w:left w:val="none" w:sz="0" w:space="0" w:color="auto"/>
            <w:bottom w:val="none" w:sz="0" w:space="0" w:color="auto"/>
            <w:right w:val="none" w:sz="0" w:space="0" w:color="auto"/>
          </w:divBdr>
        </w:div>
        <w:div w:id="2020884924">
          <w:marLeft w:val="640"/>
          <w:marRight w:val="0"/>
          <w:marTop w:val="0"/>
          <w:marBottom w:val="0"/>
          <w:divBdr>
            <w:top w:val="none" w:sz="0" w:space="0" w:color="auto"/>
            <w:left w:val="none" w:sz="0" w:space="0" w:color="auto"/>
            <w:bottom w:val="none" w:sz="0" w:space="0" w:color="auto"/>
            <w:right w:val="none" w:sz="0" w:space="0" w:color="auto"/>
          </w:divBdr>
        </w:div>
        <w:div w:id="1514109215">
          <w:marLeft w:val="640"/>
          <w:marRight w:val="0"/>
          <w:marTop w:val="0"/>
          <w:marBottom w:val="0"/>
          <w:divBdr>
            <w:top w:val="none" w:sz="0" w:space="0" w:color="auto"/>
            <w:left w:val="none" w:sz="0" w:space="0" w:color="auto"/>
            <w:bottom w:val="none" w:sz="0" w:space="0" w:color="auto"/>
            <w:right w:val="none" w:sz="0" w:space="0" w:color="auto"/>
          </w:divBdr>
        </w:div>
        <w:div w:id="1456800940">
          <w:marLeft w:val="640"/>
          <w:marRight w:val="0"/>
          <w:marTop w:val="0"/>
          <w:marBottom w:val="0"/>
          <w:divBdr>
            <w:top w:val="none" w:sz="0" w:space="0" w:color="auto"/>
            <w:left w:val="none" w:sz="0" w:space="0" w:color="auto"/>
            <w:bottom w:val="none" w:sz="0" w:space="0" w:color="auto"/>
            <w:right w:val="none" w:sz="0" w:space="0" w:color="auto"/>
          </w:divBdr>
        </w:div>
        <w:div w:id="924728265">
          <w:marLeft w:val="640"/>
          <w:marRight w:val="0"/>
          <w:marTop w:val="0"/>
          <w:marBottom w:val="0"/>
          <w:divBdr>
            <w:top w:val="none" w:sz="0" w:space="0" w:color="auto"/>
            <w:left w:val="none" w:sz="0" w:space="0" w:color="auto"/>
            <w:bottom w:val="none" w:sz="0" w:space="0" w:color="auto"/>
            <w:right w:val="none" w:sz="0" w:space="0" w:color="auto"/>
          </w:divBdr>
        </w:div>
        <w:div w:id="409816993">
          <w:marLeft w:val="640"/>
          <w:marRight w:val="0"/>
          <w:marTop w:val="0"/>
          <w:marBottom w:val="0"/>
          <w:divBdr>
            <w:top w:val="none" w:sz="0" w:space="0" w:color="auto"/>
            <w:left w:val="none" w:sz="0" w:space="0" w:color="auto"/>
            <w:bottom w:val="none" w:sz="0" w:space="0" w:color="auto"/>
            <w:right w:val="none" w:sz="0" w:space="0" w:color="auto"/>
          </w:divBdr>
        </w:div>
        <w:div w:id="2144152427">
          <w:marLeft w:val="640"/>
          <w:marRight w:val="0"/>
          <w:marTop w:val="0"/>
          <w:marBottom w:val="0"/>
          <w:divBdr>
            <w:top w:val="none" w:sz="0" w:space="0" w:color="auto"/>
            <w:left w:val="none" w:sz="0" w:space="0" w:color="auto"/>
            <w:bottom w:val="none" w:sz="0" w:space="0" w:color="auto"/>
            <w:right w:val="none" w:sz="0" w:space="0" w:color="auto"/>
          </w:divBdr>
        </w:div>
        <w:div w:id="1080757036">
          <w:marLeft w:val="640"/>
          <w:marRight w:val="0"/>
          <w:marTop w:val="0"/>
          <w:marBottom w:val="0"/>
          <w:divBdr>
            <w:top w:val="none" w:sz="0" w:space="0" w:color="auto"/>
            <w:left w:val="none" w:sz="0" w:space="0" w:color="auto"/>
            <w:bottom w:val="none" w:sz="0" w:space="0" w:color="auto"/>
            <w:right w:val="none" w:sz="0" w:space="0" w:color="auto"/>
          </w:divBdr>
        </w:div>
        <w:div w:id="652829817">
          <w:marLeft w:val="640"/>
          <w:marRight w:val="0"/>
          <w:marTop w:val="0"/>
          <w:marBottom w:val="0"/>
          <w:divBdr>
            <w:top w:val="none" w:sz="0" w:space="0" w:color="auto"/>
            <w:left w:val="none" w:sz="0" w:space="0" w:color="auto"/>
            <w:bottom w:val="none" w:sz="0" w:space="0" w:color="auto"/>
            <w:right w:val="none" w:sz="0" w:space="0" w:color="auto"/>
          </w:divBdr>
        </w:div>
        <w:div w:id="763264600">
          <w:marLeft w:val="640"/>
          <w:marRight w:val="0"/>
          <w:marTop w:val="0"/>
          <w:marBottom w:val="0"/>
          <w:divBdr>
            <w:top w:val="none" w:sz="0" w:space="0" w:color="auto"/>
            <w:left w:val="none" w:sz="0" w:space="0" w:color="auto"/>
            <w:bottom w:val="none" w:sz="0" w:space="0" w:color="auto"/>
            <w:right w:val="none" w:sz="0" w:space="0" w:color="auto"/>
          </w:divBdr>
        </w:div>
        <w:div w:id="820927973">
          <w:marLeft w:val="640"/>
          <w:marRight w:val="0"/>
          <w:marTop w:val="0"/>
          <w:marBottom w:val="0"/>
          <w:divBdr>
            <w:top w:val="none" w:sz="0" w:space="0" w:color="auto"/>
            <w:left w:val="none" w:sz="0" w:space="0" w:color="auto"/>
            <w:bottom w:val="none" w:sz="0" w:space="0" w:color="auto"/>
            <w:right w:val="none" w:sz="0" w:space="0" w:color="auto"/>
          </w:divBdr>
        </w:div>
        <w:div w:id="822815070">
          <w:marLeft w:val="640"/>
          <w:marRight w:val="0"/>
          <w:marTop w:val="0"/>
          <w:marBottom w:val="0"/>
          <w:divBdr>
            <w:top w:val="none" w:sz="0" w:space="0" w:color="auto"/>
            <w:left w:val="none" w:sz="0" w:space="0" w:color="auto"/>
            <w:bottom w:val="none" w:sz="0" w:space="0" w:color="auto"/>
            <w:right w:val="none" w:sz="0" w:space="0" w:color="auto"/>
          </w:divBdr>
        </w:div>
        <w:div w:id="181746716">
          <w:marLeft w:val="640"/>
          <w:marRight w:val="0"/>
          <w:marTop w:val="0"/>
          <w:marBottom w:val="0"/>
          <w:divBdr>
            <w:top w:val="none" w:sz="0" w:space="0" w:color="auto"/>
            <w:left w:val="none" w:sz="0" w:space="0" w:color="auto"/>
            <w:bottom w:val="none" w:sz="0" w:space="0" w:color="auto"/>
            <w:right w:val="none" w:sz="0" w:space="0" w:color="auto"/>
          </w:divBdr>
        </w:div>
        <w:div w:id="422382876">
          <w:marLeft w:val="640"/>
          <w:marRight w:val="0"/>
          <w:marTop w:val="0"/>
          <w:marBottom w:val="0"/>
          <w:divBdr>
            <w:top w:val="none" w:sz="0" w:space="0" w:color="auto"/>
            <w:left w:val="none" w:sz="0" w:space="0" w:color="auto"/>
            <w:bottom w:val="none" w:sz="0" w:space="0" w:color="auto"/>
            <w:right w:val="none" w:sz="0" w:space="0" w:color="auto"/>
          </w:divBdr>
        </w:div>
        <w:div w:id="1813018358">
          <w:marLeft w:val="640"/>
          <w:marRight w:val="0"/>
          <w:marTop w:val="0"/>
          <w:marBottom w:val="0"/>
          <w:divBdr>
            <w:top w:val="none" w:sz="0" w:space="0" w:color="auto"/>
            <w:left w:val="none" w:sz="0" w:space="0" w:color="auto"/>
            <w:bottom w:val="none" w:sz="0" w:space="0" w:color="auto"/>
            <w:right w:val="none" w:sz="0" w:space="0" w:color="auto"/>
          </w:divBdr>
        </w:div>
        <w:div w:id="1523588239">
          <w:marLeft w:val="640"/>
          <w:marRight w:val="0"/>
          <w:marTop w:val="0"/>
          <w:marBottom w:val="0"/>
          <w:divBdr>
            <w:top w:val="none" w:sz="0" w:space="0" w:color="auto"/>
            <w:left w:val="none" w:sz="0" w:space="0" w:color="auto"/>
            <w:bottom w:val="none" w:sz="0" w:space="0" w:color="auto"/>
            <w:right w:val="none" w:sz="0" w:space="0" w:color="auto"/>
          </w:divBdr>
        </w:div>
        <w:div w:id="889926162">
          <w:marLeft w:val="640"/>
          <w:marRight w:val="0"/>
          <w:marTop w:val="0"/>
          <w:marBottom w:val="0"/>
          <w:divBdr>
            <w:top w:val="none" w:sz="0" w:space="0" w:color="auto"/>
            <w:left w:val="none" w:sz="0" w:space="0" w:color="auto"/>
            <w:bottom w:val="none" w:sz="0" w:space="0" w:color="auto"/>
            <w:right w:val="none" w:sz="0" w:space="0" w:color="auto"/>
          </w:divBdr>
        </w:div>
        <w:div w:id="78527159">
          <w:marLeft w:val="640"/>
          <w:marRight w:val="0"/>
          <w:marTop w:val="0"/>
          <w:marBottom w:val="0"/>
          <w:divBdr>
            <w:top w:val="none" w:sz="0" w:space="0" w:color="auto"/>
            <w:left w:val="none" w:sz="0" w:space="0" w:color="auto"/>
            <w:bottom w:val="none" w:sz="0" w:space="0" w:color="auto"/>
            <w:right w:val="none" w:sz="0" w:space="0" w:color="auto"/>
          </w:divBdr>
        </w:div>
        <w:div w:id="639000060">
          <w:marLeft w:val="640"/>
          <w:marRight w:val="0"/>
          <w:marTop w:val="0"/>
          <w:marBottom w:val="0"/>
          <w:divBdr>
            <w:top w:val="none" w:sz="0" w:space="0" w:color="auto"/>
            <w:left w:val="none" w:sz="0" w:space="0" w:color="auto"/>
            <w:bottom w:val="none" w:sz="0" w:space="0" w:color="auto"/>
            <w:right w:val="none" w:sz="0" w:space="0" w:color="auto"/>
          </w:divBdr>
        </w:div>
        <w:div w:id="533688064">
          <w:marLeft w:val="640"/>
          <w:marRight w:val="0"/>
          <w:marTop w:val="0"/>
          <w:marBottom w:val="0"/>
          <w:divBdr>
            <w:top w:val="none" w:sz="0" w:space="0" w:color="auto"/>
            <w:left w:val="none" w:sz="0" w:space="0" w:color="auto"/>
            <w:bottom w:val="none" w:sz="0" w:space="0" w:color="auto"/>
            <w:right w:val="none" w:sz="0" w:space="0" w:color="auto"/>
          </w:divBdr>
        </w:div>
        <w:div w:id="241914221">
          <w:marLeft w:val="640"/>
          <w:marRight w:val="0"/>
          <w:marTop w:val="0"/>
          <w:marBottom w:val="0"/>
          <w:divBdr>
            <w:top w:val="none" w:sz="0" w:space="0" w:color="auto"/>
            <w:left w:val="none" w:sz="0" w:space="0" w:color="auto"/>
            <w:bottom w:val="none" w:sz="0" w:space="0" w:color="auto"/>
            <w:right w:val="none" w:sz="0" w:space="0" w:color="auto"/>
          </w:divBdr>
        </w:div>
        <w:div w:id="1463772112">
          <w:marLeft w:val="640"/>
          <w:marRight w:val="0"/>
          <w:marTop w:val="0"/>
          <w:marBottom w:val="0"/>
          <w:divBdr>
            <w:top w:val="none" w:sz="0" w:space="0" w:color="auto"/>
            <w:left w:val="none" w:sz="0" w:space="0" w:color="auto"/>
            <w:bottom w:val="none" w:sz="0" w:space="0" w:color="auto"/>
            <w:right w:val="none" w:sz="0" w:space="0" w:color="auto"/>
          </w:divBdr>
        </w:div>
        <w:div w:id="1294554574">
          <w:marLeft w:val="640"/>
          <w:marRight w:val="0"/>
          <w:marTop w:val="0"/>
          <w:marBottom w:val="0"/>
          <w:divBdr>
            <w:top w:val="none" w:sz="0" w:space="0" w:color="auto"/>
            <w:left w:val="none" w:sz="0" w:space="0" w:color="auto"/>
            <w:bottom w:val="none" w:sz="0" w:space="0" w:color="auto"/>
            <w:right w:val="none" w:sz="0" w:space="0" w:color="auto"/>
          </w:divBdr>
        </w:div>
        <w:div w:id="1671561675">
          <w:marLeft w:val="640"/>
          <w:marRight w:val="0"/>
          <w:marTop w:val="0"/>
          <w:marBottom w:val="0"/>
          <w:divBdr>
            <w:top w:val="none" w:sz="0" w:space="0" w:color="auto"/>
            <w:left w:val="none" w:sz="0" w:space="0" w:color="auto"/>
            <w:bottom w:val="none" w:sz="0" w:space="0" w:color="auto"/>
            <w:right w:val="none" w:sz="0" w:space="0" w:color="auto"/>
          </w:divBdr>
        </w:div>
        <w:div w:id="1284729868">
          <w:marLeft w:val="640"/>
          <w:marRight w:val="0"/>
          <w:marTop w:val="0"/>
          <w:marBottom w:val="0"/>
          <w:divBdr>
            <w:top w:val="none" w:sz="0" w:space="0" w:color="auto"/>
            <w:left w:val="none" w:sz="0" w:space="0" w:color="auto"/>
            <w:bottom w:val="none" w:sz="0" w:space="0" w:color="auto"/>
            <w:right w:val="none" w:sz="0" w:space="0" w:color="auto"/>
          </w:divBdr>
        </w:div>
        <w:div w:id="902105665">
          <w:marLeft w:val="640"/>
          <w:marRight w:val="0"/>
          <w:marTop w:val="0"/>
          <w:marBottom w:val="0"/>
          <w:divBdr>
            <w:top w:val="none" w:sz="0" w:space="0" w:color="auto"/>
            <w:left w:val="none" w:sz="0" w:space="0" w:color="auto"/>
            <w:bottom w:val="none" w:sz="0" w:space="0" w:color="auto"/>
            <w:right w:val="none" w:sz="0" w:space="0" w:color="auto"/>
          </w:divBdr>
        </w:div>
        <w:div w:id="1965841789">
          <w:marLeft w:val="640"/>
          <w:marRight w:val="0"/>
          <w:marTop w:val="0"/>
          <w:marBottom w:val="0"/>
          <w:divBdr>
            <w:top w:val="none" w:sz="0" w:space="0" w:color="auto"/>
            <w:left w:val="none" w:sz="0" w:space="0" w:color="auto"/>
            <w:bottom w:val="none" w:sz="0" w:space="0" w:color="auto"/>
            <w:right w:val="none" w:sz="0" w:space="0" w:color="auto"/>
          </w:divBdr>
        </w:div>
        <w:div w:id="445588505">
          <w:marLeft w:val="640"/>
          <w:marRight w:val="0"/>
          <w:marTop w:val="0"/>
          <w:marBottom w:val="0"/>
          <w:divBdr>
            <w:top w:val="none" w:sz="0" w:space="0" w:color="auto"/>
            <w:left w:val="none" w:sz="0" w:space="0" w:color="auto"/>
            <w:bottom w:val="none" w:sz="0" w:space="0" w:color="auto"/>
            <w:right w:val="none" w:sz="0" w:space="0" w:color="auto"/>
          </w:divBdr>
        </w:div>
        <w:div w:id="1775590089">
          <w:marLeft w:val="640"/>
          <w:marRight w:val="0"/>
          <w:marTop w:val="0"/>
          <w:marBottom w:val="0"/>
          <w:divBdr>
            <w:top w:val="none" w:sz="0" w:space="0" w:color="auto"/>
            <w:left w:val="none" w:sz="0" w:space="0" w:color="auto"/>
            <w:bottom w:val="none" w:sz="0" w:space="0" w:color="auto"/>
            <w:right w:val="none" w:sz="0" w:space="0" w:color="auto"/>
          </w:divBdr>
        </w:div>
        <w:div w:id="21563125">
          <w:marLeft w:val="640"/>
          <w:marRight w:val="0"/>
          <w:marTop w:val="0"/>
          <w:marBottom w:val="0"/>
          <w:divBdr>
            <w:top w:val="none" w:sz="0" w:space="0" w:color="auto"/>
            <w:left w:val="none" w:sz="0" w:space="0" w:color="auto"/>
            <w:bottom w:val="none" w:sz="0" w:space="0" w:color="auto"/>
            <w:right w:val="none" w:sz="0" w:space="0" w:color="auto"/>
          </w:divBdr>
        </w:div>
        <w:div w:id="2061589639">
          <w:marLeft w:val="640"/>
          <w:marRight w:val="0"/>
          <w:marTop w:val="0"/>
          <w:marBottom w:val="0"/>
          <w:divBdr>
            <w:top w:val="none" w:sz="0" w:space="0" w:color="auto"/>
            <w:left w:val="none" w:sz="0" w:space="0" w:color="auto"/>
            <w:bottom w:val="none" w:sz="0" w:space="0" w:color="auto"/>
            <w:right w:val="none" w:sz="0" w:space="0" w:color="auto"/>
          </w:divBdr>
        </w:div>
        <w:div w:id="1330134476">
          <w:marLeft w:val="640"/>
          <w:marRight w:val="0"/>
          <w:marTop w:val="0"/>
          <w:marBottom w:val="0"/>
          <w:divBdr>
            <w:top w:val="none" w:sz="0" w:space="0" w:color="auto"/>
            <w:left w:val="none" w:sz="0" w:space="0" w:color="auto"/>
            <w:bottom w:val="none" w:sz="0" w:space="0" w:color="auto"/>
            <w:right w:val="none" w:sz="0" w:space="0" w:color="auto"/>
          </w:divBdr>
        </w:div>
        <w:div w:id="1742411875">
          <w:marLeft w:val="640"/>
          <w:marRight w:val="0"/>
          <w:marTop w:val="0"/>
          <w:marBottom w:val="0"/>
          <w:divBdr>
            <w:top w:val="none" w:sz="0" w:space="0" w:color="auto"/>
            <w:left w:val="none" w:sz="0" w:space="0" w:color="auto"/>
            <w:bottom w:val="none" w:sz="0" w:space="0" w:color="auto"/>
            <w:right w:val="none" w:sz="0" w:space="0" w:color="auto"/>
          </w:divBdr>
        </w:div>
        <w:div w:id="810174345">
          <w:marLeft w:val="640"/>
          <w:marRight w:val="0"/>
          <w:marTop w:val="0"/>
          <w:marBottom w:val="0"/>
          <w:divBdr>
            <w:top w:val="none" w:sz="0" w:space="0" w:color="auto"/>
            <w:left w:val="none" w:sz="0" w:space="0" w:color="auto"/>
            <w:bottom w:val="none" w:sz="0" w:space="0" w:color="auto"/>
            <w:right w:val="none" w:sz="0" w:space="0" w:color="auto"/>
          </w:divBdr>
        </w:div>
        <w:div w:id="1918248400">
          <w:marLeft w:val="640"/>
          <w:marRight w:val="0"/>
          <w:marTop w:val="0"/>
          <w:marBottom w:val="0"/>
          <w:divBdr>
            <w:top w:val="none" w:sz="0" w:space="0" w:color="auto"/>
            <w:left w:val="none" w:sz="0" w:space="0" w:color="auto"/>
            <w:bottom w:val="none" w:sz="0" w:space="0" w:color="auto"/>
            <w:right w:val="none" w:sz="0" w:space="0" w:color="auto"/>
          </w:divBdr>
        </w:div>
        <w:div w:id="511184055">
          <w:marLeft w:val="640"/>
          <w:marRight w:val="0"/>
          <w:marTop w:val="0"/>
          <w:marBottom w:val="0"/>
          <w:divBdr>
            <w:top w:val="none" w:sz="0" w:space="0" w:color="auto"/>
            <w:left w:val="none" w:sz="0" w:space="0" w:color="auto"/>
            <w:bottom w:val="none" w:sz="0" w:space="0" w:color="auto"/>
            <w:right w:val="none" w:sz="0" w:space="0" w:color="auto"/>
          </w:divBdr>
        </w:div>
        <w:div w:id="1426347174">
          <w:marLeft w:val="640"/>
          <w:marRight w:val="0"/>
          <w:marTop w:val="0"/>
          <w:marBottom w:val="0"/>
          <w:divBdr>
            <w:top w:val="none" w:sz="0" w:space="0" w:color="auto"/>
            <w:left w:val="none" w:sz="0" w:space="0" w:color="auto"/>
            <w:bottom w:val="none" w:sz="0" w:space="0" w:color="auto"/>
            <w:right w:val="none" w:sz="0" w:space="0" w:color="auto"/>
          </w:divBdr>
        </w:div>
        <w:div w:id="2021152819">
          <w:marLeft w:val="640"/>
          <w:marRight w:val="0"/>
          <w:marTop w:val="0"/>
          <w:marBottom w:val="0"/>
          <w:divBdr>
            <w:top w:val="none" w:sz="0" w:space="0" w:color="auto"/>
            <w:left w:val="none" w:sz="0" w:space="0" w:color="auto"/>
            <w:bottom w:val="none" w:sz="0" w:space="0" w:color="auto"/>
            <w:right w:val="none" w:sz="0" w:space="0" w:color="auto"/>
          </w:divBdr>
        </w:div>
        <w:div w:id="1365518437">
          <w:marLeft w:val="640"/>
          <w:marRight w:val="0"/>
          <w:marTop w:val="0"/>
          <w:marBottom w:val="0"/>
          <w:divBdr>
            <w:top w:val="none" w:sz="0" w:space="0" w:color="auto"/>
            <w:left w:val="none" w:sz="0" w:space="0" w:color="auto"/>
            <w:bottom w:val="none" w:sz="0" w:space="0" w:color="auto"/>
            <w:right w:val="none" w:sz="0" w:space="0" w:color="auto"/>
          </w:divBdr>
        </w:div>
        <w:div w:id="1244336060">
          <w:marLeft w:val="640"/>
          <w:marRight w:val="0"/>
          <w:marTop w:val="0"/>
          <w:marBottom w:val="0"/>
          <w:divBdr>
            <w:top w:val="none" w:sz="0" w:space="0" w:color="auto"/>
            <w:left w:val="none" w:sz="0" w:space="0" w:color="auto"/>
            <w:bottom w:val="none" w:sz="0" w:space="0" w:color="auto"/>
            <w:right w:val="none" w:sz="0" w:space="0" w:color="auto"/>
          </w:divBdr>
        </w:div>
        <w:div w:id="864754622">
          <w:marLeft w:val="640"/>
          <w:marRight w:val="0"/>
          <w:marTop w:val="0"/>
          <w:marBottom w:val="0"/>
          <w:divBdr>
            <w:top w:val="none" w:sz="0" w:space="0" w:color="auto"/>
            <w:left w:val="none" w:sz="0" w:space="0" w:color="auto"/>
            <w:bottom w:val="none" w:sz="0" w:space="0" w:color="auto"/>
            <w:right w:val="none" w:sz="0" w:space="0" w:color="auto"/>
          </w:divBdr>
        </w:div>
        <w:div w:id="1419712426">
          <w:marLeft w:val="640"/>
          <w:marRight w:val="0"/>
          <w:marTop w:val="0"/>
          <w:marBottom w:val="0"/>
          <w:divBdr>
            <w:top w:val="none" w:sz="0" w:space="0" w:color="auto"/>
            <w:left w:val="none" w:sz="0" w:space="0" w:color="auto"/>
            <w:bottom w:val="none" w:sz="0" w:space="0" w:color="auto"/>
            <w:right w:val="none" w:sz="0" w:space="0" w:color="auto"/>
          </w:divBdr>
        </w:div>
        <w:div w:id="1803421604">
          <w:marLeft w:val="640"/>
          <w:marRight w:val="0"/>
          <w:marTop w:val="0"/>
          <w:marBottom w:val="0"/>
          <w:divBdr>
            <w:top w:val="none" w:sz="0" w:space="0" w:color="auto"/>
            <w:left w:val="none" w:sz="0" w:space="0" w:color="auto"/>
            <w:bottom w:val="none" w:sz="0" w:space="0" w:color="auto"/>
            <w:right w:val="none" w:sz="0" w:space="0" w:color="auto"/>
          </w:divBdr>
        </w:div>
        <w:div w:id="559093079">
          <w:marLeft w:val="640"/>
          <w:marRight w:val="0"/>
          <w:marTop w:val="0"/>
          <w:marBottom w:val="0"/>
          <w:divBdr>
            <w:top w:val="none" w:sz="0" w:space="0" w:color="auto"/>
            <w:left w:val="none" w:sz="0" w:space="0" w:color="auto"/>
            <w:bottom w:val="none" w:sz="0" w:space="0" w:color="auto"/>
            <w:right w:val="none" w:sz="0" w:space="0" w:color="auto"/>
          </w:divBdr>
        </w:div>
        <w:div w:id="1274559247">
          <w:marLeft w:val="640"/>
          <w:marRight w:val="0"/>
          <w:marTop w:val="0"/>
          <w:marBottom w:val="0"/>
          <w:divBdr>
            <w:top w:val="none" w:sz="0" w:space="0" w:color="auto"/>
            <w:left w:val="none" w:sz="0" w:space="0" w:color="auto"/>
            <w:bottom w:val="none" w:sz="0" w:space="0" w:color="auto"/>
            <w:right w:val="none" w:sz="0" w:space="0" w:color="auto"/>
          </w:divBdr>
        </w:div>
        <w:div w:id="1029641066">
          <w:marLeft w:val="640"/>
          <w:marRight w:val="0"/>
          <w:marTop w:val="0"/>
          <w:marBottom w:val="0"/>
          <w:divBdr>
            <w:top w:val="none" w:sz="0" w:space="0" w:color="auto"/>
            <w:left w:val="none" w:sz="0" w:space="0" w:color="auto"/>
            <w:bottom w:val="none" w:sz="0" w:space="0" w:color="auto"/>
            <w:right w:val="none" w:sz="0" w:space="0" w:color="auto"/>
          </w:divBdr>
        </w:div>
        <w:div w:id="1352564250">
          <w:marLeft w:val="640"/>
          <w:marRight w:val="0"/>
          <w:marTop w:val="0"/>
          <w:marBottom w:val="0"/>
          <w:divBdr>
            <w:top w:val="none" w:sz="0" w:space="0" w:color="auto"/>
            <w:left w:val="none" w:sz="0" w:space="0" w:color="auto"/>
            <w:bottom w:val="none" w:sz="0" w:space="0" w:color="auto"/>
            <w:right w:val="none" w:sz="0" w:space="0" w:color="auto"/>
          </w:divBdr>
        </w:div>
        <w:div w:id="1423988150">
          <w:marLeft w:val="640"/>
          <w:marRight w:val="0"/>
          <w:marTop w:val="0"/>
          <w:marBottom w:val="0"/>
          <w:divBdr>
            <w:top w:val="none" w:sz="0" w:space="0" w:color="auto"/>
            <w:left w:val="none" w:sz="0" w:space="0" w:color="auto"/>
            <w:bottom w:val="none" w:sz="0" w:space="0" w:color="auto"/>
            <w:right w:val="none" w:sz="0" w:space="0" w:color="auto"/>
          </w:divBdr>
        </w:div>
        <w:div w:id="1461999194">
          <w:marLeft w:val="640"/>
          <w:marRight w:val="0"/>
          <w:marTop w:val="0"/>
          <w:marBottom w:val="0"/>
          <w:divBdr>
            <w:top w:val="none" w:sz="0" w:space="0" w:color="auto"/>
            <w:left w:val="none" w:sz="0" w:space="0" w:color="auto"/>
            <w:bottom w:val="none" w:sz="0" w:space="0" w:color="auto"/>
            <w:right w:val="none" w:sz="0" w:space="0" w:color="auto"/>
          </w:divBdr>
        </w:div>
        <w:div w:id="1570119569">
          <w:marLeft w:val="640"/>
          <w:marRight w:val="0"/>
          <w:marTop w:val="0"/>
          <w:marBottom w:val="0"/>
          <w:divBdr>
            <w:top w:val="none" w:sz="0" w:space="0" w:color="auto"/>
            <w:left w:val="none" w:sz="0" w:space="0" w:color="auto"/>
            <w:bottom w:val="none" w:sz="0" w:space="0" w:color="auto"/>
            <w:right w:val="none" w:sz="0" w:space="0" w:color="auto"/>
          </w:divBdr>
        </w:div>
        <w:div w:id="86507687">
          <w:marLeft w:val="640"/>
          <w:marRight w:val="0"/>
          <w:marTop w:val="0"/>
          <w:marBottom w:val="0"/>
          <w:divBdr>
            <w:top w:val="none" w:sz="0" w:space="0" w:color="auto"/>
            <w:left w:val="none" w:sz="0" w:space="0" w:color="auto"/>
            <w:bottom w:val="none" w:sz="0" w:space="0" w:color="auto"/>
            <w:right w:val="none" w:sz="0" w:space="0" w:color="auto"/>
          </w:divBdr>
        </w:div>
        <w:div w:id="232007630">
          <w:marLeft w:val="640"/>
          <w:marRight w:val="0"/>
          <w:marTop w:val="0"/>
          <w:marBottom w:val="0"/>
          <w:divBdr>
            <w:top w:val="none" w:sz="0" w:space="0" w:color="auto"/>
            <w:left w:val="none" w:sz="0" w:space="0" w:color="auto"/>
            <w:bottom w:val="none" w:sz="0" w:space="0" w:color="auto"/>
            <w:right w:val="none" w:sz="0" w:space="0" w:color="auto"/>
          </w:divBdr>
        </w:div>
        <w:div w:id="678657580">
          <w:marLeft w:val="640"/>
          <w:marRight w:val="0"/>
          <w:marTop w:val="0"/>
          <w:marBottom w:val="0"/>
          <w:divBdr>
            <w:top w:val="none" w:sz="0" w:space="0" w:color="auto"/>
            <w:left w:val="none" w:sz="0" w:space="0" w:color="auto"/>
            <w:bottom w:val="none" w:sz="0" w:space="0" w:color="auto"/>
            <w:right w:val="none" w:sz="0" w:space="0" w:color="auto"/>
          </w:divBdr>
        </w:div>
        <w:div w:id="225801303">
          <w:marLeft w:val="640"/>
          <w:marRight w:val="0"/>
          <w:marTop w:val="0"/>
          <w:marBottom w:val="0"/>
          <w:divBdr>
            <w:top w:val="none" w:sz="0" w:space="0" w:color="auto"/>
            <w:left w:val="none" w:sz="0" w:space="0" w:color="auto"/>
            <w:bottom w:val="none" w:sz="0" w:space="0" w:color="auto"/>
            <w:right w:val="none" w:sz="0" w:space="0" w:color="auto"/>
          </w:divBdr>
        </w:div>
        <w:div w:id="1686639738">
          <w:marLeft w:val="640"/>
          <w:marRight w:val="0"/>
          <w:marTop w:val="0"/>
          <w:marBottom w:val="0"/>
          <w:divBdr>
            <w:top w:val="none" w:sz="0" w:space="0" w:color="auto"/>
            <w:left w:val="none" w:sz="0" w:space="0" w:color="auto"/>
            <w:bottom w:val="none" w:sz="0" w:space="0" w:color="auto"/>
            <w:right w:val="none" w:sz="0" w:space="0" w:color="auto"/>
          </w:divBdr>
        </w:div>
        <w:div w:id="323121165">
          <w:marLeft w:val="640"/>
          <w:marRight w:val="0"/>
          <w:marTop w:val="0"/>
          <w:marBottom w:val="0"/>
          <w:divBdr>
            <w:top w:val="none" w:sz="0" w:space="0" w:color="auto"/>
            <w:left w:val="none" w:sz="0" w:space="0" w:color="auto"/>
            <w:bottom w:val="none" w:sz="0" w:space="0" w:color="auto"/>
            <w:right w:val="none" w:sz="0" w:space="0" w:color="auto"/>
          </w:divBdr>
        </w:div>
        <w:div w:id="1317417974">
          <w:marLeft w:val="640"/>
          <w:marRight w:val="0"/>
          <w:marTop w:val="0"/>
          <w:marBottom w:val="0"/>
          <w:divBdr>
            <w:top w:val="none" w:sz="0" w:space="0" w:color="auto"/>
            <w:left w:val="none" w:sz="0" w:space="0" w:color="auto"/>
            <w:bottom w:val="none" w:sz="0" w:space="0" w:color="auto"/>
            <w:right w:val="none" w:sz="0" w:space="0" w:color="auto"/>
          </w:divBdr>
        </w:div>
        <w:div w:id="209002750">
          <w:marLeft w:val="640"/>
          <w:marRight w:val="0"/>
          <w:marTop w:val="0"/>
          <w:marBottom w:val="0"/>
          <w:divBdr>
            <w:top w:val="none" w:sz="0" w:space="0" w:color="auto"/>
            <w:left w:val="none" w:sz="0" w:space="0" w:color="auto"/>
            <w:bottom w:val="none" w:sz="0" w:space="0" w:color="auto"/>
            <w:right w:val="none" w:sz="0" w:space="0" w:color="auto"/>
          </w:divBdr>
        </w:div>
        <w:div w:id="852572991">
          <w:marLeft w:val="640"/>
          <w:marRight w:val="0"/>
          <w:marTop w:val="0"/>
          <w:marBottom w:val="0"/>
          <w:divBdr>
            <w:top w:val="none" w:sz="0" w:space="0" w:color="auto"/>
            <w:left w:val="none" w:sz="0" w:space="0" w:color="auto"/>
            <w:bottom w:val="none" w:sz="0" w:space="0" w:color="auto"/>
            <w:right w:val="none" w:sz="0" w:space="0" w:color="auto"/>
          </w:divBdr>
        </w:div>
        <w:div w:id="76369790">
          <w:marLeft w:val="640"/>
          <w:marRight w:val="0"/>
          <w:marTop w:val="0"/>
          <w:marBottom w:val="0"/>
          <w:divBdr>
            <w:top w:val="none" w:sz="0" w:space="0" w:color="auto"/>
            <w:left w:val="none" w:sz="0" w:space="0" w:color="auto"/>
            <w:bottom w:val="none" w:sz="0" w:space="0" w:color="auto"/>
            <w:right w:val="none" w:sz="0" w:space="0" w:color="auto"/>
          </w:divBdr>
        </w:div>
        <w:div w:id="582832923">
          <w:marLeft w:val="640"/>
          <w:marRight w:val="0"/>
          <w:marTop w:val="0"/>
          <w:marBottom w:val="0"/>
          <w:divBdr>
            <w:top w:val="none" w:sz="0" w:space="0" w:color="auto"/>
            <w:left w:val="none" w:sz="0" w:space="0" w:color="auto"/>
            <w:bottom w:val="none" w:sz="0" w:space="0" w:color="auto"/>
            <w:right w:val="none" w:sz="0" w:space="0" w:color="auto"/>
          </w:divBdr>
        </w:div>
        <w:div w:id="1344548383">
          <w:marLeft w:val="640"/>
          <w:marRight w:val="0"/>
          <w:marTop w:val="0"/>
          <w:marBottom w:val="0"/>
          <w:divBdr>
            <w:top w:val="none" w:sz="0" w:space="0" w:color="auto"/>
            <w:left w:val="none" w:sz="0" w:space="0" w:color="auto"/>
            <w:bottom w:val="none" w:sz="0" w:space="0" w:color="auto"/>
            <w:right w:val="none" w:sz="0" w:space="0" w:color="auto"/>
          </w:divBdr>
        </w:div>
        <w:div w:id="1925217755">
          <w:marLeft w:val="640"/>
          <w:marRight w:val="0"/>
          <w:marTop w:val="0"/>
          <w:marBottom w:val="0"/>
          <w:divBdr>
            <w:top w:val="none" w:sz="0" w:space="0" w:color="auto"/>
            <w:left w:val="none" w:sz="0" w:space="0" w:color="auto"/>
            <w:bottom w:val="none" w:sz="0" w:space="0" w:color="auto"/>
            <w:right w:val="none" w:sz="0" w:space="0" w:color="auto"/>
          </w:divBdr>
        </w:div>
        <w:div w:id="1950156970">
          <w:marLeft w:val="640"/>
          <w:marRight w:val="0"/>
          <w:marTop w:val="0"/>
          <w:marBottom w:val="0"/>
          <w:divBdr>
            <w:top w:val="none" w:sz="0" w:space="0" w:color="auto"/>
            <w:left w:val="none" w:sz="0" w:space="0" w:color="auto"/>
            <w:bottom w:val="none" w:sz="0" w:space="0" w:color="auto"/>
            <w:right w:val="none" w:sz="0" w:space="0" w:color="auto"/>
          </w:divBdr>
        </w:div>
        <w:div w:id="1707023769">
          <w:marLeft w:val="640"/>
          <w:marRight w:val="0"/>
          <w:marTop w:val="0"/>
          <w:marBottom w:val="0"/>
          <w:divBdr>
            <w:top w:val="none" w:sz="0" w:space="0" w:color="auto"/>
            <w:left w:val="none" w:sz="0" w:space="0" w:color="auto"/>
            <w:bottom w:val="none" w:sz="0" w:space="0" w:color="auto"/>
            <w:right w:val="none" w:sz="0" w:space="0" w:color="auto"/>
          </w:divBdr>
        </w:div>
        <w:div w:id="59328479">
          <w:marLeft w:val="640"/>
          <w:marRight w:val="0"/>
          <w:marTop w:val="0"/>
          <w:marBottom w:val="0"/>
          <w:divBdr>
            <w:top w:val="none" w:sz="0" w:space="0" w:color="auto"/>
            <w:left w:val="none" w:sz="0" w:space="0" w:color="auto"/>
            <w:bottom w:val="none" w:sz="0" w:space="0" w:color="auto"/>
            <w:right w:val="none" w:sz="0" w:space="0" w:color="auto"/>
          </w:divBdr>
        </w:div>
        <w:div w:id="1262028080">
          <w:marLeft w:val="640"/>
          <w:marRight w:val="0"/>
          <w:marTop w:val="0"/>
          <w:marBottom w:val="0"/>
          <w:divBdr>
            <w:top w:val="none" w:sz="0" w:space="0" w:color="auto"/>
            <w:left w:val="none" w:sz="0" w:space="0" w:color="auto"/>
            <w:bottom w:val="none" w:sz="0" w:space="0" w:color="auto"/>
            <w:right w:val="none" w:sz="0" w:space="0" w:color="auto"/>
          </w:divBdr>
        </w:div>
        <w:div w:id="505556075">
          <w:marLeft w:val="640"/>
          <w:marRight w:val="0"/>
          <w:marTop w:val="0"/>
          <w:marBottom w:val="0"/>
          <w:divBdr>
            <w:top w:val="none" w:sz="0" w:space="0" w:color="auto"/>
            <w:left w:val="none" w:sz="0" w:space="0" w:color="auto"/>
            <w:bottom w:val="none" w:sz="0" w:space="0" w:color="auto"/>
            <w:right w:val="none" w:sz="0" w:space="0" w:color="auto"/>
          </w:divBdr>
        </w:div>
        <w:div w:id="675887268">
          <w:marLeft w:val="640"/>
          <w:marRight w:val="0"/>
          <w:marTop w:val="0"/>
          <w:marBottom w:val="0"/>
          <w:divBdr>
            <w:top w:val="none" w:sz="0" w:space="0" w:color="auto"/>
            <w:left w:val="none" w:sz="0" w:space="0" w:color="auto"/>
            <w:bottom w:val="none" w:sz="0" w:space="0" w:color="auto"/>
            <w:right w:val="none" w:sz="0" w:space="0" w:color="auto"/>
          </w:divBdr>
        </w:div>
        <w:div w:id="1994213208">
          <w:marLeft w:val="640"/>
          <w:marRight w:val="0"/>
          <w:marTop w:val="0"/>
          <w:marBottom w:val="0"/>
          <w:divBdr>
            <w:top w:val="none" w:sz="0" w:space="0" w:color="auto"/>
            <w:left w:val="none" w:sz="0" w:space="0" w:color="auto"/>
            <w:bottom w:val="none" w:sz="0" w:space="0" w:color="auto"/>
            <w:right w:val="none" w:sz="0" w:space="0" w:color="auto"/>
          </w:divBdr>
        </w:div>
        <w:div w:id="575362780">
          <w:marLeft w:val="640"/>
          <w:marRight w:val="0"/>
          <w:marTop w:val="0"/>
          <w:marBottom w:val="0"/>
          <w:divBdr>
            <w:top w:val="none" w:sz="0" w:space="0" w:color="auto"/>
            <w:left w:val="none" w:sz="0" w:space="0" w:color="auto"/>
            <w:bottom w:val="none" w:sz="0" w:space="0" w:color="auto"/>
            <w:right w:val="none" w:sz="0" w:space="0" w:color="auto"/>
          </w:divBdr>
        </w:div>
        <w:div w:id="1609780063">
          <w:marLeft w:val="640"/>
          <w:marRight w:val="0"/>
          <w:marTop w:val="0"/>
          <w:marBottom w:val="0"/>
          <w:divBdr>
            <w:top w:val="none" w:sz="0" w:space="0" w:color="auto"/>
            <w:left w:val="none" w:sz="0" w:space="0" w:color="auto"/>
            <w:bottom w:val="none" w:sz="0" w:space="0" w:color="auto"/>
            <w:right w:val="none" w:sz="0" w:space="0" w:color="auto"/>
          </w:divBdr>
        </w:div>
        <w:div w:id="623386775">
          <w:marLeft w:val="640"/>
          <w:marRight w:val="0"/>
          <w:marTop w:val="0"/>
          <w:marBottom w:val="0"/>
          <w:divBdr>
            <w:top w:val="none" w:sz="0" w:space="0" w:color="auto"/>
            <w:left w:val="none" w:sz="0" w:space="0" w:color="auto"/>
            <w:bottom w:val="none" w:sz="0" w:space="0" w:color="auto"/>
            <w:right w:val="none" w:sz="0" w:space="0" w:color="auto"/>
          </w:divBdr>
        </w:div>
        <w:div w:id="1094132566">
          <w:marLeft w:val="640"/>
          <w:marRight w:val="0"/>
          <w:marTop w:val="0"/>
          <w:marBottom w:val="0"/>
          <w:divBdr>
            <w:top w:val="none" w:sz="0" w:space="0" w:color="auto"/>
            <w:left w:val="none" w:sz="0" w:space="0" w:color="auto"/>
            <w:bottom w:val="none" w:sz="0" w:space="0" w:color="auto"/>
            <w:right w:val="none" w:sz="0" w:space="0" w:color="auto"/>
          </w:divBdr>
        </w:div>
        <w:div w:id="926616689">
          <w:marLeft w:val="640"/>
          <w:marRight w:val="0"/>
          <w:marTop w:val="0"/>
          <w:marBottom w:val="0"/>
          <w:divBdr>
            <w:top w:val="none" w:sz="0" w:space="0" w:color="auto"/>
            <w:left w:val="none" w:sz="0" w:space="0" w:color="auto"/>
            <w:bottom w:val="none" w:sz="0" w:space="0" w:color="auto"/>
            <w:right w:val="none" w:sz="0" w:space="0" w:color="auto"/>
          </w:divBdr>
        </w:div>
        <w:div w:id="1472552187">
          <w:marLeft w:val="640"/>
          <w:marRight w:val="0"/>
          <w:marTop w:val="0"/>
          <w:marBottom w:val="0"/>
          <w:divBdr>
            <w:top w:val="none" w:sz="0" w:space="0" w:color="auto"/>
            <w:left w:val="none" w:sz="0" w:space="0" w:color="auto"/>
            <w:bottom w:val="none" w:sz="0" w:space="0" w:color="auto"/>
            <w:right w:val="none" w:sz="0" w:space="0" w:color="auto"/>
          </w:divBdr>
        </w:div>
        <w:div w:id="632754996">
          <w:marLeft w:val="640"/>
          <w:marRight w:val="0"/>
          <w:marTop w:val="0"/>
          <w:marBottom w:val="0"/>
          <w:divBdr>
            <w:top w:val="none" w:sz="0" w:space="0" w:color="auto"/>
            <w:left w:val="none" w:sz="0" w:space="0" w:color="auto"/>
            <w:bottom w:val="none" w:sz="0" w:space="0" w:color="auto"/>
            <w:right w:val="none" w:sz="0" w:space="0" w:color="auto"/>
          </w:divBdr>
        </w:div>
        <w:div w:id="815099700">
          <w:marLeft w:val="640"/>
          <w:marRight w:val="0"/>
          <w:marTop w:val="0"/>
          <w:marBottom w:val="0"/>
          <w:divBdr>
            <w:top w:val="none" w:sz="0" w:space="0" w:color="auto"/>
            <w:left w:val="none" w:sz="0" w:space="0" w:color="auto"/>
            <w:bottom w:val="none" w:sz="0" w:space="0" w:color="auto"/>
            <w:right w:val="none" w:sz="0" w:space="0" w:color="auto"/>
          </w:divBdr>
        </w:div>
        <w:div w:id="1192037227">
          <w:marLeft w:val="640"/>
          <w:marRight w:val="0"/>
          <w:marTop w:val="0"/>
          <w:marBottom w:val="0"/>
          <w:divBdr>
            <w:top w:val="none" w:sz="0" w:space="0" w:color="auto"/>
            <w:left w:val="none" w:sz="0" w:space="0" w:color="auto"/>
            <w:bottom w:val="none" w:sz="0" w:space="0" w:color="auto"/>
            <w:right w:val="none" w:sz="0" w:space="0" w:color="auto"/>
          </w:divBdr>
        </w:div>
        <w:div w:id="289557944">
          <w:marLeft w:val="640"/>
          <w:marRight w:val="0"/>
          <w:marTop w:val="0"/>
          <w:marBottom w:val="0"/>
          <w:divBdr>
            <w:top w:val="none" w:sz="0" w:space="0" w:color="auto"/>
            <w:left w:val="none" w:sz="0" w:space="0" w:color="auto"/>
            <w:bottom w:val="none" w:sz="0" w:space="0" w:color="auto"/>
            <w:right w:val="none" w:sz="0" w:space="0" w:color="auto"/>
          </w:divBdr>
        </w:div>
        <w:div w:id="442067900">
          <w:marLeft w:val="640"/>
          <w:marRight w:val="0"/>
          <w:marTop w:val="0"/>
          <w:marBottom w:val="0"/>
          <w:divBdr>
            <w:top w:val="none" w:sz="0" w:space="0" w:color="auto"/>
            <w:left w:val="none" w:sz="0" w:space="0" w:color="auto"/>
            <w:bottom w:val="none" w:sz="0" w:space="0" w:color="auto"/>
            <w:right w:val="none" w:sz="0" w:space="0" w:color="auto"/>
          </w:divBdr>
        </w:div>
        <w:div w:id="970941334">
          <w:marLeft w:val="640"/>
          <w:marRight w:val="0"/>
          <w:marTop w:val="0"/>
          <w:marBottom w:val="0"/>
          <w:divBdr>
            <w:top w:val="none" w:sz="0" w:space="0" w:color="auto"/>
            <w:left w:val="none" w:sz="0" w:space="0" w:color="auto"/>
            <w:bottom w:val="none" w:sz="0" w:space="0" w:color="auto"/>
            <w:right w:val="none" w:sz="0" w:space="0" w:color="auto"/>
          </w:divBdr>
        </w:div>
        <w:div w:id="461846238">
          <w:marLeft w:val="640"/>
          <w:marRight w:val="0"/>
          <w:marTop w:val="0"/>
          <w:marBottom w:val="0"/>
          <w:divBdr>
            <w:top w:val="none" w:sz="0" w:space="0" w:color="auto"/>
            <w:left w:val="none" w:sz="0" w:space="0" w:color="auto"/>
            <w:bottom w:val="none" w:sz="0" w:space="0" w:color="auto"/>
            <w:right w:val="none" w:sz="0" w:space="0" w:color="auto"/>
          </w:divBdr>
        </w:div>
        <w:div w:id="1800100426">
          <w:marLeft w:val="640"/>
          <w:marRight w:val="0"/>
          <w:marTop w:val="0"/>
          <w:marBottom w:val="0"/>
          <w:divBdr>
            <w:top w:val="none" w:sz="0" w:space="0" w:color="auto"/>
            <w:left w:val="none" w:sz="0" w:space="0" w:color="auto"/>
            <w:bottom w:val="none" w:sz="0" w:space="0" w:color="auto"/>
            <w:right w:val="none" w:sz="0" w:space="0" w:color="auto"/>
          </w:divBdr>
        </w:div>
        <w:div w:id="1871870511">
          <w:marLeft w:val="640"/>
          <w:marRight w:val="0"/>
          <w:marTop w:val="0"/>
          <w:marBottom w:val="0"/>
          <w:divBdr>
            <w:top w:val="none" w:sz="0" w:space="0" w:color="auto"/>
            <w:left w:val="none" w:sz="0" w:space="0" w:color="auto"/>
            <w:bottom w:val="none" w:sz="0" w:space="0" w:color="auto"/>
            <w:right w:val="none" w:sz="0" w:space="0" w:color="auto"/>
          </w:divBdr>
        </w:div>
        <w:div w:id="468936051">
          <w:marLeft w:val="640"/>
          <w:marRight w:val="0"/>
          <w:marTop w:val="0"/>
          <w:marBottom w:val="0"/>
          <w:divBdr>
            <w:top w:val="none" w:sz="0" w:space="0" w:color="auto"/>
            <w:left w:val="none" w:sz="0" w:space="0" w:color="auto"/>
            <w:bottom w:val="none" w:sz="0" w:space="0" w:color="auto"/>
            <w:right w:val="none" w:sz="0" w:space="0" w:color="auto"/>
          </w:divBdr>
        </w:div>
        <w:div w:id="285694666">
          <w:marLeft w:val="640"/>
          <w:marRight w:val="0"/>
          <w:marTop w:val="0"/>
          <w:marBottom w:val="0"/>
          <w:divBdr>
            <w:top w:val="none" w:sz="0" w:space="0" w:color="auto"/>
            <w:left w:val="none" w:sz="0" w:space="0" w:color="auto"/>
            <w:bottom w:val="none" w:sz="0" w:space="0" w:color="auto"/>
            <w:right w:val="none" w:sz="0" w:space="0" w:color="auto"/>
          </w:divBdr>
        </w:div>
        <w:div w:id="463812591">
          <w:marLeft w:val="640"/>
          <w:marRight w:val="0"/>
          <w:marTop w:val="0"/>
          <w:marBottom w:val="0"/>
          <w:divBdr>
            <w:top w:val="none" w:sz="0" w:space="0" w:color="auto"/>
            <w:left w:val="none" w:sz="0" w:space="0" w:color="auto"/>
            <w:bottom w:val="none" w:sz="0" w:space="0" w:color="auto"/>
            <w:right w:val="none" w:sz="0" w:space="0" w:color="auto"/>
          </w:divBdr>
        </w:div>
        <w:div w:id="1850562393">
          <w:marLeft w:val="640"/>
          <w:marRight w:val="0"/>
          <w:marTop w:val="0"/>
          <w:marBottom w:val="0"/>
          <w:divBdr>
            <w:top w:val="none" w:sz="0" w:space="0" w:color="auto"/>
            <w:left w:val="none" w:sz="0" w:space="0" w:color="auto"/>
            <w:bottom w:val="none" w:sz="0" w:space="0" w:color="auto"/>
            <w:right w:val="none" w:sz="0" w:space="0" w:color="auto"/>
          </w:divBdr>
        </w:div>
        <w:div w:id="147747901">
          <w:marLeft w:val="640"/>
          <w:marRight w:val="0"/>
          <w:marTop w:val="0"/>
          <w:marBottom w:val="0"/>
          <w:divBdr>
            <w:top w:val="none" w:sz="0" w:space="0" w:color="auto"/>
            <w:left w:val="none" w:sz="0" w:space="0" w:color="auto"/>
            <w:bottom w:val="none" w:sz="0" w:space="0" w:color="auto"/>
            <w:right w:val="none" w:sz="0" w:space="0" w:color="auto"/>
          </w:divBdr>
        </w:div>
        <w:div w:id="2017685458">
          <w:marLeft w:val="640"/>
          <w:marRight w:val="0"/>
          <w:marTop w:val="0"/>
          <w:marBottom w:val="0"/>
          <w:divBdr>
            <w:top w:val="none" w:sz="0" w:space="0" w:color="auto"/>
            <w:left w:val="none" w:sz="0" w:space="0" w:color="auto"/>
            <w:bottom w:val="none" w:sz="0" w:space="0" w:color="auto"/>
            <w:right w:val="none" w:sz="0" w:space="0" w:color="auto"/>
          </w:divBdr>
        </w:div>
        <w:div w:id="2010057304">
          <w:marLeft w:val="640"/>
          <w:marRight w:val="0"/>
          <w:marTop w:val="0"/>
          <w:marBottom w:val="0"/>
          <w:divBdr>
            <w:top w:val="none" w:sz="0" w:space="0" w:color="auto"/>
            <w:left w:val="none" w:sz="0" w:space="0" w:color="auto"/>
            <w:bottom w:val="none" w:sz="0" w:space="0" w:color="auto"/>
            <w:right w:val="none" w:sz="0" w:space="0" w:color="auto"/>
          </w:divBdr>
        </w:div>
        <w:div w:id="1406415632">
          <w:marLeft w:val="640"/>
          <w:marRight w:val="0"/>
          <w:marTop w:val="0"/>
          <w:marBottom w:val="0"/>
          <w:divBdr>
            <w:top w:val="none" w:sz="0" w:space="0" w:color="auto"/>
            <w:left w:val="none" w:sz="0" w:space="0" w:color="auto"/>
            <w:bottom w:val="none" w:sz="0" w:space="0" w:color="auto"/>
            <w:right w:val="none" w:sz="0" w:space="0" w:color="auto"/>
          </w:divBdr>
        </w:div>
        <w:div w:id="181630796">
          <w:marLeft w:val="640"/>
          <w:marRight w:val="0"/>
          <w:marTop w:val="0"/>
          <w:marBottom w:val="0"/>
          <w:divBdr>
            <w:top w:val="none" w:sz="0" w:space="0" w:color="auto"/>
            <w:left w:val="none" w:sz="0" w:space="0" w:color="auto"/>
            <w:bottom w:val="none" w:sz="0" w:space="0" w:color="auto"/>
            <w:right w:val="none" w:sz="0" w:space="0" w:color="auto"/>
          </w:divBdr>
        </w:div>
        <w:div w:id="1171263883">
          <w:marLeft w:val="640"/>
          <w:marRight w:val="0"/>
          <w:marTop w:val="0"/>
          <w:marBottom w:val="0"/>
          <w:divBdr>
            <w:top w:val="none" w:sz="0" w:space="0" w:color="auto"/>
            <w:left w:val="none" w:sz="0" w:space="0" w:color="auto"/>
            <w:bottom w:val="none" w:sz="0" w:space="0" w:color="auto"/>
            <w:right w:val="none" w:sz="0" w:space="0" w:color="auto"/>
          </w:divBdr>
        </w:div>
        <w:div w:id="115608064">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1001349409">
      <w:bodyDiv w:val="1"/>
      <w:marLeft w:val="0"/>
      <w:marRight w:val="0"/>
      <w:marTop w:val="0"/>
      <w:marBottom w:val="0"/>
      <w:divBdr>
        <w:top w:val="none" w:sz="0" w:space="0" w:color="auto"/>
        <w:left w:val="none" w:sz="0" w:space="0" w:color="auto"/>
        <w:bottom w:val="none" w:sz="0" w:space="0" w:color="auto"/>
        <w:right w:val="none" w:sz="0" w:space="0" w:color="auto"/>
      </w:divBdr>
      <w:divsChild>
        <w:div w:id="1074356331">
          <w:marLeft w:val="640"/>
          <w:marRight w:val="0"/>
          <w:marTop w:val="0"/>
          <w:marBottom w:val="0"/>
          <w:divBdr>
            <w:top w:val="none" w:sz="0" w:space="0" w:color="auto"/>
            <w:left w:val="none" w:sz="0" w:space="0" w:color="auto"/>
            <w:bottom w:val="none" w:sz="0" w:space="0" w:color="auto"/>
            <w:right w:val="none" w:sz="0" w:space="0" w:color="auto"/>
          </w:divBdr>
        </w:div>
        <w:div w:id="486672313">
          <w:marLeft w:val="640"/>
          <w:marRight w:val="0"/>
          <w:marTop w:val="0"/>
          <w:marBottom w:val="0"/>
          <w:divBdr>
            <w:top w:val="none" w:sz="0" w:space="0" w:color="auto"/>
            <w:left w:val="none" w:sz="0" w:space="0" w:color="auto"/>
            <w:bottom w:val="none" w:sz="0" w:space="0" w:color="auto"/>
            <w:right w:val="none" w:sz="0" w:space="0" w:color="auto"/>
          </w:divBdr>
        </w:div>
        <w:div w:id="1108160578">
          <w:marLeft w:val="640"/>
          <w:marRight w:val="0"/>
          <w:marTop w:val="0"/>
          <w:marBottom w:val="0"/>
          <w:divBdr>
            <w:top w:val="none" w:sz="0" w:space="0" w:color="auto"/>
            <w:left w:val="none" w:sz="0" w:space="0" w:color="auto"/>
            <w:bottom w:val="none" w:sz="0" w:space="0" w:color="auto"/>
            <w:right w:val="none" w:sz="0" w:space="0" w:color="auto"/>
          </w:divBdr>
        </w:div>
        <w:div w:id="1739398455">
          <w:marLeft w:val="640"/>
          <w:marRight w:val="0"/>
          <w:marTop w:val="0"/>
          <w:marBottom w:val="0"/>
          <w:divBdr>
            <w:top w:val="none" w:sz="0" w:space="0" w:color="auto"/>
            <w:left w:val="none" w:sz="0" w:space="0" w:color="auto"/>
            <w:bottom w:val="none" w:sz="0" w:space="0" w:color="auto"/>
            <w:right w:val="none" w:sz="0" w:space="0" w:color="auto"/>
          </w:divBdr>
        </w:div>
        <w:div w:id="1343625008">
          <w:marLeft w:val="640"/>
          <w:marRight w:val="0"/>
          <w:marTop w:val="0"/>
          <w:marBottom w:val="0"/>
          <w:divBdr>
            <w:top w:val="none" w:sz="0" w:space="0" w:color="auto"/>
            <w:left w:val="none" w:sz="0" w:space="0" w:color="auto"/>
            <w:bottom w:val="none" w:sz="0" w:space="0" w:color="auto"/>
            <w:right w:val="none" w:sz="0" w:space="0" w:color="auto"/>
          </w:divBdr>
        </w:div>
        <w:div w:id="430246997">
          <w:marLeft w:val="640"/>
          <w:marRight w:val="0"/>
          <w:marTop w:val="0"/>
          <w:marBottom w:val="0"/>
          <w:divBdr>
            <w:top w:val="none" w:sz="0" w:space="0" w:color="auto"/>
            <w:left w:val="none" w:sz="0" w:space="0" w:color="auto"/>
            <w:bottom w:val="none" w:sz="0" w:space="0" w:color="auto"/>
            <w:right w:val="none" w:sz="0" w:space="0" w:color="auto"/>
          </w:divBdr>
        </w:div>
        <w:div w:id="868182172">
          <w:marLeft w:val="640"/>
          <w:marRight w:val="0"/>
          <w:marTop w:val="0"/>
          <w:marBottom w:val="0"/>
          <w:divBdr>
            <w:top w:val="none" w:sz="0" w:space="0" w:color="auto"/>
            <w:left w:val="none" w:sz="0" w:space="0" w:color="auto"/>
            <w:bottom w:val="none" w:sz="0" w:space="0" w:color="auto"/>
            <w:right w:val="none" w:sz="0" w:space="0" w:color="auto"/>
          </w:divBdr>
        </w:div>
        <w:div w:id="1600914768">
          <w:marLeft w:val="640"/>
          <w:marRight w:val="0"/>
          <w:marTop w:val="0"/>
          <w:marBottom w:val="0"/>
          <w:divBdr>
            <w:top w:val="none" w:sz="0" w:space="0" w:color="auto"/>
            <w:left w:val="none" w:sz="0" w:space="0" w:color="auto"/>
            <w:bottom w:val="none" w:sz="0" w:space="0" w:color="auto"/>
            <w:right w:val="none" w:sz="0" w:space="0" w:color="auto"/>
          </w:divBdr>
        </w:div>
        <w:div w:id="1479884715">
          <w:marLeft w:val="640"/>
          <w:marRight w:val="0"/>
          <w:marTop w:val="0"/>
          <w:marBottom w:val="0"/>
          <w:divBdr>
            <w:top w:val="none" w:sz="0" w:space="0" w:color="auto"/>
            <w:left w:val="none" w:sz="0" w:space="0" w:color="auto"/>
            <w:bottom w:val="none" w:sz="0" w:space="0" w:color="auto"/>
            <w:right w:val="none" w:sz="0" w:space="0" w:color="auto"/>
          </w:divBdr>
        </w:div>
        <w:div w:id="699090762">
          <w:marLeft w:val="640"/>
          <w:marRight w:val="0"/>
          <w:marTop w:val="0"/>
          <w:marBottom w:val="0"/>
          <w:divBdr>
            <w:top w:val="none" w:sz="0" w:space="0" w:color="auto"/>
            <w:left w:val="none" w:sz="0" w:space="0" w:color="auto"/>
            <w:bottom w:val="none" w:sz="0" w:space="0" w:color="auto"/>
            <w:right w:val="none" w:sz="0" w:space="0" w:color="auto"/>
          </w:divBdr>
        </w:div>
        <w:div w:id="108594570">
          <w:marLeft w:val="640"/>
          <w:marRight w:val="0"/>
          <w:marTop w:val="0"/>
          <w:marBottom w:val="0"/>
          <w:divBdr>
            <w:top w:val="none" w:sz="0" w:space="0" w:color="auto"/>
            <w:left w:val="none" w:sz="0" w:space="0" w:color="auto"/>
            <w:bottom w:val="none" w:sz="0" w:space="0" w:color="auto"/>
            <w:right w:val="none" w:sz="0" w:space="0" w:color="auto"/>
          </w:divBdr>
        </w:div>
        <w:div w:id="2128962149">
          <w:marLeft w:val="640"/>
          <w:marRight w:val="0"/>
          <w:marTop w:val="0"/>
          <w:marBottom w:val="0"/>
          <w:divBdr>
            <w:top w:val="none" w:sz="0" w:space="0" w:color="auto"/>
            <w:left w:val="none" w:sz="0" w:space="0" w:color="auto"/>
            <w:bottom w:val="none" w:sz="0" w:space="0" w:color="auto"/>
            <w:right w:val="none" w:sz="0" w:space="0" w:color="auto"/>
          </w:divBdr>
        </w:div>
        <w:div w:id="1954509158">
          <w:marLeft w:val="640"/>
          <w:marRight w:val="0"/>
          <w:marTop w:val="0"/>
          <w:marBottom w:val="0"/>
          <w:divBdr>
            <w:top w:val="none" w:sz="0" w:space="0" w:color="auto"/>
            <w:left w:val="none" w:sz="0" w:space="0" w:color="auto"/>
            <w:bottom w:val="none" w:sz="0" w:space="0" w:color="auto"/>
            <w:right w:val="none" w:sz="0" w:space="0" w:color="auto"/>
          </w:divBdr>
        </w:div>
        <w:div w:id="176240615">
          <w:marLeft w:val="640"/>
          <w:marRight w:val="0"/>
          <w:marTop w:val="0"/>
          <w:marBottom w:val="0"/>
          <w:divBdr>
            <w:top w:val="none" w:sz="0" w:space="0" w:color="auto"/>
            <w:left w:val="none" w:sz="0" w:space="0" w:color="auto"/>
            <w:bottom w:val="none" w:sz="0" w:space="0" w:color="auto"/>
            <w:right w:val="none" w:sz="0" w:space="0" w:color="auto"/>
          </w:divBdr>
        </w:div>
        <w:div w:id="860557991">
          <w:marLeft w:val="640"/>
          <w:marRight w:val="0"/>
          <w:marTop w:val="0"/>
          <w:marBottom w:val="0"/>
          <w:divBdr>
            <w:top w:val="none" w:sz="0" w:space="0" w:color="auto"/>
            <w:left w:val="none" w:sz="0" w:space="0" w:color="auto"/>
            <w:bottom w:val="none" w:sz="0" w:space="0" w:color="auto"/>
            <w:right w:val="none" w:sz="0" w:space="0" w:color="auto"/>
          </w:divBdr>
        </w:div>
        <w:div w:id="427504332">
          <w:marLeft w:val="640"/>
          <w:marRight w:val="0"/>
          <w:marTop w:val="0"/>
          <w:marBottom w:val="0"/>
          <w:divBdr>
            <w:top w:val="none" w:sz="0" w:space="0" w:color="auto"/>
            <w:left w:val="none" w:sz="0" w:space="0" w:color="auto"/>
            <w:bottom w:val="none" w:sz="0" w:space="0" w:color="auto"/>
            <w:right w:val="none" w:sz="0" w:space="0" w:color="auto"/>
          </w:divBdr>
        </w:div>
        <w:div w:id="1306156720">
          <w:marLeft w:val="640"/>
          <w:marRight w:val="0"/>
          <w:marTop w:val="0"/>
          <w:marBottom w:val="0"/>
          <w:divBdr>
            <w:top w:val="none" w:sz="0" w:space="0" w:color="auto"/>
            <w:left w:val="none" w:sz="0" w:space="0" w:color="auto"/>
            <w:bottom w:val="none" w:sz="0" w:space="0" w:color="auto"/>
            <w:right w:val="none" w:sz="0" w:space="0" w:color="auto"/>
          </w:divBdr>
        </w:div>
        <w:div w:id="791630723">
          <w:marLeft w:val="640"/>
          <w:marRight w:val="0"/>
          <w:marTop w:val="0"/>
          <w:marBottom w:val="0"/>
          <w:divBdr>
            <w:top w:val="none" w:sz="0" w:space="0" w:color="auto"/>
            <w:left w:val="none" w:sz="0" w:space="0" w:color="auto"/>
            <w:bottom w:val="none" w:sz="0" w:space="0" w:color="auto"/>
            <w:right w:val="none" w:sz="0" w:space="0" w:color="auto"/>
          </w:divBdr>
        </w:div>
        <w:div w:id="1693340001">
          <w:marLeft w:val="640"/>
          <w:marRight w:val="0"/>
          <w:marTop w:val="0"/>
          <w:marBottom w:val="0"/>
          <w:divBdr>
            <w:top w:val="none" w:sz="0" w:space="0" w:color="auto"/>
            <w:left w:val="none" w:sz="0" w:space="0" w:color="auto"/>
            <w:bottom w:val="none" w:sz="0" w:space="0" w:color="auto"/>
            <w:right w:val="none" w:sz="0" w:space="0" w:color="auto"/>
          </w:divBdr>
        </w:div>
        <w:div w:id="383916718">
          <w:marLeft w:val="640"/>
          <w:marRight w:val="0"/>
          <w:marTop w:val="0"/>
          <w:marBottom w:val="0"/>
          <w:divBdr>
            <w:top w:val="none" w:sz="0" w:space="0" w:color="auto"/>
            <w:left w:val="none" w:sz="0" w:space="0" w:color="auto"/>
            <w:bottom w:val="none" w:sz="0" w:space="0" w:color="auto"/>
            <w:right w:val="none" w:sz="0" w:space="0" w:color="auto"/>
          </w:divBdr>
        </w:div>
        <w:div w:id="389499586">
          <w:marLeft w:val="640"/>
          <w:marRight w:val="0"/>
          <w:marTop w:val="0"/>
          <w:marBottom w:val="0"/>
          <w:divBdr>
            <w:top w:val="none" w:sz="0" w:space="0" w:color="auto"/>
            <w:left w:val="none" w:sz="0" w:space="0" w:color="auto"/>
            <w:bottom w:val="none" w:sz="0" w:space="0" w:color="auto"/>
            <w:right w:val="none" w:sz="0" w:space="0" w:color="auto"/>
          </w:divBdr>
        </w:div>
        <w:div w:id="338046998">
          <w:marLeft w:val="640"/>
          <w:marRight w:val="0"/>
          <w:marTop w:val="0"/>
          <w:marBottom w:val="0"/>
          <w:divBdr>
            <w:top w:val="none" w:sz="0" w:space="0" w:color="auto"/>
            <w:left w:val="none" w:sz="0" w:space="0" w:color="auto"/>
            <w:bottom w:val="none" w:sz="0" w:space="0" w:color="auto"/>
            <w:right w:val="none" w:sz="0" w:space="0" w:color="auto"/>
          </w:divBdr>
        </w:div>
        <w:div w:id="1608536395">
          <w:marLeft w:val="640"/>
          <w:marRight w:val="0"/>
          <w:marTop w:val="0"/>
          <w:marBottom w:val="0"/>
          <w:divBdr>
            <w:top w:val="none" w:sz="0" w:space="0" w:color="auto"/>
            <w:left w:val="none" w:sz="0" w:space="0" w:color="auto"/>
            <w:bottom w:val="none" w:sz="0" w:space="0" w:color="auto"/>
            <w:right w:val="none" w:sz="0" w:space="0" w:color="auto"/>
          </w:divBdr>
        </w:div>
        <w:div w:id="1316186397">
          <w:marLeft w:val="640"/>
          <w:marRight w:val="0"/>
          <w:marTop w:val="0"/>
          <w:marBottom w:val="0"/>
          <w:divBdr>
            <w:top w:val="none" w:sz="0" w:space="0" w:color="auto"/>
            <w:left w:val="none" w:sz="0" w:space="0" w:color="auto"/>
            <w:bottom w:val="none" w:sz="0" w:space="0" w:color="auto"/>
            <w:right w:val="none" w:sz="0" w:space="0" w:color="auto"/>
          </w:divBdr>
        </w:div>
        <w:div w:id="585303928">
          <w:marLeft w:val="640"/>
          <w:marRight w:val="0"/>
          <w:marTop w:val="0"/>
          <w:marBottom w:val="0"/>
          <w:divBdr>
            <w:top w:val="none" w:sz="0" w:space="0" w:color="auto"/>
            <w:left w:val="none" w:sz="0" w:space="0" w:color="auto"/>
            <w:bottom w:val="none" w:sz="0" w:space="0" w:color="auto"/>
            <w:right w:val="none" w:sz="0" w:space="0" w:color="auto"/>
          </w:divBdr>
        </w:div>
        <w:div w:id="345979453">
          <w:marLeft w:val="640"/>
          <w:marRight w:val="0"/>
          <w:marTop w:val="0"/>
          <w:marBottom w:val="0"/>
          <w:divBdr>
            <w:top w:val="none" w:sz="0" w:space="0" w:color="auto"/>
            <w:left w:val="none" w:sz="0" w:space="0" w:color="auto"/>
            <w:bottom w:val="none" w:sz="0" w:space="0" w:color="auto"/>
            <w:right w:val="none" w:sz="0" w:space="0" w:color="auto"/>
          </w:divBdr>
        </w:div>
        <w:div w:id="1119301009">
          <w:marLeft w:val="640"/>
          <w:marRight w:val="0"/>
          <w:marTop w:val="0"/>
          <w:marBottom w:val="0"/>
          <w:divBdr>
            <w:top w:val="none" w:sz="0" w:space="0" w:color="auto"/>
            <w:left w:val="none" w:sz="0" w:space="0" w:color="auto"/>
            <w:bottom w:val="none" w:sz="0" w:space="0" w:color="auto"/>
            <w:right w:val="none" w:sz="0" w:space="0" w:color="auto"/>
          </w:divBdr>
        </w:div>
        <w:div w:id="414127273">
          <w:marLeft w:val="640"/>
          <w:marRight w:val="0"/>
          <w:marTop w:val="0"/>
          <w:marBottom w:val="0"/>
          <w:divBdr>
            <w:top w:val="none" w:sz="0" w:space="0" w:color="auto"/>
            <w:left w:val="none" w:sz="0" w:space="0" w:color="auto"/>
            <w:bottom w:val="none" w:sz="0" w:space="0" w:color="auto"/>
            <w:right w:val="none" w:sz="0" w:space="0" w:color="auto"/>
          </w:divBdr>
        </w:div>
        <w:div w:id="471753351">
          <w:marLeft w:val="640"/>
          <w:marRight w:val="0"/>
          <w:marTop w:val="0"/>
          <w:marBottom w:val="0"/>
          <w:divBdr>
            <w:top w:val="none" w:sz="0" w:space="0" w:color="auto"/>
            <w:left w:val="none" w:sz="0" w:space="0" w:color="auto"/>
            <w:bottom w:val="none" w:sz="0" w:space="0" w:color="auto"/>
            <w:right w:val="none" w:sz="0" w:space="0" w:color="auto"/>
          </w:divBdr>
        </w:div>
        <w:div w:id="2035879738">
          <w:marLeft w:val="640"/>
          <w:marRight w:val="0"/>
          <w:marTop w:val="0"/>
          <w:marBottom w:val="0"/>
          <w:divBdr>
            <w:top w:val="none" w:sz="0" w:space="0" w:color="auto"/>
            <w:left w:val="none" w:sz="0" w:space="0" w:color="auto"/>
            <w:bottom w:val="none" w:sz="0" w:space="0" w:color="auto"/>
            <w:right w:val="none" w:sz="0" w:space="0" w:color="auto"/>
          </w:divBdr>
        </w:div>
        <w:div w:id="909270494">
          <w:marLeft w:val="640"/>
          <w:marRight w:val="0"/>
          <w:marTop w:val="0"/>
          <w:marBottom w:val="0"/>
          <w:divBdr>
            <w:top w:val="none" w:sz="0" w:space="0" w:color="auto"/>
            <w:left w:val="none" w:sz="0" w:space="0" w:color="auto"/>
            <w:bottom w:val="none" w:sz="0" w:space="0" w:color="auto"/>
            <w:right w:val="none" w:sz="0" w:space="0" w:color="auto"/>
          </w:divBdr>
        </w:div>
        <w:div w:id="858617144">
          <w:marLeft w:val="640"/>
          <w:marRight w:val="0"/>
          <w:marTop w:val="0"/>
          <w:marBottom w:val="0"/>
          <w:divBdr>
            <w:top w:val="none" w:sz="0" w:space="0" w:color="auto"/>
            <w:left w:val="none" w:sz="0" w:space="0" w:color="auto"/>
            <w:bottom w:val="none" w:sz="0" w:space="0" w:color="auto"/>
            <w:right w:val="none" w:sz="0" w:space="0" w:color="auto"/>
          </w:divBdr>
        </w:div>
        <w:div w:id="525751817">
          <w:marLeft w:val="640"/>
          <w:marRight w:val="0"/>
          <w:marTop w:val="0"/>
          <w:marBottom w:val="0"/>
          <w:divBdr>
            <w:top w:val="none" w:sz="0" w:space="0" w:color="auto"/>
            <w:left w:val="none" w:sz="0" w:space="0" w:color="auto"/>
            <w:bottom w:val="none" w:sz="0" w:space="0" w:color="auto"/>
            <w:right w:val="none" w:sz="0" w:space="0" w:color="auto"/>
          </w:divBdr>
        </w:div>
        <w:div w:id="889923248">
          <w:marLeft w:val="640"/>
          <w:marRight w:val="0"/>
          <w:marTop w:val="0"/>
          <w:marBottom w:val="0"/>
          <w:divBdr>
            <w:top w:val="none" w:sz="0" w:space="0" w:color="auto"/>
            <w:left w:val="none" w:sz="0" w:space="0" w:color="auto"/>
            <w:bottom w:val="none" w:sz="0" w:space="0" w:color="auto"/>
            <w:right w:val="none" w:sz="0" w:space="0" w:color="auto"/>
          </w:divBdr>
        </w:div>
        <w:div w:id="1269967214">
          <w:marLeft w:val="640"/>
          <w:marRight w:val="0"/>
          <w:marTop w:val="0"/>
          <w:marBottom w:val="0"/>
          <w:divBdr>
            <w:top w:val="none" w:sz="0" w:space="0" w:color="auto"/>
            <w:left w:val="none" w:sz="0" w:space="0" w:color="auto"/>
            <w:bottom w:val="none" w:sz="0" w:space="0" w:color="auto"/>
            <w:right w:val="none" w:sz="0" w:space="0" w:color="auto"/>
          </w:divBdr>
        </w:div>
        <w:div w:id="1959095213">
          <w:marLeft w:val="640"/>
          <w:marRight w:val="0"/>
          <w:marTop w:val="0"/>
          <w:marBottom w:val="0"/>
          <w:divBdr>
            <w:top w:val="none" w:sz="0" w:space="0" w:color="auto"/>
            <w:left w:val="none" w:sz="0" w:space="0" w:color="auto"/>
            <w:bottom w:val="none" w:sz="0" w:space="0" w:color="auto"/>
            <w:right w:val="none" w:sz="0" w:space="0" w:color="auto"/>
          </w:divBdr>
        </w:div>
        <w:div w:id="2032563274">
          <w:marLeft w:val="640"/>
          <w:marRight w:val="0"/>
          <w:marTop w:val="0"/>
          <w:marBottom w:val="0"/>
          <w:divBdr>
            <w:top w:val="none" w:sz="0" w:space="0" w:color="auto"/>
            <w:left w:val="none" w:sz="0" w:space="0" w:color="auto"/>
            <w:bottom w:val="none" w:sz="0" w:space="0" w:color="auto"/>
            <w:right w:val="none" w:sz="0" w:space="0" w:color="auto"/>
          </w:divBdr>
        </w:div>
        <w:div w:id="1920408975">
          <w:marLeft w:val="640"/>
          <w:marRight w:val="0"/>
          <w:marTop w:val="0"/>
          <w:marBottom w:val="0"/>
          <w:divBdr>
            <w:top w:val="none" w:sz="0" w:space="0" w:color="auto"/>
            <w:left w:val="none" w:sz="0" w:space="0" w:color="auto"/>
            <w:bottom w:val="none" w:sz="0" w:space="0" w:color="auto"/>
            <w:right w:val="none" w:sz="0" w:space="0" w:color="auto"/>
          </w:divBdr>
        </w:div>
        <w:div w:id="409154287">
          <w:marLeft w:val="640"/>
          <w:marRight w:val="0"/>
          <w:marTop w:val="0"/>
          <w:marBottom w:val="0"/>
          <w:divBdr>
            <w:top w:val="none" w:sz="0" w:space="0" w:color="auto"/>
            <w:left w:val="none" w:sz="0" w:space="0" w:color="auto"/>
            <w:bottom w:val="none" w:sz="0" w:space="0" w:color="auto"/>
            <w:right w:val="none" w:sz="0" w:space="0" w:color="auto"/>
          </w:divBdr>
        </w:div>
        <w:div w:id="2137522620">
          <w:marLeft w:val="640"/>
          <w:marRight w:val="0"/>
          <w:marTop w:val="0"/>
          <w:marBottom w:val="0"/>
          <w:divBdr>
            <w:top w:val="none" w:sz="0" w:space="0" w:color="auto"/>
            <w:left w:val="none" w:sz="0" w:space="0" w:color="auto"/>
            <w:bottom w:val="none" w:sz="0" w:space="0" w:color="auto"/>
            <w:right w:val="none" w:sz="0" w:space="0" w:color="auto"/>
          </w:divBdr>
        </w:div>
        <w:div w:id="270480847">
          <w:marLeft w:val="640"/>
          <w:marRight w:val="0"/>
          <w:marTop w:val="0"/>
          <w:marBottom w:val="0"/>
          <w:divBdr>
            <w:top w:val="none" w:sz="0" w:space="0" w:color="auto"/>
            <w:left w:val="none" w:sz="0" w:space="0" w:color="auto"/>
            <w:bottom w:val="none" w:sz="0" w:space="0" w:color="auto"/>
            <w:right w:val="none" w:sz="0" w:space="0" w:color="auto"/>
          </w:divBdr>
        </w:div>
        <w:div w:id="1393164420">
          <w:marLeft w:val="640"/>
          <w:marRight w:val="0"/>
          <w:marTop w:val="0"/>
          <w:marBottom w:val="0"/>
          <w:divBdr>
            <w:top w:val="none" w:sz="0" w:space="0" w:color="auto"/>
            <w:left w:val="none" w:sz="0" w:space="0" w:color="auto"/>
            <w:bottom w:val="none" w:sz="0" w:space="0" w:color="auto"/>
            <w:right w:val="none" w:sz="0" w:space="0" w:color="auto"/>
          </w:divBdr>
        </w:div>
        <w:div w:id="1552842569">
          <w:marLeft w:val="640"/>
          <w:marRight w:val="0"/>
          <w:marTop w:val="0"/>
          <w:marBottom w:val="0"/>
          <w:divBdr>
            <w:top w:val="none" w:sz="0" w:space="0" w:color="auto"/>
            <w:left w:val="none" w:sz="0" w:space="0" w:color="auto"/>
            <w:bottom w:val="none" w:sz="0" w:space="0" w:color="auto"/>
            <w:right w:val="none" w:sz="0" w:space="0" w:color="auto"/>
          </w:divBdr>
        </w:div>
        <w:div w:id="1210798059">
          <w:marLeft w:val="640"/>
          <w:marRight w:val="0"/>
          <w:marTop w:val="0"/>
          <w:marBottom w:val="0"/>
          <w:divBdr>
            <w:top w:val="none" w:sz="0" w:space="0" w:color="auto"/>
            <w:left w:val="none" w:sz="0" w:space="0" w:color="auto"/>
            <w:bottom w:val="none" w:sz="0" w:space="0" w:color="auto"/>
            <w:right w:val="none" w:sz="0" w:space="0" w:color="auto"/>
          </w:divBdr>
        </w:div>
        <w:div w:id="213271940">
          <w:marLeft w:val="640"/>
          <w:marRight w:val="0"/>
          <w:marTop w:val="0"/>
          <w:marBottom w:val="0"/>
          <w:divBdr>
            <w:top w:val="none" w:sz="0" w:space="0" w:color="auto"/>
            <w:left w:val="none" w:sz="0" w:space="0" w:color="auto"/>
            <w:bottom w:val="none" w:sz="0" w:space="0" w:color="auto"/>
            <w:right w:val="none" w:sz="0" w:space="0" w:color="auto"/>
          </w:divBdr>
        </w:div>
        <w:div w:id="1885025309">
          <w:marLeft w:val="640"/>
          <w:marRight w:val="0"/>
          <w:marTop w:val="0"/>
          <w:marBottom w:val="0"/>
          <w:divBdr>
            <w:top w:val="none" w:sz="0" w:space="0" w:color="auto"/>
            <w:left w:val="none" w:sz="0" w:space="0" w:color="auto"/>
            <w:bottom w:val="none" w:sz="0" w:space="0" w:color="auto"/>
            <w:right w:val="none" w:sz="0" w:space="0" w:color="auto"/>
          </w:divBdr>
        </w:div>
        <w:div w:id="1255744363">
          <w:marLeft w:val="640"/>
          <w:marRight w:val="0"/>
          <w:marTop w:val="0"/>
          <w:marBottom w:val="0"/>
          <w:divBdr>
            <w:top w:val="none" w:sz="0" w:space="0" w:color="auto"/>
            <w:left w:val="none" w:sz="0" w:space="0" w:color="auto"/>
            <w:bottom w:val="none" w:sz="0" w:space="0" w:color="auto"/>
            <w:right w:val="none" w:sz="0" w:space="0" w:color="auto"/>
          </w:divBdr>
        </w:div>
        <w:div w:id="1090859205">
          <w:marLeft w:val="640"/>
          <w:marRight w:val="0"/>
          <w:marTop w:val="0"/>
          <w:marBottom w:val="0"/>
          <w:divBdr>
            <w:top w:val="none" w:sz="0" w:space="0" w:color="auto"/>
            <w:left w:val="none" w:sz="0" w:space="0" w:color="auto"/>
            <w:bottom w:val="none" w:sz="0" w:space="0" w:color="auto"/>
            <w:right w:val="none" w:sz="0" w:space="0" w:color="auto"/>
          </w:divBdr>
        </w:div>
        <w:div w:id="39212860">
          <w:marLeft w:val="640"/>
          <w:marRight w:val="0"/>
          <w:marTop w:val="0"/>
          <w:marBottom w:val="0"/>
          <w:divBdr>
            <w:top w:val="none" w:sz="0" w:space="0" w:color="auto"/>
            <w:left w:val="none" w:sz="0" w:space="0" w:color="auto"/>
            <w:bottom w:val="none" w:sz="0" w:space="0" w:color="auto"/>
            <w:right w:val="none" w:sz="0" w:space="0" w:color="auto"/>
          </w:divBdr>
        </w:div>
        <w:div w:id="683046846">
          <w:marLeft w:val="640"/>
          <w:marRight w:val="0"/>
          <w:marTop w:val="0"/>
          <w:marBottom w:val="0"/>
          <w:divBdr>
            <w:top w:val="none" w:sz="0" w:space="0" w:color="auto"/>
            <w:left w:val="none" w:sz="0" w:space="0" w:color="auto"/>
            <w:bottom w:val="none" w:sz="0" w:space="0" w:color="auto"/>
            <w:right w:val="none" w:sz="0" w:space="0" w:color="auto"/>
          </w:divBdr>
        </w:div>
        <w:div w:id="1879781865">
          <w:marLeft w:val="640"/>
          <w:marRight w:val="0"/>
          <w:marTop w:val="0"/>
          <w:marBottom w:val="0"/>
          <w:divBdr>
            <w:top w:val="none" w:sz="0" w:space="0" w:color="auto"/>
            <w:left w:val="none" w:sz="0" w:space="0" w:color="auto"/>
            <w:bottom w:val="none" w:sz="0" w:space="0" w:color="auto"/>
            <w:right w:val="none" w:sz="0" w:space="0" w:color="auto"/>
          </w:divBdr>
        </w:div>
        <w:div w:id="1496187292">
          <w:marLeft w:val="640"/>
          <w:marRight w:val="0"/>
          <w:marTop w:val="0"/>
          <w:marBottom w:val="0"/>
          <w:divBdr>
            <w:top w:val="none" w:sz="0" w:space="0" w:color="auto"/>
            <w:left w:val="none" w:sz="0" w:space="0" w:color="auto"/>
            <w:bottom w:val="none" w:sz="0" w:space="0" w:color="auto"/>
            <w:right w:val="none" w:sz="0" w:space="0" w:color="auto"/>
          </w:divBdr>
        </w:div>
        <w:div w:id="1451775156">
          <w:marLeft w:val="640"/>
          <w:marRight w:val="0"/>
          <w:marTop w:val="0"/>
          <w:marBottom w:val="0"/>
          <w:divBdr>
            <w:top w:val="none" w:sz="0" w:space="0" w:color="auto"/>
            <w:left w:val="none" w:sz="0" w:space="0" w:color="auto"/>
            <w:bottom w:val="none" w:sz="0" w:space="0" w:color="auto"/>
            <w:right w:val="none" w:sz="0" w:space="0" w:color="auto"/>
          </w:divBdr>
        </w:div>
        <w:div w:id="387802815">
          <w:marLeft w:val="640"/>
          <w:marRight w:val="0"/>
          <w:marTop w:val="0"/>
          <w:marBottom w:val="0"/>
          <w:divBdr>
            <w:top w:val="none" w:sz="0" w:space="0" w:color="auto"/>
            <w:left w:val="none" w:sz="0" w:space="0" w:color="auto"/>
            <w:bottom w:val="none" w:sz="0" w:space="0" w:color="auto"/>
            <w:right w:val="none" w:sz="0" w:space="0" w:color="auto"/>
          </w:divBdr>
        </w:div>
        <w:div w:id="1369256534">
          <w:marLeft w:val="640"/>
          <w:marRight w:val="0"/>
          <w:marTop w:val="0"/>
          <w:marBottom w:val="0"/>
          <w:divBdr>
            <w:top w:val="none" w:sz="0" w:space="0" w:color="auto"/>
            <w:left w:val="none" w:sz="0" w:space="0" w:color="auto"/>
            <w:bottom w:val="none" w:sz="0" w:space="0" w:color="auto"/>
            <w:right w:val="none" w:sz="0" w:space="0" w:color="auto"/>
          </w:divBdr>
        </w:div>
        <w:div w:id="861935472">
          <w:marLeft w:val="640"/>
          <w:marRight w:val="0"/>
          <w:marTop w:val="0"/>
          <w:marBottom w:val="0"/>
          <w:divBdr>
            <w:top w:val="none" w:sz="0" w:space="0" w:color="auto"/>
            <w:left w:val="none" w:sz="0" w:space="0" w:color="auto"/>
            <w:bottom w:val="none" w:sz="0" w:space="0" w:color="auto"/>
            <w:right w:val="none" w:sz="0" w:space="0" w:color="auto"/>
          </w:divBdr>
        </w:div>
        <w:div w:id="734856364">
          <w:marLeft w:val="640"/>
          <w:marRight w:val="0"/>
          <w:marTop w:val="0"/>
          <w:marBottom w:val="0"/>
          <w:divBdr>
            <w:top w:val="none" w:sz="0" w:space="0" w:color="auto"/>
            <w:left w:val="none" w:sz="0" w:space="0" w:color="auto"/>
            <w:bottom w:val="none" w:sz="0" w:space="0" w:color="auto"/>
            <w:right w:val="none" w:sz="0" w:space="0" w:color="auto"/>
          </w:divBdr>
        </w:div>
        <w:div w:id="1143305275">
          <w:marLeft w:val="640"/>
          <w:marRight w:val="0"/>
          <w:marTop w:val="0"/>
          <w:marBottom w:val="0"/>
          <w:divBdr>
            <w:top w:val="none" w:sz="0" w:space="0" w:color="auto"/>
            <w:left w:val="none" w:sz="0" w:space="0" w:color="auto"/>
            <w:bottom w:val="none" w:sz="0" w:space="0" w:color="auto"/>
            <w:right w:val="none" w:sz="0" w:space="0" w:color="auto"/>
          </w:divBdr>
        </w:div>
        <w:div w:id="673848744">
          <w:marLeft w:val="640"/>
          <w:marRight w:val="0"/>
          <w:marTop w:val="0"/>
          <w:marBottom w:val="0"/>
          <w:divBdr>
            <w:top w:val="none" w:sz="0" w:space="0" w:color="auto"/>
            <w:left w:val="none" w:sz="0" w:space="0" w:color="auto"/>
            <w:bottom w:val="none" w:sz="0" w:space="0" w:color="auto"/>
            <w:right w:val="none" w:sz="0" w:space="0" w:color="auto"/>
          </w:divBdr>
        </w:div>
        <w:div w:id="879897585">
          <w:marLeft w:val="640"/>
          <w:marRight w:val="0"/>
          <w:marTop w:val="0"/>
          <w:marBottom w:val="0"/>
          <w:divBdr>
            <w:top w:val="none" w:sz="0" w:space="0" w:color="auto"/>
            <w:left w:val="none" w:sz="0" w:space="0" w:color="auto"/>
            <w:bottom w:val="none" w:sz="0" w:space="0" w:color="auto"/>
            <w:right w:val="none" w:sz="0" w:space="0" w:color="auto"/>
          </w:divBdr>
        </w:div>
        <w:div w:id="1439636621">
          <w:marLeft w:val="640"/>
          <w:marRight w:val="0"/>
          <w:marTop w:val="0"/>
          <w:marBottom w:val="0"/>
          <w:divBdr>
            <w:top w:val="none" w:sz="0" w:space="0" w:color="auto"/>
            <w:left w:val="none" w:sz="0" w:space="0" w:color="auto"/>
            <w:bottom w:val="none" w:sz="0" w:space="0" w:color="auto"/>
            <w:right w:val="none" w:sz="0" w:space="0" w:color="auto"/>
          </w:divBdr>
        </w:div>
        <w:div w:id="1422070218">
          <w:marLeft w:val="640"/>
          <w:marRight w:val="0"/>
          <w:marTop w:val="0"/>
          <w:marBottom w:val="0"/>
          <w:divBdr>
            <w:top w:val="none" w:sz="0" w:space="0" w:color="auto"/>
            <w:left w:val="none" w:sz="0" w:space="0" w:color="auto"/>
            <w:bottom w:val="none" w:sz="0" w:space="0" w:color="auto"/>
            <w:right w:val="none" w:sz="0" w:space="0" w:color="auto"/>
          </w:divBdr>
        </w:div>
        <w:div w:id="212234761">
          <w:marLeft w:val="640"/>
          <w:marRight w:val="0"/>
          <w:marTop w:val="0"/>
          <w:marBottom w:val="0"/>
          <w:divBdr>
            <w:top w:val="none" w:sz="0" w:space="0" w:color="auto"/>
            <w:left w:val="none" w:sz="0" w:space="0" w:color="auto"/>
            <w:bottom w:val="none" w:sz="0" w:space="0" w:color="auto"/>
            <w:right w:val="none" w:sz="0" w:space="0" w:color="auto"/>
          </w:divBdr>
        </w:div>
        <w:div w:id="2040931220">
          <w:marLeft w:val="640"/>
          <w:marRight w:val="0"/>
          <w:marTop w:val="0"/>
          <w:marBottom w:val="0"/>
          <w:divBdr>
            <w:top w:val="none" w:sz="0" w:space="0" w:color="auto"/>
            <w:left w:val="none" w:sz="0" w:space="0" w:color="auto"/>
            <w:bottom w:val="none" w:sz="0" w:space="0" w:color="auto"/>
            <w:right w:val="none" w:sz="0" w:space="0" w:color="auto"/>
          </w:divBdr>
        </w:div>
        <w:div w:id="1739329183">
          <w:marLeft w:val="640"/>
          <w:marRight w:val="0"/>
          <w:marTop w:val="0"/>
          <w:marBottom w:val="0"/>
          <w:divBdr>
            <w:top w:val="none" w:sz="0" w:space="0" w:color="auto"/>
            <w:left w:val="none" w:sz="0" w:space="0" w:color="auto"/>
            <w:bottom w:val="none" w:sz="0" w:space="0" w:color="auto"/>
            <w:right w:val="none" w:sz="0" w:space="0" w:color="auto"/>
          </w:divBdr>
        </w:div>
        <w:div w:id="1917127043">
          <w:marLeft w:val="640"/>
          <w:marRight w:val="0"/>
          <w:marTop w:val="0"/>
          <w:marBottom w:val="0"/>
          <w:divBdr>
            <w:top w:val="none" w:sz="0" w:space="0" w:color="auto"/>
            <w:left w:val="none" w:sz="0" w:space="0" w:color="auto"/>
            <w:bottom w:val="none" w:sz="0" w:space="0" w:color="auto"/>
            <w:right w:val="none" w:sz="0" w:space="0" w:color="auto"/>
          </w:divBdr>
        </w:div>
        <w:div w:id="1608850901">
          <w:marLeft w:val="640"/>
          <w:marRight w:val="0"/>
          <w:marTop w:val="0"/>
          <w:marBottom w:val="0"/>
          <w:divBdr>
            <w:top w:val="none" w:sz="0" w:space="0" w:color="auto"/>
            <w:left w:val="none" w:sz="0" w:space="0" w:color="auto"/>
            <w:bottom w:val="none" w:sz="0" w:space="0" w:color="auto"/>
            <w:right w:val="none" w:sz="0" w:space="0" w:color="auto"/>
          </w:divBdr>
        </w:div>
        <w:div w:id="2013947453">
          <w:marLeft w:val="640"/>
          <w:marRight w:val="0"/>
          <w:marTop w:val="0"/>
          <w:marBottom w:val="0"/>
          <w:divBdr>
            <w:top w:val="none" w:sz="0" w:space="0" w:color="auto"/>
            <w:left w:val="none" w:sz="0" w:space="0" w:color="auto"/>
            <w:bottom w:val="none" w:sz="0" w:space="0" w:color="auto"/>
            <w:right w:val="none" w:sz="0" w:space="0" w:color="auto"/>
          </w:divBdr>
        </w:div>
        <w:div w:id="1490554720">
          <w:marLeft w:val="640"/>
          <w:marRight w:val="0"/>
          <w:marTop w:val="0"/>
          <w:marBottom w:val="0"/>
          <w:divBdr>
            <w:top w:val="none" w:sz="0" w:space="0" w:color="auto"/>
            <w:left w:val="none" w:sz="0" w:space="0" w:color="auto"/>
            <w:bottom w:val="none" w:sz="0" w:space="0" w:color="auto"/>
            <w:right w:val="none" w:sz="0" w:space="0" w:color="auto"/>
          </w:divBdr>
        </w:div>
        <w:div w:id="1737242049">
          <w:marLeft w:val="640"/>
          <w:marRight w:val="0"/>
          <w:marTop w:val="0"/>
          <w:marBottom w:val="0"/>
          <w:divBdr>
            <w:top w:val="none" w:sz="0" w:space="0" w:color="auto"/>
            <w:left w:val="none" w:sz="0" w:space="0" w:color="auto"/>
            <w:bottom w:val="none" w:sz="0" w:space="0" w:color="auto"/>
            <w:right w:val="none" w:sz="0" w:space="0" w:color="auto"/>
          </w:divBdr>
        </w:div>
        <w:div w:id="953365693">
          <w:marLeft w:val="640"/>
          <w:marRight w:val="0"/>
          <w:marTop w:val="0"/>
          <w:marBottom w:val="0"/>
          <w:divBdr>
            <w:top w:val="none" w:sz="0" w:space="0" w:color="auto"/>
            <w:left w:val="none" w:sz="0" w:space="0" w:color="auto"/>
            <w:bottom w:val="none" w:sz="0" w:space="0" w:color="auto"/>
            <w:right w:val="none" w:sz="0" w:space="0" w:color="auto"/>
          </w:divBdr>
        </w:div>
        <w:div w:id="1383864041">
          <w:marLeft w:val="640"/>
          <w:marRight w:val="0"/>
          <w:marTop w:val="0"/>
          <w:marBottom w:val="0"/>
          <w:divBdr>
            <w:top w:val="none" w:sz="0" w:space="0" w:color="auto"/>
            <w:left w:val="none" w:sz="0" w:space="0" w:color="auto"/>
            <w:bottom w:val="none" w:sz="0" w:space="0" w:color="auto"/>
            <w:right w:val="none" w:sz="0" w:space="0" w:color="auto"/>
          </w:divBdr>
        </w:div>
        <w:div w:id="1771507645">
          <w:marLeft w:val="640"/>
          <w:marRight w:val="0"/>
          <w:marTop w:val="0"/>
          <w:marBottom w:val="0"/>
          <w:divBdr>
            <w:top w:val="none" w:sz="0" w:space="0" w:color="auto"/>
            <w:left w:val="none" w:sz="0" w:space="0" w:color="auto"/>
            <w:bottom w:val="none" w:sz="0" w:space="0" w:color="auto"/>
            <w:right w:val="none" w:sz="0" w:space="0" w:color="auto"/>
          </w:divBdr>
        </w:div>
        <w:div w:id="1514759828">
          <w:marLeft w:val="640"/>
          <w:marRight w:val="0"/>
          <w:marTop w:val="0"/>
          <w:marBottom w:val="0"/>
          <w:divBdr>
            <w:top w:val="none" w:sz="0" w:space="0" w:color="auto"/>
            <w:left w:val="none" w:sz="0" w:space="0" w:color="auto"/>
            <w:bottom w:val="none" w:sz="0" w:space="0" w:color="auto"/>
            <w:right w:val="none" w:sz="0" w:space="0" w:color="auto"/>
          </w:divBdr>
        </w:div>
        <w:div w:id="1636794305">
          <w:marLeft w:val="640"/>
          <w:marRight w:val="0"/>
          <w:marTop w:val="0"/>
          <w:marBottom w:val="0"/>
          <w:divBdr>
            <w:top w:val="none" w:sz="0" w:space="0" w:color="auto"/>
            <w:left w:val="none" w:sz="0" w:space="0" w:color="auto"/>
            <w:bottom w:val="none" w:sz="0" w:space="0" w:color="auto"/>
            <w:right w:val="none" w:sz="0" w:space="0" w:color="auto"/>
          </w:divBdr>
        </w:div>
        <w:div w:id="1046687760">
          <w:marLeft w:val="640"/>
          <w:marRight w:val="0"/>
          <w:marTop w:val="0"/>
          <w:marBottom w:val="0"/>
          <w:divBdr>
            <w:top w:val="none" w:sz="0" w:space="0" w:color="auto"/>
            <w:left w:val="none" w:sz="0" w:space="0" w:color="auto"/>
            <w:bottom w:val="none" w:sz="0" w:space="0" w:color="auto"/>
            <w:right w:val="none" w:sz="0" w:space="0" w:color="auto"/>
          </w:divBdr>
        </w:div>
        <w:div w:id="2098599950">
          <w:marLeft w:val="640"/>
          <w:marRight w:val="0"/>
          <w:marTop w:val="0"/>
          <w:marBottom w:val="0"/>
          <w:divBdr>
            <w:top w:val="none" w:sz="0" w:space="0" w:color="auto"/>
            <w:left w:val="none" w:sz="0" w:space="0" w:color="auto"/>
            <w:bottom w:val="none" w:sz="0" w:space="0" w:color="auto"/>
            <w:right w:val="none" w:sz="0" w:space="0" w:color="auto"/>
          </w:divBdr>
        </w:div>
        <w:div w:id="1562330456">
          <w:marLeft w:val="640"/>
          <w:marRight w:val="0"/>
          <w:marTop w:val="0"/>
          <w:marBottom w:val="0"/>
          <w:divBdr>
            <w:top w:val="none" w:sz="0" w:space="0" w:color="auto"/>
            <w:left w:val="none" w:sz="0" w:space="0" w:color="auto"/>
            <w:bottom w:val="none" w:sz="0" w:space="0" w:color="auto"/>
            <w:right w:val="none" w:sz="0" w:space="0" w:color="auto"/>
          </w:divBdr>
        </w:div>
        <w:div w:id="1632593049">
          <w:marLeft w:val="640"/>
          <w:marRight w:val="0"/>
          <w:marTop w:val="0"/>
          <w:marBottom w:val="0"/>
          <w:divBdr>
            <w:top w:val="none" w:sz="0" w:space="0" w:color="auto"/>
            <w:left w:val="none" w:sz="0" w:space="0" w:color="auto"/>
            <w:bottom w:val="none" w:sz="0" w:space="0" w:color="auto"/>
            <w:right w:val="none" w:sz="0" w:space="0" w:color="auto"/>
          </w:divBdr>
        </w:div>
        <w:div w:id="1838878738">
          <w:marLeft w:val="640"/>
          <w:marRight w:val="0"/>
          <w:marTop w:val="0"/>
          <w:marBottom w:val="0"/>
          <w:divBdr>
            <w:top w:val="none" w:sz="0" w:space="0" w:color="auto"/>
            <w:left w:val="none" w:sz="0" w:space="0" w:color="auto"/>
            <w:bottom w:val="none" w:sz="0" w:space="0" w:color="auto"/>
            <w:right w:val="none" w:sz="0" w:space="0" w:color="auto"/>
          </w:divBdr>
        </w:div>
        <w:div w:id="268972410">
          <w:marLeft w:val="640"/>
          <w:marRight w:val="0"/>
          <w:marTop w:val="0"/>
          <w:marBottom w:val="0"/>
          <w:divBdr>
            <w:top w:val="none" w:sz="0" w:space="0" w:color="auto"/>
            <w:left w:val="none" w:sz="0" w:space="0" w:color="auto"/>
            <w:bottom w:val="none" w:sz="0" w:space="0" w:color="auto"/>
            <w:right w:val="none" w:sz="0" w:space="0" w:color="auto"/>
          </w:divBdr>
        </w:div>
        <w:div w:id="917323532">
          <w:marLeft w:val="640"/>
          <w:marRight w:val="0"/>
          <w:marTop w:val="0"/>
          <w:marBottom w:val="0"/>
          <w:divBdr>
            <w:top w:val="none" w:sz="0" w:space="0" w:color="auto"/>
            <w:left w:val="none" w:sz="0" w:space="0" w:color="auto"/>
            <w:bottom w:val="none" w:sz="0" w:space="0" w:color="auto"/>
            <w:right w:val="none" w:sz="0" w:space="0" w:color="auto"/>
          </w:divBdr>
        </w:div>
        <w:div w:id="1232237009">
          <w:marLeft w:val="640"/>
          <w:marRight w:val="0"/>
          <w:marTop w:val="0"/>
          <w:marBottom w:val="0"/>
          <w:divBdr>
            <w:top w:val="none" w:sz="0" w:space="0" w:color="auto"/>
            <w:left w:val="none" w:sz="0" w:space="0" w:color="auto"/>
            <w:bottom w:val="none" w:sz="0" w:space="0" w:color="auto"/>
            <w:right w:val="none" w:sz="0" w:space="0" w:color="auto"/>
          </w:divBdr>
        </w:div>
        <w:div w:id="39518479">
          <w:marLeft w:val="640"/>
          <w:marRight w:val="0"/>
          <w:marTop w:val="0"/>
          <w:marBottom w:val="0"/>
          <w:divBdr>
            <w:top w:val="none" w:sz="0" w:space="0" w:color="auto"/>
            <w:left w:val="none" w:sz="0" w:space="0" w:color="auto"/>
            <w:bottom w:val="none" w:sz="0" w:space="0" w:color="auto"/>
            <w:right w:val="none" w:sz="0" w:space="0" w:color="auto"/>
          </w:divBdr>
        </w:div>
        <w:div w:id="738407750">
          <w:marLeft w:val="640"/>
          <w:marRight w:val="0"/>
          <w:marTop w:val="0"/>
          <w:marBottom w:val="0"/>
          <w:divBdr>
            <w:top w:val="none" w:sz="0" w:space="0" w:color="auto"/>
            <w:left w:val="none" w:sz="0" w:space="0" w:color="auto"/>
            <w:bottom w:val="none" w:sz="0" w:space="0" w:color="auto"/>
            <w:right w:val="none" w:sz="0" w:space="0" w:color="auto"/>
          </w:divBdr>
        </w:div>
        <w:div w:id="1365669127">
          <w:marLeft w:val="640"/>
          <w:marRight w:val="0"/>
          <w:marTop w:val="0"/>
          <w:marBottom w:val="0"/>
          <w:divBdr>
            <w:top w:val="none" w:sz="0" w:space="0" w:color="auto"/>
            <w:left w:val="none" w:sz="0" w:space="0" w:color="auto"/>
            <w:bottom w:val="none" w:sz="0" w:space="0" w:color="auto"/>
            <w:right w:val="none" w:sz="0" w:space="0" w:color="auto"/>
          </w:divBdr>
        </w:div>
        <w:div w:id="853808301">
          <w:marLeft w:val="640"/>
          <w:marRight w:val="0"/>
          <w:marTop w:val="0"/>
          <w:marBottom w:val="0"/>
          <w:divBdr>
            <w:top w:val="none" w:sz="0" w:space="0" w:color="auto"/>
            <w:left w:val="none" w:sz="0" w:space="0" w:color="auto"/>
            <w:bottom w:val="none" w:sz="0" w:space="0" w:color="auto"/>
            <w:right w:val="none" w:sz="0" w:space="0" w:color="auto"/>
          </w:divBdr>
        </w:div>
        <w:div w:id="1343245390">
          <w:marLeft w:val="640"/>
          <w:marRight w:val="0"/>
          <w:marTop w:val="0"/>
          <w:marBottom w:val="0"/>
          <w:divBdr>
            <w:top w:val="none" w:sz="0" w:space="0" w:color="auto"/>
            <w:left w:val="none" w:sz="0" w:space="0" w:color="auto"/>
            <w:bottom w:val="none" w:sz="0" w:space="0" w:color="auto"/>
            <w:right w:val="none" w:sz="0" w:space="0" w:color="auto"/>
          </w:divBdr>
        </w:div>
        <w:div w:id="1510874973">
          <w:marLeft w:val="640"/>
          <w:marRight w:val="0"/>
          <w:marTop w:val="0"/>
          <w:marBottom w:val="0"/>
          <w:divBdr>
            <w:top w:val="none" w:sz="0" w:space="0" w:color="auto"/>
            <w:left w:val="none" w:sz="0" w:space="0" w:color="auto"/>
            <w:bottom w:val="none" w:sz="0" w:space="0" w:color="auto"/>
            <w:right w:val="none" w:sz="0" w:space="0" w:color="auto"/>
          </w:divBdr>
        </w:div>
        <w:div w:id="1457212467">
          <w:marLeft w:val="640"/>
          <w:marRight w:val="0"/>
          <w:marTop w:val="0"/>
          <w:marBottom w:val="0"/>
          <w:divBdr>
            <w:top w:val="none" w:sz="0" w:space="0" w:color="auto"/>
            <w:left w:val="none" w:sz="0" w:space="0" w:color="auto"/>
            <w:bottom w:val="none" w:sz="0" w:space="0" w:color="auto"/>
            <w:right w:val="none" w:sz="0" w:space="0" w:color="auto"/>
          </w:divBdr>
        </w:div>
        <w:div w:id="1474252527">
          <w:marLeft w:val="640"/>
          <w:marRight w:val="0"/>
          <w:marTop w:val="0"/>
          <w:marBottom w:val="0"/>
          <w:divBdr>
            <w:top w:val="none" w:sz="0" w:space="0" w:color="auto"/>
            <w:left w:val="none" w:sz="0" w:space="0" w:color="auto"/>
            <w:bottom w:val="none" w:sz="0" w:space="0" w:color="auto"/>
            <w:right w:val="none" w:sz="0" w:space="0" w:color="auto"/>
          </w:divBdr>
        </w:div>
        <w:div w:id="1358434662">
          <w:marLeft w:val="640"/>
          <w:marRight w:val="0"/>
          <w:marTop w:val="0"/>
          <w:marBottom w:val="0"/>
          <w:divBdr>
            <w:top w:val="none" w:sz="0" w:space="0" w:color="auto"/>
            <w:left w:val="none" w:sz="0" w:space="0" w:color="auto"/>
            <w:bottom w:val="none" w:sz="0" w:space="0" w:color="auto"/>
            <w:right w:val="none" w:sz="0" w:space="0" w:color="auto"/>
          </w:divBdr>
        </w:div>
        <w:div w:id="1971782216">
          <w:marLeft w:val="640"/>
          <w:marRight w:val="0"/>
          <w:marTop w:val="0"/>
          <w:marBottom w:val="0"/>
          <w:divBdr>
            <w:top w:val="none" w:sz="0" w:space="0" w:color="auto"/>
            <w:left w:val="none" w:sz="0" w:space="0" w:color="auto"/>
            <w:bottom w:val="none" w:sz="0" w:space="0" w:color="auto"/>
            <w:right w:val="none" w:sz="0" w:space="0" w:color="auto"/>
          </w:divBdr>
        </w:div>
        <w:div w:id="248001336">
          <w:marLeft w:val="640"/>
          <w:marRight w:val="0"/>
          <w:marTop w:val="0"/>
          <w:marBottom w:val="0"/>
          <w:divBdr>
            <w:top w:val="none" w:sz="0" w:space="0" w:color="auto"/>
            <w:left w:val="none" w:sz="0" w:space="0" w:color="auto"/>
            <w:bottom w:val="none" w:sz="0" w:space="0" w:color="auto"/>
            <w:right w:val="none" w:sz="0" w:space="0" w:color="auto"/>
          </w:divBdr>
        </w:div>
        <w:div w:id="104232264">
          <w:marLeft w:val="640"/>
          <w:marRight w:val="0"/>
          <w:marTop w:val="0"/>
          <w:marBottom w:val="0"/>
          <w:divBdr>
            <w:top w:val="none" w:sz="0" w:space="0" w:color="auto"/>
            <w:left w:val="none" w:sz="0" w:space="0" w:color="auto"/>
            <w:bottom w:val="none" w:sz="0" w:space="0" w:color="auto"/>
            <w:right w:val="none" w:sz="0" w:space="0" w:color="auto"/>
          </w:divBdr>
        </w:div>
        <w:div w:id="1831947745">
          <w:marLeft w:val="640"/>
          <w:marRight w:val="0"/>
          <w:marTop w:val="0"/>
          <w:marBottom w:val="0"/>
          <w:divBdr>
            <w:top w:val="none" w:sz="0" w:space="0" w:color="auto"/>
            <w:left w:val="none" w:sz="0" w:space="0" w:color="auto"/>
            <w:bottom w:val="none" w:sz="0" w:space="0" w:color="auto"/>
            <w:right w:val="none" w:sz="0" w:space="0" w:color="auto"/>
          </w:divBdr>
        </w:div>
        <w:div w:id="1070881816">
          <w:marLeft w:val="640"/>
          <w:marRight w:val="0"/>
          <w:marTop w:val="0"/>
          <w:marBottom w:val="0"/>
          <w:divBdr>
            <w:top w:val="none" w:sz="0" w:space="0" w:color="auto"/>
            <w:left w:val="none" w:sz="0" w:space="0" w:color="auto"/>
            <w:bottom w:val="none" w:sz="0" w:space="0" w:color="auto"/>
            <w:right w:val="none" w:sz="0" w:space="0" w:color="auto"/>
          </w:divBdr>
        </w:div>
        <w:div w:id="523053156">
          <w:marLeft w:val="640"/>
          <w:marRight w:val="0"/>
          <w:marTop w:val="0"/>
          <w:marBottom w:val="0"/>
          <w:divBdr>
            <w:top w:val="none" w:sz="0" w:space="0" w:color="auto"/>
            <w:left w:val="none" w:sz="0" w:space="0" w:color="auto"/>
            <w:bottom w:val="none" w:sz="0" w:space="0" w:color="auto"/>
            <w:right w:val="none" w:sz="0" w:space="0" w:color="auto"/>
          </w:divBdr>
        </w:div>
        <w:div w:id="317072885">
          <w:marLeft w:val="640"/>
          <w:marRight w:val="0"/>
          <w:marTop w:val="0"/>
          <w:marBottom w:val="0"/>
          <w:divBdr>
            <w:top w:val="none" w:sz="0" w:space="0" w:color="auto"/>
            <w:left w:val="none" w:sz="0" w:space="0" w:color="auto"/>
            <w:bottom w:val="none" w:sz="0" w:space="0" w:color="auto"/>
            <w:right w:val="none" w:sz="0" w:space="0" w:color="auto"/>
          </w:divBdr>
        </w:div>
        <w:div w:id="962268087">
          <w:marLeft w:val="640"/>
          <w:marRight w:val="0"/>
          <w:marTop w:val="0"/>
          <w:marBottom w:val="0"/>
          <w:divBdr>
            <w:top w:val="none" w:sz="0" w:space="0" w:color="auto"/>
            <w:left w:val="none" w:sz="0" w:space="0" w:color="auto"/>
            <w:bottom w:val="none" w:sz="0" w:space="0" w:color="auto"/>
            <w:right w:val="none" w:sz="0" w:space="0" w:color="auto"/>
          </w:divBdr>
        </w:div>
        <w:div w:id="46682626">
          <w:marLeft w:val="640"/>
          <w:marRight w:val="0"/>
          <w:marTop w:val="0"/>
          <w:marBottom w:val="0"/>
          <w:divBdr>
            <w:top w:val="none" w:sz="0" w:space="0" w:color="auto"/>
            <w:left w:val="none" w:sz="0" w:space="0" w:color="auto"/>
            <w:bottom w:val="none" w:sz="0" w:space="0" w:color="auto"/>
            <w:right w:val="none" w:sz="0" w:space="0" w:color="auto"/>
          </w:divBdr>
        </w:div>
        <w:div w:id="754591271">
          <w:marLeft w:val="640"/>
          <w:marRight w:val="0"/>
          <w:marTop w:val="0"/>
          <w:marBottom w:val="0"/>
          <w:divBdr>
            <w:top w:val="none" w:sz="0" w:space="0" w:color="auto"/>
            <w:left w:val="none" w:sz="0" w:space="0" w:color="auto"/>
            <w:bottom w:val="none" w:sz="0" w:space="0" w:color="auto"/>
            <w:right w:val="none" w:sz="0" w:space="0" w:color="auto"/>
          </w:divBdr>
        </w:div>
        <w:div w:id="1164009720">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28338639">
      <w:bodyDiv w:val="1"/>
      <w:marLeft w:val="0"/>
      <w:marRight w:val="0"/>
      <w:marTop w:val="0"/>
      <w:marBottom w:val="0"/>
      <w:divBdr>
        <w:top w:val="none" w:sz="0" w:space="0" w:color="auto"/>
        <w:left w:val="none" w:sz="0" w:space="0" w:color="auto"/>
        <w:bottom w:val="none" w:sz="0" w:space="0" w:color="auto"/>
        <w:right w:val="none" w:sz="0" w:space="0" w:color="auto"/>
      </w:divBdr>
      <w:divsChild>
        <w:div w:id="985822699">
          <w:marLeft w:val="640"/>
          <w:marRight w:val="0"/>
          <w:marTop w:val="0"/>
          <w:marBottom w:val="0"/>
          <w:divBdr>
            <w:top w:val="none" w:sz="0" w:space="0" w:color="auto"/>
            <w:left w:val="none" w:sz="0" w:space="0" w:color="auto"/>
            <w:bottom w:val="none" w:sz="0" w:space="0" w:color="auto"/>
            <w:right w:val="none" w:sz="0" w:space="0" w:color="auto"/>
          </w:divBdr>
        </w:div>
        <w:div w:id="1775594863">
          <w:marLeft w:val="640"/>
          <w:marRight w:val="0"/>
          <w:marTop w:val="0"/>
          <w:marBottom w:val="0"/>
          <w:divBdr>
            <w:top w:val="none" w:sz="0" w:space="0" w:color="auto"/>
            <w:left w:val="none" w:sz="0" w:space="0" w:color="auto"/>
            <w:bottom w:val="none" w:sz="0" w:space="0" w:color="auto"/>
            <w:right w:val="none" w:sz="0" w:space="0" w:color="auto"/>
          </w:divBdr>
        </w:div>
        <w:div w:id="1840651638">
          <w:marLeft w:val="640"/>
          <w:marRight w:val="0"/>
          <w:marTop w:val="0"/>
          <w:marBottom w:val="0"/>
          <w:divBdr>
            <w:top w:val="none" w:sz="0" w:space="0" w:color="auto"/>
            <w:left w:val="none" w:sz="0" w:space="0" w:color="auto"/>
            <w:bottom w:val="none" w:sz="0" w:space="0" w:color="auto"/>
            <w:right w:val="none" w:sz="0" w:space="0" w:color="auto"/>
          </w:divBdr>
        </w:div>
        <w:div w:id="1426224369">
          <w:marLeft w:val="640"/>
          <w:marRight w:val="0"/>
          <w:marTop w:val="0"/>
          <w:marBottom w:val="0"/>
          <w:divBdr>
            <w:top w:val="none" w:sz="0" w:space="0" w:color="auto"/>
            <w:left w:val="none" w:sz="0" w:space="0" w:color="auto"/>
            <w:bottom w:val="none" w:sz="0" w:space="0" w:color="auto"/>
            <w:right w:val="none" w:sz="0" w:space="0" w:color="auto"/>
          </w:divBdr>
        </w:div>
        <w:div w:id="2015838397">
          <w:marLeft w:val="640"/>
          <w:marRight w:val="0"/>
          <w:marTop w:val="0"/>
          <w:marBottom w:val="0"/>
          <w:divBdr>
            <w:top w:val="none" w:sz="0" w:space="0" w:color="auto"/>
            <w:left w:val="none" w:sz="0" w:space="0" w:color="auto"/>
            <w:bottom w:val="none" w:sz="0" w:space="0" w:color="auto"/>
            <w:right w:val="none" w:sz="0" w:space="0" w:color="auto"/>
          </w:divBdr>
        </w:div>
        <w:div w:id="773549928">
          <w:marLeft w:val="640"/>
          <w:marRight w:val="0"/>
          <w:marTop w:val="0"/>
          <w:marBottom w:val="0"/>
          <w:divBdr>
            <w:top w:val="none" w:sz="0" w:space="0" w:color="auto"/>
            <w:left w:val="none" w:sz="0" w:space="0" w:color="auto"/>
            <w:bottom w:val="none" w:sz="0" w:space="0" w:color="auto"/>
            <w:right w:val="none" w:sz="0" w:space="0" w:color="auto"/>
          </w:divBdr>
        </w:div>
        <w:div w:id="516650586">
          <w:marLeft w:val="640"/>
          <w:marRight w:val="0"/>
          <w:marTop w:val="0"/>
          <w:marBottom w:val="0"/>
          <w:divBdr>
            <w:top w:val="none" w:sz="0" w:space="0" w:color="auto"/>
            <w:left w:val="none" w:sz="0" w:space="0" w:color="auto"/>
            <w:bottom w:val="none" w:sz="0" w:space="0" w:color="auto"/>
            <w:right w:val="none" w:sz="0" w:space="0" w:color="auto"/>
          </w:divBdr>
        </w:div>
        <w:div w:id="61952829">
          <w:marLeft w:val="640"/>
          <w:marRight w:val="0"/>
          <w:marTop w:val="0"/>
          <w:marBottom w:val="0"/>
          <w:divBdr>
            <w:top w:val="none" w:sz="0" w:space="0" w:color="auto"/>
            <w:left w:val="none" w:sz="0" w:space="0" w:color="auto"/>
            <w:bottom w:val="none" w:sz="0" w:space="0" w:color="auto"/>
            <w:right w:val="none" w:sz="0" w:space="0" w:color="auto"/>
          </w:divBdr>
        </w:div>
        <w:div w:id="1538156020">
          <w:marLeft w:val="640"/>
          <w:marRight w:val="0"/>
          <w:marTop w:val="0"/>
          <w:marBottom w:val="0"/>
          <w:divBdr>
            <w:top w:val="none" w:sz="0" w:space="0" w:color="auto"/>
            <w:left w:val="none" w:sz="0" w:space="0" w:color="auto"/>
            <w:bottom w:val="none" w:sz="0" w:space="0" w:color="auto"/>
            <w:right w:val="none" w:sz="0" w:space="0" w:color="auto"/>
          </w:divBdr>
        </w:div>
        <w:div w:id="1999382205">
          <w:marLeft w:val="640"/>
          <w:marRight w:val="0"/>
          <w:marTop w:val="0"/>
          <w:marBottom w:val="0"/>
          <w:divBdr>
            <w:top w:val="none" w:sz="0" w:space="0" w:color="auto"/>
            <w:left w:val="none" w:sz="0" w:space="0" w:color="auto"/>
            <w:bottom w:val="none" w:sz="0" w:space="0" w:color="auto"/>
            <w:right w:val="none" w:sz="0" w:space="0" w:color="auto"/>
          </w:divBdr>
        </w:div>
        <w:div w:id="946735707">
          <w:marLeft w:val="640"/>
          <w:marRight w:val="0"/>
          <w:marTop w:val="0"/>
          <w:marBottom w:val="0"/>
          <w:divBdr>
            <w:top w:val="none" w:sz="0" w:space="0" w:color="auto"/>
            <w:left w:val="none" w:sz="0" w:space="0" w:color="auto"/>
            <w:bottom w:val="none" w:sz="0" w:space="0" w:color="auto"/>
            <w:right w:val="none" w:sz="0" w:space="0" w:color="auto"/>
          </w:divBdr>
        </w:div>
        <w:div w:id="1109660127">
          <w:marLeft w:val="640"/>
          <w:marRight w:val="0"/>
          <w:marTop w:val="0"/>
          <w:marBottom w:val="0"/>
          <w:divBdr>
            <w:top w:val="none" w:sz="0" w:space="0" w:color="auto"/>
            <w:left w:val="none" w:sz="0" w:space="0" w:color="auto"/>
            <w:bottom w:val="none" w:sz="0" w:space="0" w:color="auto"/>
            <w:right w:val="none" w:sz="0" w:space="0" w:color="auto"/>
          </w:divBdr>
        </w:div>
        <w:div w:id="940800142">
          <w:marLeft w:val="640"/>
          <w:marRight w:val="0"/>
          <w:marTop w:val="0"/>
          <w:marBottom w:val="0"/>
          <w:divBdr>
            <w:top w:val="none" w:sz="0" w:space="0" w:color="auto"/>
            <w:left w:val="none" w:sz="0" w:space="0" w:color="auto"/>
            <w:bottom w:val="none" w:sz="0" w:space="0" w:color="auto"/>
            <w:right w:val="none" w:sz="0" w:space="0" w:color="auto"/>
          </w:divBdr>
        </w:div>
        <w:div w:id="331026289">
          <w:marLeft w:val="640"/>
          <w:marRight w:val="0"/>
          <w:marTop w:val="0"/>
          <w:marBottom w:val="0"/>
          <w:divBdr>
            <w:top w:val="none" w:sz="0" w:space="0" w:color="auto"/>
            <w:left w:val="none" w:sz="0" w:space="0" w:color="auto"/>
            <w:bottom w:val="none" w:sz="0" w:space="0" w:color="auto"/>
            <w:right w:val="none" w:sz="0" w:space="0" w:color="auto"/>
          </w:divBdr>
        </w:div>
        <w:div w:id="1927425008">
          <w:marLeft w:val="640"/>
          <w:marRight w:val="0"/>
          <w:marTop w:val="0"/>
          <w:marBottom w:val="0"/>
          <w:divBdr>
            <w:top w:val="none" w:sz="0" w:space="0" w:color="auto"/>
            <w:left w:val="none" w:sz="0" w:space="0" w:color="auto"/>
            <w:bottom w:val="none" w:sz="0" w:space="0" w:color="auto"/>
            <w:right w:val="none" w:sz="0" w:space="0" w:color="auto"/>
          </w:divBdr>
        </w:div>
        <w:div w:id="772628970">
          <w:marLeft w:val="640"/>
          <w:marRight w:val="0"/>
          <w:marTop w:val="0"/>
          <w:marBottom w:val="0"/>
          <w:divBdr>
            <w:top w:val="none" w:sz="0" w:space="0" w:color="auto"/>
            <w:left w:val="none" w:sz="0" w:space="0" w:color="auto"/>
            <w:bottom w:val="none" w:sz="0" w:space="0" w:color="auto"/>
            <w:right w:val="none" w:sz="0" w:space="0" w:color="auto"/>
          </w:divBdr>
        </w:div>
        <w:div w:id="45642633">
          <w:marLeft w:val="640"/>
          <w:marRight w:val="0"/>
          <w:marTop w:val="0"/>
          <w:marBottom w:val="0"/>
          <w:divBdr>
            <w:top w:val="none" w:sz="0" w:space="0" w:color="auto"/>
            <w:left w:val="none" w:sz="0" w:space="0" w:color="auto"/>
            <w:bottom w:val="none" w:sz="0" w:space="0" w:color="auto"/>
            <w:right w:val="none" w:sz="0" w:space="0" w:color="auto"/>
          </w:divBdr>
        </w:div>
        <w:div w:id="127205682">
          <w:marLeft w:val="640"/>
          <w:marRight w:val="0"/>
          <w:marTop w:val="0"/>
          <w:marBottom w:val="0"/>
          <w:divBdr>
            <w:top w:val="none" w:sz="0" w:space="0" w:color="auto"/>
            <w:left w:val="none" w:sz="0" w:space="0" w:color="auto"/>
            <w:bottom w:val="none" w:sz="0" w:space="0" w:color="auto"/>
            <w:right w:val="none" w:sz="0" w:space="0" w:color="auto"/>
          </w:divBdr>
        </w:div>
        <w:div w:id="1680039729">
          <w:marLeft w:val="640"/>
          <w:marRight w:val="0"/>
          <w:marTop w:val="0"/>
          <w:marBottom w:val="0"/>
          <w:divBdr>
            <w:top w:val="none" w:sz="0" w:space="0" w:color="auto"/>
            <w:left w:val="none" w:sz="0" w:space="0" w:color="auto"/>
            <w:bottom w:val="none" w:sz="0" w:space="0" w:color="auto"/>
            <w:right w:val="none" w:sz="0" w:space="0" w:color="auto"/>
          </w:divBdr>
        </w:div>
        <w:div w:id="261189220">
          <w:marLeft w:val="640"/>
          <w:marRight w:val="0"/>
          <w:marTop w:val="0"/>
          <w:marBottom w:val="0"/>
          <w:divBdr>
            <w:top w:val="none" w:sz="0" w:space="0" w:color="auto"/>
            <w:left w:val="none" w:sz="0" w:space="0" w:color="auto"/>
            <w:bottom w:val="none" w:sz="0" w:space="0" w:color="auto"/>
            <w:right w:val="none" w:sz="0" w:space="0" w:color="auto"/>
          </w:divBdr>
        </w:div>
        <w:div w:id="669216976">
          <w:marLeft w:val="640"/>
          <w:marRight w:val="0"/>
          <w:marTop w:val="0"/>
          <w:marBottom w:val="0"/>
          <w:divBdr>
            <w:top w:val="none" w:sz="0" w:space="0" w:color="auto"/>
            <w:left w:val="none" w:sz="0" w:space="0" w:color="auto"/>
            <w:bottom w:val="none" w:sz="0" w:space="0" w:color="auto"/>
            <w:right w:val="none" w:sz="0" w:space="0" w:color="auto"/>
          </w:divBdr>
        </w:div>
        <w:div w:id="2013096909">
          <w:marLeft w:val="640"/>
          <w:marRight w:val="0"/>
          <w:marTop w:val="0"/>
          <w:marBottom w:val="0"/>
          <w:divBdr>
            <w:top w:val="none" w:sz="0" w:space="0" w:color="auto"/>
            <w:left w:val="none" w:sz="0" w:space="0" w:color="auto"/>
            <w:bottom w:val="none" w:sz="0" w:space="0" w:color="auto"/>
            <w:right w:val="none" w:sz="0" w:space="0" w:color="auto"/>
          </w:divBdr>
        </w:div>
        <w:div w:id="825168611">
          <w:marLeft w:val="640"/>
          <w:marRight w:val="0"/>
          <w:marTop w:val="0"/>
          <w:marBottom w:val="0"/>
          <w:divBdr>
            <w:top w:val="none" w:sz="0" w:space="0" w:color="auto"/>
            <w:left w:val="none" w:sz="0" w:space="0" w:color="auto"/>
            <w:bottom w:val="none" w:sz="0" w:space="0" w:color="auto"/>
            <w:right w:val="none" w:sz="0" w:space="0" w:color="auto"/>
          </w:divBdr>
        </w:div>
        <w:div w:id="503789139">
          <w:marLeft w:val="640"/>
          <w:marRight w:val="0"/>
          <w:marTop w:val="0"/>
          <w:marBottom w:val="0"/>
          <w:divBdr>
            <w:top w:val="none" w:sz="0" w:space="0" w:color="auto"/>
            <w:left w:val="none" w:sz="0" w:space="0" w:color="auto"/>
            <w:bottom w:val="none" w:sz="0" w:space="0" w:color="auto"/>
            <w:right w:val="none" w:sz="0" w:space="0" w:color="auto"/>
          </w:divBdr>
        </w:div>
        <w:div w:id="406542205">
          <w:marLeft w:val="640"/>
          <w:marRight w:val="0"/>
          <w:marTop w:val="0"/>
          <w:marBottom w:val="0"/>
          <w:divBdr>
            <w:top w:val="none" w:sz="0" w:space="0" w:color="auto"/>
            <w:left w:val="none" w:sz="0" w:space="0" w:color="auto"/>
            <w:bottom w:val="none" w:sz="0" w:space="0" w:color="auto"/>
            <w:right w:val="none" w:sz="0" w:space="0" w:color="auto"/>
          </w:divBdr>
        </w:div>
        <w:div w:id="21708108">
          <w:marLeft w:val="640"/>
          <w:marRight w:val="0"/>
          <w:marTop w:val="0"/>
          <w:marBottom w:val="0"/>
          <w:divBdr>
            <w:top w:val="none" w:sz="0" w:space="0" w:color="auto"/>
            <w:left w:val="none" w:sz="0" w:space="0" w:color="auto"/>
            <w:bottom w:val="none" w:sz="0" w:space="0" w:color="auto"/>
            <w:right w:val="none" w:sz="0" w:space="0" w:color="auto"/>
          </w:divBdr>
        </w:div>
        <w:div w:id="613176980">
          <w:marLeft w:val="640"/>
          <w:marRight w:val="0"/>
          <w:marTop w:val="0"/>
          <w:marBottom w:val="0"/>
          <w:divBdr>
            <w:top w:val="none" w:sz="0" w:space="0" w:color="auto"/>
            <w:left w:val="none" w:sz="0" w:space="0" w:color="auto"/>
            <w:bottom w:val="none" w:sz="0" w:space="0" w:color="auto"/>
            <w:right w:val="none" w:sz="0" w:space="0" w:color="auto"/>
          </w:divBdr>
        </w:div>
        <w:div w:id="205260686">
          <w:marLeft w:val="640"/>
          <w:marRight w:val="0"/>
          <w:marTop w:val="0"/>
          <w:marBottom w:val="0"/>
          <w:divBdr>
            <w:top w:val="none" w:sz="0" w:space="0" w:color="auto"/>
            <w:left w:val="none" w:sz="0" w:space="0" w:color="auto"/>
            <w:bottom w:val="none" w:sz="0" w:space="0" w:color="auto"/>
            <w:right w:val="none" w:sz="0" w:space="0" w:color="auto"/>
          </w:divBdr>
        </w:div>
        <w:div w:id="1720713485">
          <w:marLeft w:val="640"/>
          <w:marRight w:val="0"/>
          <w:marTop w:val="0"/>
          <w:marBottom w:val="0"/>
          <w:divBdr>
            <w:top w:val="none" w:sz="0" w:space="0" w:color="auto"/>
            <w:left w:val="none" w:sz="0" w:space="0" w:color="auto"/>
            <w:bottom w:val="none" w:sz="0" w:space="0" w:color="auto"/>
            <w:right w:val="none" w:sz="0" w:space="0" w:color="auto"/>
          </w:divBdr>
        </w:div>
        <w:div w:id="1208957989">
          <w:marLeft w:val="640"/>
          <w:marRight w:val="0"/>
          <w:marTop w:val="0"/>
          <w:marBottom w:val="0"/>
          <w:divBdr>
            <w:top w:val="none" w:sz="0" w:space="0" w:color="auto"/>
            <w:left w:val="none" w:sz="0" w:space="0" w:color="auto"/>
            <w:bottom w:val="none" w:sz="0" w:space="0" w:color="auto"/>
            <w:right w:val="none" w:sz="0" w:space="0" w:color="auto"/>
          </w:divBdr>
        </w:div>
        <w:div w:id="56364818">
          <w:marLeft w:val="640"/>
          <w:marRight w:val="0"/>
          <w:marTop w:val="0"/>
          <w:marBottom w:val="0"/>
          <w:divBdr>
            <w:top w:val="none" w:sz="0" w:space="0" w:color="auto"/>
            <w:left w:val="none" w:sz="0" w:space="0" w:color="auto"/>
            <w:bottom w:val="none" w:sz="0" w:space="0" w:color="auto"/>
            <w:right w:val="none" w:sz="0" w:space="0" w:color="auto"/>
          </w:divBdr>
        </w:div>
        <w:div w:id="1089034758">
          <w:marLeft w:val="640"/>
          <w:marRight w:val="0"/>
          <w:marTop w:val="0"/>
          <w:marBottom w:val="0"/>
          <w:divBdr>
            <w:top w:val="none" w:sz="0" w:space="0" w:color="auto"/>
            <w:left w:val="none" w:sz="0" w:space="0" w:color="auto"/>
            <w:bottom w:val="none" w:sz="0" w:space="0" w:color="auto"/>
            <w:right w:val="none" w:sz="0" w:space="0" w:color="auto"/>
          </w:divBdr>
        </w:div>
        <w:div w:id="886330819">
          <w:marLeft w:val="640"/>
          <w:marRight w:val="0"/>
          <w:marTop w:val="0"/>
          <w:marBottom w:val="0"/>
          <w:divBdr>
            <w:top w:val="none" w:sz="0" w:space="0" w:color="auto"/>
            <w:left w:val="none" w:sz="0" w:space="0" w:color="auto"/>
            <w:bottom w:val="none" w:sz="0" w:space="0" w:color="auto"/>
            <w:right w:val="none" w:sz="0" w:space="0" w:color="auto"/>
          </w:divBdr>
        </w:div>
        <w:div w:id="1215309705">
          <w:marLeft w:val="640"/>
          <w:marRight w:val="0"/>
          <w:marTop w:val="0"/>
          <w:marBottom w:val="0"/>
          <w:divBdr>
            <w:top w:val="none" w:sz="0" w:space="0" w:color="auto"/>
            <w:left w:val="none" w:sz="0" w:space="0" w:color="auto"/>
            <w:bottom w:val="none" w:sz="0" w:space="0" w:color="auto"/>
            <w:right w:val="none" w:sz="0" w:space="0" w:color="auto"/>
          </w:divBdr>
        </w:div>
        <w:div w:id="1213348355">
          <w:marLeft w:val="640"/>
          <w:marRight w:val="0"/>
          <w:marTop w:val="0"/>
          <w:marBottom w:val="0"/>
          <w:divBdr>
            <w:top w:val="none" w:sz="0" w:space="0" w:color="auto"/>
            <w:left w:val="none" w:sz="0" w:space="0" w:color="auto"/>
            <w:bottom w:val="none" w:sz="0" w:space="0" w:color="auto"/>
            <w:right w:val="none" w:sz="0" w:space="0" w:color="auto"/>
          </w:divBdr>
        </w:div>
        <w:div w:id="479346593">
          <w:marLeft w:val="640"/>
          <w:marRight w:val="0"/>
          <w:marTop w:val="0"/>
          <w:marBottom w:val="0"/>
          <w:divBdr>
            <w:top w:val="none" w:sz="0" w:space="0" w:color="auto"/>
            <w:left w:val="none" w:sz="0" w:space="0" w:color="auto"/>
            <w:bottom w:val="none" w:sz="0" w:space="0" w:color="auto"/>
            <w:right w:val="none" w:sz="0" w:space="0" w:color="auto"/>
          </w:divBdr>
        </w:div>
        <w:div w:id="504979006">
          <w:marLeft w:val="640"/>
          <w:marRight w:val="0"/>
          <w:marTop w:val="0"/>
          <w:marBottom w:val="0"/>
          <w:divBdr>
            <w:top w:val="none" w:sz="0" w:space="0" w:color="auto"/>
            <w:left w:val="none" w:sz="0" w:space="0" w:color="auto"/>
            <w:bottom w:val="none" w:sz="0" w:space="0" w:color="auto"/>
            <w:right w:val="none" w:sz="0" w:space="0" w:color="auto"/>
          </w:divBdr>
        </w:div>
        <w:div w:id="143161524">
          <w:marLeft w:val="640"/>
          <w:marRight w:val="0"/>
          <w:marTop w:val="0"/>
          <w:marBottom w:val="0"/>
          <w:divBdr>
            <w:top w:val="none" w:sz="0" w:space="0" w:color="auto"/>
            <w:left w:val="none" w:sz="0" w:space="0" w:color="auto"/>
            <w:bottom w:val="none" w:sz="0" w:space="0" w:color="auto"/>
            <w:right w:val="none" w:sz="0" w:space="0" w:color="auto"/>
          </w:divBdr>
        </w:div>
        <w:div w:id="1149250420">
          <w:marLeft w:val="640"/>
          <w:marRight w:val="0"/>
          <w:marTop w:val="0"/>
          <w:marBottom w:val="0"/>
          <w:divBdr>
            <w:top w:val="none" w:sz="0" w:space="0" w:color="auto"/>
            <w:left w:val="none" w:sz="0" w:space="0" w:color="auto"/>
            <w:bottom w:val="none" w:sz="0" w:space="0" w:color="auto"/>
            <w:right w:val="none" w:sz="0" w:space="0" w:color="auto"/>
          </w:divBdr>
        </w:div>
        <w:div w:id="645476499">
          <w:marLeft w:val="640"/>
          <w:marRight w:val="0"/>
          <w:marTop w:val="0"/>
          <w:marBottom w:val="0"/>
          <w:divBdr>
            <w:top w:val="none" w:sz="0" w:space="0" w:color="auto"/>
            <w:left w:val="none" w:sz="0" w:space="0" w:color="auto"/>
            <w:bottom w:val="none" w:sz="0" w:space="0" w:color="auto"/>
            <w:right w:val="none" w:sz="0" w:space="0" w:color="auto"/>
          </w:divBdr>
        </w:div>
        <w:div w:id="134571710">
          <w:marLeft w:val="640"/>
          <w:marRight w:val="0"/>
          <w:marTop w:val="0"/>
          <w:marBottom w:val="0"/>
          <w:divBdr>
            <w:top w:val="none" w:sz="0" w:space="0" w:color="auto"/>
            <w:left w:val="none" w:sz="0" w:space="0" w:color="auto"/>
            <w:bottom w:val="none" w:sz="0" w:space="0" w:color="auto"/>
            <w:right w:val="none" w:sz="0" w:space="0" w:color="auto"/>
          </w:divBdr>
        </w:div>
        <w:div w:id="898127916">
          <w:marLeft w:val="640"/>
          <w:marRight w:val="0"/>
          <w:marTop w:val="0"/>
          <w:marBottom w:val="0"/>
          <w:divBdr>
            <w:top w:val="none" w:sz="0" w:space="0" w:color="auto"/>
            <w:left w:val="none" w:sz="0" w:space="0" w:color="auto"/>
            <w:bottom w:val="none" w:sz="0" w:space="0" w:color="auto"/>
            <w:right w:val="none" w:sz="0" w:space="0" w:color="auto"/>
          </w:divBdr>
        </w:div>
        <w:div w:id="949318684">
          <w:marLeft w:val="640"/>
          <w:marRight w:val="0"/>
          <w:marTop w:val="0"/>
          <w:marBottom w:val="0"/>
          <w:divBdr>
            <w:top w:val="none" w:sz="0" w:space="0" w:color="auto"/>
            <w:left w:val="none" w:sz="0" w:space="0" w:color="auto"/>
            <w:bottom w:val="none" w:sz="0" w:space="0" w:color="auto"/>
            <w:right w:val="none" w:sz="0" w:space="0" w:color="auto"/>
          </w:divBdr>
        </w:div>
        <w:div w:id="211968909">
          <w:marLeft w:val="640"/>
          <w:marRight w:val="0"/>
          <w:marTop w:val="0"/>
          <w:marBottom w:val="0"/>
          <w:divBdr>
            <w:top w:val="none" w:sz="0" w:space="0" w:color="auto"/>
            <w:left w:val="none" w:sz="0" w:space="0" w:color="auto"/>
            <w:bottom w:val="none" w:sz="0" w:space="0" w:color="auto"/>
            <w:right w:val="none" w:sz="0" w:space="0" w:color="auto"/>
          </w:divBdr>
        </w:div>
        <w:div w:id="1011756290">
          <w:marLeft w:val="640"/>
          <w:marRight w:val="0"/>
          <w:marTop w:val="0"/>
          <w:marBottom w:val="0"/>
          <w:divBdr>
            <w:top w:val="none" w:sz="0" w:space="0" w:color="auto"/>
            <w:left w:val="none" w:sz="0" w:space="0" w:color="auto"/>
            <w:bottom w:val="none" w:sz="0" w:space="0" w:color="auto"/>
            <w:right w:val="none" w:sz="0" w:space="0" w:color="auto"/>
          </w:divBdr>
        </w:div>
        <w:div w:id="1256594397">
          <w:marLeft w:val="640"/>
          <w:marRight w:val="0"/>
          <w:marTop w:val="0"/>
          <w:marBottom w:val="0"/>
          <w:divBdr>
            <w:top w:val="none" w:sz="0" w:space="0" w:color="auto"/>
            <w:left w:val="none" w:sz="0" w:space="0" w:color="auto"/>
            <w:bottom w:val="none" w:sz="0" w:space="0" w:color="auto"/>
            <w:right w:val="none" w:sz="0" w:space="0" w:color="auto"/>
          </w:divBdr>
        </w:div>
        <w:div w:id="2073431734">
          <w:marLeft w:val="640"/>
          <w:marRight w:val="0"/>
          <w:marTop w:val="0"/>
          <w:marBottom w:val="0"/>
          <w:divBdr>
            <w:top w:val="none" w:sz="0" w:space="0" w:color="auto"/>
            <w:left w:val="none" w:sz="0" w:space="0" w:color="auto"/>
            <w:bottom w:val="none" w:sz="0" w:space="0" w:color="auto"/>
            <w:right w:val="none" w:sz="0" w:space="0" w:color="auto"/>
          </w:divBdr>
        </w:div>
        <w:div w:id="1709455062">
          <w:marLeft w:val="640"/>
          <w:marRight w:val="0"/>
          <w:marTop w:val="0"/>
          <w:marBottom w:val="0"/>
          <w:divBdr>
            <w:top w:val="none" w:sz="0" w:space="0" w:color="auto"/>
            <w:left w:val="none" w:sz="0" w:space="0" w:color="auto"/>
            <w:bottom w:val="none" w:sz="0" w:space="0" w:color="auto"/>
            <w:right w:val="none" w:sz="0" w:space="0" w:color="auto"/>
          </w:divBdr>
        </w:div>
        <w:div w:id="1295133561">
          <w:marLeft w:val="640"/>
          <w:marRight w:val="0"/>
          <w:marTop w:val="0"/>
          <w:marBottom w:val="0"/>
          <w:divBdr>
            <w:top w:val="none" w:sz="0" w:space="0" w:color="auto"/>
            <w:left w:val="none" w:sz="0" w:space="0" w:color="auto"/>
            <w:bottom w:val="none" w:sz="0" w:space="0" w:color="auto"/>
            <w:right w:val="none" w:sz="0" w:space="0" w:color="auto"/>
          </w:divBdr>
        </w:div>
        <w:div w:id="1536769245">
          <w:marLeft w:val="640"/>
          <w:marRight w:val="0"/>
          <w:marTop w:val="0"/>
          <w:marBottom w:val="0"/>
          <w:divBdr>
            <w:top w:val="none" w:sz="0" w:space="0" w:color="auto"/>
            <w:left w:val="none" w:sz="0" w:space="0" w:color="auto"/>
            <w:bottom w:val="none" w:sz="0" w:space="0" w:color="auto"/>
            <w:right w:val="none" w:sz="0" w:space="0" w:color="auto"/>
          </w:divBdr>
        </w:div>
        <w:div w:id="36321787">
          <w:marLeft w:val="640"/>
          <w:marRight w:val="0"/>
          <w:marTop w:val="0"/>
          <w:marBottom w:val="0"/>
          <w:divBdr>
            <w:top w:val="none" w:sz="0" w:space="0" w:color="auto"/>
            <w:left w:val="none" w:sz="0" w:space="0" w:color="auto"/>
            <w:bottom w:val="none" w:sz="0" w:space="0" w:color="auto"/>
            <w:right w:val="none" w:sz="0" w:space="0" w:color="auto"/>
          </w:divBdr>
        </w:div>
        <w:div w:id="1488981812">
          <w:marLeft w:val="640"/>
          <w:marRight w:val="0"/>
          <w:marTop w:val="0"/>
          <w:marBottom w:val="0"/>
          <w:divBdr>
            <w:top w:val="none" w:sz="0" w:space="0" w:color="auto"/>
            <w:left w:val="none" w:sz="0" w:space="0" w:color="auto"/>
            <w:bottom w:val="none" w:sz="0" w:space="0" w:color="auto"/>
            <w:right w:val="none" w:sz="0" w:space="0" w:color="auto"/>
          </w:divBdr>
        </w:div>
        <w:div w:id="1250577099">
          <w:marLeft w:val="640"/>
          <w:marRight w:val="0"/>
          <w:marTop w:val="0"/>
          <w:marBottom w:val="0"/>
          <w:divBdr>
            <w:top w:val="none" w:sz="0" w:space="0" w:color="auto"/>
            <w:left w:val="none" w:sz="0" w:space="0" w:color="auto"/>
            <w:bottom w:val="none" w:sz="0" w:space="0" w:color="auto"/>
            <w:right w:val="none" w:sz="0" w:space="0" w:color="auto"/>
          </w:divBdr>
        </w:div>
        <w:div w:id="1797093662">
          <w:marLeft w:val="640"/>
          <w:marRight w:val="0"/>
          <w:marTop w:val="0"/>
          <w:marBottom w:val="0"/>
          <w:divBdr>
            <w:top w:val="none" w:sz="0" w:space="0" w:color="auto"/>
            <w:left w:val="none" w:sz="0" w:space="0" w:color="auto"/>
            <w:bottom w:val="none" w:sz="0" w:space="0" w:color="auto"/>
            <w:right w:val="none" w:sz="0" w:space="0" w:color="auto"/>
          </w:divBdr>
        </w:div>
        <w:div w:id="404649894">
          <w:marLeft w:val="640"/>
          <w:marRight w:val="0"/>
          <w:marTop w:val="0"/>
          <w:marBottom w:val="0"/>
          <w:divBdr>
            <w:top w:val="none" w:sz="0" w:space="0" w:color="auto"/>
            <w:left w:val="none" w:sz="0" w:space="0" w:color="auto"/>
            <w:bottom w:val="none" w:sz="0" w:space="0" w:color="auto"/>
            <w:right w:val="none" w:sz="0" w:space="0" w:color="auto"/>
          </w:divBdr>
        </w:div>
        <w:div w:id="1237517657">
          <w:marLeft w:val="640"/>
          <w:marRight w:val="0"/>
          <w:marTop w:val="0"/>
          <w:marBottom w:val="0"/>
          <w:divBdr>
            <w:top w:val="none" w:sz="0" w:space="0" w:color="auto"/>
            <w:left w:val="none" w:sz="0" w:space="0" w:color="auto"/>
            <w:bottom w:val="none" w:sz="0" w:space="0" w:color="auto"/>
            <w:right w:val="none" w:sz="0" w:space="0" w:color="auto"/>
          </w:divBdr>
        </w:div>
        <w:div w:id="787814582">
          <w:marLeft w:val="640"/>
          <w:marRight w:val="0"/>
          <w:marTop w:val="0"/>
          <w:marBottom w:val="0"/>
          <w:divBdr>
            <w:top w:val="none" w:sz="0" w:space="0" w:color="auto"/>
            <w:left w:val="none" w:sz="0" w:space="0" w:color="auto"/>
            <w:bottom w:val="none" w:sz="0" w:space="0" w:color="auto"/>
            <w:right w:val="none" w:sz="0" w:space="0" w:color="auto"/>
          </w:divBdr>
        </w:div>
        <w:div w:id="12460100">
          <w:marLeft w:val="640"/>
          <w:marRight w:val="0"/>
          <w:marTop w:val="0"/>
          <w:marBottom w:val="0"/>
          <w:divBdr>
            <w:top w:val="none" w:sz="0" w:space="0" w:color="auto"/>
            <w:left w:val="none" w:sz="0" w:space="0" w:color="auto"/>
            <w:bottom w:val="none" w:sz="0" w:space="0" w:color="auto"/>
            <w:right w:val="none" w:sz="0" w:space="0" w:color="auto"/>
          </w:divBdr>
        </w:div>
        <w:div w:id="1542671764">
          <w:marLeft w:val="640"/>
          <w:marRight w:val="0"/>
          <w:marTop w:val="0"/>
          <w:marBottom w:val="0"/>
          <w:divBdr>
            <w:top w:val="none" w:sz="0" w:space="0" w:color="auto"/>
            <w:left w:val="none" w:sz="0" w:space="0" w:color="auto"/>
            <w:bottom w:val="none" w:sz="0" w:space="0" w:color="auto"/>
            <w:right w:val="none" w:sz="0" w:space="0" w:color="auto"/>
          </w:divBdr>
        </w:div>
        <w:div w:id="1158307636">
          <w:marLeft w:val="640"/>
          <w:marRight w:val="0"/>
          <w:marTop w:val="0"/>
          <w:marBottom w:val="0"/>
          <w:divBdr>
            <w:top w:val="none" w:sz="0" w:space="0" w:color="auto"/>
            <w:left w:val="none" w:sz="0" w:space="0" w:color="auto"/>
            <w:bottom w:val="none" w:sz="0" w:space="0" w:color="auto"/>
            <w:right w:val="none" w:sz="0" w:space="0" w:color="auto"/>
          </w:divBdr>
        </w:div>
        <w:div w:id="1904633330">
          <w:marLeft w:val="640"/>
          <w:marRight w:val="0"/>
          <w:marTop w:val="0"/>
          <w:marBottom w:val="0"/>
          <w:divBdr>
            <w:top w:val="none" w:sz="0" w:space="0" w:color="auto"/>
            <w:left w:val="none" w:sz="0" w:space="0" w:color="auto"/>
            <w:bottom w:val="none" w:sz="0" w:space="0" w:color="auto"/>
            <w:right w:val="none" w:sz="0" w:space="0" w:color="auto"/>
          </w:divBdr>
        </w:div>
        <w:div w:id="507137714">
          <w:marLeft w:val="640"/>
          <w:marRight w:val="0"/>
          <w:marTop w:val="0"/>
          <w:marBottom w:val="0"/>
          <w:divBdr>
            <w:top w:val="none" w:sz="0" w:space="0" w:color="auto"/>
            <w:left w:val="none" w:sz="0" w:space="0" w:color="auto"/>
            <w:bottom w:val="none" w:sz="0" w:space="0" w:color="auto"/>
            <w:right w:val="none" w:sz="0" w:space="0" w:color="auto"/>
          </w:divBdr>
        </w:div>
        <w:div w:id="478156689">
          <w:marLeft w:val="640"/>
          <w:marRight w:val="0"/>
          <w:marTop w:val="0"/>
          <w:marBottom w:val="0"/>
          <w:divBdr>
            <w:top w:val="none" w:sz="0" w:space="0" w:color="auto"/>
            <w:left w:val="none" w:sz="0" w:space="0" w:color="auto"/>
            <w:bottom w:val="none" w:sz="0" w:space="0" w:color="auto"/>
            <w:right w:val="none" w:sz="0" w:space="0" w:color="auto"/>
          </w:divBdr>
        </w:div>
        <w:div w:id="731924317">
          <w:marLeft w:val="640"/>
          <w:marRight w:val="0"/>
          <w:marTop w:val="0"/>
          <w:marBottom w:val="0"/>
          <w:divBdr>
            <w:top w:val="none" w:sz="0" w:space="0" w:color="auto"/>
            <w:left w:val="none" w:sz="0" w:space="0" w:color="auto"/>
            <w:bottom w:val="none" w:sz="0" w:space="0" w:color="auto"/>
            <w:right w:val="none" w:sz="0" w:space="0" w:color="auto"/>
          </w:divBdr>
        </w:div>
        <w:div w:id="1214468788">
          <w:marLeft w:val="640"/>
          <w:marRight w:val="0"/>
          <w:marTop w:val="0"/>
          <w:marBottom w:val="0"/>
          <w:divBdr>
            <w:top w:val="none" w:sz="0" w:space="0" w:color="auto"/>
            <w:left w:val="none" w:sz="0" w:space="0" w:color="auto"/>
            <w:bottom w:val="none" w:sz="0" w:space="0" w:color="auto"/>
            <w:right w:val="none" w:sz="0" w:space="0" w:color="auto"/>
          </w:divBdr>
        </w:div>
        <w:div w:id="1661227811">
          <w:marLeft w:val="640"/>
          <w:marRight w:val="0"/>
          <w:marTop w:val="0"/>
          <w:marBottom w:val="0"/>
          <w:divBdr>
            <w:top w:val="none" w:sz="0" w:space="0" w:color="auto"/>
            <w:left w:val="none" w:sz="0" w:space="0" w:color="auto"/>
            <w:bottom w:val="none" w:sz="0" w:space="0" w:color="auto"/>
            <w:right w:val="none" w:sz="0" w:space="0" w:color="auto"/>
          </w:divBdr>
        </w:div>
        <w:div w:id="2121145367">
          <w:marLeft w:val="640"/>
          <w:marRight w:val="0"/>
          <w:marTop w:val="0"/>
          <w:marBottom w:val="0"/>
          <w:divBdr>
            <w:top w:val="none" w:sz="0" w:space="0" w:color="auto"/>
            <w:left w:val="none" w:sz="0" w:space="0" w:color="auto"/>
            <w:bottom w:val="none" w:sz="0" w:space="0" w:color="auto"/>
            <w:right w:val="none" w:sz="0" w:space="0" w:color="auto"/>
          </w:divBdr>
        </w:div>
        <w:div w:id="911698219">
          <w:marLeft w:val="640"/>
          <w:marRight w:val="0"/>
          <w:marTop w:val="0"/>
          <w:marBottom w:val="0"/>
          <w:divBdr>
            <w:top w:val="none" w:sz="0" w:space="0" w:color="auto"/>
            <w:left w:val="none" w:sz="0" w:space="0" w:color="auto"/>
            <w:bottom w:val="none" w:sz="0" w:space="0" w:color="auto"/>
            <w:right w:val="none" w:sz="0" w:space="0" w:color="auto"/>
          </w:divBdr>
        </w:div>
        <w:div w:id="1017729944">
          <w:marLeft w:val="640"/>
          <w:marRight w:val="0"/>
          <w:marTop w:val="0"/>
          <w:marBottom w:val="0"/>
          <w:divBdr>
            <w:top w:val="none" w:sz="0" w:space="0" w:color="auto"/>
            <w:left w:val="none" w:sz="0" w:space="0" w:color="auto"/>
            <w:bottom w:val="none" w:sz="0" w:space="0" w:color="auto"/>
            <w:right w:val="none" w:sz="0" w:space="0" w:color="auto"/>
          </w:divBdr>
        </w:div>
        <w:div w:id="481506108">
          <w:marLeft w:val="640"/>
          <w:marRight w:val="0"/>
          <w:marTop w:val="0"/>
          <w:marBottom w:val="0"/>
          <w:divBdr>
            <w:top w:val="none" w:sz="0" w:space="0" w:color="auto"/>
            <w:left w:val="none" w:sz="0" w:space="0" w:color="auto"/>
            <w:bottom w:val="none" w:sz="0" w:space="0" w:color="auto"/>
            <w:right w:val="none" w:sz="0" w:space="0" w:color="auto"/>
          </w:divBdr>
        </w:div>
        <w:div w:id="779034707">
          <w:marLeft w:val="640"/>
          <w:marRight w:val="0"/>
          <w:marTop w:val="0"/>
          <w:marBottom w:val="0"/>
          <w:divBdr>
            <w:top w:val="none" w:sz="0" w:space="0" w:color="auto"/>
            <w:left w:val="none" w:sz="0" w:space="0" w:color="auto"/>
            <w:bottom w:val="none" w:sz="0" w:space="0" w:color="auto"/>
            <w:right w:val="none" w:sz="0" w:space="0" w:color="auto"/>
          </w:divBdr>
        </w:div>
        <w:div w:id="386343903">
          <w:marLeft w:val="640"/>
          <w:marRight w:val="0"/>
          <w:marTop w:val="0"/>
          <w:marBottom w:val="0"/>
          <w:divBdr>
            <w:top w:val="none" w:sz="0" w:space="0" w:color="auto"/>
            <w:left w:val="none" w:sz="0" w:space="0" w:color="auto"/>
            <w:bottom w:val="none" w:sz="0" w:space="0" w:color="auto"/>
            <w:right w:val="none" w:sz="0" w:space="0" w:color="auto"/>
          </w:divBdr>
        </w:div>
        <w:div w:id="626399134">
          <w:marLeft w:val="640"/>
          <w:marRight w:val="0"/>
          <w:marTop w:val="0"/>
          <w:marBottom w:val="0"/>
          <w:divBdr>
            <w:top w:val="none" w:sz="0" w:space="0" w:color="auto"/>
            <w:left w:val="none" w:sz="0" w:space="0" w:color="auto"/>
            <w:bottom w:val="none" w:sz="0" w:space="0" w:color="auto"/>
            <w:right w:val="none" w:sz="0" w:space="0" w:color="auto"/>
          </w:divBdr>
        </w:div>
        <w:div w:id="430124971">
          <w:marLeft w:val="640"/>
          <w:marRight w:val="0"/>
          <w:marTop w:val="0"/>
          <w:marBottom w:val="0"/>
          <w:divBdr>
            <w:top w:val="none" w:sz="0" w:space="0" w:color="auto"/>
            <w:left w:val="none" w:sz="0" w:space="0" w:color="auto"/>
            <w:bottom w:val="none" w:sz="0" w:space="0" w:color="auto"/>
            <w:right w:val="none" w:sz="0" w:space="0" w:color="auto"/>
          </w:divBdr>
        </w:div>
        <w:div w:id="980156725">
          <w:marLeft w:val="640"/>
          <w:marRight w:val="0"/>
          <w:marTop w:val="0"/>
          <w:marBottom w:val="0"/>
          <w:divBdr>
            <w:top w:val="none" w:sz="0" w:space="0" w:color="auto"/>
            <w:left w:val="none" w:sz="0" w:space="0" w:color="auto"/>
            <w:bottom w:val="none" w:sz="0" w:space="0" w:color="auto"/>
            <w:right w:val="none" w:sz="0" w:space="0" w:color="auto"/>
          </w:divBdr>
        </w:div>
        <w:div w:id="1338116101">
          <w:marLeft w:val="640"/>
          <w:marRight w:val="0"/>
          <w:marTop w:val="0"/>
          <w:marBottom w:val="0"/>
          <w:divBdr>
            <w:top w:val="none" w:sz="0" w:space="0" w:color="auto"/>
            <w:left w:val="none" w:sz="0" w:space="0" w:color="auto"/>
            <w:bottom w:val="none" w:sz="0" w:space="0" w:color="auto"/>
            <w:right w:val="none" w:sz="0" w:space="0" w:color="auto"/>
          </w:divBdr>
        </w:div>
        <w:div w:id="700595382">
          <w:marLeft w:val="640"/>
          <w:marRight w:val="0"/>
          <w:marTop w:val="0"/>
          <w:marBottom w:val="0"/>
          <w:divBdr>
            <w:top w:val="none" w:sz="0" w:space="0" w:color="auto"/>
            <w:left w:val="none" w:sz="0" w:space="0" w:color="auto"/>
            <w:bottom w:val="none" w:sz="0" w:space="0" w:color="auto"/>
            <w:right w:val="none" w:sz="0" w:space="0" w:color="auto"/>
          </w:divBdr>
        </w:div>
        <w:div w:id="460419465">
          <w:marLeft w:val="640"/>
          <w:marRight w:val="0"/>
          <w:marTop w:val="0"/>
          <w:marBottom w:val="0"/>
          <w:divBdr>
            <w:top w:val="none" w:sz="0" w:space="0" w:color="auto"/>
            <w:left w:val="none" w:sz="0" w:space="0" w:color="auto"/>
            <w:bottom w:val="none" w:sz="0" w:space="0" w:color="auto"/>
            <w:right w:val="none" w:sz="0" w:space="0" w:color="auto"/>
          </w:divBdr>
        </w:div>
        <w:div w:id="773550967">
          <w:marLeft w:val="640"/>
          <w:marRight w:val="0"/>
          <w:marTop w:val="0"/>
          <w:marBottom w:val="0"/>
          <w:divBdr>
            <w:top w:val="none" w:sz="0" w:space="0" w:color="auto"/>
            <w:left w:val="none" w:sz="0" w:space="0" w:color="auto"/>
            <w:bottom w:val="none" w:sz="0" w:space="0" w:color="auto"/>
            <w:right w:val="none" w:sz="0" w:space="0" w:color="auto"/>
          </w:divBdr>
        </w:div>
        <w:div w:id="884562564">
          <w:marLeft w:val="640"/>
          <w:marRight w:val="0"/>
          <w:marTop w:val="0"/>
          <w:marBottom w:val="0"/>
          <w:divBdr>
            <w:top w:val="none" w:sz="0" w:space="0" w:color="auto"/>
            <w:left w:val="none" w:sz="0" w:space="0" w:color="auto"/>
            <w:bottom w:val="none" w:sz="0" w:space="0" w:color="auto"/>
            <w:right w:val="none" w:sz="0" w:space="0" w:color="auto"/>
          </w:divBdr>
        </w:div>
        <w:div w:id="174878849">
          <w:marLeft w:val="640"/>
          <w:marRight w:val="0"/>
          <w:marTop w:val="0"/>
          <w:marBottom w:val="0"/>
          <w:divBdr>
            <w:top w:val="none" w:sz="0" w:space="0" w:color="auto"/>
            <w:left w:val="none" w:sz="0" w:space="0" w:color="auto"/>
            <w:bottom w:val="none" w:sz="0" w:space="0" w:color="auto"/>
            <w:right w:val="none" w:sz="0" w:space="0" w:color="auto"/>
          </w:divBdr>
        </w:div>
        <w:div w:id="1030494239">
          <w:marLeft w:val="640"/>
          <w:marRight w:val="0"/>
          <w:marTop w:val="0"/>
          <w:marBottom w:val="0"/>
          <w:divBdr>
            <w:top w:val="none" w:sz="0" w:space="0" w:color="auto"/>
            <w:left w:val="none" w:sz="0" w:space="0" w:color="auto"/>
            <w:bottom w:val="none" w:sz="0" w:space="0" w:color="auto"/>
            <w:right w:val="none" w:sz="0" w:space="0" w:color="auto"/>
          </w:divBdr>
        </w:div>
        <w:div w:id="2122649726">
          <w:marLeft w:val="640"/>
          <w:marRight w:val="0"/>
          <w:marTop w:val="0"/>
          <w:marBottom w:val="0"/>
          <w:divBdr>
            <w:top w:val="none" w:sz="0" w:space="0" w:color="auto"/>
            <w:left w:val="none" w:sz="0" w:space="0" w:color="auto"/>
            <w:bottom w:val="none" w:sz="0" w:space="0" w:color="auto"/>
            <w:right w:val="none" w:sz="0" w:space="0" w:color="auto"/>
          </w:divBdr>
        </w:div>
        <w:div w:id="774902697">
          <w:marLeft w:val="640"/>
          <w:marRight w:val="0"/>
          <w:marTop w:val="0"/>
          <w:marBottom w:val="0"/>
          <w:divBdr>
            <w:top w:val="none" w:sz="0" w:space="0" w:color="auto"/>
            <w:left w:val="none" w:sz="0" w:space="0" w:color="auto"/>
            <w:bottom w:val="none" w:sz="0" w:space="0" w:color="auto"/>
            <w:right w:val="none" w:sz="0" w:space="0" w:color="auto"/>
          </w:divBdr>
        </w:div>
        <w:div w:id="1157769421">
          <w:marLeft w:val="640"/>
          <w:marRight w:val="0"/>
          <w:marTop w:val="0"/>
          <w:marBottom w:val="0"/>
          <w:divBdr>
            <w:top w:val="none" w:sz="0" w:space="0" w:color="auto"/>
            <w:left w:val="none" w:sz="0" w:space="0" w:color="auto"/>
            <w:bottom w:val="none" w:sz="0" w:space="0" w:color="auto"/>
            <w:right w:val="none" w:sz="0" w:space="0" w:color="auto"/>
          </w:divBdr>
        </w:div>
        <w:div w:id="1497189374">
          <w:marLeft w:val="640"/>
          <w:marRight w:val="0"/>
          <w:marTop w:val="0"/>
          <w:marBottom w:val="0"/>
          <w:divBdr>
            <w:top w:val="none" w:sz="0" w:space="0" w:color="auto"/>
            <w:left w:val="none" w:sz="0" w:space="0" w:color="auto"/>
            <w:bottom w:val="none" w:sz="0" w:space="0" w:color="auto"/>
            <w:right w:val="none" w:sz="0" w:space="0" w:color="auto"/>
          </w:divBdr>
        </w:div>
        <w:div w:id="1822693255">
          <w:marLeft w:val="640"/>
          <w:marRight w:val="0"/>
          <w:marTop w:val="0"/>
          <w:marBottom w:val="0"/>
          <w:divBdr>
            <w:top w:val="none" w:sz="0" w:space="0" w:color="auto"/>
            <w:left w:val="none" w:sz="0" w:space="0" w:color="auto"/>
            <w:bottom w:val="none" w:sz="0" w:space="0" w:color="auto"/>
            <w:right w:val="none" w:sz="0" w:space="0" w:color="auto"/>
          </w:divBdr>
        </w:div>
        <w:div w:id="873612626">
          <w:marLeft w:val="640"/>
          <w:marRight w:val="0"/>
          <w:marTop w:val="0"/>
          <w:marBottom w:val="0"/>
          <w:divBdr>
            <w:top w:val="none" w:sz="0" w:space="0" w:color="auto"/>
            <w:left w:val="none" w:sz="0" w:space="0" w:color="auto"/>
            <w:bottom w:val="none" w:sz="0" w:space="0" w:color="auto"/>
            <w:right w:val="none" w:sz="0" w:space="0" w:color="auto"/>
          </w:divBdr>
        </w:div>
        <w:div w:id="1987707608">
          <w:marLeft w:val="640"/>
          <w:marRight w:val="0"/>
          <w:marTop w:val="0"/>
          <w:marBottom w:val="0"/>
          <w:divBdr>
            <w:top w:val="none" w:sz="0" w:space="0" w:color="auto"/>
            <w:left w:val="none" w:sz="0" w:space="0" w:color="auto"/>
            <w:bottom w:val="none" w:sz="0" w:space="0" w:color="auto"/>
            <w:right w:val="none" w:sz="0" w:space="0" w:color="auto"/>
          </w:divBdr>
        </w:div>
        <w:div w:id="594020025">
          <w:marLeft w:val="640"/>
          <w:marRight w:val="0"/>
          <w:marTop w:val="0"/>
          <w:marBottom w:val="0"/>
          <w:divBdr>
            <w:top w:val="none" w:sz="0" w:space="0" w:color="auto"/>
            <w:left w:val="none" w:sz="0" w:space="0" w:color="auto"/>
            <w:bottom w:val="none" w:sz="0" w:space="0" w:color="auto"/>
            <w:right w:val="none" w:sz="0" w:space="0" w:color="auto"/>
          </w:divBdr>
        </w:div>
        <w:div w:id="8141100">
          <w:marLeft w:val="640"/>
          <w:marRight w:val="0"/>
          <w:marTop w:val="0"/>
          <w:marBottom w:val="0"/>
          <w:divBdr>
            <w:top w:val="none" w:sz="0" w:space="0" w:color="auto"/>
            <w:left w:val="none" w:sz="0" w:space="0" w:color="auto"/>
            <w:bottom w:val="none" w:sz="0" w:space="0" w:color="auto"/>
            <w:right w:val="none" w:sz="0" w:space="0" w:color="auto"/>
          </w:divBdr>
        </w:div>
        <w:div w:id="1862161325">
          <w:marLeft w:val="640"/>
          <w:marRight w:val="0"/>
          <w:marTop w:val="0"/>
          <w:marBottom w:val="0"/>
          <w:divBdr>
            <w:top w:val="none" w:sz="0" w:space="0" w:color="auto"/>
            <w:left w:val="none" w:sz="0" w:space="0" w:color="auto"/>
            <w:bottom w:val="none" w:sz="0" w:space="0" w:color="auto"/>
            <w:right w:val="none" w:sz="0" w:space="0" w:color="auto"/>
          </w:divBdr>
        </w:div>
        <w:div w:id="1121220429">
          <w:marLeft w:val="640"/>
          <w:marRight w:val="0"/>
          <w:marTop w:val="0"/>
          <w:marBottom w:val="0"/>
          <w:divBdr>
            <w:top w:val="none" w:sz="0" w:space="0" w:color="auto"/>
            <w:left w:val="none" w:sz="0" w:space="0" w:color="auto"/>
            <w:bottom w:val="none" w:sz="0" w:space="0" w:color="auto"/>
            <w:right w:val="none" w:sz="0" w:space="0" w:color="auto"/>
          </w:divBdr>
        </w:div>
        <w:div w:id="1784379067">
          <w:marLeft w:val="640"/>
          <w:marRight w:val="0"/>
          <w:marTop w:val="0"/>
          <w:marBottom w:val="0"/>
          <w:divBdr>
            <w:top w:val="none" w:sz="0" w:space="0" w:color="auto"/>
            <w:left w:val="none" w:sz="0" w:space="0" w:color="auto"/>
            <w:bottom w:val="none" w:sz="0" w:space="0" w:color="auto"/>
            <w:right w:val="none" w:sz="0" w:space="0" w:color="auto"/>
          </w:divBdr>
        </w:div>
        <w:div w:id="399989337">
          <w:marLeft w:val="640"/>
          <w:marRight w:val="0"/>
          <w:marTop w:val="0"/>
          <w:marBottom w:val="0"/>
          <w:divBdr>
            <w:top w:val="none" w:sz="0" w:space="0" w:color="auto"/>
            <w:left w:val="none" w:sz="0" w:space="0" w:color="auto"/>
            <w:bottom w:val="none" w:sz="0" w:space="0" w:color="auto"/>
            <w:right w:val="none" w:sz="0" w:space="0" w:color="auto"/>
          </w:divBdr>
        </w:div>
        <w:div w:id="588151837">
          <w:marLeft w:val="640"/>
          <w:marRight w:val="0"/>
          <w:marTop w:val="0"/>
          <w:marBottom w:val="0"/>
          <w:divBdr>
            <w:top w:val="none" w:sz="0" w:space="0" w:color="auto"/>
            <w:left w:val="none" w:sz="0" w:space="0" w:color="auto"/>
            <w:bottom w:val="none" w:sz="0" w:space="0" w:color="auto"/>
            <w:right w:val="none" w:sz="0" w:space="0" w:color="auto"/>
          </w:divBdr>
        </w:div>
        <w:div w:id="287587424">
          <w:marLeft w:val="640"/>
          <w:marRight w:val="0"/>
          <w:marTop w:val="0"/>
          <w:marBottom w:val="0"/>
          <w:divBdr>
            <w:top w:val="none" w:sz="0" w:space="0" w:color="auto"/>
            <w:left w:val="none" w:sz="0" w:space="0" w:color="auto"/>
            <w:bottom w:val="none" w:sz="0" w:space="0" w:color="auto"/>
            <w:right w:val="none" w:sz="0" w:space="0" w:color="auto"/>
          </w:divBdr>
        </w:div>
        <w:div w:id="1033654066">
          <w:marLeft w:val="640"/>
          <w:marRight w:val="0"/>
          <w:marTop w:val="0"/>
          <w:marBottom w:val="0"/>
          <w:divBdr>
            <w:top w:val="none" w:sz="0" w:space="0" w:color="auto"/>
            <w:left w:val="none" w:sz="0" w:space="0" w:color="auto"/>
            <w:bottom w:val="none" w:sz="0" w:space="0" w:color="auto"/>
            <w:right w:val="none" w:sz="0" w:space="0" w:color="auto"/>
          </w:divBdr>
        </w:div>
        <w:div w:id="1207989535">
          <w:marLeft w:val="640"/>
          <w:marRight w:val="0"/>
          <w:marTop w:val="0"/>
          <w:marBottom w:val="0"/>
          <w:divBdr>
            <w:top w:val="none" w:sz="0" w:space="0" w:color="auto"/>
            <w:left w:val="none" w:sz="0" w:space="0" w:color="auto"/>
            <w:bottom w:val="none" w:sz="0" w:space="0" w:color="auto"/>
            <w:right w:val="none" w:sz="0" w:space="0" w:color="auto"/>
          </w:divBdr>
        </w:div>
        <w:div w:id="1471627546">
          <w:marLeft w:val="640"/>
          <w:marRight w:val="0"/>
          <w:marTop w:val="0"/>
          <w:marBottom w:val="0"/>
          <w:divBdr>
            <w:top w:val="none" w:sz="0" w:space="0" w:color="auto"/>
            <w:left w:val="none" w:sz="0" w:space="0" w:color="auto"/>
            <w:bottom w:val="none" w:sz="0" w:space="0" w:color="auto"/>
            <w:right w:val="none" w:sz="0" w:space="0" w:color="auto"/>
          </w:divBdr>
        </w:div>
        <w:div w:id="674963579">
          <w:marLeft w:val="640"/>
          <w:marRight w:val="0"/>
          <w:marTop w:val="0"/>
          <w:marBottom w:val="0"/>
          <w:divBdr>
            <w:top w:val="none" w:sz="0" w:space="0" w:color="auto"/>
            <w:left w:val="none" w:sz="0" w:space="0" w:color="auto"/>
            <w:bottom w:val="none" w:sz="0" w:space="0" w:color="auto"/>
            <w:right w:val="none" w:sz="0" w:space="0" w:color="auto"/>
          </w:divBdr>
        </w:div>
        <w:div w:id="695815398">
          <w:marLeft w:val="640"/>
          <w:marRight w:val="0"/>
          <w:marTop w:val="0"/>
          <w:marBottom w:val="0"/>
          <w:divBdr>
            <w:top w:val="none" w:sz="0" w:space="0" w:color="auto"/>
            <w:left w:val="none" w:sz="0" w:space="0" w:color="auto"/>
            <w:bottom w:val="none" w:sz="0" w:space="0" w:color="auto"/>
            <w:right w:val="none" w:sz="0" w:space="0" w:color="auto"/>
          </w:divBdr>
        </w:div>
        <w:div w:id="910504018">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0079815">
      <w:bodyDiv w:val="1"/>
      <w:marLeft w:val="0"/>
      <w:marRight w:val="0"/>
      <w:marTop w:val="0"/>
      <w:marBottom w:val="0"/>
      <w:divBdr>
        <w:top w:val="none" w:sz="0" w:space="0" w:color="auto"/>
        <w:left w:val="none" w:sz="0" w:space="0" w:color="auto"/>
        <w:bottom w:val="none" w:sz="0" w:space="0" w:color="auto"/>
        <w:right w:val="none" w:sz="0" w:space="0" w:color="auto"/>
      </w:divBdr>
      <w:divsChild>
        <w:div w:id="1144083001">
          <w:marLeft w:val="640"/>
          <w:marRight w:val="0"/>
          <w:marTop w:val="0"/>
          <w:marBottom w:val="0"/>
          <w:divBdr>
            <w:top w:val="none" w:sz="0" w:space="0" w:color="auto"/>
            <w:left w:val="none" w:sz="0" w:space="0" w:color="auto"/>
            <w:bottom w:val="none" w:sz="0" w:space="0" w:color="auto"/>
            <w:right w:val="none" w:sz="0" w:space="0" w:color="auto"/>
          </w:divBdr>
        </w:div>
        <w:div w:id="2108883610">
          <w:marLeft w:val="640"/>
          <w:marRight w:val="0"/>
          <w:marTop w:val="0"/>
          <w:marBottom w:val="0"/>
          <w:divBdr>
            <w:top w:val="none" w:sz="0" w:space="0" w:color="auto"/>
            <w:left w:val="none" w:sz="0" w:space="0" w:color="auto"/>
            <w:bottom w:val="none" w:sz="0" w:space="0" w:color="auto"/>
            <w:right w:val="none" w:sz="0" w:space="0" w:color="auto"/>
          </w:divBdr>
        </w:div>
        <w:div w:id="1489589674">
          <w:marLeft w:val="640"/>
          <w:marRight w:val="0"/>
          <w:marTop w:val="0"/>
          <w:marBottom w:val="0"/>
          <w:divBdr>
            <w:top w:val="none" w:sz="0" w:space="0" w:color="auto"/>
            <w:left w:val="none" w:sz="0" w:space="0" w:color="auto"/>
            <w:bottom w:val="none" w:sz="0" w:space="0" w:color="auto"/>
            <w:right w:val="none" w:sz="0" w:space="0" w:color="auto"/>
          </w:divBdr>
        </w:div>
        <w:div w:id="81268570">
          <w:marLeft w:val="640"/>
          <w:marRight w:val="0"/>
          <w:marTop w:val="0"/>
          <w:marBottom w:val="0"/>
          <w:divBdr>
            <w:top w:val="none" w:sz="0" w:space="0" w:color="auto"/>
            <w:left w:val="none" w:sz="0" w:space="0" w:color="auto"/>
            <w:bottom w:val="none" w:sz="0" w:space="0" w:color="auto"/>
            <w:right w:val="none" w:sz="0" w:space="0" w:color="auto"/>
          </w:divBdr>
        </w:div>
        <w:div w:id="2076585282">
          <w:marLeft w:val="640"/>
          <w:marRight w:val="0"/>
          <w:marTop w:val="0"/>
          <w:marBottom w:val="0"/>
          <w:divBdr>
            <w:top w:val="none" w:sz="0" w:space="0" w:color="auto"/>
            <w:left w:val="none" w:sz="0" w:space="0" w:color="auto"/>
            <w:bottom w:val="none" w:sz="0" w:space="0" w:color="auto"/>
            <w:right w:val="none" w:sz="0" w:space="0" w:color="auto"/>
          </w:divBdr>
        </w:div>
        <w:div w:id="1149245366">
          <w:marLeft w:val="640"/>
          <w:marRight w:val="0"/>
          <w:marTop w:val="0"/>
          <w:marBottom w:val="0"/>
          <w:divBdr>
            <w:top w:val="none" w:sz="0" w:space="0" w:color="auto"/>
            <w:left w:val="none" w:sz="0" w:space="0" w:color="auto"/>
            <w:bottom w:val="none" w:sz="0" w:space="0" w:color="auto"/>
            <w:right w:val="none" w:sz="0" w:space="0" w:color="auto"/>
          </w:divBdr>
        </w:div>
        <w:div w:id="968584515">
          <w:marLeft w:val="640"/>
          <w:marRight w:val="0"/>
          <w:marTop w:val="0"/>
          <w:marBottom w:val="0"/>
          <w:divBdr>
            <w:top w:val="none" w:sz="0" w:space="0" w:color="auto"/>
            <w:left w:val="none" w:sz="0" w:space="0" w:color="auto"/>
            <w:bottom w:val="none" w:sz="0" w:space="0" w:color="auto"/>
            <w:right w:val="none" w:sz="0" w:space="0" w:color="auto"/>
          </w:divBdr>
        </w:div>
        <w:div w:id="1424257275">
          <w:marLeft w:val="640"/>
          <w:marRight w:val="0"/>
          <w:marTop w:val="0"/>
          <w:marBottom w:val="0"/>
          <w:divBdr>
            <w:top w:val="none" w:sz="0" w:space="0" w:color="auto"/>
            <w:left w:val="none" w:sz="0" w:space="0" w:color="auto"/>
            <w:bottom w:val="none" w:sz="0" w:space="0" w:color="auto"/>
            <w:right w:val="none" w:sz="0" w:space="0" w:color="auto"/>
          </w:divBdr>
        </w:div>
        <w:div w:id="161773890">
          <w:marLeft w:val="640"/>
          <w:marRight w:val="0"/>
          <w:marTop w:val="0"/>
          <w:marBottom w:val="0"/>
          <w:divBdr>
            <w:top w:val="none" w:sz="0" w:space="0" w:color="auto"/>
            <w:left w:val="none" w:sz="0" w:space="0" w:color="auto"/>
            <w:bottom w:val="none" w:sz="0" w:space="0" w:color="auto"/>
            <w:right w:val="none" w:sz="0" w:space="0" w:color="auto"/>
          </w:divBdr>
        </w:div>
        <w:div w:id="135491869">
          <w:marLeft w:val="640"/>
          <w:marRight w:val="0"/>
          <w:marTop w:val="0"/>
          <w:marBottom w:val="0"/>
          <w:divBdr>
            <w:top w:val="none" w:sz="0" w:space="0" w:color="auto"/>
            <w:left w:val="none" w:sz="0" w:space="0" w:color="auto"/>
            <w:bottom w:val="none" w:sz="0" w:space="0" w:color="auto"/>
            <w:right w:val="none" w:sz="0" w:space="0" w:color="auto"/>
          </w:divBdr>
        </w:div>
        <w:div w:id="317731360">
          <w:marLeft w:val="640"/>
          <w:marRight w:val="0"/>
          <w:marTop w:val="0"/>
          <w:marBottom w:val="0"/>
          <w:divBdr>
            <w:top w:val="none" w:sz="0" w:space="0" w:color="auto"/>
            <w:left w:val="none" w:sz="0" w:space="0" w:color="auto"/>
            <w:bottom w:val="none" w:sz="0" w:space="0" w:color="auto"/>
            <w:right w:val="none" w:sz="0" w:space="0" w:color="auto"/>
          </w:divBdr>
        </w:div>
        <w:div w:id="297613800">
          <w:marLeft w:val="640"/>
          <w:marRight w:val="0"/>
          <w:marTop w:val="0"/>
          <w:marBottom w:val="0"/>
          <w:divBdr>
            <w:top w:val="none" w:sz="0" w:space="0" w:color="auto"/>
            <w:left w:val="none" w:sz="0" w:space="0" w:color="auto"/>
            <w:bottom w:val="none" w:sz="0" w:space="0" w:color="auto"/>
            <w:right w:val="none" w:sz="0" w:space="0" w:color="auto"/>
          </w:divBdr>
        </w:div>
        <w:div w:id="575093960">
          <w:marLeft w:val="640"/>
          <w:marRight w:val="0"/>
          <w:marTop w:val="0"/>
          <w:marBottom w:val="0"/>
          <w:divBdr>
            <w:top w:val="none" w:sz="0" w:space="0" w:color="auto"/>
            <w:left w:val="none" w:sz="0" w:space="0" w:color="auto"/>
            <w:bottom w:val="none" w:sz="0" w:space="0" w:color="auto"/>
            <w:right w:val="none" w:sz="0" w:space="0" w:color="auto"/>
          </w:divBdr>
        </w:div>
        <w:div w:id="1327510682">
          <w:marLeft w:val="640"/>
          <w:marRight w:val="0"/>
          <w:marTop w:val="0"/>
          <w:marBottom w:val="0"/>
          <w:divBdr>
            <w:top w:val="none" w:sz="0" w:space="0" w:color="auto"/>
            <w:left w:val="none" w:sz="0" w:space="0" w:color="auto"/>
            <w:bottom w:val="none" w:sz="0" w:space="0" w:color="auto"/>
            <w:right w:val="none" w:sz="0" w:space="0" w:color="auto"/>
          </w:divBdr>
        </w:div>
        <w:div w:id="560989264">
          <w:marLeft w:val="640"/>
          <w:marRight w:val="0"/>
          <w:marTop w:val="0"/>
          <w:marBottom w:val="0"/>
          <w:divBdr>
            <w:top w:val="none" w:sz="0" w:space="0" w:color="auto"/>
            <w:left w:val="none" w:sz="0" w:space="0" w:color="auto"/>
            <w:bottom w:val="none" w:sz="0" w:space="0" w:color="auto"/>
            <w:right w:val="none" w:sz="0" w:space="0" w:color="auto"/>
          </w:divBdr>
        </w:div>
        <w:div w:id="127742934">
          <w:marLeft w:val="640"/>
          <w:marRight w:val="0"/>
          <w:marTop w:val="0"/>
          <w:marBottom w:val="0"/>
          <w:divBdr>
            <w:top w:val="none" w:sz="0" w:space="0" w:color="auto"/>
            <w:left w:val="none" w:sz="0" w:space="0" w:color="auto"/>
            <w:bottom w:val="none" w:sz="0" w:space="0" w:color="auto"/>
            <w:right w:val="none" w:sz="0" w:space="0" w:color="auto"/>
          </w:divBdr>
        </w:div>
        <w:div w:id="1049576221">
          <w:marLeft w:val="640"/>
          <w:marRight w:val="0"/>
          <w:marTop w:val="0"/>
          <w:marBottom w:val="0"/>
          <w:divBdr>
            <w:top w:val="none" w:sz="0" w:space="0" w:color="auto"/>
            <w:left w:val="none" w:sz="0" w:space="0" w:color="auto"/>
            <w:bottom w:val="none" w:sz="0" w:space="0" w:color="auto"/>
            <w:right w:val="none" w:sz="0" w:space="0" w:color="auto"/>
          </w:divBdr>
        </w:div>
        <w:div w:id="1122726151">
          <w:marLeft w:val="640"/>
          <w:marRight w:val="0"/>
          <w:marTop w:val="0"/>
          <w:marBottom w:val="0"/>
          <w:divBdr>
            <w:top w:val="none" w:sz="0" w:space="0" w:color="auto"/>
            <w:left w:val="none" w:sz="0" w:space="0" w:color="auto"/>
            <w:bottom w:val="none" w:sz="0" w:space="0" w:color="auto"/>
            <w:right w:val="none" w:sz="0" w:space="0" w:color="auto"/>
          </w:divBdr>
        </w:div>
        <w:div w:id="1023750450">
          <w:marLeft w:val="640"/>
          <w:marRight w:val="0"/>
          <w:marTop w:val="0"/>
          <w:marBottom w:val="0"/>
          <w:divBdr>
            <w:top w:val="none" w:sz="0" w:space="0" w:color="auto"/>
            <w:left w:val="none" w:sz="0" w:space="0" w:color="auto"/>
            <w:bottom w:val="none" w:sz="0" w:space="0" w:color="auto"/>
            <w:right w:val="none" w:sz="0" w:space="0" w:color="auto"/>
          </w:divBdr>
        </w:div>
        <w:div w:id="1378045101">
          <w:marLeft w:val="640"/>
          <w:marRight w:val="0"/>
          <w:marTop w:val="0"/>
          <w:marBottom w:val="0"/>
          <w:divBdr>
            <w:top w:val="none" w:sz="0" w:space="0" w:color="auto"/>
            <w:left w:val="none" w:sz="0" w:space="0" w:color="auto"/>
            <w:bottom w:val="none" w:sz="0" w:space="0" w:color="auto"/>
            <w:right w:val="none" w:sz="0" w:space="0" w:color="auto"/>
          </w:divBdr>
        </w:div>
        <w:div w:id="610747518">
          <w:marLeft w:val="640"/>
          <w:marRight w:val="0"/>
          <w:marTop w:val="0"/>
          <w:marBottom w:val="0"/>
          <w:divBdr>
            <w:top w:val="none" w:sz="0" w:space="0" w:color="auto"/>
            <w:left w:val="none" w:sz="0" w:space="0" w:color="auto"/>
            <w:bottom w:val="none" w:sz="0" w:space="0" w:color="auto"/>
            <w:right w:val="none" w:sz="0" w:space="0" w:color="auto"/>
          </w:divBdr>
        </w:div>
        <w:div w:id="576984273">
          <w:marLeft w:val="640"/>
          <w:marRight w:val="0"/>
          <w:marTop w:val="0"/>
          <w:marBottom w:val="0"/>
          <w:divBdr>
            <w:top w:val="none" w:sz="0" w:space="0" w:color="auto"/>
            <w:left w:val="none" w:sz="0" w:space="0" w:color="auto"/>
            <w:bottom w:val="none" w:sz="0" w:space="0" w:color="auto"/>
            <w:right w:val="none" w:sz="0" w:space="0" w:color="auto"/>
          </w:divBdr>
        </w:div>
        <w:div w:id="626131520">
          <w:marLeft w:val="640"/>
          <w:marRight w:val="0"/>
          <w:marTop w:val="0"/>
          <w:marBottom w:val="0"/>
          <w:divBdr>
            <w:top w:val="none" w:sz="0" w:space="0" w:color="auto"/>
            <w:left w:val="none" w:sz="0" w:space="0" w:color="auto"/>
            <w:bottom w:val="none" w:sz="0" w:space="0" w:color="auto"/>
            <w:right w:val="none" w:sz="0" w:space="0" w:color="auto"/>
          </w:divBdr>
        </w:div>
        <w:div w:id="1726754223">
          <w:marLeft w:val="640"/>
          <w:marRight w:val="0"/>
          <w:marTop w:val="0"/>
          <w:marBottom w:val="0"/>
          <w:divBdr>
            <w:top w:val="none" w:sz="0" w:space="0" w:color="auto"/>
            <w:left w:val="none" w:sz="0" w:space="0" w:color="auto"/>
            <w:bottom w:val="none" w:sz="0" w:space="0" w:color="auto"/>
            <w:right w:val="none" w:sz="0" w:space="0" w:color="auto"/>
          </w:divBdr>
        </w:div>
        <w:div w:id="883443194">
          <w:marLeft w:val="640"/>
          <w:marRight w:val="0"/>
          <w:marTop w:val="0"/>
          <w:marBottom w:val="0"/>
          <w:divBdr>
            <w:top w:val="none" w:sz="0" w:space="0" w:color="auto"/>
            <w:left w:val="none" w:sz="0" w:space="0" w:color="auto"/>
            <w:bottom w:val="none" w:sz="0" w:space="0" w:color="auto"/>
            <w:right w:val="none" w:sz="0" w:space="0" w:color="auto"/>
          </w:divBdr>
        </w:div>
        <w:div w:id="363865080">
          <w:marLeft w:val="640"/>
          <w:marRight w:val="0"/>
          <w:marTop w:val="0"/>
          <w:marBottom w:val="0"/>
          <w:divBdr>
            <w:top w:val="none" w:sz="0" w:space="0" w:color="auto"/>
            <w:left w:val="none" w:sz="0" w:space="0" w:color="auto"/>
            <w:bottom w:val="none" w:sz="0" w:space="0" w:color="auto"/>
            <w:right w:val="none" w:sz="0" w:space="0" w:color="auto"/>
          </w:divBdr>
        </w:div>
        <w:div w:id="88504223">
          <w:marLeft w:val="640"/>
          <w:marRight w:val="0"/>
          <w:marTop w:val="0"/>
          <w:marBottom w:val="0"/>
          <w:divBdr>
            <w:top w:val="none" w:sz="0" w:space="0" w:color="auto"/>
            <w:left w:val="none" w:sz="0" w:space="0" w:color="auto"/>
            <w:bottom w:val="none" w:sz="0" w:space="0" w:color="auto"/>
            <w:right w:val="none" w:sz="0" w:space="0" w:color="auto"/>
          </w:divBdr>
        </w:div>
        <w:div w:id="1232737995">
          <w:marLeft w:val="640"/>
          <w:marRight w:val="0"/>
          <w:marTop w:val="0"/>
          <w:marBottom w:val="0"/>
          <w:divBdr>
            <w:top w:val="none" w:sz="0" w:space="0" w:color="auto"/>
            <w:left w:val="none" w:sz="0" w:space="0" w:color="auto"/>
            <w:bottom w:val="none" w:sz="0" w:space="0" w:color="auto"/>
            <w:right w:val="none" w:sz="0" w:space="0" w:color="auto"/>
          </w:divBdr>
        </w:div>
        <w:div w:id="2135563555">
          <w:marLeft w:val="640"/>
          <w:marRight w:val="0"/>
          <w:marTop w:val="0"/>
          <w:marBottom w:val="0"/>
          <w:divBdr>
            <w:top w:val="none" w:sz="0" w:space="0" w:color="auto"/>
            <w:left w:val="none" w:sz="0" w:space="0" w:color="auto"/>
            <w:bottom w:val="none" w:sz="0" w:space="0" w:color="auto"/>
            <w:right w:val="none" w:sz="0" w:space="0" w:color="auto"/>
          </w:divBdr>
        </w:div>
        <w:div w:id="1266228516">
          <w:marLeft w:val="640"/>
          <w:marRight w:val="0"/>
          <w:marTop w:val="0"/>
          <w:marBottom w:val="0"/>
          <w:divBdr>
            <w:top w:val="none" w:sz="0" w:space="0" w:color="auto"/>
            <w:left w:val="none" w:sz="0" w:space="0" w:color="auto"/>
            <w:bottom w:val="none" w:sz="0" w:space="0" w:color="auto"/>
            <w:right w:val="none" w:sz="0" w:space="0" w:color="auto"/>
          </w:divBdr>
        </w:div>
        <w:div w:id="1806509820">
          <w:marLeft w:val="640"/>
          <w:marRight w:val="0"/>
          <w:marTop w:val="0"/>
          <w:marBottom w:val="0"/>
          <w:divBdr>
            <w:top w:val="none" w:sz="0" w:space="0" w:color="auto"/>
            <w:left w:val="none" w:sz="0" w:space="0" w:color="auto"/>
            <w:bottom w:val="none" w:sz="0" w:space="0" w:color="auto"/>
            <w:right w:val="none" w:sz="0" w:space="0" w:color="auto"/>
          </w:divBdr>
        </w:div>
        <w:div w:id="416361625">
          <w:marLeft w:val="640"/>
          <w:marRight w:val="0"/>
          <w:marTop w:val="0"/>
          <w:marBottom w:val="0"/>
          <w:divBdr>
            <w:top w:val="none" w:sz="0" w:space="0" w:color="auto"/>
            <w:left w:val="none" w:sz="0" w:space="0" w:color="auto"/>
            <w:bottom w:val="none" w:sz="0" w:space="0" w:color="auto"/>
            <w:right w:val="none" w:sz="0" w:space="0" w:color="auto"/>
          </w:divBdr>
        </w:div>
        <w:div w:id="213010553">
          <w:marLeft w:val="640"/>
          <w:marRight w:val="0"/>
          <w:marTop w:val="0"/>
          <w:marBottom w:val="0"/>
          <w:divBdr>
            <w:top w:val="none" w:sz="0" w:space="0" w:color="auto"/>
            <w:left w:val="none" w:sz="0" w:space="0" w:color="auto"/>
            <w:bottom w:val="none" w:sz="0" w:space="0" w:color="auto"/>
            <w:right w:val="none" w:sz="0" w:space="0" w:color="auto"/>
          </w:divBdr>
        </w:div>
        <w:div w:id="1536772433">
          <w:marLeft w:val="640"/>
          <w:marRight w:val="0"/>
          <w:marTop w:val="0"/>
          <w:marBottom w:val="0"/>
          <w:divBdr>
            <w:top w:val="none" w:sz="0" w:space="0" w:color="auto"/>
            <w:left w:val="none" w:sz="0" w:space="0" w:color="auto"/>
            <w:bottom w:val="none" w:sz="0" w:space="0" w:color="auto"/>
            <w:right w:val="none" w:sz="0" w:space="0" w:color="auto"/>
          </w:divBdr>
        </w:div>
        <w:div w:id="1325277043">
          <w:marLeft w:val="640"/>
          <w:marRight w:val="0"/>
          <w:marTop w:val="0"/>
          <w:marBottom w:val="0"/>
          <w:divBdr>
            <w:top w:val="none" w:sz="0" w:space="0" w:color="auto"/>
            <w:left w:val="none" w:sz="0" w:space="0" w:color="auto"/>
            <w:bottom w:val="none" w:sz="0" w:space="0" w:color="auto"/>
            <w:right w:val="none" w:sz="0" w:space="0" w:color="auto"/>
          </w:divBdr>
        </w:div>
        <w:div w:id="287470516">
          <w:marLeft w:val="640"/>
          <w:marRight w:val="0"/>
          <w:marTop w:val="0"/>
          <w:marBottom w:val="0"/>
          <w:divBdr>
            <w:top w:val="none" w:sz="0" w:space="0" w:color="auto"/>
            <w:left w:val="none" w:sz="0" w:space="0" w:color="auto"/>
            <w:bottom w:val="none" w:sz="0" w:space="0" w:color="auto"/>
            <w:right w:val="none" w:sz="0" w:space="0" w:color="auto"/>
          </w:divBdr>
        </w:div>
        <w:div w:id="1733651351">
          <w:marLeft w:val="640"/>
          <w:marRight w:val="0"/>
          <w:marTop w:val="0"/>
          <w:marBottom w:val="0"/>
          <w:divBdr>
            <w:top w:val="none" w:sz="0" w:space="0" w:color="auto"/>
            <w:left w:val="none" w:sz="0" w:space="0" w:color="auto"/>
            <w:bottom w:val="none" w:sz="0" w:space="0" w:color="auto"/>
            <w:right w:val="none" w:sz="0" w:space="0" w:color="auto"/>
          </w:divBdr>
        </w:div>
        <w:div w:id="518390794">
          <w:marLeft w:val="640"/>
          <w:marRight w:val="0"/>
          <w:marTop w:val="0"/>
          <w:marBottom w:val="0"/>
          <w:divBdr>
            <w:top w:val="none" w:sz="0" w:space="0" w:color="auto"/>
            <w:left w:val="none" w:sz="0" w:space="0" w:color="auto"/>
            <w:bottom w:val="none" w:sz="0" w:space="0" w:color="auto"/>
            <w:right w:val="none" w:sz="0" w:space="0" w:color="auto"/>
          </w:divBdr>
        </w:div>
        <w:div w:id="2076076170">
          <w:marLeft w:val="640"/>
          <w:marRight w:val="0"/>
          <w:marTop w:val="0"/>
          <w:marBottom w:val="0"/>
          <w:divBdr>
            <w:top w:val="none" w:sz="0" w:space="0" w:color="auto"/>
            <w:left w:val="none" w:sz="0" w:space="0" w:color="auto"/>
            <w:bottom w:val="none" w:sz="0" w:space="0" w:color="auto"/>
            <w:right w:val="none" w:sz="0" w:space="0" w:color="auto"/>
          </w:divBdr>
        </w:div>
        <w:div w:id="547961445">
          <w:marLeft w:val="640"/>
          <w:marRight w:val="0"/>
          <w:marTop w:val="0"/>
          <w:marBottom w:val="0"/>
          <w:divBdr>
            <w:top w:val="none" w:sz="0" w:space="0" w:color="auto"/>
            <w:left w:val="none" w:sz="0" w:space="0" w:color="auto"/>
            <w:bottom w:val="none" w:sz="0" w:space="0" w:color="auto"/>
            <w:right w:val="none" w:sz="0" w:space="0" w:color="auto"/>
          </w:divBdr>
        </w:div>
        <w:div w:id="1332754050">
          <w:marLeft w:val="640"/>
          <w:marRight w:val="0"/>
          <w:marTop w:val="0"/>
          <w:marBottom w:val="0"/>
          <w:divBdr>
            <w:top w:val="none" w:sz="0" w:space="0" w:color="auto"/>
            <w:left w:val="none" w:sz="0" w:space="0" w:color="auto"/>
            <w:bottom w:val="none" w:sz="0" w:space="0" w:color="auto"/>
            <w:right w:val="none" w:sz="0" w:space="0" w:color="auto"/>
          </w:divBdr>
        </w:div>
        <w:div w:id="1077284043">
          <w:marLeft w:val="640"/>
          <w:marRight w:val="0"/>
          <w:marTop w:val="0"/>
          <w:marBottom w:val="0"/>
          <w:divBdr>
            <w:top w:val="none" w:sz="0" w:space="0" w:color="auto"/>
            <w:left w:val="none" w:sz="0" w:space="0" w:color="auto"/>
            <w:bottom w:val="none" w:sz="0" w:space="0" w:color="auto"/>
            <w:right w:val="none" w:sz="0" w:space="0" w:color="auto"/>
          </w:divBdr>
        </w:div>
        <w:div w:id="1510605658">
          <w:marLeft w:val="640"/>
          <w:marRight w:val="0"/>
          <w:marTop w:val="0"/>
          <w:marBottom w:val="0"/>
          <w:divBdr>
            <w:top w:val="none" w:sz="0" w:space="0" w:color="auto"/>
            <w:left w:val="none" w:sz="0" w:space="0" w:color="auto"/>
            <w:bottom w:val="none" w:sz="0" w:space="0" w:color="auto"/>
            <w:right w:val="none" w:sz="0" w:space="0" w:color="auto"/>
          </w:divBdr>
        </w:div>
        <w:div w:id="677930899">
          <w:marLeft w:val="640"/>
          <w:marRight w:val="0"/>
          <w:marTop w:val="0"/>
          <w:marBottom w:val="0"/>
          <w:divBdr>
            <w:top w:val="none" w:sz="0" w:space="0" w:color="auto"/>
            <w:left w:val="none" w:sz="0" w:space="0" w:color="auto"/>
            <w:bottom w:val="none" w:sz="0" w:space="0" w:color="auto"/>
            <w:right w:val="none" w:sz="0" w:space="0" w:color="auto"/>
          </w:divBdr>
        </w:div>
        <w:div w:id="579797212">
          <w:marLeft w:val="640"/>
          <w:marRight w:val="0"/>
          <w:marTop w:val="0"/>
          <w:marBottom w:val="0"/>
          <w:divBdr>
            <w:top w:val="none" w:sz="0" w:space="0" w:color="auto"/>
            <w:left w:val="none" w:sz="0" w:space="0" w:color="auto"/>
            <w:bottom w:val="none" w:sz="0" w:space="0" w:color="auto"/>
            <w:right w:val="none" w:sz="0" w:space="0" w:color="auto"/>
          </w:divBdr>
        </w:div>
        <w:div w:id="1961721807">
          <w:marLeft w:val="640"/>
          <w:marRight w:val="0"/>
          <w:marTop w:val="0"/>
          <w:marBottom w:val="0"/>
          <w:divBdr>
            <w:top w:val="none" w:sz="0" w:space="0" w:color="auto"/>
            <w:left w:val="none" w:sz="0" w:space="0" w:color="auto"/>
            <w:bottom w:val="none" w:sz="0" w:space="0" w:color="auto"/>
            <w:right w:val="none" w:sz="0" w:space="0" w:color="auto"/>
          </w:divBdr>
        </w:div>
        <w:div w:id="1443374865">
          <w:marLeft w:val="640"/>
          <w:marRight w:val="0"/>
          <w:marTop w:val="0"/>
          <w:marBottom w:val="0"/>
          <w:divBdr>
            <w:top w:val="none" w:sz="0" w:space="0" w:color="auto"/>
            <w:left w:val="none" w:sz="0" w:space="0" w:color="auto"/>
            <w:bottom w:val="none" w:sz="0" w:space="0" w:color="auto"/>
            <w:right w:val="none" w:sz="0" w:space="0" w:color="auto"/>
          </w:divBdr>
        </w:div>
        <w:div w:id="1095056857">
          <w:marLeft w:val="640"/>
          <w:marRight w:val="0"/>
          <w:marTop w:val="0"/>
          <w:marBottom w:val="0"/>
          <w:divBdr>
            <w:top w:val="none" w:sz="0" w:space="0" w:color="auto"/>
            <w:left w:val="none" w:sz="0" w:space="0" w:color="auto"/>
            <w:bottom w:val="none" w:sz="0" w:space="0" w:color="auto"/>
            <w:right w:val="none" w:sz="0" w:space="0" w:color="auto"/>
          </w:divBdr>
        </w:div>
        <w:div w:id="1178420772">
          <w:marLeft w:val="640"/>
          <w:marRight w:val="0"/>
          <w:marTop w:val="0"/>
          <w:marBottom w:val="0"/>
          <w:divBdr>
            <w:top w:val="none" w:sz="0" w:space="0" w:color="auto"/>
            <w:left w:val="none" w:sz="0" w:space="0" w:color="auto"/>
            <w:bottom w:val="none" w:sz="0" w:space="0" w:color="auto"/>
            <w:right w:val="none" w:sz="0" w:space="0" w:color="auto"/>
          </w:divBdr>
        </w:div>
        <w:div w:id="1599875494">
          <w:marLeft w:val="640"/>
          <w:marRight w:val="0"/>
          <w:marTop w:val="0"/>
          <w:marBottom w:val="0"/>
          <w:divBdr>
            <w:top w:val="none" w:sz="0" w:space="0" w:color="auto"/>
            <w:left w:val="none" w:sz="0" w:space="0" w:color="auto"/>
            <w:bottom w:val="none" w:sz="0" w:space="0" w:color="auto"/>
            <w:right w:val="none" w:sz="0" w:space="0" w:color="auto"/>
          </w:divBdr>
        </w:div>
        <w:div w:id="1615821105">
          <w:marLeft w:val="640"/>
          <w:marRight w:val="0"/>
          <w:marTop w:val="0"/>
          <w:marBottom w:val="0"/>
          <w:divBdr>
            <w:top w:val="none" w:sz="0" w:space="0" w:color="auto"/>
            <w:left w:val="none" w:sz="0" w:space="0" w:color="auto"/>
            <w:bottom w:val="none" w:sz="0" w:space="0" w:color="auto"/>
            <w:right w:val="none" w:sz="0" w:space="0" w:color="auto"/>
          </w:divBdr>
        </w:div>
        <w:div w:id="29454475">
          <w:marLeft w:val="640"/>
          <w:marRight w:val="0"/>
          <w:marTop w:val="0"/>
          <w:marBottom w:val="0"/>
          <w:divBdr>
            <w:top w:val="none" w:sz="0" w:space="0" w:color="auto"/>
            <w:left w:val="none" w:sz="0" w:space="0" w:color="auto"/>
            <w:bottom w:val="none" w:sz="0" w:space="0" w:color="auto"/>
            <w:right w:val="none" w:sz="0" w:space="0" w:color="auto"/>
          </w:divBdr>
        </w:div>
        <w:div w:id="1080063437">
          <w:marLeft w:val="640"/>
          <w:marRight w:val="0"/>
          <w:marTop w:val="0"/>
          <w:marBottom w:val="0"/>
          <w:divBdr>
            <w:top w:val="none" w:sz="0" w:space="0" w:color="auto"/>
            <w:left w:val="none" w:sz="0" w:space="0" w:color="auto"/>
            <w:bottom w:val="none" w:sz="0" w:space="0" w:color="auto"/>
            <w:right w:val="none" w:sz="0" w:space="0" w:color="auto"/>
          </w:divBdr>
        </w:div>
        <w:div w:id="1771658916">
          <w:marLeft w:val="640"/>
          <w:marRight w:val="0"/>
          <w:marTop w:val="0"/>
          <w:marBottom w:val="0"/>
          <w:divBdr>
            <w:top w:val="none" w:sz="0" w:space="0" w:color="auto"/>
            <w:left w:val="none" w:sz="0" w:space="0" w:color="auto"/>
            <w:bottom w:val="none" w:sz="0" w:space="0" w:color="auto"/>
            <w:right w:val="none" w:sz="0" w:space="0" w:color="auto"/>
          </w:divBdr>
        </w:div>
        <w:div w:id="1766148809">
          <w:marLeft w:val="640"/>
          <w:marRight w:val="0"/>
          <w:marTop w:val="0"/>
          <w:marBottom w:val="0"/>
          <w:divBdr>
            <w:top w:val="none" w:sz="0" w:space="0" w:color="auto"/>
            <w:left w:val="none" w:sz="0" w:space="0" w:color="auto"/>
            <w:bottom w:val="none" w:sz="0" w:space="0" w:color="auto"/>
            <w:right w:val="none" w:sz="0" w:space="0" w:color="auto"/>
          </w:divBdr>
        </w:div>
        <w:div w:id="312611861">
          <w:marLeft w:val="640"/>
          <w:marRight w:val="0"/>
          <w:marTop w:val="0"/>
          <w:marBottom w:val="0"/>
          <w:divBdr>
            <w:top w:val="none" w:sz="0" w:space="0" w:color="auto"/>
            <w:left w:val="none" w:sz="0" w:space="0" w:color="auto"/>
            <w:bottom w:val="none" w:sz="0" w:space="0" w:color="auto"/>
            <w:right w:val="none" w:sz="0" w:space="0" w:color="auto"/>
          </w:divBdr>
        </w:div>
        <w:div w:id="1701391345">
          <w:marLeft w:val="640"/>
          <w:marRight w:val="0"/>
          <w:marTop w:val="0"/>
          <w:marBottom w:val="0"/>
          <w:divBdr>
            <w:top w:val="none" w:sz="0" w:space="0" w:color="auto"/>
            <w:left w:val="none" w:sz="0" w:space="0" w:color="auto"/>
            <w:bottom w:val="none" w:sz="0" w:space="0" w:color="auto"/>
            <w:right w:val="none" w:sz="0" w:space="0" w:color="auto"/>
          </w:divBdr>
        </w:div>
        <w:div w:id="1290891706">
          <w:marLeft w:val="640"/>
          <w:marRight w:val="0"/>
          <w:marTop w:val="0"/>
          <w:marBottom w:val="0"/>
          <w:divBdr>
            <w:top w:val="none" w:sz="0" w:space="0" w:color="auto"/>
            <w:left w:val="none" w:sz="0" w:space="0" w:color="auto"/>
            <w:bottom w:val="none" w:sz="0" w:space="0" w:color="auto"/>
            <w:right w:val="none" w:sz="0" w:space="0" w:color="auto"/>
          </w:divBdr>
        </w:div>
        <w:div w:id="397290139">
          <w:marLeft w:val="640"/>
          <w:marRight w:val="0"/>
          <w:marTop w:val="0"/>
          <w:marBottom w:val="0"/>
          <w:divBdr>
            <w:top w:val="none" w:sz="0" w:space="0" w:color="auto"/>
            <w:left w:val="none" w:sz="0" w:space="0" w:color="auto"/>
            <w:bottom w:val="none" w:sz="0" w:space="0" w:color="auto"/>
            <w:right w:val="none" w:sz="0" w:space="0" w:color="auto"/>
          </w:divBdr>
        </w:div>
        <w:div w:id="502281956">
          <w:marLeft w:val="640"/>
          <w:marRight w:val="0"/>
          <w:marTop w:val="0"/>
          <w:marBottom w:val="0"/>
          <w:divBdr>
            <w:top w:val="none" w:sz="0" w:space="0" w:color="auto"/>
            <w:left w:val="none" w:sz="0" w:space="0" w:color="auto"/>
            <w:bottom w:val="none" w:sz="0" w:space="0" w:color="auto"/>
            <w:right w:val="none" w:sz="0" w:space="0" w:color="auto"/>
          </w:divBdr>
        </w:div>
        <w:div w:id="1622616100">
          <w:marLeft w:val="640"/>
          <w:marRight w:val="0"/>
          <w:marTop w:val="0"/>
          <w:marBottom w:val="0"/>
          <w:divBdr>
            <w:top w:val="none" w:sz="0" w:space="0" w:color="auto"/>
            <w:left w:val="none" w:sz="0" w:space="0" w:color="auto"/>
            <w:bottom w:val="none" w:sz="0" w:space="0" w:color="auto"/>
            <w:right w:val="none" w:sz="0" w:space="0" w:color="auto"/>
          </w:divBdr>
        </w:div>
        <w:div w:id="2050373026">
          <w:marLeft w:val="640"/>
          <w:marRight w:val="0"/>
          <w:marTop w:val="0"/>
          <w:marBottom w:val="0"/>
          <w:divBdr>
            <w:top w:val="none" w:sz="0" w:space="0" w:color="auto"/>
            <w:left w:val="none" w:sz="0" w:space="0" w:color="auto"/>
            <w:bottom w:val="none" w:sz="0" w:space="0" w:color="auto"/>
            <w:right w:val="none" w:sz="0" w:space="0" w:color="auto"/>
          </w:divBdr>
        </w:div>
        <w:div w:id="428696030">
          <w:marLeft w:val="640"/>
          <w:marRight w:val="0"/>
          <w:marTop w:val="0"/>
          <w:marBottom w:val="0"/>
          <w:divBdr>
            <w:top w:val="none" w:sz="0" w:space="0" w:color="auto"/>
            <w:left w:val="none" w:sz="0" w:space="0" w:color="auto"/>
            <w:bottom w:val="none" w:sz="0" w:space="0" w:color="auto"/>
            <w:right w:val="none" w:sz="0" w:space="0" w:color="auto"/>
          </w:divBdr>
        </w:div>
        <w:div w:id="577373617">
          <w:marLeft w:val="640"/>
          <w:marRight w:val="0"/>
          <w:marTop w:val="0"/>
          <w:marBottom w:val="0"/>
          <w:divBdr>
            <w:top w:val="none" w:sz="0" w:space="0" w:color="auto"/>
            <w:left w:val="none" w:sz="0" w:space="0" w:color="auto"/>
            <w:bottom w:val="none" w:sz="0" w:space="0" w:color="auto"/>
            <w:right w:val="none" w:sz="0" w:space="0" w:color="auto"/>
          </w:divBdr>
        </w:div>
        <w:div w:id="1536310105">
          <w:marLeft w:val="640"/>
          <w:marRight w:val="0"/>
          <w:marTop w:val="0"/>
          <w:marBottom w:val="0"/>
          <w:divBdr>
            <w:top w:val="none" w:sz="0" w:space="0" w:color="auto"/>
            <w:left w:val="none" w:sz="0" w:space="0" w:color="auto"/>
            <w:bottom w:val="none" w:sz="0" w:space="0" w:color="auto"/>
            <w:right w:val="none" w:sz="0" w:space="0" w:color="auto"/>
          </w:divBdr>
        </w:div>
        <w:div w:id="1743335941">
          <w:marLeft w:val="640"/>
          <w:marRight w:val="0"/>
          <w:marTop w:val="0"/>
          <w:marBottom w:val="0"/>
          <w:divBdr>
            <w:top w:val="none" w:sz="0" w:space="0" w:color="auto"/>
            <w:left w:val="none" w:sz="0" w:space="0" w:color="auto"/>
            <w:bottom w:val="none" w:sz="0" w:space="0" w:color="auto"/>
            <w:right w:val="none" w:sz="0" w:space="0" w:color="auto"/>
          </w:divBdr>
        </w:div>
        <w:div w:id="198053923">
          <w:marLeft w:val="640"/>
          <w:marRight w:val="0"/>
          <w:marTop w:val="0"/>
          <w:marBottom w:val="0"/>
          <w:divBdr>
            <w:top w:val="none" w:sz="0" w:space="0" w:color="auto"/>
            <w:left w:val="none" w:sz="0" w:space="0" w:color="auto"/>
            <w:bottom w:val="none" w:sz="0" w:space="0" w:color="auto"/>
            <w:right w:val="none" w:sz="0" w:space="0" w:color="auto"/>
          </w:divBdr>
        </w:div>
        <w:div w:id="346249299">
          <w:marLeft w:val="640"/>
          <w:marRight w:val="0"/>
          <w:marTop w:val="0"/>
          <w:marBottom w:val="0"/>
          <w:divBdr>
            <w:top w:val="none" w:sz="0" w:space="0" w:color="auto"/>
            <w:left w:val="none" w:sz="0" w:space="0" w:color="auto"/>
            <w:bottom w:val="none" w:sz="0" w:space="0" w:color="auto"/>
            <w:right w:val="none" w:sz="0" w:space="0" w:color="auto"/>
          </w:divBdr>
        </w:div>
        <w:div w:id="40248054">
          <w:marLeft w:val="640"/>
          <w:marRight w:val="0"/>
          <w:marTop w:val="0"/>
          <w:marBottom w:val="0"/>
          <w:divBdr>
            <w:top w:val="none" w:sz="0" w:space="0" w:color="auto"/>
            <w:left w:val="none" w:sz="0" w:space="0" w:color="auto"/>
            <w:bottom w:val="none" w:sz="0" w:space="0" w:color="auto"/>
            <w:right w:val="none" w:sz="0" w:space="0" w:color="auto"/>
          </w:divBdr>
        </w:div>
        <w:div w:id="1189296000">
          <w:marLeft w:val="640"/>
          <w:marRight w:val="0"/>
          <w:marTop w:val="0"/>
          <w:marBottom w:val="0"/>
          <w:divBdr>
            <w:top w:val="none" w:sz="0" w:space="0" w:color="auto"/>
            <w:left w:val="none" w:sz="0" w:space="0" w:color="auto"/>
            <w:bottom w:val="none" w:sz="0" w:space="0" w:color="auto"/>
            <w:right w:val="none" w:sz="0" w:space="0" w:color="auto"/>
          </w:divBdr>
        </w:div>
        <w:div w:id="797383522">
          <w:marLeft w:val="640"/>
          <w:marRight w:val="0"/>
          <w:marTop w:val="0"/>
          <w:marBottom w:val="0"/>
          <w:divBdr>
            <w:top w:val="none" w:sz="0" w:space="0" w:color="auto"/>
            <w:left w:val="none" w:sz="0" w:space="0" w:color="auto"/>
            <w:bottom w:val="none" w:sz="0" w:space="0" w:color="auto"/>
            <w:right w:val="none" w:sz="0" w:space="0" w:color="auto"/>
          </w:divBdr>
        </w:div>
        <w:div w:id="451019247">
          <w:marLeft w:val="640"/>
          <w:marRight w:val="0"/>
          <w:marTop w:val="0"/>
          <w:marBottom w:val="0"/>
          <w:divBdr>
            <w:top w:val="none" w:sz="0" w:space="0" w:color="auto"/>
            <w:left w:val="none" w:sz="0" w:space="0" w:color="auto"/>
            <w:bottom w:val="none" w:sz="0" w:space="0" w:color="auto"/>
            <w:right w:val="none" w:sz="0" w:space="0" w:color="auto"/>
          </w:divBdr>
        </w:div>
        <w:div w:id="594823418">
          <w:marLeft w:val="640"/>
          <w:marRight w:val="0"/>
          <w:marTop w:val="0"/>
          <w:marBottom w:val="0"/>
          <w:divBdr>
            <w:top w:val="none" w:sz="0" w:space="0" w:color="auto"/>
            <w:left w:val="none" w:sz="0" w:space="0" w:color="auto"/>
            <w:bottom w:val="none" w:sz="0" w:space="0" w:color="auto"/>
            <w:right w:val="none" w:sz="0" w:space="0" w:color="auto"/>
          </w:divBdr>
        </w:div>
        <w:div w:id="705712623">
          <w:marLeft w:val="640"/>
          <w:marRight w:val="0"/>
          <w:marTop w:val="0"/>
          <w:marBottom w:val="0"/>
          <w:divBdr>
            <w:top w:val="none" w:sz="0" w:space="0" w:color="auto"/>
            <w:left w:val="none" w:sz="0" w:space="0" w:color="auto"/>
            <w:bottom w:val="none" w:sz="0" w:space="0" w:color="auto"/>
            <w:right w:val="none" w:sz="0" w:space="0" w:color="auto"/>
          </w:divBdr>
        </w:div>
        <w:div w:id="1676299597">
          <w:marLeft w:val="640"/>
          <w:marRight w:val="0"/>
          <w:marTop w:val="0"/>
          <w:marBottom w:val="0"/>
          <w:divBdr>
            <w:top w:val="none" w:sz="0" w:space="0" w:color="auto"/>
            <w:left w:val="none" w:sz="0" w:space="0" w:color="auto"/>
            <w:bottom w:val="none" w:sz="0" w:space="0" w:color="auto"/>
            <w:right w:val="none" w:sz="0" w:space="0" w:color="auto"/>
          </w:divBdr>
        </w:div>
        <w:div w:id="535587664">
          <w:marLeft w:val="640"/>
          <w:marRight w:val="0"/>
          <w:marTop w:val="0"/>
          <w:marBottom w:val="0"/>
          <w:divBdr>
            <w:top w:val="none" w:sz="0" w:space="0" w:color="auto"/>
            <w:left w:val="none" w:sz="0" w:space="0" w:color="auto"/>
            <w:bottom w:val="none" w:sz="0" w:space="0" w:color="auto"/>
            <w:right w:val="none" w:sz="0" w:space="0" w:color="auto"/>
          </w:divBdr>
        </w:div>
        <w:div w:id="102455752">
          <w:marLeft w:val="640"/>
          <w:marRight w:val="0"/>
          <w:marTop w:val="0"/>
          <w:marBottom w:val="0"/>
          <w:divBdr>
            <w:top w:val="none" w:sz="0" w:space="0" w:color="auto"/>
            <w:left w:val="none" w:sz="0" w:space="0" w:color="auto"/>
            <w:bottom w:val="none" w:sz="0" w:space="0" w:color="auto"/>
            <w:right w:val="none" w:sz="0" w:space="0" w:color="auto"/>
          </w:divBdr>
        </w:div>
        <w:div w:id="2092316749">
          <w:marLeft w:val="640"/>
          <w:marRight w:val="0"/>
          <w:marTop w:val="0"/>
          <w:marBottom w:val="0"/>
          <w:divBdr>
            <w:top w:val="none" w:sz="0" w:space="0" w:color="auto"/>
            <w:left w:val="none" w:sz="0" w:space="0" w:color="auto"/>
            <w:bottom w:val="none" w:sz="0" w:space="0" w:color="auto"/>
            <w:right w:val="none" w:sz="0" w:space="0" w:color="auto"/>
          </w:divBdr>
        </w:div>
        <w:div w:id="2120370816">
          <w:marLeft w:val="640"/>
          <w:marRight w:val="0"/>
          <w:marTop w:val="0"/>
          <w:marBottom w:val="0"/>
          <w:divBdr>
            <w:top w:val="none" w:sz="0" w:space="0" w:color="auto"/>
            <w:left w:val="none" w:sz="0" w:space="0" w:color="auto"/>
            <w:bottom w:val="none" w:sz="0" w:space="0" w:color="auto"/>
            <w:right w:val="none" w:sz="0" w:space="0" w:color="auto"/>
          </w:divBdr>
        </w:div>
        <w:div w:id="482163670">
          <w:marLeft w:val="640"/>
          <w:marRight w:val="0"/>
          <w:marTop w:val="0"/>
          <w:marBottom w:val="0"/>
          <w:divBdr>
            <w:top w:val="none" w:sz="0" w:space="0" w:color="auto"/>
            <w:left w:val="none" w:sz="0" w:space="0" w:color="auto"/>
            <w:bottom w:val="none" w:sz="0" w:space="0" w:color="auto"/>
            <w:right w:val="none" w:sz="0" w:space="0" w:color="auto"/>
          </w:divBdr>
        </w:div>
        <w:div w:id="499586837">
          <w:marLeft w:val="640"/>
          <w:marRight w:val="0"/>
          <w:marTop w:val="0"/>
          <w:marBottom w:val="0"/>
          <w:divBdr>
            <w:top w:val="none" w:sz="0" w:space="0" w:color="auto"/>
            <w:left w:val="none" w:sz="0" w:space="0" w:color="auto"/>
            <w:bottom w:val="none" w:sz="0" w:space="0" w:color="auto"/>
            <w:right w:val="none" w:sz="0" w:space="0" w:color="auto"/>
          </w:divBdr>
        </w:div>
        <w:div w:id="518659234">
          <w:marLeft w:val="640"/>
          <w:marRight w:val="0"/>
          <w:marTop w:val="0"/>
          <w:marBottom w:val="0"/>
          <w:divBdr>
            <w:top w:val="none" w:sz="0" w:space="0" w:color="auto"/>
            <w:left w:val="none" w:sz="0" w:space="0" w:color="auto"/>
            <w:bottom w:val="none" w:sz="0" w:space="0" w:color="auto"/>
            <w:right w:val="none" w:sz="0" w:space="0" w:color="auto"/>
          </w:divBdr>
        </w:div>
        <w:div w:id="2067292316">
          <w:marLeft w:val="640"/>
          <w:marRight w:val="0"/>
          <w:marTop w:val="0"/>
          <w:marBottom w:val="0"/>
          <w:divBdr>
            <w:top w:val="none" w:sz="0" w:space="0" w:color="auto"/>
            <w:left w:val="none" w:sz="0" w:space="0" w:color="auto"/>
            <w:bottom w:val="none" w:sz="0" w:space="0" w:color="auto"/>
            <w:right w:val="none" w:sz="0" w:space="0" w:color="auto"/>
          </w:divBdr>
        </w:div>
        <w:div w:id="1564094952">
          <w:marLeft w:val="640"/>
          <w:marRight w:val="0"/>
          <w:marTop w:val="0"/>
          <w:marBottom w:val="0"/>
          <w:divBdr>
            <w:top w:val="none" w:sz="0" w:space="0" w:color="auto"/>
            <w:left w:val="none" w:sz="0" w:space="0" w:color="auto"/>
            <w:bottom w:val="none" w:sz="0" w:space="0" w:color="auto"/>
            <w:right w:val="none" w:sz="0" w:space="0" w:color="auto"/>
          </w:divBdr>
        </w:div>
        <w:div w:id="621228983">
          <w:marLeft w:val="640"/>
          <w:marRight w:val="0"/>
          <w:marTop w:val="0"/>
          <w:marBottom w:val="0"/>
          <w:divBdr>
            <w:top w:val="none" w:sz="0" w:space="0" w:color="auto"/>
            <w:left w:val="none" w:sz="0" w:space="0" w:color="auto"/>
            <w:bottom w:val="none" w:sz="0" w:space="0" w:color="auto"/>
            <w:right w:val="none" w:sz="0" w:space="0" w:color="auto"/>
          </w:divBdr>
        </w:div>
        <w:div w:id="85425698">
          <w:marLeft w:val="640"/>
          <w:marRight w:val="0"/>
          <w:marTop w:val="0"/>
          <w:marBottom w:val="0"/>
          <w:divBdr>
            <w:top w:val="none" w:sz="0" w:space="0" w:color="auto"/>
            <w:left w:val="none" w:sz="0" w:space="0" w:color="auto"/>
            <w:bottom w:val="none" w:sz="0" w:space="0" w:color="auto"/>
            <w:right w:val="none" w:sz="0" w:space="0" w:color="auto"/>
          </w:divBdr>
        </w:div>
        <w:div w:id="157115000">
          <w:marLeft w:val="640"/>
          <w:marRight w:val="0"/>
          <w:marTop w:val="0"/>
          <w:marBottom w:val="0"/>
          <w:divBdr>
            <w:top w:val="none" w:sz="0" w:space="0" w:color="auto"/>
            <w:left w:val="none" w:sz="0" w:space="0" w:color="auto"/>
            <w:bottom w:val="none" w:sz="0" w:space="0" w:color="auto"/>
            <w:right w:val="none" w:sz="0" w:space="0" w:color="auto"/>
          </w:divBdr>
        </w:div>
        <w:div w:id="1207334375">
          <w:marLeft w:val="640"/>
          <w:marRight w:val="0"/>
          <w:marTop w:val="0"/>
          <w:marBottom w:val="0"/>
          <w:divBdr>
            <w:top w:val="none" w:sz="0" w:space="0" w:color="auto"/>
            <w:left w:val="none" w:sz="0" w:space="0" w:color="auto"/>
            <w:bottom w:val="none" w:sz="0" w:space="0" w:color="auto"/>
            <w:right w:val="none" w:sz="0" w:space="0" w:color="auto"/>
          </w:divBdr>
        </w:div>
        <w:div w:id="1133714595">
          <w:marLeft w:val="640"/>
          <w:marRight w:val="0"/>
          <w:marTop w:val="0"/>
          <w:marBottom w:val="0"/>
          <w:divBdr>
            <w:top w:val="none" w:sz="0" w:space="0" w:color="auto"/>
            <w:left w:val="none" w:sz="0" w:space="0" w:color="auto"/>
            <w:bottom w:val="none" w:sz="0" w:space="0" w:color="auto"/>
            <w:right w:val="none" w:sz="0" w:space="0" w:color="auto"/>
          </w:divBdr>
        </w:div>
        <w:div w:id="833761058">
          <w:marLeft w:val="640"/>
          <w:marRight w:val="0"/>
          <w:marTop w:val="0"/>
          <w:marBottom w:val="0"/>
          <w:divBdr>
            <w:top w:val="none" w:sz="0" w:space="0" w:color="auto"/>
            <w:left w:val="none" w:sz="0" w:space="0" w:color="auto"/>
            <w:bottom w:val="none" w:sz="0" w:space="0" w:color="auto"/>
            <w:right w:val="none" w:sz="0" w:space="0" w:color="auto"/>
          </w:divBdr>
        </w:div>
        <w:div w:id="1022974283">
          <w:marLeft w:val="640"/>
          <w:marRight w:val="0"/>
          <w:marTop w:val="0"/>
          <w:marBottom w:val="0"/>
          <w:divBdr>
            <w:top w:val="none" w:sz="0" w:space="0" w:color="auto"/>
            <w:left w:val="none" w:sz="0" w:space="0" w:color="auto"/>
            <w:bottom w:val="none" w:sz="0" w:space="0" w:color="auto"/>
            <w:right w:val="none" w:sz="0" w:space="0" w:color="auto"/>
          </w:divBdr>
        </w:div>
        <w:div w:id="773135076">
          <w:marLeft w:val="640"/>
          <w:marRight w:val="0"/>
          <w:marTop w:val="0"/>
          <w:marBottom w:val="0"/>
          <w:divBdr>
            <w:top w:val="none" w:sz="0" w:space="0" w:color="auto"/>
            <w:left w:val="none" w:sz="0" w:space="0" w:color="auto"/>
            <w:bottom w:val="none" w:sz="0" w:space="0" w:color="auto"/>
            <w:right w:val="none" w:sz="0" w:space="0" w:color="auto"/>
          </w:divBdr>
        </w:div>
        <w:div w:id="1055659169">
          <w:marLeft w:val="640"/>
          <w:marRight w:val="0"/>
          <w:marTop w:val="0"/>
          <w:marBottom w:val="0"/>
          <w:divBdr>
            <w:top w:val="none" w:sz="0" w:space="0" w:color="auto"/>
            <w:left w:val="none" w:sz="0" w:space="0" w:color="auto"/>
            <w:bottom w:val="none" w:sz="0" w:space="0" w:color="auto"/>
            <w:right w:val="none" w:sz="0" w:space="0" w:color="auto"/>
          </w:divBdr>
        </w:div>
        <w:div w:id="1840776740">
          <w:marLeft w:val="640"/>
          <w:marRight w:val="0"/>
          <w:marTop w:val="0"/>
          <w:marBottom w:val="0"/>
          <w:divBdr>
            <w:top w:val="none" w:sz="0" w:space="0" w:color="auto"/>
            <w:left w:val="none" w:sz="0" w:space="0" w:color="auto"/>
            <w:bottom w:val="none" w:sz="0" w:space="0" w:color="auto"/>
            <w:right w:val="none" w:sz="0" w:space="0" w:color="auto"/>
          </w:divBdr>
        </w:div>
        <w:div w:id="376858638">
          <w:marLeft w:val="640"/>
          <w:marRight w:val="0"/>
          <w:marTop w:val="0"/>
          <w:marBottom w:val="0"/>
          <w:divBdr>
            <w:top w:val="none" w:sz="0" w:space="0" w:color="auto"/>
            <w:left w:val="none" w:sz="0" w:space="0" w:color="auto"/>
            <w:bottom w:val="none" w:sz="0" w:space="0" w:color="auto"/>
            <w:right w:val="none" w:sz="0" w:space="0" w:color="auto"/>
          </w:divBdr>
        </w:div>
        <w:div w:id="78448883">
          <w:marLeft w:val="640"/>
          <w:marRight w:val="0"/>
          <w:marTop w:val="0"/>
          <w:marBottom w:val="0"/>
          <w:divBdr>
            <w:top w:val="none" w:sz="0" w:space="0" w:color="auto"/>
            <w:left w:val="none" w:sz="0" w:space="0" w:color="auto"/>
            <w:bottom w:val="none" w:sz="0" w:space="0" w:color="auto"/>
            <w:right w:val="none" w:sz="0" w:space="0" w:color="auto"/>
          </w:divBdr>
        </w:div>
        <w:div w:id="1834106517">
          <w:marLeft w:val="640"/>
          <w:marRight w:val="0"/>
          <w:marTop w:val="0"/>
          <w:marBottom w:val="0"/>
          <w:divBdr>
            <w:top w:val="none" w:sz="0" w:space="0" w:color="auto"/>
            <w:left w:val="none" w:sz="0" w:space="0" w:color="auto"/>
            <w:bottom w:val="none" w:sz="0" w:space="0" w:color="auto"/>
            <w:right w:val="none" w:sz="0" w:space="0" w:color="auto"/>
          </w:divBdr>
        </w:div>
        <w:div w:id="1902865118">
          <w:marLeft w:val="640"/>
          <w:marRight w:val="0"/>
          <w:marTop w:val="0"/>
          <w:marBottom w:val="0"/>
          <w:divBdr>
            <w:top w:val="none" w:sz="0" w:space="0" w:color="auto"/>
            <w:left w:val="none" w:sz="0" w:space="0" w:color="auto"/>
            <w:bottom w:val="none" w:sz="0" w:space="0" w:color="auto"/>
            <w:right w:val="none" w:sz="0" w:space="0" w:color="auto"/>
          </w:divBdr>
        </w:div>
        <w:div w:id="2050490425">
          <w:marLeft w:val="640"/>
          <w:marRight w:val="0"/>
          <w:marTop w:val="0"/>
          <w:marBottom w:val="0"/>
          <w:divBdr>
            <w:top w:val="none" w:sz="0" w:space="0" w:color="auto"/>
            <w:left w:val="none" w:sz="0" w:space="0" w:color="auto"/>
            <w:bottom w:val="none" w:sz="0" w:space="0" w:color="auto"/>
            <w:right w:val="none" w:sz="0" w:space="0" w:color="auto"/>
          </w:divBdr>
        </w:div>
        <w:div w:id="269051201">
          <w:marLeft w:val="640"/>
          <w:marRight w:val="0"/>
          <w:marTop w:val="0"/>
          <w:marBottom w:val="0"/>
          <w:divBdr>
            <w:top w:val="none" w:sz="0" w:space="0" w:color="auto"/>
            <w:left w:val="none" w:sz="0" w:space="0" w:color="auto"/>
            <w:bottom w:val="none" w:sz="0" w:space="0" w:color="auto"/>
            <w:right w:val="none" w:sz="0" w:space="0" w:color="auto"/>
          </w:divBdr>
        </w:div>
        <w:div w:id="413821357">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2580300">
      <w:bodyDiv w:val="1"/>
      <w:marLeft w:val="0"/>
      <w:marRight w:val="0"/>
      <w:marTop w:val="0"/>
      <w:marBottom w:val="0"/>
      <w:divBdr>
        <w:top w:val="none" w:sz="0" w:space="0" w:color="auto"/>
        <w:left w:val="none" w:sz="0" w:space="0" w:color="auto"/>
        <w:bottom w:val="none" w:sz="0" w:space="0" w:color="auto"/>
        <w:right w:val="none" w:sz="0" w:space="0" w:color="auto"/>
      </w:divBdr>
      <w:divsChild>
        <w:div w:id="1705911134">
          <w:marLeft w:val="640"/>
          <w:marRight w:val="0"/>
          <w:marTop w:val="0"/>
          <w:marBottom w:val="0"/>
          <w:divBdr>
            <w:top w:val="none" w:sz="0" w:space="0" w:color="auto"/>
            <w:left w:val="none" w:sz="0" w:space="0" w:color="auto"/>
            <w:bottom w:val="none" w:sz="0" w:space="0" w:color="auto"/>
            <w:right w:val="none" w:sz="0" w:space="0" w:color="auto"/>
          </w:divBdr>
        </w:div>
        <w:div w:id="1314407185">
          <w:marLeft w:val="640"/>
          <w:marRight w:val="0"/>
          <w:marTop w:val="0"/>
          <w:marBottom w:val="0"/>
          <w:divBdr>
            <w:top w:val="none" w:sz="0" w:space="0" w:color="auto"/>
            <w:left w:val="none" w:sz="0" w:space="0" w:color="auto"/>
            <w:bottom w:val="none" w:sz="0" w:space="0" w:color="auto"/>
            <w:right w:val="none" w:sz="0" w:space="0" w:color="auto"/>
          </w:divBdr>
        </w:div>
        <w:div w:id="255986878">
          <w:marLeft w:val="640"/>
          <w:marRight w:val="0"/>
          <w:marTop w:val="0"/>
          <w:marBottom w:val="0"/>
          <w:divBdr>
            <w:top w:val="none" w:sz="0" w:space="0" w:color="auto"/>
            <w:left w:val="none" w:sz="0" w:space="0" w:color="auto"/>
            <w:bottom w:val="none" w:sz="0" w:space="0" w:color="auto"/>
            <w:right w:val="none" w:sz="0" w:space="0" w:color="auto"/>
          </w:divBdr>
        </w:div>
        <w:div w:id="1765298937">
          <w:marLeft w:val="640"/>
          <w:marRight w:val="0"/>
          <w:marTop w:val="0"/>
          <w:marBottom w:val="0"/>
          <w:divBdr>
            <w:top w:val="none" w:sz="0" w:space="0" w:color="auto"/>
            <w:left w:val="none" w:sz="0" w:space="0" w:color="auto"/>
            <w:bottom w:val="none" w:sz="0" w:space="0" w:color="auto"/>
            <w:right w:val="none" w:sz="0" w:space="0" w:color="auto"/>
          </w:divBdr>
        </w:div>
        <w:div w:id="987169063">
          <w:marLeft w:val="640"/>
          <w:marRight w:val="0"/>
          <w:marTop w:val="0"/>
          <w:marBottom w:val="0"/>
          <w:divBdr>
            <w:top w:val="none" w:sz="0" w:space="0" w:color="auto"/>
            <w:left w:val="none" w:sz="0" w:space="0" w:color="auto"/>
            <w:bottom w:val="none" w:sz="0" w:space="0" w:color="auto"/>
            <w:right w:val="none" w:sz="0" w:space="0" w:color="auto"/>
          </w:divBdr>
        </w:div>
        <w:div w:id="1101102191">
          <w:marLeft w:val="640"/>
          <w:marRight w:val="0"/>
          <w:marTop w:val="0"/>
          <w:marBottom w:val="0"/>
          <w:divBdr>
            <w:top w:val="none" w:sz="0" w:space="0" w:color="auto"/>
            <w:left w:val="none" w:sz="0" w:space="0" w:color="auto"/>
            <w:bottom w:val="none" w:sz="0" w:space="0" w:color="auto"/>
            <w:right w:val="none" w:sz="0" w:space="0" w:color="auto"/>
          </w:divBdr>
        </w:div>
        <w:div w:id="1610966217">
          <w:marLeft w:val="640"/>
          <w:marRight w:val="0"/>
          <w:marTop w:val="0"/>
          <w:marBottom w:val="0"/>
          <w:divBdr>
            <w:top w:val="none" w:sz="0" w:space="0" w:color="auto"/>
            <w:left w:val="none" w:sz="0" w:space="0" w:color="auto"/>
            <w:bottom w:val="none" w:sz="0" w:space="0" w:color="auto"/>
            <w:right w:val="none" w:sz="0" w:space="0" w:color="auto"/>
          </w:divBdr>
        </w:div>
        <w:div w:id="723605540">
          <w:marLeft w:val="640"/>
          <w:marRight w:val="0"/>
          <w:marTop w:val="0"/>
          <w:marBottom w:val="0"/>
          <w:divBdr>
            <w:top w:val="none" w:sz="0" w:space="0" w:color="auto"/>
            <w:left w:val="none" w:sz="0" w:space="0" w:color="auto"/>
            <w:bottom w:val="none" w:sz="0" w:space="0" w:color="auto"/>
            <w:right w:val="none" w:sz="0" w:space="0" w:color="auto"/>
          </w:divBdr>
        </w:div>
        <w:div w:id="2063360112">
          <w:marLeft w:val="640"/>
          <w:marRight w:val="0"/>
          <w:marTop w:val="0"/>
          <w:marBottom w:val="0"/>
          <w:divBdr>
            <w:top w:val="none" w:sz="0" w:space="0" w:color="auto"/>
            <w:left w:val="none" w:sz="0" w:space="0" w:color="auto"/>
            <w:bottom w:val="none" w:sz="0" w:space="0" w:color="auto"/>
            <w:right w:val="none" w:sz="0" w:space="0" w:color="auto"/>
          </w:divBdr>
        </w:div>
        <w:div w:id="1543711318">
          <w:marLeft w:val="640"/>
          <w:marRight w:val="0"/>
          <w:marTop w:val="0"/>
          <w:marBottom w:val="0"/>
          <w:divBdr>
            <w:top w:val="none" w:sz="0" w:space="0" w:color="auto"/>
            <w:left w:val="none" w:sz="0" w:space="0" w:color="auto"/>
            <w:bottom w:val="none" w:sz="0" w:space="0" w:color="auto"/>
            <w:right w:val="none" w:sz="0" w:space="0" w:color="auto"/>
          </w:divBdr>
        </w:div>
        <w:div w:id="827405558">
          <w:marLeft w:val="640"/>
          <w:marRight w:val="0"/>
          <w:marTop w:val="0"/>
          <w:marBottom w:val="0"/>
          <w:divBdr>
            <w:top w:val="none" w:sz="0" w:space="0" w:color="auto"/>
            <w:left w:val="none" w:sz="0" w:space="0" w:color="auto"/>
            <w:bottom w:val="none" w:sz="0" w:space="0" w:color="auto"/>
            <w:right w:val="none" w:sz="0" w:space="0" w:color="auto"/>
          </w:divBdr>
        </w:div>
        <w:div w:id="1204562884">
          <w:marLeft w:val="640"/>
          <w:marRight w:val="0"/>
          <w:marTop w:val="0"/>
          <w:marBottom w:val="0"/>
          <w:divBdr>
            <w:top w:val="none" w:sz="0" w:space="0" w:color="auto"/>
            <w:left w:val="none" w:sz="0" w:space="0" w:color="auto"/>
            <w:bottom w:val="none" w:sz="0" w:space="0" w:color="auto"/>
            <w:right w:val="none" w:sz="0" w:space="0" w:color="auto"/>
          </w:divBdr>
        </w:div>
        <w:div w:id="308094231">
          <w:marLeft w:val="640"/>
          <w:marRight w:val="0"/>
          <w:marTop w:val="0"/>
          <w:marBottom w:val="0"/>
          <w:divBdr>
            <w:top w:val="none" w:sz="0" w:space="0" w:color="auto"/>
            <w:left w:val="none" w:sz="0" w:space="0" w:color="auto"/>
            <w:bottom w:val="none" w:sz="0" w:space="0" w:color="auto"/>
            <w:right w:val="none" w:sz="0" w:space="0" w:color="auto"/>
          </w:divBdr>
        </w:div>
        <w:div w:id="158158245">
          <w:marLeft w:val="640"/>
          <w:marRight w:val="0"/>
          <w:marTop w:val="0"/>
          <w:marBottom w:val="0"/>
          <w:divBdr>
            <w:top w:val="none" w:sz="0" w:space="0" w:color="auto"/>
            <w:left w:val="none" w:sz="0" w:space="0" w:color="auto"/>
            <w:bottom w:val="none" w:sz="0" w:space="0" w:color="auto"/>
            <w:right w:val="none" w:sz="0" w:space="0" w:color="auto"/>
          </w:divBdr>
        </w:div>
        <w:div w:id="1308779043">
          <w:marLeft w:val="640"/>
          <w:marRight w:val="0"/>
          <w:marTop w:val="0"/>
          <w:marBottom w:val="0"/>
          <w:divBdr>
            <w:top w:val="none" w:sz="0" w:space="0" w:color="auto"/>
            <w:left w:val="none" w:sz="0" w:space="0" w:color="auto"/>
            <w:bottom w:val="none" w:sz="0" w:space="0" w:color="auto"/>
            <w:right w:val="none" w:sz="0" w:space="0" w:color="auto"/>
          </w:divBdr>
        </w:div>
        <w:div w:id="2631583">
          <w:marLeft w:val="640"/>
          <w:marRight w:val="0"/>
          <w:marTop w:val="0"/>
          <w:marBottom w:val="0"/>
          <w:divBdr>
            <w:top w:val="none" w:sz="0" w:space="0" w:color="auto"/>
            <w:left w:val="none" w:sz="0" w:space="0" w:color="auto"/>
            <w:bottom w:val="none" w:sz="0" w:space="0" w:color="auto"/>
            <w:right w:val="none" w:sz="0" w:space="0" w:color="auto"/>
          </w:divBdr>
        </w:div>
        <w:div w:id="512884902">
          <w:marLeft w:val="640"/>
          <w:marRight w:val="0"/>
          <w:marTop w:val="0"/>
          <w:marBottom w:val="0"/>
          <w:divBdr>
            <w:top w:val="none" w:sz="0" w:space="0" w:color="auto"/>
            <w:left w:val="none" w:sz="0" w:space="0" w:color="auto"/>
            <w:bottom w:val="none" w:sz="0" w:space="0" w:color="auto"/>
            <w:right w:val="none" w:sz="0" w:space="0" w:color="auto"/>
          </w:divBdr>
        </w:div>
        <w:div w:id="1929187737">
          <w:marLeft w:val="640"/>
          <w:marRight w:val="0"/>
          <w:marTop w:val="0"/>
          <w:marBottom w:val="0"/>
          <w:divBdr>
            <w:top w:val="none" w:sz="0" w:space="0" w:color="auto"/>
            <w:left w:val="none" w:sz="0" w:space="0" w:color="auto"/>
            <w:bottom w:val="none" w:sz="0" w:space="0" w:color="auto"/>
            <w:right w:val="none" w:sz="0" w:space="0" w:color="auto"/>
          </w:divBdr>
        </w:div>
        <w:div w:id="665865402">
          <w:marLeft w:val="640"/>
          <w:marRight w:val="0"/>
          <w:marTop w:val="0"/>
          <w:marBottom w:val="0"/>
          <w:divBdr>
            <w:top w:val="none" w:sz="0" w:space="0" w:color="auto"/>
            <w:left w:val="none" w:sz="0" w:space="0" w:color="auto"/>
            <w:bottom w:val="none" w:sz="0" w:space="0" w:color="auto"/>
            <w:right w:val="none" w:sz="0" w:space="0" w:color="auto"/>
          </w:divBdr>
        </w:div>
        <w:div w:id="169292666">
          <w:marLeft w:val="640"/>
          <w:marRight w:val="0"/>
          <w:marTop w:val="0"/>
          <w:marBottom w:val="0"/>
          <w:divBdr>
            <w:top w:val="none" w:sz="0" w:space="0" w:color="auto"/>
            <w:left w:val="none" w:sz="0" w:space="0" w:color="auto"/>
            <w:bottom w:val="none" w:sz="0" w:space="0" w:color="auto"/>
            <w:right w:val="none" w:sz="0" w:space="0" w:color="auto"/>
          </w:divBdr>
        </w:div>
        <w:div w:id="1895696759">
          <w:marLeft w:val="640"/>
          <w:marRight w:val="0"/>
          <w:marTop w:val="0"/>
          <w:marBottom w:val="0"/>
          <w:divBdr>
            <w:top w:val="none" w:sz="0" w:space="0" w:color="auto"/>
            <w:left w:val="none" w:sz="0" w:space="0" w:color="auto"/>
            <w:bottom w:val="none" w:sz="0" w:space="0" w:color="auto"/>
            <w:right w:val="none" w:sz="0" w:space="0" w:color="auto"/>
          </w:divBdr>
        </w:div>
        <w:div w:id="555942999">
          <w:marLeft w:val="640"/>
          <w:marRight w:val="0"/>
          <w:marTop w:val="0"/>
          <w:marBottom w:val="0"/>
          <w:divBdr>
            <w:top w:val="none" w:sz="0" w:space="0" w:color="auto"/>
            <w:left w:val="none" w:sz="0" w:space="0" w:color="auto"/>
            <w:bottom w:val="none" w:sz="0" w:space="0" w:color="auto"/>
            <w:right w:val="none" w:sz="0" w:space="0" w:color="auto"/>
          </w:divBdr>
        </w:div>
        <w:div w:id="104933468">
          <w:marLeft w:val="640"/>
          <w:marRight w:val="0"/>
          <w:marTop w:val="0"/>
          <w:marBottom w:val="0"/>
          <w:divBdr>
            <w:top w:val="none" w:sz="0" w:space="0" w:color="auto"/>
            <w:left w:val="none" w:sz="0" w:space="0" w:color="auto"/>
            <w:bottom w:val="none" w:sz="0" w:space="0" w:color="auto"/>
            <w:right w:val="none" w:sz="0" w:space="0" w:color="auto"/>
          </w:divBdr>
        </w:div>
        <w:div w:id="1826779132">
          <w:marLeft w:val="640"/>
          <w:marRight w:val="0"/>
          <w:marTop w:val="0"/>
          <w:marBottom w:val="0"/>
          <w:divBdr>
            <w:top w:val="none" w:sz="0" w:space="0" w:color="auto"/>
            <w:left w:val="none" w:sz="0" w:space="0" w:color="auto"/>
            <w:bottom w:val="none" w:sz="0" w:space="0" w:color="auto"/>
            <w:right w:val="none" w:sz="0" w:space="0" w:color="auto"/>
          </w:divBdr>
        </w:div>
        <w:div w:id="984240533">
          <w:marLeft w:val="640"/>
          <w:marRight w:val="0"/>
          <w:marTop w:val="0"/>
          <w:marBottom w:val="0"/>
          <w:divBdr>
            <w:top w:val="none" w:sz="0" w:space="0" w:color="auto"/>
            <w:left w:val="none" w:sz="0" w:space="0" w:color="auto"/>
            <w:bottom w:val="none" w:sz="0" w:space="0" w:color="auto"/>
            <w:right w:val="none" w:sz="0" w:space="0" w:color="auto"/>
          </w:divBdr>
        </w:div>
        <w:div w:id="1323582622">
          <w:marLeft w:val="640"/>
          <w:marRight w:val="0"/>
          <w:marTop w:val="0"/>
          <w:marBottom w:val="0"/>
          <w:divBdr>
            <w:top w:val="none" w:sz="0" w:space="0" w:color="auto"/>
            <w:left w:val="none" w:sz="0" w:space="0" w:color="auto"/>
            <w:bottom w:val="none" w:sz="0" w:space="0" w:color="auto"/>
            <w:right w:val="none" w:sz="0" w:space="0" w:color="auto"/>
          </w:divBdr>
        </w:div>
        <w:div w:id="1921281972">
          <w:marLeft w:val="640"/>
          <w:marRight w:val="0"/>
          <w:marTop w:val="0"/>
          <w:marBottom w:val="0"/>
          <w:divBdr>
            <w:top w:val="none" w:sz="0" w:space="0" w:color="auto"/>
            <w:left w:val="none" w:sz="0" w:space="0" w:color="auto"/>
            <w:bottom w:val="none" w:sz="0" w:space="0" w:color="auto"/>
            <w:right w:val="none" w:sz="0" w:space="0" w:color="auto"/>
          </w:divBdr>
        </w:div>
        <w:div w:id="1820880107">
          <w:marLeft w:val="640"/>
          <w:marRight w:val="0"/>
          <w:marTop w:val="0"/>
          <w:marBottom w:val="0"/>
          <w:divBdr>
            <w:top w:val="none" w:sz="0" w:space="0" w:color="auto"/>
            <w:left w:val="none" w:sz="0" w:space="0" w:color="auto"/>
            <w:bottom w:val="none" w:sz="0" w:space="0" w:color="auto"/>
            <w:right w:val="none" w:sz="0" w:space="0" w:color="auto"/>
          </w:divBdr>
        </w:div>
        <w:div w:id="744498682">
          <w:marLeft w:val="640"/>
          <w:marRight w:val="0"/>
          <w:marTop w:val="0"/>
          <w:marBottom w:val="0"/>
          <w:divBdr>
            <w:top w:val="none" w:sz="0" w:space="0" w:color="auto"/>
            <w:left w:val="none" w:sz="0" w:space="0" w:color="auto"/>
            <w:bottom w:val="none" w:sz="0" w:space="0" w:color="auto"/>
            <w:right w:val="none" w:sz="0" w:space="0" w:color="auto"/>
          </w:divBdr>
        </w:div>
        <w:div w:id="176383764">
          <w:marLeft w:val="640"/>
          <w:marRight w:val="0"/>
          <w:marTop w:val="0"/>
          <w:marBottom w:val="0"/>
          <w:divBdr>
            <w:top w:val="none" w:sz="0" w:space="0" w:color="auto"/>
            <w:left w:val="none" w:sz="0" w:space="0" w:color="auto"/>
            <w:bottom w:val="none" w:sz="0" w:space="0" w:color="auto"/>
            <w:right w:val="none" w:sz="0" w:space="0" w:color="auto"/>
          </w:divBdr>
        </w:div>
        <w:div w:id="2115246934">
          <w:marLeft w:val="640"/>
          <w:marRight w:val="0"/>
          <w:marTop w:val="0"/>
          <w:marBottom w:val="0"/>
          <w:divBdr>
            <w:top w:val="none" w:sz="0" w:space="0" w:color="auto"/>
            <w:left w:val="none" w:sz="0" w:space="0" w:color="auto"/>
            <w:bottom w:val="none" w:sz="0" w:space="0" w:color="auto"/>
            <w:right w:val="none" w:sz="0" w:space="0" w:color="auto"/>
          </w:divBdr>
        </w:div>
        <w:div w:id="1040547108">
          <w:marLeft w:val="640"/>
          <w:marRight w:val="0"/>
          <w:marTop w:val="0"/>
          <w:marBottom w:val="0"/>
          <w:divBdr>
            <w:top w:val="none" w:sz="0" w:space="0" w:color="auto"/>
            <w:left w:val="none" w:sz="0" w:space="0" w:color="auto"/>
            <w:bottom w:val="none" w:sz="0" w:space="0" w:color="auto"/>
            <w:right w:val="none" w:sz="0" w:space="0" w:color="auto"/>
          </w:divBdr>
        </w:div>
        <w:div w:id="1752465221">
          <w:marLeft w:val="640"/>
          <w:marRight w:val="0"/>
          <w:marTop w:val="0"/>
          <w:marBottom w:val="0"/>
          <w:divBdr>
            <w:top w:val="none" w:sz="0" w:space="0" w:color="auto"/>
            <w:left w:val="none" w:sz="0" w:space="0" w:color="auto"/>
            <w:bottom w:val="none" w:sz="0" w:space="0" w:color="auto"/>
            <w:right w:val="none" w:sz="0" w:space="0" w:color="auto"/>
          </w:divBdr>
        </w:div>
        <w:div w:id="577792623">
          <w:marLeft w:val="640"/>
          <w:marRight w:val="0"/>
          <w:marTop w:val="0"/>
          <w:marBottom w:val="0"/>
          <w:divBdr>
            <w:top w:val="none" w:sz="0" w:space="0" w:color="auto"/>
            <w:left w:val="none" w:sz="0" w:space="0" w:color="auto"/>
            <w:bottom w:val="none" w:sz="0" w:space="0" w:color="auto"/>
            <w:right w:val="none" w:sz="0" w:space="0" w:color="auto"/>
          </w:divBdr>
        </w:div>
        <w:div w:id="955719565">
          <w:marLeft w:val="640"/>
          <w:marRight w:val="0"/>
          <w:marTop w:val="0"/>
          <w:marBottom w:val="0"/>
          <w:divBdr>
            <w:top w:val="none" w:sz="0" w:space="0" w:color="auto"/>
            <w:left w:val="none" w:sz="0" w:space="0" w:color="auto"/>
            <w:bottom w:val="none" w:sz="0" w:space="0" w:color="auto"/>
            <w:right w:val="none" w:sz="0" w:space="0" w:color="auto"/>
          </w:divBdr>
        </w:div>
        <w:div w:id="1982034850">
          <w:marLeft w:val="640"/>
          <w:marRight w:val="0"/>
          <w:marTop w:val="0"/>
          <w:marBottom w:val="0"/>
          <w:divBdr>
            <w:top w:val="none" w:sz="0" w:space="0" w:color="auto"/>
            <w:left w:val="none" w:sz="0" w:space="0" w:color="auto"/>
            <w:bottom w:val="none" w:sz="0" w:space="0" w:color="auto"/>
            <w:right w:val="none" w:sz="0" w:space="0" w:color="auto"/>
          </w:divBdr>
        </w:div>
        <w:div w:id="941956626">
          <w:marLeft w:val="640"/>
          <w:marRight w:val="0"/>
          <w:marTop w:val="0"/>
          <w:marBottom w:val="0"/>
          <w:divBdr>
            <w:top w:val="none" w:sz="0" w:space="0" w:color="auto"/>
            <w:left w:val="none" w:sz="0" w:space="0" w:color="auto"/>
            <w:bottom w:val="none" w:sz="0" w:space="0" w:color="auto"/>
            <w:right w:val="none" w:sz="0" w:space="0" w:color="auto"/>
          </w:divBdr>
        </w:div>
        <w:div w:id="452863952">
          <w:marLeft w:val="640"/>
          <w:marRight w:val="0"/>
          <w:marTop w:val="0"/>
          <w:marBottom w:val="0"/>
          <w:divBdr>
            <w:top w:val="none" w:sz="0" w:space="0" w:color="auto"/>
            <w:left w:val="none" w:sz="0" w:space="0" w:color="auto"/>
            <w:bottom w:val="none" w:sz="0" w:space="0" w:color="auto"/>
            <w:right w:val="none" w:sz="0" w:space="0" w:color="auto"/>
          </w:divBdr>
        </w:div>
        <w:div w:id="1814954288">
          <w:marLeft w:val="640"/>
          <w:marRight w:val="0"/>
          <w:marTop w:val="0"/>
          <w:marBottom w:val="0"/>
          <w:divBdr>
            <w:top w:val="none" w:sz="0" w:space="0" w:color="auto"/>
            <w:left w:val="none" w:sz="0" w:space="0" w:color="auto"/>
            <w:bottom w:val="none" w:sz="0" w:space="0" w:color="auto"/>
            <w:right w:val="none" w:sz="0" w:space="0" w:color="auto"/>
          </w:divBdr>
        </w:div>
        <w:div w:id="196552364">
          <w:marLeft w:val="640"/>
          <w:marRight w:val="0"/>
          <w:marTop w:val="0"/>
          <w:marBottom w:val="0"/>
          <w:divBdr>
            <w:top w:val="none" w:sz="0" w:space="0" w:color="auto"/>
            <w:left w:val="none" w:sz="0" w:space="0" w:color="auto"/>
            <w:bottom w:val="none" w:sz="0" w:space="0" w:color="auto"/>
            <w:right w:val="none" w:sz="0" w:space="0" w:color="auto"/>
          </w:divBdr>
        </w:div>
        <w:div w:id="928197215">
          <w:marLeft w:val="640"/>
          <w:marRight w:val="0"/>
          <w:marTop w:val="0"/>
          <w:marBottom w:val="0"/>
          <w:divBdr>
            <w:top w:val="none" w:sz="0" w:space="0" w:color="auto"/>
            <w:left w:val="none" w:sz="0" w:space="0" w:color="auto"/>
            <w:bottom w:val="none" w:sz="0" w:space="0" w:color="auto"/>
            <w:right w:val="none" w:sz="0" w:space="0" w:color="auto"/>
          </w:divBdr>
        </w:div>
        <w:div w:id="373194436">
          <w:marLeft w:val="640"/>
          <w:marRight w:val="0"/>
          <w:marTop w:val="0"/>
          <w:marBottom w:val="0"/>
          <w:divBdr>
            <w:top w:val="none" w:sz="0" w:space="0" w:color="auto"/>
            <w:left w:val="none" w:sz="0" w:space="0" w:color="auto"/>
            <w:bottom w:val="none" w:sz="0" w:space="0" w:color="auto"/>
            <w:right w:val="none" w:sz="0" w:space="0" w:color="auto"/>
          </w:divBdr>
        </w:div>
        <w:div w:id="1631740265">
          <w:marLeft w:val="640"/>
          <w:marRight w:val="0"/>
          <w:marTop w:val="0"/>
          <w:marBottom w:val="0"/>
          <w:divBdr>
            <w:top w:val="none" w:sz="0" w:space="0" w:color="auto"/>
            <w:left w:val="none" w:sz="0" w:space="0" w:color="auto"/>
            <w:bottom w:val="none" w:sz="0" w:space="0" w:color="auto"/>
            <w:right w:val="none" w:sz="0" w:space="0" w:color="auto"/>
          </w:divBdr>
        </w:div>
        <w:div w:id="417407703">
          <w:marLeft w:val="640"/>
          <w:marRight w:val="0"/>
          <w:marTop w:val="0"/>
          <w:marBottom w:val="0"/>
          <w:divBdr>
            <w:top w:val="none" w:sz="0" w:space="0" w:color="auto"/>
            <w:left w:val="none" w:sz="0" w:space="0" w:color="auto"/>
            <w:bottom w:val="none" w:sz="0" w:space="0" w:color="auto"/>
            <w:right w:val="none" w:sz="0" w:space="0" w:color="auto"/>
          </w:divBdr>
        </w:div>
        <w:div w:id="556402617">
          <w:marLeft w:val="640"/>
          <w:marRight w:val="0"/>
          <w:marTop w:val="0"/>
          <w:marBottom w:val="0"/>
          <w:divBdr>
            <w:top w:val="none" w:sz="0" w:space="0" w:color="auto"/>
            <w:left w:val="none" w:sz="0" w:space="0" w:color="auto"/>
            <w:bottom w:val="none" w:sz="0" w:space="0" w:color="auto"/>
            <w:right w:val="none" w:sz="0" w:space="0" w:color="auto"/>
          </w:divBdr>
        </w:div>
        <w:div w:id="1054502032">
          <w:marLeft w:val="640"/>
          <w:marRight w:val="0"/>
          <w:marTop w:val="0"/>
          <w:marBottom w:val="0"/>
          <w:divBdr>
            <w:top w:val="none" w:sz="0" w:space="0" w:color="auto"/>
            <w:left w:val="none" w:sz="0" w:space="0" w:color="auto"/>
            <w:bottom w:val="none" w:sz="0" w:space="0" w:color="auto"/>
            <w:right w:val="none" w:sz="0" w:space="0" w:color="auto"/>
          </w:divBdr>
        </w:div>
        <w:div w:id="1891960995">
          <w:marLeft w:val="640"/>
          <w:marRight w:val="0"/>
          <w:marTop w:val="0"/>
          <w:marBottom w:val="0"/>
          <w:divBdr>
            <w:top w:val="none" w:sz="0" w:space="0" w:color="auto"/>
            <w:left w:val="none" w:sz="0" w:space="0" w:color="auto"/>
            <w:bottom w:val="none" w:sz="0" w:space="0" w:color="auto"/>
            <w:right w:val="none" w:sz="0" w:space="0" w:color="auto"/>
          </w:divBdr>
        </w:div>
        <w:div w:id="1362172381">
          <w:marLeft w:val="640"/>
          <w:marRight w:val="0"/>
          <w:marTop w:val="0"/>
          <w:marBottom w:val="0"/>
          <w:divBdr>
            <w:top w:val="none" w:sz="0" w:space="0" w:color="auto"/>
            <w:left w:val="none" w:sz="0" w:space="0" w:color="auto"/>
            <w:bottom w:val="none" w:sz="0" w:space="0" w:color="auto"/>
            <w:right w:val="none" w:sz="0" w:space="0" w:color="auto"/>
          </w:divBdr>
        </w:div>
        <w:div w:id="1182670338">
          <w:marLeft w:val="640"/>
          <w:marRight w:val="0"/>
          <w:marTop w:val="0"/>
          <w:marBottom w:val="0"/>
          <w:divBdr>
            <w:top w:val="none" w:sz="0" w:space="0" w:color="auto"/>
            <w:left w:val="none" w:sz="0" w:space="0" w:color="auto"/>
            <w:bottom w:val="none" w:sz="0" w:space="0" w:color="auto"/>
            <w:right w:val="none" w:sz="0" w:space="0" w:color="auto"/>
          </w:divBdr>
        </w:div>
        <w:div w:id="892156948">
          <w:marLeft w:val="640"/>
          <w:marRight w:val="0"/>
          <w:marTop w:val="0"/>
          <w:marBottom w:val="0"/>
          <w:divBdr>
            <w:top w:val="none" w:sz="0" w:space="0" w:color="auto"/>
            <w:left w:val="none" w:sz="0" w:space="0" w:color="auto"/>
            <w:bottom w:val="none" w:sz="0" w:space="0" w:color="auto"/>
            <w:right w:val="none" w:sz="0" w:space="0" w:color="auto"/>
          </w:divBdr>
        </w:div>
        <w:div w:id="1984306276">
          <w:marLeft w:val="640"/>
          <w:marRight w:val="0"/>
          <w:marTop w:val="0"/>
          <w:marBottom w:val="0"/>
          <w:divBdr>
            <w:top w:val="none" w:sz="0" w:space="0" w:color="auto"/>
            <w:left w:val="none" w:sz="0" w:space="0" w:color="auto"/>
            <w:bottom w:val="none" w:sz="0" w:space="0" w:color="auto"/>
            <w:right w:val="none" w:sz="0" w:space="0" w:color="auto"/>
          </w:divBdr>
        </w:div>
        <w:div w:id="1108742511">
          <w:marLeft w:val="640"/>
          <w:marRight w:val="0"/>
          <w:marTop w:val="0"/>
          <w:marBottom w:val="0"/>
          <w:divBdr>
            <w:top w:val="none" w:sz="0" w:space="0" w:color="auto"/>
            <w:left w:val="none" w:sz="0" w:space="0" w:color="auto"/>
            <w:bottom w:val="none" w:sz="0" w:space="0" w:color="auto"/>
            <w:right w:val="none" w:sz="0" w:space="0" w:color="auto"/>
          </w:divBdr>
        </w:div>
        <w:div w:id="1295678351">
          <w:marLeft w:val="640"/>
          <w:marRight w:val="0"/>
          <w:marTop w:val="0"/>
          <w:marBottom w:val="0"/>
          <w:divBdr>
            <w:top w:val="none" w:sz="0" w:space="0" w:color="auto"/>
            <w:left w:val="none" w:sz="0" w:space="0" w:color="auto"/>
            <w:bottom w:val="none" w:sz="0" w:space="0" w:color="auto"/>
            <w:right w:val="none" w:sz="0" w:space="0" w:color="auto"/>
          </w:divBdr>
        </w:div>
        <w:div w:id="1448282266">
          <w:marLeft w:val="640"/>
          <w:marRight w:val="0"/>
          <w:marTop w:val="0"/>
          <w:marBottom w:val="0"/>
          <w:divBdr>
            <w:top w:val="none" w:sz="0" w:space="0" w:color="auto"/>
            <w:left w:val="none" w:sz="0" w:space="0" w:color="auto"/>
            <w:bottom w:val="none" w:sz="0" w:space="0" w:color="auto"/>
            <w:right w:val="none" w:sz="0" w:space="0" w:color="auto"/>
          </w:divBdr>
        </w:div>
        <w:div w:id="295182491">
          <w:marLeft w:val="640"/>
          <w:marRight w:val="0"/>
          <w:marTop w:val="0"/>
          <w:marBottom w:val="0"/>
          <w:divBdr>
            <w:top w:val="none" w:sz="0" w:space="0" w:color="auto"/>
            <w:left w:val="none" w:sz="0" w:space="0" w:color="auto"/>
            <w:bottom w:val="none" w:sz="0" w:space="0" w:color="auto"/>
            <w:right w:val="none" w:sz="0" w:space="0" w:color="auto"/>
          </w:divBdr>
        </w:div>
        <w:div w:id="1974948001">
          <w:marLeft w:val="640"/>
          <w:marRight w:val="0"/>
          <w:marTop w:val="0"/>
          <w:marBottom w:val="0"/>
          <w:divBdr>
            <w:top w:val="none" w:sz="0" w:space="0" w:color="auto"/>
            <w:left w:val="none" w:sz="0" w:space="0" w:color="auto"/>
            <w:bottom w:val="none" w:sz="0" w:space="0" w:color="auto"/>
            <w:right w:val="none" w:sz="0" w:space="0" w:color="auto"/>
          </w:divBdr>
        </w:div>
        <w:div w:id="1382175333">
          <w:marLeft w:val="640"/>
          <w:marRight w:val="0"/>
          <w:marTop w:val="0"/>
          <w:marBottom w:val="0"/>
          <w:divBdr>
            <w:top w:val="none" w:sz="0" w:space="0" w:color="auto"/>
            <w:left w:val="none" w:sz="0" w:space="0" w:color="auto"/>
            <w:bottom w:val="none" w:sz="0" w:space="0" w:color="auto"/>
            <w:right w:val="none" w:sz="0" w:space="0" w:color="auto"/>
          </w:divBdr>
        </w:div>
        <w:div w:id="381640207">
          <w:marLeft w:val="640"/>
          <w:marRight w:val="0"/>
          <w:marTop w:val="0"/>
          <w:marBottom w:val="0"/>
          <w:divBdr>
            <w:top w:val="none" w:sz="0" w:space="0" w:color="auto"/>
            <w:left w:val="none" w:sz="0" w:space="0" w:color="auto"/>
            <w:bottom w:val="none" w:sz="0" w:space="0" w:color="auto"/>
            <w:right w:val="none" w:sz="0" w:space="0" w:color="auto"/>
          </w:divBdr>
        </w:div>
        <w:div w:id="408843967">
          <w:marLeft w:val="640"/>
          <w:marRight w:val="0"/>
          <w:marTop w:val="0"/>
          <w:marBottom w:val="0"/>
          <w:divBdr>
            <w:top w:val="none" w:sz="0" w:space="0" w:color="auto"/>
            <w:left w:val="none" w:sz="0" w:space="0" w:color="auto"/>
            <w:bottom w:val="none" w:sz="0" w:space="0" w:color="auto"/>
            <w:right w:val="none" w:sz="0" w:space="0" w:color="auto"/>
          </w:divBdr>
        </w:div>
        <w:div w:id="520634005">
          <w:marLeft w:val="640"/>
          <w:marRight w:val="0"/>
          <w:marTop w:val="0"/>
          <w:marBottom w:val="0"/>
          <w:divBdr>
            <w:top w:val="none" w:sz="0" w:space="0" w:color="auto"/>
            <w:left w:val="none" w:sz="0" w:space="0" w:color="auto"/>
            <w:bottom w:val="none" w:sz="0" w:space="0" w:color="auto"/>
            <w:right w:val="none" w:sz="0" w:space="0" w:color="auto"/>
          </w:divBdr>
        </w:div>
        <w:div w:id="1856728033">
          <w:marLeft w:val="640"/>
          <w:marRight w:val="0"/>
          <w:marTop w:val="0"/>
          <w:marBottom w:val="0"/>
          <w:divBdr>
            <w:top w:val="none" w:sz="0" w:space="0" w:color="auto"/>
            <w:left w:val="none" w:sz="0" w:space="0" w:color="auto"/>
            <w:bottom w:val="none" w:sz="0" w:space="0" w:color="auto"/>
            <w:right w:val="none" w:sz="0" w:space="0" w:color="auto"/>
          </w:divBdr>
        </w:div>
        <w:div w:id="887297618">
          <w:marLeft w:val="640"/>
          <w:marRight w:val="0"/>
          <w:marTop w:val="0"/>
          <w:marBottom w:val="0"/>
          <w:divBdr>
            <w:top w:val="none" w:sz="0" w:space="0" w:color="auto"/>
            <w:left w:val="none" w:sz="0" w:space="0" w:color="auto"/>
            <w:bottom w:val="none" w:sz="0" w:space="0" w:color="auto"/>
            <w:right w:val="none" w:sz="0" w:space="0" w:color="auto"/>
          </w:divBdr>
        </w:div>
        <w:div w:id="1370454268">
          <w:marLeft w:val="640"/>
          <w:marRight w:val="0"/>
          <w:marTop w:val="0"/>
          <w:marBottom w:val="0"/>
          <w:divBdr>
            <w:top w:val="none" w:sz="0" w:space="0" w:color="auto"/>
            <w:left w:val="none" w:sz="0" w:space="0" w:color="auto"/>
            <w:bottom w:val="none" w:sz="0" w:space="0" w:color="auto"/>
            <w:right w:val="none" w:sz="0" w:space="0" w:color="auto"/>
          </w:divBdr>
        </w:div>
        <w:div w:id="47271327">
          <w:marLeft w:val="640"/>
          <w:marRight w:val="0"/>
          <w:marTop w:val="0"/>
          <w:marBottom w:val="0"/>
          <w:divBdr>
            <w:top w:val="none" w:sz="0" w:space="0" w:color="auto"/>
            <w:left w:val="none" w:sz="0" w:space="0" w:color="auto"/>
            <w:bottom w:val="none" w:sz="0" w:space="0" w:color="auto"/>
            <w:right w:val="none" w:sz="0" w:space="0" w:color="auto"/>
          </w:divBdr>
        </w:div>
        <w:div w:id="1957787072">
          <w:marLeft w:val="640"/>
          <w:marRight w:val="0"/>
          <w:marTop w:val="0"/>
          <w:marBottom w:val="0"/>
          <w:divBdr>
            <w:top w:val="none" w:sz="0" w:space="0" w:color="auto"/>
            <w:left w:val="none" w:sz="0" w:space="0" w:color="auto"/>
            <w:bottom w:val="none" w:sz="0" w:space="0" w:color="auto"/>
            <w:right w:val="none" w:sz="0" w:space="0" w:color="auto"/>
          </w:divBdr>
        </w:div>
        <w:div w:id="1668900620">
          <w:marLeft w:val="640"/>
          <w:marRight w:val="0"/>
          <w:marTop w:val="0"/>
          <w:marBottom w:val="0"/>
          <w:divBdr>
            <w:top w:val="none" w:sz="0" w:space="0" w:color="auto"/>
            <w:left w:val="none" w:sz="0" w:space="0" w:color="auto"/>
            <w:bottom w:val="none" w:sz="0" w:space="0" w:color="auto"/>
            <w:right w:val="none" w:sz="0" w:space="0" w:color="auto"/>
          </w:divBdr>
        </w:div>
        <w:div w:id="1762796057">
          <w:marLeft w:val="640"/>
          <w:marRight w:val="0"/>
          <w:marTop w:val="0"/>
          <w:marBottom w:val="0"/>
          <w:divBdr>
            <w:top w:val="none" w:sz="0" w:space="0" w:color="auto"/>
            <w:left w:val="none" w:sz="0" w:space="0" w:color="auto"/>
            <w:bottom w:val="none" w:sz="0" w:space="0" w:color="auto"/>
            <w:right w:val="none" w:sz="0" w:space="0" w:color="auto"/>
          </w:divBdr>
        </w:div>
        <w:div w:id="939993866">
          <w:marLeft w:val="640"/>
          <w:marRight w:val="0"/>
          <w:marTop w:val="0"/>
          <w:marBottom w:val="0"/>
          <w:divBdr>
            <w:top w:val="none" w:sz="0" w:space="0" w:color="auto"/>
            <w:left w:val="none" w:sz="0" w:space="0" w:color="auto"/>
            <w:bottom w:val="none" w:sz="0" w:space="0" w:color="auto"/>
            <w:right w:val="none" w:sz="0" w:space="0" w:color="auto"/>
          </w:divBdr>
        </w:div>
        <w:div w:id="784926322">
          <w:marLeft w:val="640"/>
          <w:marRight w:val="0"/>
          <w:marTop w:val="0"/>
          <w:marBottom w:val="0"/>
          <w:divBdr>
            <w:top w:val="none" w:sz="0" w:space="0" w:color="auto"/>
            <w:left w:val="none" w:sz="0" w:space="0" w:color="auto"/>
            <w:bottom w:val="none" w:sz="0" w:space="0" w:color="auto"/>
            <w:right w:val="none" w:sz="0" w:space="0" w:color="auto"/>
          </w:divBdr>
        </w:div>
        <w:div w:id="1429157938">
          <w:marLeft w:val="640"/>
          <w:marRight w:val="0"/>
          <w:marTop w:val="0"/>
          <w:marBottom w:val="0"/>
          <w:divBdr>
            <w:top w:val="none" w:sz="0" w:space="0" w:color="auto"/>
            <w:left w:val="none" w:sz="0" w:space="0" w:color="auto"/>
            <w:bottom w:val="none" w:sz="0" w:space="0" w:color="auto"/>
            <w:right w:val="none" w:sz="0" w:space="0" w:color="auto"/>
          </w:divBdr>
        </w:div>
        <w:div w:id="1735278434">
          <w:marLeft w:val="640"/>
          <w:marRight w:val="0"/>
          <w:marTop w:val="0"/>
          <w:marBottom w:val="0"/>
          <w:divBdr>
            <w:top w:val="none" w:sz="0" w:space="0" w:color="auto"/>
            <w:left w:val="none" w:sz="0" w:space="0" w:color="auto"/>
            <w:bottom w:val="none" w:sz="0" w:space="0" w:color="auto"/>
            <w:right w:val="none" w:sz="0" w:space="0" w:color="auto"/>
          </w:divBdr>
        </w:div>
        <w:div w:id="505286960">
          <w:marLeft w:val="640"/>
          <w:marRight w:val="0"/>
          <w:marTop w:val="0"/>
          <w:marBottom w:val="0"/>
          <w:divBdr>
            <w:top w:val="none" w:sz="0" w:space="0" w:color="auto"/>
            <w:left w:val="none" w:sz="0" w:space="0" w:color="auto"/>
            <w:bottom w:val="none" w:sz="0" w:space="0" w:color="auto"/>
            <w:right w:val="none" w:sz="0" w:space="0" w:color="auto"/>
          </w:divBdr>
        </w:div>
        <w:div w:id="2035382437">
          <w:marLeft w:val="640"/>
          <w:marRight w:val="0"/>
          <w:marTop w:val="0"/>
          <w:marBottom w:val="0"/>
          <w:divBdr>
            <w:top w:val="none" w:sz="0" w:space="0" w:color="auto"/>
            <w:left w:val="none" w:sz="0" w:space="0" w:color="auto"/>
            <w:bottom w:val="none" w:sz="0" w:space="0" w:color="auto"/>
            <w:right w:val="none" w:sz="0" w:space="0" w:color="auto"/>
          </w:divBdr>
        </w:div>
        <w:div w:id="1873416154">
          <w:marLeft w:val="640"/>
          <w:marRight w:val="0"/>
          <w:marTop w:val="0"/>
          <w:marBottom w:val="0"/>
          <w:divBdr>
            <w:top w:val="none" w:sz="0" w:space="0" w:color="auto"/>
            <w:left w:val="none" w:sz="0" w:space="0" w:color="auto"/>
            <w:bottom w:val="none" w:sz="0" w:space="0" w:color="auto"/>
            <w:right w:val="none" w:sz="0" w:space="0" w:color="auto"/>
          </w:divBdr>
        </w:div>
        <w:div w:id="626281483">
          <w:marLeft w:val="640"/>
          <w:marRight w:val="0"/>
          <w:marTop w:val="0"/>
          <w:marBottom w:val="0"/>
          <w:divBdr>
            <w:top w:val="none" w:sz="0" w:space="0" w:color="auto"/>
            <w:left w:val="none" w:sz="0" w:space="0" w:color="auto"/>
            <w:bottom w:val="none" w:sz="0" w:space="0" w:color="auto"/>
            <w:right w:val="none" w:sz="0" w:space="0" w:color="auto"/>
          </w:divBdr>
        </w:div>
        <w:div w:id="1462532487">
          <w:marLeft w:val="640"/>
          <w:marRight w:val="0"/>
          <w:marTop w:val="0"/>
          <w:marBottom w:val="0"/>
          <w:divBdr>
            <w:top w:val="none" w:sz="0" w:space="0" w:color="auto"/>
            <w:left w:val="none" w:sz="0" w:space="0" w:color="auto"/>
            <w:bottom w:val="none" w:sz="0" w:space="0" w:color="auto"/>
            <w:right w:val="none" w:sz="0" w:space="0" w:color="auto"/>
          </w:divBdr>
        </w:div>
        <w:div w:id="1615745978">
          <w:marLeft w:val="640"/>
          <w:marRight w:val="0"/>
          <w:marTop w:val="0"/>
          <w:marBottom w:val="0"/>
          <w:divBdr>
            <w:top w:val="none" w:sz="0" w:space="0" w:color="auto"/>
            <w:left w:val="none" w:sz="0" w:space="0" w:color="auto"/>
            <w:bottom w:val="none" w:sz="0" w:space="0" w:color="auto"/>
            <w:right w:val="none" w:sz="0" w:space="0" w:color="auto"/>
          </w:divBdr>
        </w:div>
        <w:div w:id="817380795">
          <w:marLeft w:val="640"/>
          <w:marRight w:val="0"/>
          <w:marTop w:val="0"/>
          <w:marBottom w:val="0"/>
          <w:divBdr>
            <w:top w:val="none" w:sz="0" w:space="0" w:color="auto"/>
            <w:left w:val="none" w:sz="0" w:space="0" w:color="auto"/>
            <w:bottom w:val="none" w:sz="0" w:space="0" w:color="auto"/>
            <w:right w:val="none" w:sz="0" w:space="0" w:color="auto"/>
          </w:divBdr>
        </w:div>
        <w:div w:id="1295057697">
          <w:marLeft w:val="640"/>
          <w:marRight w:val="0"/>
          <w:marTop w:val="0"/>
          <w:marBottom w:val="0"/>
          <w:divBdr>
            <w:top w:val="none" w:sz="0" w:space="0" w:color="auto"/>
            <w:left w:val="none" w:sz="0" w:space="0" w:color="auto"/>
            <w:bottom w:val="none" w:sz="0" w:space="0" w:color="auto"/>
            <w:right w:val="none" w:sz="0" w:space="0" w:color="auto"/>
          </w:divBdr>
        </w:div>
        <w:div w:id="56634612">
          <w:marLeft w:val="640"/>
          <w:marRight w:val="0"/>
          <w:marTop w:val="0"/>
          <w:marBottom w:val="0"/>
          <w:divBdr>
            <w:top w:val="none" w:sz="0" w:space="0" w:color="auto"/>
            <w:left w:val="none" w:sz="0" w:space="0" w:color="auto"/>
            <w:bottom w:val="none" w:sz="0" w:space="0" w:color="auto"/>
            <w:right w:val="none" w:sz="0" w:space="0" w:color="auto"/>
          </w:divBdr>
        </w:div>
        <w:div w:id="459736551">
          <w:marLeft w:val="640"/>
          <w:marRight w:val="0"/>
          <w:marTop w:val="0"/>
          <w:marBottom w:val="0"/>
          <w:divBdr>
            <w:top w:val="none" w:sz="0" w:space="0" w:color="auto"/>
            <w:left w:val="none" w:sz="0" w:space="0" w:color="auto"/>
            <w:bottom w:val="none" w:sz="0" w:space="0" w:color="auto"/>
            <w:right w:val="none" w:sz="0" w:space="0" w:color="auto"/>
          </w:divBdr>
        </w:div>
        <w:div w:id="158008787">
          <w:marLeft w:val="640"/>
          <w:marRight w:val="0"/>
          <w:marTop w:val="0"/>
          <w:marBottom w:val="0"/>
          <w:divBdr>
            <w:top w:val="none" w:sz="0" w:space="0" w:color="auto"/>
            <w:left w:val="none" w:sz="0" w:space="0" w:color="auto"/>
            <w:bottom w:val="none" w:sz="0" w:space="0" w:color="auto"/>
            <w:right w:val="none" w:sz="0" w:space="0" w:color="auto"/>
          </w:divBdr>
        </w:div>
        <w:div w:id="1918592688">
          <w:marLeft w:val="640"/>
          <w:marRight w:val="0"/>
          <w:marTop w:val="0"/>
          <w:marBottom w:val="0"/>
          <w:divBdr>
            <w:top w:val="none" w:sz="0" w:space="0" w:color="auto"/>
            <w:left w:val="none" w:sz="0" w:space="0" w:color="auto"/>
            <w:bottom w:val="none" w:sz="0" w:space="0" w:color="auto"/>
            <w:right w:val="none" w:sz="0" w:space="0" w:color="auto"/>
          </w:divBdr>
        </w:div>
        <w:div w:id="63140653">
          <w:marLeft w:val="640"/>
          <w:marRight w:val="0"/>
          <w:marTop w:val="0"/>
          <w:marBottom w:val="0"/>
          <w:divBdr>
            <w:top w:val="none" w:sz="0" w:space="0" w:color="auto"/>
            <w:left w:val="none" w:sz="0" w:space="0" w:color="auto"/>
            <w:bottom w:val="none" w:sz="0" w:space="0" w:color="auto"/>
            <w:right w:val="none" w:sz="0" w:space="0" w:color="auto"/>
          </w:divBdr>
        </w:div>
        <w:div w:id="621959454">
          <w:marLeft w:val="640"/>
          <w:marRight w:val="0"/>
          <w:marTop w:val="0"/>
          <w:marBottom w:val="0"/>
          <w:divBdr>
            <w:top w:val="none" w:sz="0" w:space="0" w:color="auto"/>
            <w:left w:val="none" w:sz="0" w:space="0" w:color="auto"/>
            <w:bottom w:val="none" w:sz="0" w:space="0" w:color="auto"/>
            <w:right w:val="none" w:sz="0" w:space="0" w:color="auto"/>
          </w:divBdr>
        </w:div>
        <w:div w:id="2105417313">
          <w:marLeft w:val="640"/>
          <w:marRight w:val="0"/>
          <w:marTop w:val="0"/>
          <w:marBottom w:val="0"/>
          <w:divBdr>
            <w:top w:val="none" w:sz="0" w:space="0" w:color="auto"/>
            <w:left w:val="none" w:sz="0" w:space="0" w:color="auto"/>
            <w:bottom w:val="none" w:sz="0" w:space="0" w:color="auto"/>
            <w:right w:val="none" w:sz="0" w:space="0" w:color="auto"/>
          </w:divBdr>
        </w:div>
        <w:div w:id="2038702381">
          <w:marLeft w:val="640"/>
          <w:marRight w:val="0"/>
          <w:marTop w:val="0"/>
          <w:marBottom w:val="0"/>
          <w:divBdr>
            <w:top w:val="none" w:sz="0" w:space="0" w:color="auto"/>
            <w:left w:val="none" w:sz="0" w:space="0" w:color="auto"/>
            <w:bottom w:val="none" w:sz="0" w:space="0" w:color="auto"/>
            <w:right w:val="none" w:sz="0" w:space="0" w:color="auto"/>
          </w:divBdr>
        </w:div>
        <w:div w:id="1285193267">
          <w:marLeft w:val="640"/>
          <w:marRight w:val="0"/>
          <w:marTop w:val="0"/>
          <w:marBottom w:val="0"/>
          <w:divBdr>
            <w:top w:val="none" w:sz="0" w:space="0" w:color="auto"/>
            <w:left w:val="none" w:sz="0" w:space="0" w:color="auto"/>
            <w:bottom w:val="none" w:sz="0" w:space="0" w:color="auto"/>
            <w:right w:val="none" w:sz="0" w:space="0" w:color="auto"/>
          </w:divBdr>
        </w:div>
        <w:div w:id="483200209">
          <w:marLeft w:val="640"/>
          <w:marRight w:val="0"/>
          <w:marTop w:val="0"/>
          <w:marBottom w:val="0"/>
          <w:divBdr>
            <w:top w:val="none" w:sz="0" w:space="0" w:color="auto"/>
            <w:left w:val="none" w:sz="0" w:space="0" w:color="auto"/>
            <w:bottom w:val="none" w:sz="0" w:space="0" w:color="auto"/>
            <w:right w:val="none" w:sz="0" w:space="0" w:color="auto"/>
          </w:divBdr>
        </w:div>
        <w:div w:id="724260729">
          <w:marLeft w:val="640"/>
          <w:marRight w:val="0"/>
          <w:marTop w:val="0"/>
          <w:marBottom w:val="0"/>
          <w:divBdr>
            <w:top w:val="none" w:sz="0" w:space="0" w:color="auto"/>
            <w:left w:val="none" w:sz="0" w:space="0" w:color="auto"/>
            <w:bottom w:val="none" w:sz="0" w:space="0" w:color="auto"/>
            <w:right w:val="none" w:sz="0" w:space="0" w:color="auto"/>
          </w:divBdr>
        </w:div>
        <w:div w:id="1532766279">
          <w:marLeft w:val="640"/>
          <w:marRight w:val="0"/>
          <w:marTop w:val="0"/>
          <w:marBottom w:val="0"/>
          <w:divBdr>
            <w:top w:val="none" w:sz="0" w:space="0" w:color="auto"/>
            <w:left w:val="none" w:sz="0" w:space="0" w:color="auto"/>
            <w:bottom w:val="none" w:sz="0" w:space="0" w:color="auto"/>
            <w:right w:val="none" w:sz="0" w:space="0" w:color="auto"/>
          </w:divBdr>
        </w:div>
        <w:div w:id="839852782">
          <w:marLeft w:val="640"/>
          <w:marRight w:val="0"/>
          <w:marTop w:val="0"/>
          <w:marBottom w:val="0"/>
          <w:divBdr>
            <w:top w:val="none" w:sz="0" w:space="0" w:color="auto"/>
            <w:left w:val="none" w:sz="0" w:space="0" w:color="auto"/>
            <w:bottom w:val="none" w:sz="0" w:space="0" w:color="auto"/>
            <w:right w:val="none" w:sz="0" w:space="0" w:color="auto"/>
          </w:divBdr>
        </w:div>
        <w:div w:id="618684857">
          <w:marLeft w:val="640"/>
          <w:marRight w:val="0"/>
          <w:marTop w:val="0"/>
          <w:marBottom w:val="0"/>
          <w:divBdr>
            <w:top w:val="none" w:sz="0" w:space="0" w:color="auto"/>
            <w:left w:val="none" w:sz="0" w:space="0" w:color="auto"/>
            <w:bottom w:val="none" w:sz="0" w:space="0" w:color="auto"/>
            <w:right w:val="none" w:sz="0" w:space="0" w:color="auto"/>
          </w:divBdr>
        </w:div>
        <w:div w:id="256183832">
          <w:marLeft w:val="640"/>
          <w:marRight w:val="0"/>
          <w:marTop w:val="0"/>
          <w:marBottom w:val="0"/>
          <w:divBdr>
            <w:top w:val="none" w:sz="0" w:space="0" w:color="auto"/>
            <w:left w:val="none" w:sz="0" w:space="0" w:color="auto"/>
            <w:bottom w:val="none" w:sz="0" w:space="0" w:color="auto"/>
            <w:right w:val="none" w:sz="0" w:space="0" w:color="auto"/>
          </w:divBdr>
        </w:div>
        <w:div w:id="1029065968">
          <w:marLeft w:val="640"/>
          <w:marRight w:val="0"/>
          <w:marTop w:val="0"/>
          <w:marBottom w:val="0"/>
          <w:divBdr>
            <w:top w:val="none" w:sz="0" w:space="0" w:color="auto"/>
            <w:left w:val="none" w:sz="0" w:space="0" w:color="auto"/>
            <w:bottom w:val="none" w:sz="0" w:space="0" w:color="auto"/>
            <w:right w:val="none" w:sz="0" w:space="0" w:color="auto"/>
          </w:divBdr>
        </w:div>
        <w:div w:id="703211937">
          <w:marLeft w:val="640"/>
          <w:marRight w:val="0"/>
          <w:marTop w:val="0"/>
          <w:marBottom w:val="0"/>
          <w:divBdr>
            <w:top w:val="none" w:sz="0" w:space="0" w:color="auto"/>
            <w:left w:val="none" w:sz="0" w:space="0" w:color="auto"/>
            <w:bottom w:val="none" w:sz="0" w:space="0" w:color="auto"/>
            <w:right w:val="none" w:sz="0" w:space="0" w:color="auto"/>
          </w:divBdr>
        </w:div>
        <w:div w:id="583999646">
          <w:marLeft w:val="640"/>
          <w:marRight w:val="0"/>
          <w:marTop w:val="0"/>
          <w:marBottom w:val="0"/>
          <w:divBdr>
            <w:top w:val="none" w:sz="0" w:space="0" w:color="auto"/>
            <w:left w:val="none" w:sz="0" w:space="0" w:color="auto"/>
            <w:bottom w:val="none" w:sz="0" w:space="0" w:color="auto"/>
            <w:right w:val="none" w:sz="0" w:space="0" w:color="auto"/>
          </w:divBdr>
        </w:div>
        <w:div w:id="1564678689">
          <w:marLeft w:val="640"/>
          <w:marRight w:val="0"/>
          <w:marTop w:val="0"/>
          <w:marBottom w:val="0"/>
          <w:divBdr>
            <w:top w:val="none" w:sz="0" w:space="0" w:color="auto"/>
            <w:left w:val="none" w:sz="0" w:space="0" w:color="auto"/>
            <w:bottom w:val="none" w:sz="0" w:space="0" w:color="auto"/>
            <w:right w:val="none" w:sz="0" w:space="0" w:color="auto"/>
          </w:divBdr>
        </w:div>
        <w:div w:id="1661929289">
          <w:marLeft w:val="640"/>
          <w:marRight w:val="0"/>
          <w:marTop w:val="0"/>
          <w:marBottom w:val="0"/>
          <w:divBdr>
            <w:top w:val="none" w:sz="0" w:space="0" w:color="auto"/>
            <w:left w:val="none" w:sz="0" w:space="0" w:color="auto"/>
            <w:bottom w:val="none" w:sz="0" w:space="0" w:color="auto"/>
            <w:right w:val="none" w:sz="0" w:space="0" w:color="auto"/>
          </w:divBdr>
        </w:div>
        <w:div w:id="135725142">
          <w:marLeft w:val="640"/>
          <w:marRight w:val="0"/>
          <w:marTop w:val="0"/>
          <w:marBottom w:val="0"/>
          <w:divBdr>
            <w:top w:val="none" w:sz="0" w:space="0" w:color="auto"/>
            <w:left w:val="none" w:sz="0" w:space="0" w:color="auto"/>
            <w:bottom w:val="none" w:sz="0" w:space="0" w:color="auto"/>
            <w:right w:val="none" w:sz="0" w:space="0" w:color="auto"/>
          </w:divBdr>
        </w:div>
        <w:div w:id="1643078778">
          <w:marLeft w:val="640"/>
          <w:marRight w:val="0"/>
          <w:marTop w:val="0"/>
          <w:marBottom w:val="0"/>
          <w:divBdr>
            <w:top w:val="none" w:sz="0" w:space="0" w:color="auto"/>
            <w:left w:val="none" w:sz="0" w:space="0" w:color="auto"/>
            <w:bottom w:val="none" w:sz="0" w:space="0" w:color="auto"/>
            <w:right w:val="none" w:sz="0" w:space="0" w:color="auto"/>
          </w:divBdr>
        </w:div>
        <w:div w:id="1110660160">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33353646">
      <w:bodyDiv w:val="1"/>
      <w:marLeft w:val="0"/>
      <w:marRight w:val="0"/>
      <w:marTop w:val="0"/>
      <w:marBottom w:val="0"/>
      <w:divBdr>
        <w:top w:val="none" w:sz="0" w:space="0" w:color="auto"/>
        <w:left w:val="none" w:sz="0" w:space="0" w:color="auto"/>
        <w:bottom w:val="none" w:sz="0" w:space="0" w:color="auto"/>
        <w:right w:val="none" w:sz="0" w:space="0" w:color="auto"/>
      </w:divBdr>
      <w:divsChild>
        <w:div w:id="94593102">
          <w:marLeft w:val="640"/>
          <w:marRight w:val="0"/>
          <w:marTop w:val="0"/>
          <w:marBottom w:val="0"/>
          <w:divBdr>
            <w:top w:val="none" w:sz="0" w:space="0" w:color="auto"/>
            <w:left w:val="none" w:sz="0" w:space="0" w:color="auto"/>
            <w:bottom w:val="none" w:sz="0" w:space="0" w:color="auto"/>
            <w:right w:val="none" w:sz="0" w:space="0" w:color="auto"/>
          </w:divBdr>
        </w:div>
        <w:div w:id="1025255662">
          <w:marLeft w:val="640"/>
          <w:marRight w:val="0"/>
          <w:marTop w:val="0"/>
          <w:marBottom w:val="0"/>
          <w:divBdr>
            <w:top w:val="none" w:sz="0" w:space="0" w:color="auto"/>
            <w:left w:val="none" w:sz="0" w:space="0" w:color="auto"/>
            <w:bottom w:val="none" w:sz="0" w:space="0" w:color="auto"/>
            <w:right w:val="none" w:sz="0" w:space="0" w:color="auto"/>
          </w:divBdr>
        </w:div>
        <w:div w:id="1214003835">
          <w:marLeft w:val="640"/>
          <w:marRight w:val="0"/>
          <w:marTop w:val="0"/>
          <w:marBottom w:val="0"/>
          <w:divBdr>
            <w:top w:val="none" w:sz="0" w:space="0" w:color="auto"/>
            <w:left w:val="none" w:sz="0" w:space="0" w:color="auto"/>
            <w:bottom w:val="none" w:sz="0" w:space="0" w:color="auto"/>
            <w:right w:val="none" w:sz="0" w:space="0" w:color="auto"/>
          </w:divBdr>
        </w:div>
        <w:div w:id="629897582">
          <w:marLeft w:val="640"/>
          <w:marRight w:val="0"/>
          <w:marTop w:val="0"/>
          <w:marBottom w:val="0"/>
          <w:divBdr>
            <w:top w:val="none" w:sz="0" w:space="0" w:color="auto"/>
            <w:left w:val="none" w:sz="0" w:space="0" w:color="auto"/>
            <w:bottom w:val="none" w:sz="0" w:space="0" w:color="auto"/>
            <w:right w:val="none" w:sz="0" w:space="0" w:color="auto"/>
          </w:divBdr>
        </w:div>
        <w:div w:id="455174446">
          <w:marLeft w:val="640"/>
          <w:marRight w:val="0"/>
          <w:marTop w:val="0"/>
          <w:marBottom w:val="0"/>
          <w:divBdr>
            <w:top w:val="none" w:sz="0" w:space="0" w:color="auto"/>
            <w:left w:val="none" w:sz="0" w:space="0" w:color="auto"/>
            <w:bottom w:val="none" w:sz="0" w:space="0" w:color="auto"/>
            <w:right w:val="none" w:sz="0" w:space="0" w:color="auto"/>
          </w:divBdr>
        </w:div>
        <w:div w:id="645936567">
          <w:marLeft w:val="640"/>
          <w:marRight w:val="0"/>
          <w:marTop w:val="0"/>
          <w:marBottom w:val="0"/>
          <w:divBdr>
            <w:top w:val="none" w:sz="0" w:space="0" w:color="auto"/>
            <w:left w:val="none" w:sz="0" w:space="0" w:color="auto"/>
            <w:bottom w:val="none" w:sz="0" w:space="0" w:color="auto"/>
            <w:right w:val="none" w:sz="0" w:space="0" w:color="auto"/>
          </w:divBdr>
        </w:div>
        <w:div w:id="1418135459">
          <w:marLeft w:val="640"/>
          <w:marRight w:val="0"/>
          <w:marTop w:val="0"/>
          <w:marBottom w:val="0"/>
          <w:divBdr>
            <w:top w:val="none" w:sz="0" w:space="0" w:color="auto"/>
            <w:left w:val="none" w:sz="0" w:space="0" w:color="auto"/>
            <w:bottom w:val="none" w:sz="0" w:space="0" w:color="auto"/>
            <w:right w:val="none" w:sz="0" w:space="0" w:color="auto"/>
          </w:divBdr>
        </w:div>
        <w:div w:id="263535847">
          <w:marLeft w:val="640"/>
          <w:marRight w:val="0"/>
          <w:marTop w:val="0"/>
          <w:marBottom w:val="0"/>
          <w:divBdr>
            <w:top w:val="none" w:sz="0" w:space="0" w:color="auto"/>
            <w:left w:val="none" w:sz="0" w:space="0" w:color="auto"/>
            <w:bottom w:val="none" w:sz="0" w:space="0" w:color="auto"/>
            <w:right w:val="none" w:sz="0" w:space="0" w:color="auto"/>
          </w:divBdr>
        </w:div>
        <w:div w:id="44989237">
          <w:marLeft w:val="640"/>
          <w:marRight w:val="0"/>
          <w:marTop w:val="0"/>
          <w:marBottom w:val="0"/>
          <w:divBdr>
            <w:top w:val="none" w:sz="0" w:space="0" w:color="auto"/>
            <w:left w:val="none" w:sz="0" w:space="0" w:color="auto"/>
            <w:bottom w:val="none" w:sz="0" w:space="0" w:color="auto"/>
            <w:right w:val="none" w:sz="0" w:space="0" w:color="auto"/>
          </w:divBdr>
        </w:div>
        <w:div w:id="1360932707">
          <w:marLeft w:val="640"/>
          <w:marRight w:val="0"/>
          <w:marTop w:val="0"/>
          <w:marBottom w:val="0"/>
          <w:divBdr>
            <w:top w:val="none" w:sz="0" w:space="0" w:color="auto"/>
            <w:left w:val="none" w:sz="0" w:space="0" w:color="auto"/>
            <w:bottom w:val="none" w:sz="0" w:space="0" w:color="auto"/>
            <w:right w:val="none" w:sz="0" w:space="0" w:color="auto"/>
          </w:divBdr>
        </w:div>
        <w:div w:id="100076898">
          <w:marLeft w:val="640"/>
          <w:marRight w:val="0"/>
          <w:marTop w:val="0"/>
          <w:marBottom w:val="0"/>
          <w:divBdr>
            <w:top w:val="none" w:sz="0" w:space="0" w:color="auto"/>
            <w:left w:val="none" w:sz="0" w:space="0" w:color="auto"/>
            <w:bottom w:val="none" w:sz="0" w:space="0" w:color="auto"/>
            <w:right w:val="none" w:sz="0" w:space="0" w:color="auto"/>
          </w:divBdr>
        </w:div>
        <w:div w:id="1812557065">
          <w:marLeft w:val="640"/>
          <w:marRight w:val="0"/>
          <w:marTop w:val="0"/>
          <w:marBottom w:val="0"/>
          <w:divBdr>
            <w:top w:val="none" w:sz="0" w:space="0" w:color="auto"/>
            <w:left w:val="none" w:sz="0" w:space="0" w:color="auto"/>
            <w:bottom w:val="none" w:sz="0" w:space="0" w:color="auto"/>
            <w:right w:val="none" w:sz="0" w:space="0" w:color="auto"/>
          </w:divBdr>
        </w:div>
        <w:div w:id="464086680">
          <w:marLeft w:val="640"/>
          <w:marRight w:val="0"/>
          <w:marTop w:val="0"/>
          <w:marBottom w:val="0"/>
          <w:divBdr>
            <w:top w:val="none" w:sz="0" w:space="0" w:color="auto"/>
            <w:left w:val="none" w:sz="0" w:space="0" w:color="auto"/>
            <w:bottom w:val="none" w:sz="0" w:space="0" w:color="auto"/>
            <w:right w:val="none" w:sz="0" w:space="0" w:color="auto"/>
          </w:divBdr>
        </w:div>
        <w:div w:id="2130007085">
          <w:marLeft w:val="640"/>
          <w:marRight w:val="0"/>
          <w:marTop w:val="0"/>
          <w:marBottom w:val="0"/>
          <w:divBdr>
            <w:top w:val="none" w:sz="0" w:space="0" w:color="auto"/>
            <w:left w:val="none" w:sz="0" w:space="0" w:color="auto"/>
            <w:bottom w:val="none" w:sz="0" w:space="0" w:color="auto"/>
            <w:right w:val="none" w:sz="0" w:space="0" w:color="auto"/>
          </w:divBdr>
        </w:div>
        <w:div w:id="1593077359">
          <w:marLeft w:val="640"/>
          <w:marRight w:val="0"/>
          <w:marTop w:val="0"/>
          <w:marBottom w:val="0"/>
          <w:divBdr>
            <w:top w:val="none" w:sz="0" w:space="0" w:color="auto"/>
            <w:left w:val="none" w:sz="0" w:space="0" w:color="auto"/>
            <w:bottom w:val="none" w:sz="0" w:space="0" w:color="auto"/>
            <w:right w:val="none" w:sz="0" w:space="0" w:color="auto"/>
          </w:divBdr>
        </w:div>
        <w:div w:id="780537666">
          <w:marLeft w:val="640"/>
          <w:marRight w:val="0"/>
          <w:marTop w:val="0"/>
          <w:marBottom w:val="0"/>
          <w:divBdr>
            <w:top w:val="none" w:sz="0" w:space="0" w:color="auto"/>
            <w:left w:val="none" w:sz="0" w:space="0" w:color="auto"/>
            <w:bottom w:val="none" w:sz="0" w:space="0" w:color="auto"/>
            <w:right w:val="none" w:sz="0" w:space="0" w:color="auto"/>
          </w:divBdr>
        </w:div>
        <w:div w:id="1707749969">
          <w:marLeft w:val="640"/>
          <w:marRight w:val="0"/>
          <w:marTop w:val="0"/>
          <w:marBottom w:val="0"/>
          <w:divBdr>
            <w:top w:val="none" w:sz="0" w:space="0" w:color="auto"/>
            <w:left w:val="none" w:sz="0" w:space="0" w:color="auto"/>
            <w:bottom w:val="none" w:sz="0" w:space="0" w:color="auto"/>
            <w:right w:val="none" w:sz="0" w:space="0" w:color="auto"/>
          </w:divBdr>
        </w:div>
        <w:div w:id="1786077886">
          <w:marLeft w:val="640"/>
          <w:marRight w:val="0"/>
          <w:marTop w:val="0"/>
          <w:marBottom w:val="0"/>
          <w:divBdr>
            <w:top w:val="none" w:sz="0" w:space="0" w:color="auto"/>
            <w:left w:val="none" w:sz="0" w:space="0" w:color="auto"/>
            <w:bottom w:val="none" w:sz="0" w:space="0" w:color="auto"/>
            <w:right w:val="none" w:sz="0" w:space="0" w:color="auto"/>
          </w:divBdr>
        </w:div>
        <w:div w:id="712078291">
          <w:marLeft w:val="640"/>
          <w:marRight w:val="0"/>
          <w:marTop w:val="0"/>
          <w:marBottom w:val="0"/>
          <w:divBdr>
            <w:top w:val="none" w:sz="0" w:space="0" w:color="auto"/>
            <w:left w:val="none" w:sz="0" w:space="0" w:color="auto"/>
            <w:bottom w:val="none" w:sz="0" w:space="0" w:color="auto"/>
            <w:right w:val="none" w:sz="0" w:space="0" w:color="auto"/>
          </w:divBdr>
        </w:div>
        <w:div w:id="575744486">
          <w:marLeft w:val="640"/>
          <w:marRight w:val="0"/>
          <w:marTop w:val="0"/>
          <w:marBottom w:val="0"/>
          <w:divBdr>
            <w:top w:val="none" w:sz="0" w:space="0" w:color="auto"/>
            <w:left w:val="none" w:sz="0" w:space="0" w:color="auto"/>
            <w:bottom w:val="none" w:sz="0" w:space="0" w:color="auto"/>
            <w:right w:val="none" w:sz="0" w:space="0" w:color="auto"/>
          </w:divBdr>
        </w:div>
        <w:div w:id="29651646">
          <w:marLeft w:val="640"/>
          <w:marRight w:val="0"/>
          <w:marTop w:val="0"/>
          <w:marBottom w:val="0"/>
          <w:divBdr>
            <w:top w:val="none" w:sz="0" w:space="0" w:color="auto"/>
            <w:left w:val="none" w:sz="0" w:space="0" w:color="auto"/>
            <w:bottom w:val="none" w:sz="0" w:space="0" w:color="auto"/>
            <w:right w:val="none" w:sz="0" w:space="0" w:color="auto"/>
          </w:divBdr>
        </w:div>
        <w:div w:id="88238921">
          <w:marLeft w:val="640"/>
          <w:marRight w:val="0"/>
          <w:marTop w:val="0"/>
          <w:marBottom w:val="0"/>
          <w:divBdr>
            <w:top w:val="none" w:sz="0" w:space="0" w:color="auto"/>
            <w:left w:val="none" w:sz="0" w:space="0" w:color="auto"/>
            <w:bottom w:val="none" w:sz="0" w:space="0" w:color="auto"/>
            <w:right w:val="none" w:sz="0" w:space="0" w:color="auto"/>
          </w:divBdr>
        </w:div>
        <w:div w:id="1946383122">
          <w:marLeft w:val="640"/>
          <w:marRight w:val="0"/>
          <w:marTop w:val="0"/>
          <w:marBottom w:val="0"/>
          <w:divBdr>
            <w:top w:val="none" w:sz="0" w:space="0" w:color="auto"/>
            <w:left w:val="none" w:sz="0" w:space="0" w:color="auto"/>
            <w:bottom w:val="none" w:sz="0" w:space="0" w:color="auto"/>
            <w:right w:val="none" w:sz="0" w:space="0" w:color="auto"/>
          </w:divBdr>
        </w:div>
        <w:div w:id="401104776">
          <w:marLeft w:val="640"/>
          <w:marRight w:val="0"/>
          <w:marTop w:val="0"/>
          <w:marBottom w:val="0"/>
          <w:divBdr>
            <w:top w:val="none" w:sz="0" w:space="0" w:color="auto"/>
            <w:left w:val="none" w:sz="0" w:space="0" w:color="auto"/>
            <w:bottom w:val="none" w:sz="0" w:space="0" w:color="auto"/>
            <w:right w:val="none" w:sz="0" w:space="0" w:color="auto"/>
          </w:divBdr>
        </w:div>
        <w:div w:id="35592837">
          <w:marLeft w:val="640"/>
          <w:marRight w:val="0"/>
          <w:marTop w:val="0"/>
          <w:marBottom w:val="0"/>
          <w:divBdr>
            <w:top w:val="none" w:sz="0" w:space="0" w:color="auto"/>
            <w:left w:val="none" w:sz="0" w:space="0" w:color="auto"/>
            <w:bottom w:val="none" w:sz="0" w:space="0" w:color="auto"/>
            <w:right w:val="none" w:sz="0" w:space="0" w:color="auto"/>
          </w:divBdr>
        </w:div>
        <w:div w:id="1850944537">
          <w:marLeft w:val="640"/>
          <w:marRight w:val="0"/>
          <w:marTop w:val="0"/>
          <w:marBottom w:val="0"/>
          <w:divBdr>
            <w:top w:val="none" w:sz="0" w:space="0" w:color="auto"/>
            <w:left w:val="none" w:sz="0" w:space="0" w:color="auto"/>
            <w:bottom w:val="none" w:sz="0" w:space="0" w:color="auto"/>
            <w:right w:val="none" w:sz="0" w:space="0" w:color="auto"/>
          </w:divBdr>
        </w:div>
        <w:div w:id="1603490282">
          <w:marLeft w:val="640"/>
          <w:marRight w:val="0"/>
          <w:marTop w:val="0"/>
          <w:marBottom w:val="0"/>
          <w:divBdr>
            <w:top w:val="none" w:sz="0" w:space="0" w:color="auto"/>
            <w:left w:val="none" w:sz="0" w:space="0" w:color="auto"/>
            <w:bottom w:val="none" w:sz="0" w:space="0" w:color="auto"/>
            <w:right w:val="none" w:sz="0" w:space="0" w:color="auto"/>
          </w:divBdr>
        </w:div>
        <w:div w:id="344399961">
          <w:marLeft w:val="640"/>
          <w:marRight w:val="0"/>
          <w:marTop w:val="0"/>
          <w:marBottom w:val="0"/>
          <w:divBdr>
            <w:top w:val="none" w:sz="0" w:space="0" w:color="auto"/>
            <w:left w:val="none" w:sz="0" w:space="0" w:color="auto"/>
            <w:bottom w:val="none" w:sz="0" w:space="0" w:color="auto"/>
            <w:right w:val="none" w:sz="0" w:space="0" w:color="auto"/>
          </w:divBdr>
        </w:div>
        <w:div w:id="443572170">
          <w:marLeft w:val="640"/>
          <w:marRight w:val="0"/>
          <w:marTop w:val="0"/>
          <w:marBottom w:val="0"/>
          <w:divBdr>
            <w:top w:val="none" w:sz="0" w:space="0" w:color="auto"/>
            <w:left w:val="none" w:sz="0" w:space="0" w:color="auto"/>
            <w:bottom w:val="none" w:sz="0" w:space="0" w:color="auto"/>
            <w:right w:val="none" w:sz="0" w:space="0" w:color="auto"/>
          </w:divBdr>
        </w:div>
        <w:div w:id="1541743896">
          <w:marLeft w:val="640"/>
          <w:marRight w:val="0"/>
          <w:marTop w:val="0"/>
          <w:marBottom w:val="0"/>
          <w:divBdr>
            <w:top w:val="none" w:sz="0" w:space="0" w:color="auto"/>
            <w:left w:val="none" w:sz="0" w:space="0" w:color="auto"/>
            <w:bottom w:val="none" w:sz="0" w:space="0" w:color="auto"/>
            <w:right w:val="none" w:sz="0" w:space="0" w:color="auto"/>
          </w:divBdr>
        </w:div>
        <w:div w:id="713967536">
          <w:marLeft w:val="640"/>
          <w:marRight w:val="0"/>
          <w:marTop w:val="0"/>
          <w:marBottom w:val="0"/>
          <w:divBdr>
            <w:top w:val="none" w:sz="0" w:space="0" w:color="auto"/>
            <w:left w:val="none" w:sz="0" w:space="0" w:color="auto"/>
            <w:bottom w:val="none" w:sz="0" w:space="0" w:color="auto"/>
            <w:right w:val="none" w:sz="0" w:space="0" w:color="auto"/>
          </w:divBdr>
        </w:div>
        <w:div w:id="1069156930">
          <w:marLeft w:val="640"/>
          <w:marRight w:val="0"/>
          <w:marTop w:val="0"/>
          <w:marBottom w:val="0"/>
          <w:divBdr>
            <w:top w:val="none" w:sz="0" w:space="0" w:color="auto"/>
            <w:left w:val="none" w:sz="0" w:space="0" w:color="auto"/>
            <w:bottom w:val="none" w:sz="0" w:space="0" w:color="auto"/>
            <w:right w:val="none" w:sz="0" w:space="0" w:color="auto"/>
          </w:divBdr>
        </w:div>
        <w:div w:id="2138525366">
          <w:marLeft w:val="640"/>
          <w:marRight w:val="0"/>
          <w:marTop w:val="0"/>
          <w:marBottom w:val="0"/>
          <w:divBdr>
            <w:top w:val="none" w:sz="0" w:space="0" w:color="auto"/>
            <w:left w:val="none" w:sz="0" w:space="0" w:color="auto"/>
            <w:bottom w:val="none" w:sz="0" w:space="0" w:color="auto"/>
            <w:right w:val="none" w:sz="0" w:space="0" w:color="auto"/>
          </w:divBdr>
        </w:div>
        <w:div w:id="1048338669">
          <w:marLeft w:val="640"/>
          <w:marRight w:val="0"/>
          <w:marTop w:val="0"/>
          <w:marBottom w:val="0"/>
          <w:divBdr>
            <w:top w:val="none" w:sz="0" w:space="0" w:color="auto"/>
            <w:left w:val="none" w:sz="0" w:space="0" w:color="auto"/>
            <w:bottom w:val="none" w:sz="0" w:space="0" w:color="auto"/>
            <w:right w:val="none" w:sz="0" w:space="0" w:color="auto"/>
          </w:divBdr>
        </w:div>
        <w:div w:id="2066682531">
          <w:marLeft w:val="640"/>
          <w:marRight w:val="0"/>
          <w:marTop w:val="0"/>
          <w:marBottom w:val="0"/>
          <w:divBdr>
            <w:top w:val="none" w:sz="0" w:space="0" w:color="auto"/>
            <w:left w:val="none" w:sz="0" w:space="0" w:color="auto"/>
            <w:bottom w:val="none" w:sz="0" w:space="0" w:color="auto"/>
            <w:right w:val="none" w:sz="0" w:space="0" w:color="auto"/>
          </w:divBdr>
        </w:div>
        <w:div w:id="2119641450">
          <w:marLeft w:val="640"/>
          <w:marRight w:val="0"/>
          <w:marTop w:val="0"/>
          <w:marBottom w:val="0"/>
          <w:divBdr>
            <w:top w:val="none" w:sz="0" w:space="0" w:color="auto"/>
            <w:left w:val="none" w:sz="0" w:space="0" w:color="auto"/>
            <w:bottom w:val="none" w:sz="0" w:space="0" w:color="auto"/>
            <w:right w:val="none" w:sz="0" w:space="0" w:color="auto"/>
          </w:divBdr>
        </w:div>
        <w:div w:id="1390543012">
          <w:marLeft w:val="640"/>
          <w:marRight w:val="0"/>
          <w:marTop w:val="0"/>
          <w:marBottom w:val="0"/>
          <w:divBdr>
            <w:top w:val="none" w:sz="0" w:space="0" w:color="auto"/>
            <w:left w:val="none" w:sz="0" w:space="0" w:color="auto"/>
            <w:bottom w:val="none" w:sz="0" w:space="0" w:color="auto"/>
            <w:right w:val="none" w:sz="0" w:space="0" w:color="auto"/>
          </w:divBdr>
        </w:div>
        <w:div w:id="309750637">
          <w:marLeft w:val="640"/>
          <w:marRight w:val="0"/>
          <w:marTop w:val="0"/>
          <w:marBottom w:val="0"/>
          <w:divBdr>
            <w:top w:val="none" w:sz="0" w:space="0" w:color="auto"/>
            <w:left w:val="none" w:sz="0" w:space="0" w:color="auto"/>
            <w:bottom w:val="none" w:sz="0" w:space="0" w:color="auto"/>
            <w:right w:val="none" w:sz="0" w:space="0" w:color="auto"/>
          </w:divBdr>
        </w:div>
        <w:div w:id="1630625286">
          <w:marLeft w:val="640"/>
          <w:marRight w:val="0"/>
          <w:marTop w:val="0"/>
          <w:marBottom w:val="0"/>
          <w:divBdr>
            <w:top w:val="none" w:sz="0" w:space="0" w:color="auto"/>
            <w:left w:val="none" w:sz="0" w:space="0" w:color="auto"/>
            <w:bottom w:val="none" w:sz="0" w:space="0" w:color="auto"/>
            <w:right w:val="none" w:sz="0" w:space="0" w:color="auto"/>
          </w:divBdr>
        </w:div>
        <w:div w:id="596063237">
          <w:marLeft w:val="640"/>
          <w:marRight w:val="0"/>
          <w:marTop w:val="0"/>
          <w:marBottom w:val="0"/>
          <w:divBdr>
            <w:top w:val="none" w:sz="0" w:space="0" w:color="auto"/>
            <w:left w:val="none" w:sz="0" w:space="0" w:color="auto"/>
            <w:bottom w:val="none" w:sz="0" w:space="0" w:color="auto"/>
            <w:right w:val="none" w:sz="0" w:space="0" w:color="auto"/>
          </w:divBdr>
        </w:div>
        <w:div w:id="1202786237">
          <w:marLeft w:val="640"/>
          <w:marRight w:val="0"/>
          <w:marTop w:val="0"/>
          <w:marBottom w:val="0"/>
          <w:divBdr>
            <w:top w:val="none" w:sz="0" w:space="0" w:color="auto"/>
            <w:left w:val="none" w:sz="0" w:space="0" w:color="auto"/>
            <w:bottom w:val="none" w:sz="0" w:space="0" w:color="auto"/>
            <w:right w:val="none" w:sz="0" w:space="0" w:color="auto"/>
          </w:divBdr>
        </w:div>
        <w:div w:id="1540390289">
          <w:marLeft w:val="640"/>
          <w:marRight w:val="0"/>
          <w:marTop w:val="0"/>
          <w:marBottom w:val="0"/>
          <w:divBdr>
            <w:top w:val="none" w:sz="0" w:space="0" w:color="auto"/>
            <w:left w:val="none" w:sz="0" w:space="0" w:color="auto"/>
            <w:bottom w:val="none" w:sz="0" w:space="0" w:color="auto"/>
            <w:right w:val="none" w:sz="0" w:space="0" w:color="auto"/>
          </w:divBdr>
        </w:div>
        <w:div w:id="1591891516">
          <w:marLeft w:val="640"/>
          <w:marRight w:val="0"/>
          <w:marTop w:val="0"/>
          <w:marBottom w:val="0"/>
          <w:divBdr>
            <w:top w:val="none" w:sz="0" w:space="0" w:color="auto"/>
            <w:left w:val="none" w:sz="0" w:space="0" w:color="auto"/>
            <w:bottom w:val="none" w:sz="0" w:space="0" w:color="auto"/>
            <w:right w:val="none" w:sz="0" w:space="0" w:color="auto"/>
          </w:divBdr>
        </w:div>
        <w:div w:id="1531802473">
          <w:marLeft w:val="640"/>
          <w:marRight w:val="0"/>
          <w:marTop w:val="0"/>
          <w:marBottom w:val="0"/>
          <w:divBdr>
            <w:top w:val="none" w:sz="0" w:space="0" w:color="auto"/>
            <w:left w:val="none" w:sz="0" w:space="0" w:color="auto"/>
            <w:bottom w:val="none" w:sz="0" w:space="0" w:color="auto"/>
            <w:right w:val="none" w:sz="0" w:space="0" w:color="auto"/>
          </w:divBdr>
        </w:div>
        <w:div w:id="668365507">
          <w:marLeft w:val="640"/>
          <w:marRight w:val="0"/>
          <w:marTop w:val="0"/>
          <w:marBottom w:val="0"/>
          <w:divBdr>
            <w:top w:val="none" w:sz="0" w:space="0" w:color="auto"/>
            <w:left w:val="none" w:sz="0" w:space="0" w:color="auto"/>
            <w:bottom w:val="none" w:sz="0" w:space="0" w:color="auto"/>
            <w:right w:val="none" w:sz="0" w:space="0" w:color="auto"/>
          </w:divBdr>
        </w:div>
        <w:div w:id="1371689483">
          <w:marLeft w:val="640"/>
          <w:marRight w:val="0"/>
          <w:marTop w:val="0"/>
          <w:marBottom w:val="0"/>
          <w:divBdr>
            <w:top w:val="none" w:sz="0" w:space="0" w:color="auto"/>
            <w:left w:val="none" w:sz="0" w:space="0" w:color="auto"/>
            <w:bottom w:val="none" w:sz="0" w:space="0" w:color="auto"/>
            <w:right w:val="none" w:sz="0" w:space="0" w:color="auto"/>
          </w:divBdr>
        </w:div>
        <w:div w:id="396783929">
          <w:marLeft w:val="640"/>
          <w:marRight w:val="0"/>
          <w:marTop w:val="0"/>
          <w:marBottom w:val="0"/>
          <w:divBdr>
            <w:top w:val="none" w:sz="0" w:space="0" w:color="auto"/>
            <w:left w:val="none" w:sz="0" w:space="0" w:color="auto"/>
            <w:bottom w:val="none" w:sz="0" w:space="0" w:color="auto"/>
            <w:right w:val="none" w:sz="0" w:space="0" w:color="auto"/>
          </w:divBdr>
        </w:div>
        <w:div w:id="1152865489">
          <w:marLeft w:val="640"/>
          <w:marRight w:val="0"/>
          <w:marTop w:val="0"/>
          <w:marBottom w:val="0"/>
          <w:divBdr>
            <w:top w:val="none" w:sz="0" w:space="0" w:color="auto"/>
            <w:left w:val="none" w:sz="0" w:space="0" w:color="auto"/>
            <w:bottom w:val="none" w:sz="0" w:space="0" w:color="auto"/>
            <w:right w:val="none" w:sz="0" w:space="0" w:color="auto"/>
          </w:divBdr>
        </w:div>
        <w:div w:id="1863085440">
          <w:marLeft w:val="640"/>
          <w:marRight w:val="0"/>
          <w:marTop w:val="0"/>
          <w:marBottom w:val="0"/>
          <w:divBdr>
            <w:top w:val="none" w:sz="0" w:space="0" w:color="auto"/>
            <w:left w:val="none" w:sz="0" w:space="0" w:color="auto"/>
            <w:bottom w:val="none" w:sz="0" w:space="0" w:color="auto"/>
            <w:right w:val="none" w:sz="0" w:space="0" w:color="auto"/>
          </w:divBdr>
        </w:div>
        <w:div w:id="2027243365">
          <w:marLeft w:val="640"/>
          <w:marRight w:val="0"/>
          <w:marTop w:val="0"/>
          <w:marBottom w:val="0"/>
          <w:divBdr>
            <w:top w:val="none" w:sz="0" w:space="0" w:color="auto"/>
            <w:left w:val="none" w:sz="0" w:space="0" w:color="auto"/>
            <w:bottom w:val="none" w:sz="0" w:space="0" w:color="auto"/>
            <w:right w:val="none" w:sz="0" w:space="0" w:color="auto"/>
          </w:divBdr>
        </w:div>
        <w:div w:id="109865040">
          <w:marLeft w:val="640"/>
          <w:marRight w:val="0"/>
          <w:marTop w:val="0"/>
          <w:marBottom w:val="0"/>
          <w:divBdr>
            <w:top w:val="none" w:sz="0" w:space="0" w:color="auto"/>
            <w:left w:val="none" w:sz="0" w:space="0" w:color="auto"/>
            <w:bottom w:val="none" w:sz="0" w:space="0" w:color="auto"/>
            <w:right w:val="none" w:sz="0" w:space="0" w:color="auto"/>
          </w:divBdr>
        </w:div>
        <w:div w:id="1763336269">
          <w:marLeft w:val="640"/>
          <w:marRight w:val="0"/>
          <w:marTop w:val="0"/>
          <w:marBottom w:val="0"/>
          <w:divBdr>
            <w:top w:val="none" w:sz="0" w:space="0" w:color="auto"/>
            <w:left w:val="none" w:sz="0" w:space="0" w:color="auto"/>
            <w:bottom w:val="none" w:sz="0" w:space="0" w:color="auto"/>
            <w:right w:val="none" w:sz="0" w:space="0" w:color="auto"/>
          </w:divBdr>
        </w:div>
        <w:div w:id="375156458">
          <w:marLeft w:val="640"/>
          <w:marRight w:val="0"/>
          <w:marTop w:val="0"/>
          <w:marBottom w:val="0"/>
          <w:divBdr>
            <w:top w:val="none" w:sz="0" w:space="0" w:color="auto"/>
            <w:left w:val="none" w:sz="0" w:space="0" w:color="auto"/>
            <w:bottom w:val="none" w:sz="0" w:space="0" w:color="auto"/>
            <w:right w:val="none" w:sz="0" w:space="0" w:color="auto"/>
          </w:divBdr>
        </w:div>
        <w:div w:id="1109279722">
          <w:marLeft w:val="640"/>
          <w:marRight w:val="0"/>
          <w:marTop w:val="0"/>
          <w:marBottom w:val="0"/>
          <w:divBdr>
            <w:top w:val="none" w:sz="0" w:space="0" w:color="auto"/>
            <w:left w:val="none" w:sz="0" w:space="0" w:color="auto"/>
            <w:bottom w:val="none" w:sz="0" w:space="0" w:color="auto"/>
            <w:right w:val="none" w:sz="0" w:space="0" w:color="auto"/>
          </w:divBdr>
        </w:div>
        <w:div w:id="2013144126">
          <w:marLeft w:val="640"/>
          <w:marRight w:val="0"/>
          <w:marTop w:val="0"/>
          <w:marBottom w:val="0"/>
          <w:divBdr>
            <w:top w:val="none" w:sz="0" w:space="0" w:color="auto"/>
            <w:left w:val="none" w:sz="0" w:space="0" w:color="auto"/>
            <w:bottom w:val="none" w:sz="0" w:space="0" w:color="auto"/>
            <w:right w:val="none" w:sz="0" w:space="0" w:color="auto"/>
          </w:divBdr>
        </w:div>
        <w:div w:id="18894361">
          <w:marLeft w:val="640"/>
          <w:marRight w:val="0"/>
          <w:marTop w:val="0"/>
          <w:marBottom w:val="0"/>
          <w:divBdr>
            <w:top w:val="none" w:sz="0" w:space="0" w:color="auto"/>
            <w:left w:val="none" w:sz="0" w:space="0" w:color="auto"/>
            <w:bottom w:val="none" w:sz="0" w:space="0" w:color="auto"/>
            <w:right w:val="none" w:sz="0" w:space="0" w:color="auto"/>
          </w:divBdr>
        </w:div>
        <w:div w:id="836530538">
          <w:marLeft w:val="640"/>
          <w:marRight w:val="0"/>
          <w:marTop w:val="0"/>
          <w:marBottom w:val="0"/>
          <w:divBdr>
            <w:top w:val="none" w:sz="0" w:space="0" w:color="auto"/>
            <w:left w:val="none" w:sz="0" w:space="0" w:color="auto"/>
            <w:bottom w:val="none" w:sz="0" w:space="0" w:color="auto"/>
            <w:right w:val="none" w:sz="0" w:space="0" w:color="auto"/>
          </w:divBdr>
        </w:div>
        <w:div w:id="166214225">
          <w:marLeft w:val="640"/>
          <w:marRight w:val="0"/>
          <w:marTop w:val="0"/>
          <w:marBottom w:val="0"/>
          <w:divBdr>
            <w:top w:val="none" w:sz="0" w:space="0" w:color="auto"/>
            <w:left w:val="none" w:sz="0" w:space="0" w:color="auto"/>
            <w:bottom w:val="none" w:sz="0" w:space="0" w:color="auto"/>
            <w:right w:val="none" w:sz="0" w:space="0" w:color="auto"/>
          </w:divBdr>
        </w:div>
        <w:div w:id="1344085887">
          <w:marLeft w:val="640"/>
          <w:marRight w:val="0"/>
          <w:marTop w:val="0"/>
          <w:marBottom w:val="0"/>
          <w:divBdr>
            <w:top w:val="none" w:sz="0" w:space="0" w:color="auto"/>
            <w:left w:val="none" w:sz="0" w:space="0" w:color="auto"/>
            <w:bottom w:val="none" w:sz="0" w:space="0" w:color="auto"/>
            <w:right w:val="none" w:sz="0" w:space="0" w:color="auto"/>
          </w:divBdr>
        </w:div>
        <w:div w:id="1392460199">
          <w:marLeft w:val="640"/>
          <w:marRight w:val="0"/>
          <w:marTop w:val="0"/>
          <w:marBottom w:val="0"/>
          <w:divBdr>
            <w:top w:val="none" w:sz="0" w:space="0" w:color="auto"/>
            <w:left w:val="none" w:sz="0" w:space="0" w:color="auto"/>
            <w:bottom w:val="none" w:sz="0" w:space="0" w:color="auto"/>
            <w:right w:val="none" w:sz="0" w:space="0" w:color="auto"/>
          </w:divBdr>
        </w:div>
        <w:div w:id="1113208868">
          <w:marLeft w:val="640"/>
          <w:marRight w:val="0"/>
          <w:marTop w:val="0"/>
          <w:marBottom w:val="0"/>
          <w:divBdr>
            <w:top w:val="none" w:sz="0" w:space="0" w:color="auto"/>
            <w:left w:val="none" w:sz="0" w:space="0" w:color="auto"/>
            <w:bottom w:val="none" w:sz="0" w:space="0" w:color="auto"/>
            <w:right w:val="none" w:sz="0" w:space="0" w:color="auto"/>
          </w:divBdr>
        </w:div>
        <w:div w:id="1372192983">
          <w:marLeft w:val="640"/>
          <w:marRight w:val="0"/>
          <w:marTop w:val="0"/>
          <w:marBottom w:val="0"/>
          <w:divBdr>
            <w:top w:val="none" w:sz="0" w:space="0" w:color="auto"/>
            <w:left w:val="none" w:sz="0" w:space="0" w:color="auto"/>
            <w:bottom w:val="none" w:sz="0" w:space="0" w:color="auto"/>
            <w:right w:val="none" w:sz="0" w:space="0" w:color="auto"/>
          </w:divBdr>
        </w:div>
        <w:div w:id="1051080827">
          <w:marLeft w:val="640"/>
          <w:marRight w:val="0"/>
          <w:marTop w:val="0"/>
          <w:marBottom w:val="0"/>
          <w:divBdr>
            <w:top w:val="none" w:sz="0" w:space="0" w:color="auto"/>
            <w:left w:val="none" w:sz="0" w:space="0" w:color="auto"/>
            <w:bottom w:val="none" w:sz="0" w:space="0" w:color="auto"/>
            <w:right w:val="none" w:sz="0" w:space="0" w:color="auto"/>
          </w:divBdr>
        </w:div>
        <w:div w:id="1789667080">
          <w:marLeft w:val="640"/>
          <w:marRight w:val="0"/>
          <w:marTop w:val="0"/>
          <w:marBottom w:val="0"/>
          <w:divBdr>
            <w:top w:val="none" w:sz="0" w:space="0" w:color="auto"/>
            <w:left w:val="none" w:sz="0" w:space="0" w:color="auto"/>
            <w:bottom w:val="none" w:sz="0" w:space="0" w:color="auto"/>
            <w:right w:val="none" w:sz="0" w:space="0" w:color="auto"/>
          </w:divBdr>
        </w:div>
        <w:div w:id="1867673445">
          <w:marLeft w:val="640"/>
          <w:marRight w:val="0"/>
          <w:marTop w:val="0"/>
          <w:marBottom w:val="0"/>
          <w:divBdr>
            <w:top w:val="none" w:sz="0" w:space="0" w:color="auto"/>
            <w:left w:val="none" w:sz="0" w:space="0" w:color="auto"/>
            <w:bottom w:val="none" w:sz="0" w:space="0" w:color="auto"/>
            <w:right w:val="none" w:sz="0" w:space="0" w:color="auto"/>
          </w:divBdr>
        </w:div>
        <w:div w:id="373432057">
          <w:marLeft w:val="640"/>
          <w:marRight w:val="0"/>
          <w:marTop w:val="0"/>
          <w:marBottom w:val="0"/>
          <w:divBdr>
            <w:top w:val="none" w:sz="0" w:space="0" w:color="auto"/>
            <w:left w:val="none" w:sz="0" w:space="0" w:color="auto"/>
            <w:bottom w:val="none" w:sz="0" w:space="0" w:color="auto"/>
            <w:right w:val="none" w:sz="0" w:space="0" w:color="auto"/>
          </w:divBdr>
        </w:div>
        <w:div w:id="1033187221">
          <w:marLeft w:val="640"/>
          <w:marRight w:val="0"/>
          <w:marTop w:val="0"/>
          <w:marBottom w:val="0"/>
          <w:divBdr>
            <w:top w:val="none" w:sz="0" w:space="0" w:color="auto"/>
            <w:left w:val="none" w:sz="0" w:space="0" w:color="auto"/>
            <w:bottom w:val="none" w:sz="0" w:space="0" w:color="auto"/>
            <w:right w:val="none" w:sz="0" w:space="0" w:color="auto"/>
          </w:divBdr>
        </w:div>
        <w:div w:id="1853883646">
          <w:marLeft w:val="640"/>
          <w:marRight w:val="0"/>
          <w:marTop w:val="0"/>
          <w:marBottom w:val="0"/>
          <w:divBdr>
            <w:top w:val="none" w:sz="0" w:space="0" w:color="auto"/>
            <w:left w:val="none" w:sz="0" w:space="0" w:color="auto"/>
            <w:bottom w:val="none" w:sz="0" w:space="0" w:color="auto"/>
            <w:right w:val="none" w:sz="0" w:space="0" w:color="auto"/>
          </w:divBdr>
        </w:div>
        <w:div w:id="157497636">
          <w:marLeft w:val="640"/>
          <w:marRight w:val="0"/>
          <w:marTop w:val="0"/>
          <w:marBottom w:val="0"/>
          <w:divBdr>
            <w:top w:val="none" w:sz="0" w:space="0" w:color="auto"/>
            <w:left w:val="none" w:sz="0" w:space="0" w:color="auto"/>
            <w:bottom w:val="none" w:sz="0" w:space="0" w:color="auto"/>
            <w:right w:val="none" w:sz="0" w:space="0" w:color="auto"/>
          </w:divBdr>
        </w:div>
        <w:div w:id="673804100">
          <w:marLeft w:val="640"/>
          <w:marRight w:val="0"/>
          <w:marTop w:val="0"/>
          <w:marBottom w:val="0"/>
          <w:divBdr>
            <w:top w:val="none" w:sz="0" w:space="0" w:color="auto"/>
            <w:left w:val="none" w:sz="0" w:space="0" w:color="auto"/>
            <w:bottom w:val="none" w:sz="0" w:space="0" w:color="auto"/>
            <w:right w:val="none" w:sz="0" w:space="0" w:color="auto"/>
          </w:divBdr>
        </w:div>
        <w:div w:id="450511756">
          <w:marLeft w:val="640"/>
          <w:marRight w:val="0"/>
          <w:marTop w:val="0"/>
          <w:marBottom w:val="0"/>
          <w:divBdr>
            <w:top w:val="none" w:sz="0" w:space="0" w:color="auto"/>
            <w:left w:val="none" w:sz="0" w:space="0" w:color="auto"/>
            <w:bottom w:val="none" w:sz="0" w:space="0" w:color="auto"/>
            <w:right w:val="none" w:sz="0" w:space="0" w:color="auto"/>
          </w:divBdr>
        </w:div>
        <w:div w:id="1746105980">
          <w:marLeft w:val="640"/>
          <w:marRight w:val="0"/>
          <w:marTop w:val="0"/>
          <w:marBottom w:val="0"/>
          <w:divBdr>
            <w:top w:val="none" w:sz="0" w:space="0" w:color="auto"/>
            <w:left w:val="none" w:sz="0" w:space="0" w:color="auto"/>
            <w:bottom w:val="none" w:sz="0" w:space="0" w:color="auto"/>
            <w:right w:val="none" w:sz="0" w:space="0" w:color="auto"/>
          </w:divBdr>
        </w:div>
        <w:div w:id="485359656">
          <w:marLeft w:val="640"/>
          <w:marRight w:val="0"/>
          <w:marTop w:val="0"/>
          <w:marBottom w:val="0"/>
          <w:divBdr>
            <w:top w:val="none" w:sz="0" w:space="0" w:color="auto"/>
            <w:left w:val="none" w:sz="0" w:space="0" w:color="auto"/>
            <w:bottom w:val="none" w:sz="0" w:space="0" w:color="auto"/>
            <w:right w:val="none" w:sz="0" w:space="0" w:color="auto"/>
          </w:divBdr>
        </w:div>
        <w:div w:id="252056608">
          <w:marLeft w:val="640"/>
          <w:marRight w:val="0"/>
          <w:marTop w:val="0"/>
          <w:marBottom w:val="0"/>
          <w:divBdr>
            <w:top w:val="none" w:sz="0" w:space="0" w:color="auto"/>
            <w:left w:val="none" w:sz="0" w:space="0" w:color="auto"/>
            <w:bottom w:val="none" w:sz="0" w:space="0" w:color="auto"/>
            <w:right w:val="none" w:sz="0" w:space="0" w:color="auto"/>
          </w:divBdr>
        </w:div>
        <w:div w:id="502475445">
          <w:marLeft w:val="640"/>
          <w:marRight w:val="0"/>
          <w:marTop w:val="0"/>
          <w:marBottom w:val="0"/>
          <w:divBdr>
            <w:top w:val="none" w:sz="0" w:space="0" w:color="auto"/>
            <w:left w:val="none" w:sz="0" w:space="0" w:color="auto"/>
            <w:bottom w:val="none" w:sz="0" w:space="0" w:color="auto"/>
            <w:right w:val="none" w:sz="0" w:space="0" w:color="auto"/>
          </w:divBdr>
        </w:div>
        <w:div w:id="1955482389">
          <w:marLeft w:val="640"/>
          <w:marRight w:val="0"/>
          <w:marTop w:val="0"/>
          <w:marBottom w:val="0"/>
          <w:divBdr>
            <w:top w:val="none" w:sz="0" w:space="0" w:color="auto"/>
            <w:left w:val="none" w:sz="0" w:space="0" w:color="auto"/>
            <w:bottom w:val="none" w:sz="0" w:space="0" w:color="auto"/>
            <w:right w:val="none" w:sz="0" w:space="0" w:color="auto"/>
          </w:divBdr>
        </w:div>
        <w:div w:id="1955820892">
          <w:marLeft w:val="640"/>
          <w:marRight w:val="0"/>
          <w:marTop w:val="0"/>
          <w:marBottom w:val="0"/>
          <w:divBdr>
            <w:top w:val="none" w:sz="0" w:space="0" w:color="auto"/>
            <w:left w:val="none" w:sz="0" w:space="0" w:color="auto"/>
            <w:bottom w:val="none" w:sz="0" w:space="0" w:color="auto"/>
            <w:right w:val="none" w:sz="0" w:space="0" w:color="auto"/>
          </w:divBdr>
        </w:div>
        <w:div w:id="1707020496">
          <w:marLeft w:val="640"/>
          <w:marRight w:val="0"/>
          <w:marTop w:val="0"/>
          <w:marBottom w:val="0"/>
          <w:divBdr>
            <w:top w:val="none" w:sz="0" w:space="0" w:color="auto"/>
            <w:left w:val="none" w:sz="0" w:space="0" w:color="auto"/>
            <w:bottom w:val="none" w:sz="0" w:space="0" w:color="auto"/>
            <w:right w:val="none" w:sz="0" w:space="0" w:color="auto"/>
          </w:divBdr>
        </w:div>
        <w:div w:id="451438647">
          <w:marLeft w:val="640"/>
          <w:marRight w:val="0"/>
          <w:marTop w:val="0"/>
          <w:marBottom w:val="0"/>
          <w:divBdr>
            <w:top w:val="none" w:sz="0" w:space="0" w:color="auto"/>
            <w:left w:val="none" w:sz="0" w:space="0" w:color="auto"/>
            <w:bottom w:val="none" w:sz="0" w:space="0" w:color="auto"/>
            <w:right w:val="none" w:sz="0" w:space="0" w:color="auto"/>
          </w:divBdr>
        </w:div>
        <w:div w:id="450898015">
          <w:marLeft w:val="640"/>
          <w:marRight w:val="0"/>
          <w:marTop w:val="0"/>
          <w:marBottom w:val="0"/>
          <w:divBdr>
            <w:top w:val="none" w:sz="0" w:space="0" w:color="auto"/>
            <w:left w:val="none" w:sz="0" w:space="0" w:color="auto"/>
            <w:bottom w:val="none" w:sz="0" w:space="0" w:color="auto"/>
            <w:right w:val="none" w:sz="0" w:space="0" w:color="auto"/>
          </w:divBdr>
        </w:div>
        <w:div w:id="1737774366">
          <w:marLeft w:val="640"/>
          <w:marRight w:val="0"/>
          <w:marTop w:val="0"/>
          <w:marBottom w:val="0"/>
          <w:divBdr>
            <w:top w:val="none" w:sz="0" w:space="0" w:color="auto"/>
            <w:left w:val="none" w:sz="0" w:space="0" w:color="auto"/>
            <w:bottom w:val="none" w:sz="0" w:space="0" w:color="auto"/>
            <w:right w:val="none" w:sz="0" w:space="0" w:color="auto"/>
          </w:divBdr>
        </w:div>
        <w:div w:id="2060932454">
          <w:marLeft w:val="640"/>
          <w:marRight w:val="0"/>
          <w:marTop w:val="0"/>
          <w:marBottom w:val="0"/>
          <w:divBdr>
            <w:top w:val="none" w:sz="0" w:space="0" w:color="auto"/>
            <w:left w:val="none" w:sz="0" w:space="0" w:color="auto"/>
            <w:bottom w:val="none" w:sz="0" w:space="0" w:color="auto"/>
            <w:right w:val="none" w:sz="0" w:space="0" w:color="auto"/>
          </w:divBdr>
        </w:div>
        <w:div w:id="1252854110">
          <w:marLeft w:val="640"/>
          <w:marRight w:val="0"/>
          <w:marTop w:val="0"/>
          <w:marBottom w:val="0"/>
          <w:divBdr>
            <w:top w:val="none" w:sz="0" w:space="0" w:color="auto"/>
            <w:left w:val="none" w:sz="0" w:space="0" w:color="auto"/>
            <w:bottom w:val="none" w:sz="0" w:space="0" w:color="auto"/>
            <w:right w:val="none" w:sz="0" w:space="0" w:color="auto"/>
          </w:divBdr>
        </w:div>
        <w:div w:id="1936479283">
          <w:marLeft w:val="640"/>
          <w:marRight w:val="0"/>
          <w:marTop w:val="0"/>
          <w:marBottom w:val="0"/>
          <w:divBdr>
            <w:top w:val="none" w:sz="0" w:space="0" w:color="auto"/>
            <w:left w:val="none" w:sz="0" w:space="0" w:color="auto"/>
            <w:bottom w:val="none" w:sz="0" w:space="0" w:color="auto"/>
            <w:right w:val="none" w:sz="0" w:space="0" w:color="auto"/>
          </w:divBdr>
        </w:div>
        <w:div w:id="1478061945">
          <w:marLeft w:val="640"/>
          <w:marRight w:val="0"/>
          <w:marTop w:val="0"/>
          <w:marBottom w:val="0"/>
          <w:divBdr>
            <w:top w:val="none" w:sz="0" w:space="0" w:color="auto"/>
            <w:left w:val="none" w:sz="0" w:space="0" w:color="auto"/>
            <w:bottom w:val="none" w:sz="0" w:space="0" w:color="auto"/>
            <w:right w:val="none" w:sz="0" w:space="0" w:color="auto"/>
          </w:divBdr>
        </w:div>
        <w:div w:id="358315026">
          <w:marLeft w:val="640"/>
          <w:marRight w:val="0"/>
          <w:marTop w:val="0"/>
          <w:marBottom w:val="0"/>
          <w:divBdr>
            <w:top w:val="none" w:sz="0" w:space="0" w:color="auto"/>
            <w:left w:val="none" w:sz="0" w:space="0" w:color="auto"/>
            <w:bottom w:val="none" w:sz="0" w:space="0" w:color="auto"/>
            <w:right w:val="none" w:sz="0" w:space="0" w:color="auto"/>
          </w:divBdr>
        </w:div>
        <w:div w:id="1926573675">
          <w:marLeft w:val="640"/>
          <w:marRight w:val="0"/>
          <w:marTop w:val="0"/>
          <w:marBottom w:val="0"/>
          <w:divBdr>
            <w:top w:val="none" w:sz="0" w:space="0" w:color="auto"/>
            <w:left w:val="none" w:sz="0" w:space="0" w:color="auto"/>
            <w:bottom w:val="none" w:sz="0" w:space="0" w:color="auto"/>
            <w:right w:val="none" w:sz="0" w:space="0" w:color="auto"/>
          </w:divBdr>
        </w:div>
        <w:div w:id="1722485542">
          <w:marLeft w:val="640"/>
          <w:marRight w:val="0"/>
          <w:marTop w:val="0"/>
          <w:marBottom w:val="0"/>
          <w:divBdr>
            <w:top w:val="none" w:sz="0" w:space="0" w:color="auto"/>
            <w:left w:val="none" w:sz="0" w:space="0" w:color="auto"/>
            <w:bottom w:val="none" w:sz="0" w:space="0" w:color="auto"/>
            <w:right w:val="none" w:sz="0" w:space="0" w:color="auto"/>
          </w:divBdr>
        </w:div>
        <w:div w:id="1093622868">
          <w:marLeft w:val="640"/>
          <w:marRight w:val="0"/>
          <w:marTop w:val="0"/>
          <w:marBottom w:val="0"/>
          <w:divBdr>
            <w:top w:val="none" w:sz="0" w:space="0" w:color="auto"/>
            <w:left w:val="none" w:sz="0" w:space="0" w:color="auto"/>
            <w:bottom w:val="none" w:sz="0" w:space="0" w:color="auto"/>
            <w:right w:val="none" w:sz="0" w:space="0" w:color="auto"/>
          </w:divBdr>
        </w:div>
        <w:div w:id="913124180">
          <w:marLeft w:val="640"/>
          <w:marRight w:val="0"/>
          <w:marTop w:val="0"/>
          <w:marBottom w:val="0"/>
          <w:divBdr>
            <w:top w:val="none" w:sz="0" w:space="0" w:color="auto"/>
            <w:left w:val="none" w:sz="0" w:space="0" w:color="auto"/>
            <w:bottom w:val="none" w:sz="0" w:space="0" w:color="auto"/>
            <w:right w:val="none" w:sz="0" w:space="0" w:color="auto"/>
          </w:divBdr>
        </w:div>
        <w:div w:id="1086731432">
          <w:marLeft w:val="640"/>
          <w:marRight w:val="0"/>
          <w:marTop w:val="0"/>
          <w:marBottom w:val="0"/>
          <w:divBdr>
            <w:top w:val="none" w:sz="0" w:space="0" w:color="auto"/>
            <w:left w:val="none" w:sz="0" w:space="0" w:color="auto"/>
            <w:bottom w:val="none" w:sz="0" w:space="0" w:color="auto"/>
            <w:right w:val="none" w:sz="0" w:space="0" w:color="auto"/>
          </w:divBdr>
        </w:div>
        <w:div w:id="744062262">
          <w:marLeft w:val="640"/>
          <w:marRight w:val="0"/>
          <w:marTop w:val="0"/>
          <w:marBottom w:val="0"/>
          <w:divBdr>
            <w:top w:val="none" w:sz="0" w:space="0" w:color="auto"/>
            <w:left w:val="none" w:sz="0" w:space="0" w:color="auto"/>
            <w:bottom w:val="none" w:sz="0" w:space="0" w:color="auto"/>
            <w:right w:val="none" w:sz="0" w:space="0" w:color="auto"/>
          </w:divBdr>
        </w:div>
        <w:div w:id="807238150">
          <w:marLeft w:val="640"/>
          <w:marRight w:val="0"/>
          <w:marTop w:val="0"/>
          <w:marBottom w:val="0"/>
          <w:divBdr>
            <w:top w:val="none" w:sz="0" w:space="0" w:color="auto"/>
            <w:left w:val="none" w:sz="0" w:space="0" w:color="auto"/>
            <w:bottom w:val="none" w:sz="0" w:space="0" w:color="auto"/>
            <w:right w:val="none" w:sz="0" w:space="0" w:color="auto"/>
          </w:divBdr>
        </w:div>
        <w:div w:id="1714378337">
          <w:marLeft w:val="640"/>
          <w:marRight w:val="0"/>
          <w:marTop w:val="0"/>
          <w:marBottom w:val="0"/>
          <w:divBdr>
            <w:top w:val="none" w:sz="0" w:space="0" w:color="auto"/>
            <w:left w:val="none" w:sz="0" w:space="0" w:color="auto"/>
            <w:bottom w:val="none" w:sz="0" w:space="0" w:color="auto"/>
            <w:right w:val="none" w:sz="0" w:space="0" w:color="auto"/>
          </w:divBdr>
        </w:div>
        <w:div w:id="1917593486">
          <w:marLeft w:val="640"/>
          <w:marRight w:val="0"/>
          <w:marTop w:val="0"/>
          <w:marBottom w:val="0"/>
          <w:divBdr>
            <w:top w:val="none" w:sz="0" w:space="0" w:color="auto"/>
            <w:left w:val="none" w:sz="0" w:space="0" w:color="auto"/>
            <w:bottom w:val="none" w:sz="0" w:space="0" w:color="auto"/>
            <w:right w:val="none" w:sz="0" w:space="0" w:color="auto"/>
          </w:divBdr>
        </w:div>
        <w:div w:id="408578030">
          <w:marLeft w:val="640"/>
          <w:marRight w:val="0"/>
          <w:marTop w:val="0"/>
          <w:marBottom w:val="0"/>
          <w:divBdr>
            <w:top w:val="none" w:sz="0" w:space="0" w:color="auto"/>
            <w:left w:val="none" w:sz="0" w:space="0" w:color="auto"/>
            <w:bottom w:val="none" w:sz="0" w:space="0" w:color="auto"/>
            <w:right w:val="none" w:sz="0" w:space="0" w:color="auto"/>
          </w:divBdr>
        </w:div>
        <w:div w:id="1051733893">
          <w:marLeft w:val="640"/>
          <w:marRight w:val="0"/>
          <w:marTop w:val="0"/>
          <w:marBottom w:val="0"/>
          <w:divBdr>
            <w:top w:val="none" w:sz="0" w:space="0" w:color="auto"/>
            <w:left w:val="none" w:sz="0" w:space="0" w:color="auto"/>
            <w:bottom w:val="none" w:sz="0" w:space="0" w:color="auto"/>
            <w:right w:val="none" w:sz="0" w:space="0" w:color="auto"/>
          </w:divBdr>
        </w:div>
        <w:div w:id="400250461">
          <w:marLeft w:val="640"/>
          <w:marRight w:val="0"/>
          <w:marTop w:val="0"/>
          <w:marBottom w:val="0"/>
          <w:divBdr>
            <w:top w:val="none" w:sz="0" w:space="0" w:color="auto"/>
            <w:left w:val="none" w:sz="0" w:space="0" w:color="auto"/>
            <w:bottom w:val="none" w:sz="0" w:space="0" w:color="auto"/>
            <w:right w:val="none" w:sz="0" w:space="0" w:color="auto"/>
          </w:divBdr>
        </w:div>
        <w:div w:id="1365868137">
          <w:marLeft w:val="640"/>
          <w:marRight w:val="0"/>
          <w:marTop w:val="0"/>
          <w:marBottom w:val="0"/>
          <w:divBdr>
            <w:top w:val="none" w:sz="0" w:space="0" w:color="auto"/>
            <w:left w:val="none" w:sz="0" w:space="0" w:color="auto"/>
            <w:bottom w:val="none" w:sz="0" w:space="0" w:color="auto"/>
            <w:right w:val="none" w:sz="0" w:space="0" w:color="auto"/>
          </w:divBdr>
        </w:div>
        <w:div w:id="1090850706">
          <w:marLeft w:val="640"/>
          <w:marRight w:val="0"/>
          <w:marTop w:val="0"/>
          <w:marBottom w:val="0"/>
          <w:divBdr>
            <w:top w:val="none" w:sz="0" w:space="0" w:color="auto"/>
            <w:left w:val="none" w:sz="0" w:space="0" w:color="auto"/>
            <w:bottom w:val="none" w:sz="0" w:space="0" w:color="auto"/>
            <w:right w:val="none" w:sz="0" w:space="0" w:color="auto"/>
          </w:divBdr>
        </w:div>
        <w:div w:id="1666592980">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293554926">
      <w:bodyDiv w:val="1"/>
      <w:marLeft w:val="0"/>
      <w:marRight w:val="0"/>
      <w:marTop w:val="0"/>
      <w:marBottom w:val="0"/>
      <w:divBdr>
        <w:top w:val="none" w:sz="0" w:space="0" w:color="auto"/>
        <w:left w:val="none" w:sz="0" w:space="0" w:color="auto"/>
        <w:bottom w:val="none" w:sz="0" w:space="0" w:color="auto"/>
        <w:right w:val="none" w:sz="0" w:space="0" w:color="auto"/>
      </w:divBdr>
      <w:divsChild>
        <w:div w:id="1185053453">
          <w:marLeft w:val="640"/>
          <w:marRight w:val="0"/>
          <w:marTop w:val="0"/>
          <w:marBottom w:val="0"/>
          <w:divBdr>
            <w:top w:val="none" w:sz="0" w:space="0" w:color="auto"/>
            <w:left w:val="none" w:sz="0" w:space="0" w:color="auto"/>
            <w:bottom w:val="none" w:sz="0" w:space="0" w:color="auto"/>
            <w:right w:val="none" w:sz="0" w:space="0" w:color="auto"/>
          </w:divBdr>
        </w:div>
        <w:div w:id="1432896290">
          <w:marLeft w:val="640"/>
          <w:marRight w:val="0"/>
          <w:marTop w:val="0"/>
          <w:marBottom w:val="0"/>
          <w:divBdr>
            <w:top w:val="none" w:sz="0" w:space="0" w:color="auto"/>
            <w:left w:val="none" w:sz="0" w:space="0" w:color="auto"/>
            <w:bottom w:val="none" w:sz="0" w:space="0" w:color="auto"/>
            <w:right w:val="none" w:sz="0" w:space="0" w:color="auto"/>
          </w:divBdr>
        </w:div>
        <w:div w:id="508254316">
          <w:marLeft w:val="640"/>
          <w:marRight w:val="0"/>
          <w:marTop w:val="0"/>
          <w:marBottom w:val="0"/>
          <w:divBdr>
            <w:top w:val="none" w:sz="0" w:space="0" w:color="auto"/>
            <w:left w:val="none" w:sz="0" w:space="0" w:color="auto"/>
            <w:bottom w:val="none" w:sz="0" w:space="0" w:color="auto"/>
            <w:right w:val="none" w:sz="0" w:space="0" w:color="auto"/>
          </w:divBdr>
        </w:div>
        <w:div w:id="1140607958">
          <w:marLeft w:val="640"/>
          <w:marRight w:val="0"/>
          <w:marTop w:val="0"/>
          <w:marBottom w:val="0"/>
          <w:divBdr>
            <w:top w:val="none" w:sz="0" w:space="0" w:color="auto"/>
            <w:left w:val="none" w:sz="0" w:space="0" w:color="auto"/>
            <w:bottom w:val="none" w:sz="0" w:space="0" w:color="auto"/>
            <w:right w:val="none" w:sz="0" w:space="0" w:color="auto"/>
          </w:divBdr>
        </w:div>
        <w:div w:id="1762985972">
          <w:marLeft w:val="640"/>
          <w:marRight w:val="0"/>
          <w:marTop w:val="0"/>
          <w:marBottom w:val="0"/>
          <w:divBdr>
            <w:top w:val="none" w:sz="0" w:space="0" w:color="auto"/>
            <w:left w:val="none" w:sz="0" w:space="0" w:color="auto"/>
            <w:bottom w:val="none" w:sz="0" w:space="0" w:color="auto"/>
            <w:right w:val="none" w:sz="0" w:space="0" w:color="auto"/>
          </w:divBdr>
        </w:div>
        <w:div w:id="780226571">
          <w:marLeft w:val="640"/>
          <w:marRight w:val="0"/>
          <w:marTop w:val="0"/>
          <w:marBottom w:val="0"/>
          <w:divBdr>
            <w:top w:val="none" w:sz="0" w:space="0" w:color="auto"/>
            <w:left w:val="none" w:sz="0" w:space="0" w:color="auto"/>
            <w:bottom w:val="none" w:sz="0" w:space="0" w:color="auto"/>
            <w:right w:val="none" w:sz="0" w:space="0" w:color="auto"/>
          </w:divBdr>
        </w:div>
        <w:div w:id="1378091497">
          <w:marLeft w:val="640"/>
          <w:marRight w:val="0"/>
          <w:marTop w:val="0"/>
          <w:marBottom w:val="0"/>
          <w:divBdr>
            <w:top w:val="none" w:sz="0" w:space="0" w:color="auto"/>
            <w:left w:val="none" w:sz="0" w:space="0" w:color="auto"/>
            <w:bottom w:val="none" w:sz="0" w:space="0" w:color="auto"/>
            <w:right w:val="none" w:sz="0" w:space="0" w:color="auto"/>
          </w:divBdr>
        </w:div>
        <w:div w:id="1140657436">
          <w:marLeft w:val="640"/>
          <w:marRight w:val="0"/>
          <w:marTop w:val="0"/>
          <w:marBottom w:val="0"/>
          <w:divBdr>
            <w:top w:val="none" w:sz="0" w:space="0" w:color="auto"/>
            <w:left w:val="none" w:sz="0" w:space="0" w:color="auto"/>
            <w:bottom w:val="none" w:sz="0" w:space="0" w:color="auto"/>
            <w:right w:val="none" w:sz="0" w:space="0" w:color="auto"/>
          </w:divBdr>
        </w:div>
        <w:div w:id="1978873040">
          <w:marLeft w:val="640"/>
          <w:marRight w:val="0"/>
          <w:marTop w:val="0"/>
          <w:marBottom w:val="0"/>
          <w:divBdr>
            <w:top w:val="none" w:sz="0" w:space="0" w:color="auto"/>
            <w:left w:val="none" w:sz="0" w:space="0" w:color="auto"/>
            <w:bottom w:val="none" w:sz="0" w:space="0" w:color="auto"/>
            <w:right w:val="none" w:sz="0" w:space="0" w:color="auto"/>
          </w:divBdr>
        </w:div>
        <w:div w:id="404760409">
          <w:marLeft w:val="640"/>
          <w:marRight w:val="0"/>
          <w:marTop w:val="0"/>
          <w:marBottom w:val="0"/>
          <w:divBdr>
            <w:top w:val="none" w:sz="0" w:space="0" w:color="auto"/>
            <w:left w:val="none" w:sz="0" w:space="0" w:color="auto"/>
            <w:bottom w:val="none" w:sz="0" w:space="0" w:color="auto"/>
            <w:right w:val="none" w:sz="0" w:space="0" w:color="auto"/>
          </w:divBdr>
        </w:div>
        <w:div w:id="63380663">
          <w:marLeft w:val="640"/>
          <w:marRight w:val="0"/>
          <w:marTop w:val="0"/>
          <w:marBottom w:val="0"/>
          <w:divBdr>
            <w:top w:val="none" w:sz="0" w:space="0" w:color="auto"/>
            <w:left w:val="none" w:sz="0" w:space="0" w:color="auto"/>
            <w:bottom w:val="none" w:sz="0" w:space="0" w:color="auto"/>
            <w:right w:val="none" w:sz="0" w:space="0" w:color="auto"/>
          </w:divBdr>
        </w:div>
        <w:div w:id="421071281">
          <w:marLeft w:val="640"/>
          <w:marRight w:val="0"/>
          <w:marTop w:val="0"/>
          <w:marBottom w:val="0"/>
          <w:divBdr>
            <w:top w:val="none" w:sz="0" w:space="0" w:color="auto"/>
            <w:left w:val="none" w:sz="0" w:space="0" w:color="auto"/>
            <w:bottom w:val="none" w:sz="0" w:space="0" w:color="auto"/>
            <w:right w:val="none" w:sz="0" w:space="0" w:color="auto"/>
          </w:divBdr>
        </w:div>
        <w:div w:id="1542281939">
          <w:marLeft w:val="640"/>
          <w:marRight w:val="0"/>
          <w:marTop w:val="0"/>
          <w:marBottom w:val="0"/>
          <w:divBdr>
            <w:top w:val="none" w:sz="0" w:space="0" w:color="auto"/>
            <w:left w:val="none" w:sz="0" w:space="0" w:color="auto"/>
            <w:bottom w:val="none" w:sz="0" w:space="0" w:color="auto"/>
            <w:right w:val="none" w:sz="0" w:space="0" w:color="auto"/>
          </w:divBdr>
        </w:div>
        <w:div w:id="3362121">
          <w:marLeft w:val="640"/>
          <w:marRight w:val="0"/>
          <w:marTop w:val="0"/>
          <w:marBottom w:val="0"/>
          <w:divBdr>
            <w:top w:val="none" w:sz="0" w:space="0" w:color="auto"/>
            <w:left w:val="none" w:sz="0" w:space="0" w:color="auto"/>
            <w:bottom w:val="none" w:sz="0" w:space="0" w:color="auto"/>
            <w:right w:val="none" w:sz="0" w:space="0" w:color="auto"/>
          </w:divBdr>
        </w:div>
        <w:div w:id="2030252728">
          <w:marLeft w:val="640"/>
          <w:marRight w:val="0"/>
          <w:marTop w:val="0"/>
          <w:marBottom w:val="0"/>
          <w:divBdr>
            <w:top w:val="none" w:sz="0" w:space="0" w:color="auto"/>
            <w:left w:val="none" w:sz="0" w:space="0" w:color="auto"/>
            <w:bottom w:val="none" w:sz="0" w:space="0" w:color="auto"/>
            <w:right w:val="none" w:sz="0" w:space="0" w:color="auto"/>
          </w:divBdr>
        </w:div>
        <w:div w:id="1151947171">
          <w:marLeft w:val="640"/>
          <w:marRight w:val="0"/>
          <w:marTop w:val="0"/>
          <w:marBottom w:val="0"/>
          <w:divBdr>
            <w:top w:val="none" w:sz="0" w:space="0" w:color="auto"/>
            <w:left w:val="none" w:sz="0" w:space="0" w:color="auto"/>
            <w:bottom w:val="none" w:sz="0" w:space="0" w:color="auto"/>
            <w:right w:val="none" w:sz="0" w:space="0" w:color="auto"/>
          </w:divBdr>
        </w:div>
        <w:div w:id="1832599364">
          <w:marLeft w:val="640"/>
          <w:marRight w:val="0"/>
          <w:marTop w:val="0"/>
          <w:marBottom w:val="0"/>
          <w:divBdr>
            <w:top w:val="none" w:sz="0" w:space="0" w:color="auto"/>
            <w:left w:val="none" w:sz="0" w:space="0" w:color="auto"/>
            <w:bottom w:val="none" w:sz="0" w:space="0" w:color="auto"/>
            <w:right w:val="none" w:sz="0" w:space="0" w:color="auto"/>
          </w:divBdr>
        </w:div>
        <w:div w:id="723602666">
          <w:marLeft w:val="640"/>
          <w:marRight w:val="0"/>
          <w:marTop w:val="0"/>
          <w:marBottom w:val="0"/>
          <w:divBdr>
            <w:top w:val="none" w:sz="0" w:space="0" w:color="auto"/>
            <w:left w:val="none" w:sz="0" w:space="0" w:color="auto"/>
            <w:bottom w:val="none" w:sz="0" w:space="0" w:color="auto"/>
            <w:right w:val="none" w:sz="0" w:space="0" w:color="auto"/>
          </w:divBdr>
        </w:div>
        <w:div w:id="1117145438">
          <w:marLeft w:val="640"/>
          <w:marRight w:val="0"/>
          <w:marTop w:val="0"/>
          <w:marBottom w:val="0"/>
          <w:divBdr>
            <w:top w:val="none" w:sz="0" w:space="0" w:color="auto"/>
            <w:left w:val="none" w:sz="0" w:space="0" w:color="auto"/>
            <w:bottom w:val="none" w:sz="0" w:space="0" w:color="auto"/>
            <w:right w:val="none" w:sz="0" w:space="0" w:color="auto"/>
          </w:divBdr>
        </w:div>
        <w:div w:id="832531739">
          <w:marLeft w:val="640"/>
          <w:marRight w:val="0"/>
          <w:marTop w:val="0"/>
          <w:marBottom w:val="0"/>
          <w:divBdr>
            <w:top w:val="none" w:sz="0" w:space="0" w:color="auto"/>
            <w:left w:val="none" w:sz="0" w:space="0" w:color="auto"/>
            <w:bottom w:val="none" w:sz="0" w:space="0" w:color="auto"/>
            <w:right w:val="none" w:sz="0" w:space="0" w:color="auto"/>
          </w:divBdr>
        </w:div>
        <w:div w:id="1561477210">
          <w:marLeft w:val="640"/>
          <w:marRight w:val="0"/>
          <w:marTop w:val="0"/>
          <w:marBottom w:val="0"/>
          <w:divBdr>
            <w:top w:val="none" w:sz="0" w:space="0" w:color="auto"/>
            <w:left w:val="none" w:sz="0" w:space="0" w:color="auto"/>
            <w:bottom w:val="none" w:sz="0" w:space="0" w:color="auto"/>
            <w:right w:val="none" w:sz="0" w:space="0" w:color="auto"/>
          </w:divBdr>
        </w:div>
        <w:div w:id="1466503021">
          <w:marLeft w:val="640"/>
          <w:marRight w:val="0"/>
          <w:marTop w:val="0"/>
          <w:marBottom w:val="0"/>
          <w:divBdr>
            <w:top w:val="none" w:sz="0" w:space="0" w:color="auto"/>
            <w:left w:val="none" w:sz="0" w:space="0" w:color="auto"/>
            <w:bottom w:val="none" w:sz="0" w:space="0" w:color="auto"/>
            <w:right w:val="none" w:sz="0" w:space="0" w:color="auto"/>
          </w:divBdr>
        </w:div>
        <w:div w:id="1741516929">
          <w:marLeft w:val="640"/>
          <w:marRight w:val="0"/>
          <w:marTop w:val="0"/>
          <w:marBottom w:val="0"/>
          <w:divBdr>
            <w:top w:val="none" w:sz="0" w:space="0" w:color="auto"/>
            <w:left w:val="none" w:sz="0" w:space="0" w:color="auto"/>
            <w:bottom w:val="none" w:sz="0" w:space="0" w:color="auto"/>
            <w:right w:val="none" w:sz="0" w:space="0" w:color="auto"/>
          </w:divBdr>
        </w:div>
        <w:div w:id="1021980570">
          <w:marLeft w:val="640"/>
          <w:marRight w:val="0"/>
          <w:marTop w:val="0"/>
          <w:marBottom w:val="0"/>
          <w:divBdr>
            <w:top w:val="none" w:sz="0" w:space="0" w:color="auto"/>
            <w:left w:val="none" w:sz="0" w:space="0" w:color="auto"/>
            <w:bottom w:val="none" w:sz="0" w:space="0" w:color="auto"/>
            <w:right w:val="none" w:sz="0" w:space="0" w:color="auto"/>
          </w:divBdr>
        </w:div>
        <w:div w:id="1235704360">
          <w:marLeft w:val="640"/>
          <w:marRight w:val="0"/>
          <w:marTop w:val="0"/>
          <w:marBottom w:val="0"/>
          <w:divBdr>
            <w:top w:val="none" w:sz="0" w:space="0" w:color="auto"/>
            <w:left w:val="none" w:sz="0" w:space="0" w:color="auto"/>
            <w:bottom w:val="none" w:sz="0" w:space="0" w:color="auto"/>
            <w:right w:val="none" w:sz="0" w:space="0" w:color="auto"/>
          </w:divBdr>
        </w:div>
        <w:div w:id="1250508415">
          <w:marLeft w:val="640"/>
          <w:marRight w:val="0"/>
          <w:marTop w:val="0"/>
          <w:marBottom w:val="0"/>
          <w:divBdr>
            <w:top w:val="none" w:sz="0" w:space="0" w:color="auto"/>
            <w:left w:val="none" w:sz="0" w:space="0" w:color="auto"/>
            <w:bottom w:val="none" w:sz="0" w:space="0" w:color="auto"/>
            <w:right w:val="none" w:sz="0" w:space="0" w:color="auto"/>
          </w:divBdr>
        </w:div>
        <w:div w:id="665090733">
          <w:marLeft w:val="640"/>
          <w:marRight w:val="0"/>
          <w:marTop w:val="0"/>
          <w:marBottom w:val="0"/>
          <w:divBdr>
            <w:top w:val="none" w:sz="0" w:space="0" w:color="auto"/>
            <w:left w:val="none" w:sz="0" w:space="0" w:color="auto"/>
            <w:bottom w:val="none" w:sz="0" w:space="0" w:color="auto"/>
            <w:right w:val="none" w:sz="0" w:space="0" w:color="auto"/>
          </w:divBdr>
        </w:div>
        <w:div w:id="1987707116">
          <w:marLeft w:val="640"/>
          <w:marRight w:val="0"/>
          <w:marTop w:val="0"/>
          <w:marBottom w:val="0"/>
          <w:divBdr>
            <w:top w:val="none" w:sz="0" w:space="0" w:color="auto"/>
            <w:left w:val="none" w:sz="0" w:space="0" w:color="auto"/>
            <w:bottom w:val="none" w:sz="0" w:space="0" w:color="auto"/>
            <w:right w:val="none" w:sz="0" w:space="0" w:color="auto"/>
          </w:divBdr>
        </w:div>
        <w:div w:id="1541749828">
          <w:marLeft w:val="640"/>
          <w:marRight w:val="0"/>
          <w:marTop w:val="0"/>
          <w:marBottom w:val="0"/>
          <w:divBdr>
            <w:top w:val="none" w:sz="0" w:space="0" w:color="auto"/>
            <w:left w:val="none" w:sz="0" w:space="0" w:color="auto"/>
            <w:bottom w:val="none" w:sz="0" w:space="0" w:color="auto"/>
            <w:right w:val="none" w:sz="0" w:space="0" w:color="auto"/>
          </w:divBdr>
        </w:div>
        <w:div w:id="172497220">
          <w:marLeft w:val="640"/>
          <w:marRight w:val="0"/>
          <w:marTop w:val="0"/>
          <w:marBottom w:val="0"/>
          <w:divBdr>
            <w:top w:val="none" w:sz="0" w:space="0" w:color="auto"/>
            <w:left w:val="none" w:sz="0" w:space="0" w:color="auto"/>
            <w:bottom w:val="none" w:sz="0" w:space="0" w:color="auto"/>
            <w:right w:val="none" w:sz="0" w:space="0" w:color="auto"/>
          </w:divBdr>
        </w:div>
        <w:div w:id="1548100278">
          <w:marLeft w:val="640"/>
          <w:marRight w:val="0"/>
          <w:marTop w:val="0"/>
          <w:marBottom w:val="0"/>
          <w:divBdr>
            <w:top w:val="none" w:sz="0" w:space="0" w:color="auto"/>
            <w:left w:val="none" w:sz="0" w:space="0" w:color="auto"/>
            <w:bottom w:val="none" w:sz="0" w:space="0" w:color="auto"/>
            <w:right w:val="none" w:sz="0" w:space="0" w:color="auto"/>
          </w:divBdr>
        </w:div>
        <w:div w:id="892473360">
          <w:marLeft w:val="640"/>
          <w:marRight w:val="0"/>
          <w:marTop w:val="0"/>
          <w:marBottom w:val="0"/>
          <w:divBdr>
            <w:top w:val="none" w:sz="0" w:space="0" w:color="auto"/>
            <w:left w:val="none" w:sz="0" w:space="0" w:color="auto"/>
            <w:bottom w:val="none" w:sz="0" w:space="0" w:color="auto"/>
            <w:right w:val="none" w:sz="0" w:space="0" w:color="auto"/>
          </w:divBdr>
        </w:div>
        <w:div w:id="1267882002">
          <w:marLeft w:val="640"/>
          <w:marRight w:val="0"/>
          <w:marTop w:val="0"/>
          <w:marBottom w:val="0"/>
          <w:divBdr>
            <w:top w:val="none" w:sz="0" w:space="0" w:color="auto"/>
            <w:left w:val="none" w:sz="0" w:space="0" w:color="auto"/>
            <w:bottom w:val="none" w:sz="0" w:space="0" w:color="auto"/>
            <w:right w:val="none" w:sz="0" w:space="0" w:color="auto"/>
          </w:divBdr>
        </w:div>
        <w:div w:id="1429812919">
          <w:marLeft w:val="640"/>
          <w:marRight w:val="0"/>
          <w:marTop w:val="0"/>
          <w:marBottom w:val="0"/>
          <w:divBdr>
            <w:top w:val="none" w:sz="0" w:space="0" w:color="auto"/>
            <w:left w:val="none" w:sz="0" w:space="0" w:color="auto"/>
            <w:bottom w:val="none" w:sz="0" w:space="0" w:color="auto"/>
            <w:right w:val="none" w:sz="0" w:space="0" w:color="auto"/>
          </w:divBdr>
        </w:div>
        <w:div w:id="724255062">
          <w:marLeft w:val="640"/>
          <w:marRight w:val="0"/>
          <w:marTop w:val="0"/>
          <w:marBottom w:val="0"/>
          <w:divBdr>
            <w:top w:val="none" w:sz="0" w:space="0" w:color="auto"/>
            <w:left w:val="none" w:sz="0" w:space="0" w:color="auto"/>
            <w:bottom w:val="none" w:sz="0" w:space="0" w:color="auto"/>
            <w:right w:val="none" w:sz="0" w:space="0" w:color="auto"/>
          </w:divBdr>
        </w:div>
        <w:div w:id="394815299">
          <w:marLeft w:val="640"/>
          <w:marRight w:val="0"/>
          <w:marTop w:val="0"/>
          <w:marBottom w:val="0"/>
          <w:divBdr>
            <w:top w:val="none" w:sz="0" w:space="0" w:color="auto"/>
            <w:left w:val="none" w:sz="0" w:space="0" w:color="auto"/>
            <w:bottom w:val="none" w:sz="0" w:space="0" w:color="auto"/>
            <w:right w:val="none" w:sz="0" w:space="0" w:color="auto"/>
          </w:divBdr>
        </w:div>
        <w:div w:id="699862272">
          <w:marLeft w:val="640"/>
          <w:marRight w:val="0"/>
          <w:marTop w:val="0"/>
          <w:marBottom w:val="0"/>
          <w:divBdr>
            <w:top w:val="none" w:sz="0" w:space="0" w:color="auto"/>
            <w:left w:val="none" w:sz="0" w:space="0" w:color="auto"/>
            <w:bottom w:val="none" w:sz="0" w:space="0" w:color="auto"/>
            <w:right w:val="none" w:sz="0" w:space="0" w:color="auto"/>
          </w:divBdr>
        </w:div>
        <w:div w:id="1345397262">
          <w:marLeft w:val="640"/>
          <w:marRight w:val="0"/>
          <w:marTop w:val="0"/>
          <w:marBottom w:val="0"/>
          <w:divBdr>
            <w:top w:val="none" w:sz="0" w:space="0" w:color="auto"/>
            <w:left w:val="none" w:sz="0" w:space="0" w:color="auto"/>
            <w:bottom w:val="none" w:sz="0" w:space="0" w:color="auto"/>
            <w:right w:val="none" w:sz="0" w:space="0" w:color="auto"/>
          </w:divBdr>
        </w:div>
        <w:div w:id="2138404703">
          <w:marLeft w:val="640"/>
          <w:marRight w:val="0"/>
          <w:marTop w:val="0"/>
          <w:marBottom w:val="0"/>
          <w:divBdr>
            <w:top w:val="none" w:sz="0" w:space="0" w:color="auto"/>
            <w:left w:val="none" w:sz="0" w:space="0" w:color="auto"/>
            <w:bottom w:val="none" w:sz="0" w:space="0" w:color="auto"/>
            <w:right w:val="none" w:sz="0" w:space="0" w:color="auto"/>
          </w:divBdr>
        </w:div>
        <w:div w:id="685908374">
          <w:marLeft w:val="640"/>
          <w:marRight w:val="0"/>
          <w:marTop w:val="0"/>
          <w:marBottom w:val="0"/>
          <w:divBdr>
            <w:top w:val="none" w:sz="0" w:space="0" w:color="auto"/>
            <w:left w:val="none" w:sz="0" w:space="0" w:color="auto"/>
            <w:bottom w:val="none" w:sz="0" w:space="0" w:color="auto"/>
            <w:right w:val="none" w:sz="0" w:space="0" w:color="auto"/>
          </w:divBdr>
        </w:div>
        <w:div w:id="2018775207">
          <w:marLeft w:val="640"/>
          <w:marRight w:val="0"/>
          <w:marTop w:val="0"/>
          <w:marBottom w:val="0"/>
          <w:divBdr>
            <w:top w:val="none" w:sz="0" w:space="0" w:color="auto"/>
            <w:left w:val="none" w:sz="0" w:space="0" w:color="auto"/>
            <w:bottom w:val="none" w:sz="0" w:space="0" w:color="auto"/>
            <w:right w:val="none" w:sz="0" w:space="0" w:color="auto"/>
          </w:divBdr>
        </w:div>
        <w:div w:id="1389302810">
          <w:marLeft w:val="640"/>
          <w:marRight w:val="0"/>
          <w:marTop w:val="0"/>
          <w:marBottom w:val="0"/>
          <w:divBdr>
            <w:top w:val="none" w:sz="0" w:space="0" w:color="auto"/>
            <w:left w:val="none" w:sz="0" w:space="0" w:color="auto"/>
            <w:bottom w:val="none" w:sz="0" w:space="0" w:color="auto"/>
            <w:right w:val="none" w:sz="0" w:space="0" w:color="auto"/>
          </w:divBdr>
        </w:div>
        <w:div w:id="1008168599">
          <w:marLeft w:val="640"/>
          <w:marRight w:val="0"/>
          <w:marTop w:val="0"/>
          <w:marBottom w:val="0"/>
          <w:divBdr>
            <w:top w:val="none" w:sz="0" w:space="0" w:color="auto"/>
            <w:left w:val="none" w:sz="0" w:space="0" w:color="auto"/>
            <w:bottom w:val="none" w:sz="0" w:space="0" w:color="auto"/>
            <w:right w:val="none" w:sz="0" w:space="0" w:color="auto"/>
          </w:divBdr>
        </w:div>
        <w:div w:id="838352572">
          <w:marLeft w:val="640"/>
          <w:marRight w:val="0"/>
          <w:marTop w:val="0"/>
          <w:marBottom w:val="0"/>
          <w:divBdr>
            <w:top w:val="none" w:sz="0" w:space="0" w:color="auto"/>
            <w:left w:val="none" w:sz="0" w:space="0" w:color="auto"/>
            <w:bottom w:val="none" w:sz="0" w:space="0" w:color="auto"/>
            <w:right w:val="none" w:sz="0" w:space="0" w:color="auto"/>
          </w:divBdr>
        </w:div>
        <w:div w:id="1131052473">
          <w:marLeft w:val="640"/>
          <w:marRight w:val="0"/>
          <w:marTop w:val="0"/>
          <w:marBottom w:val="0"/>
          <w:divBdr>
            <w:top w:val="none" w:sz="0" w:space="0" w:color="auto"/>
            <w:left w:val="none" w:sz="0" w:space="0" w:color="auto"/>
            <w:bottom w:val="none" w:sz="0" w:space="0" w:color="auto"/>
            <w:right w:val="none" w:sz="0" w:space="0" w:color="auto"/>
          </w:divBdr>
        </w:div>
        <w:div w:id="1569463580">
          <w:marLeft w:val="640"/>
          <w:marRight w:val="0"/>
          <w:marTop w:val="0"/>
          <w:marBottom w:val="0"/>
          <w:divBdr>
            <w:top w:val="none" w:sz="0" w:space="0" w:color="auto"/>
            <w:left w:val="none" w:sz="0" w:space="0" w:color="auto"/>
            <w:bottom w:val="none" w:sz="0" w:space="0" w:color="auto"/>
            <w:right w:val="none" w:sz="0" w:space="0" w:color="auto"/>
          </w:divBdr>
        </w:div>
        <w:div w:id="1036469238">
          <w:marLeft w:val="640"/>
          <w:marRight w:val="0"/>
          <w:marTop w:val="0"/>
          <w:marBottom w:val="0"/>
          <w:divBdr>
            <w:top w:val="none" w:sz="0" w:space="0" w:color="auto"/>
            <w:left w:val="none" w:sz="0" w:space="0" w:color="auto"/>
            <w:bottom w:val="none" w:sz="0" w:space="0" w:color="auto"/>
            <w:right w:val="none" w:sz="0" w:space="0" w:color="auto"/>
          </w:divBdr>
        </w:div>
        <w:div w:id="1309357023">
          <w:marLeft w:val="640"/>
          <w:marRight w:val="0"/>
          <w:marTop w:val="0"/>
          <w:marBottom w:val="0"/>
          <w:divBdr>
            <w:top w:val="none" w:sz="0" w:space="0" w:color="auto"/>
            <w:left w:val="none" w:sz="0" w:space="0" w:color="auto"/>
            <w:bottom w:val="none" w:sz="0" w:space="0" w:color="auto"/>
            <w:right w:val="none" w:sz="0" w:space="0" w:color="auto"/>
          </w:divBdr>
        </w:div>
        <w:div w:id="52706094">
          <w:marLeft w:val="640"/>
          <w:marRight w:val="0"/>
          <w:marTop w:val="0"/>
          <w:marBottom w:val="0"/>
          <w:divBdr>
            <w:top w:val="none" w:sz="0" w:space="0" w:color="auto"/>
            <w:left w:val="none" w:sz="0" w:space="0" w:color="auto"/>
            <w:bottom w:val="none" w:sz="0" w:space="0" w:color="auto"/>
            <w:right w:val="none" w:sz="0" w:space="0" w:color="auto"/>
          </w:divBdr>
        </w:div>
        <w:div w:id="1629159747">
          <w:marLeft w:val="640"/>
          <w:marRight w:val="0"/>
          <w:marTop w:val="0"/>
          <w:marBottom w:val="0"/>
          <w:divBdr>
            <w:top w:val="none" w:sz="0" w:space="0" w:color="auto"/>
            <w:left w:val="none" w:sz="0" w:space="0" w:color="auto"/>
            <w:bottom w:val="none" w:sz="0" w:space="0" w:color="auto"/>
            <w:right w:val="none" w:sz="0" w:space="0" w:color="auto"/>
          </w:divBdr>
        </w:div>
        <w:div w:id="2081054353">
          <w:marLeft w:val="640"/>
          <w:marRight w:val="0"/>
          <w:marTop w:val="0"/>
          <w:marBottom w:val="0"/>
          <w:divBdr>
            <w:top w:val="none" w:sz="0" w:space="0" w:color="auto"/>
            <w:left w:val="none" w:sz="0" w:space="0" w:color="auto"/>
            <w:bottom w:val="none" w:sz="0" w:space="0" w:color="auto"/>
            <w:right w:val="none" w:sz="0" w:space="0" w:color="auto"/>
          </w:divBdr>
        </w:div>
        <w:div w:id="1957985266">
          <w:marLeft w:val="640"/>
          <w:marRight w:val="0"/>
          <w:marTop w:val="0"/>
          <w:marBottom w:val="0"/>
          <w:divBdr>
            <w:top w:val="none" w:sz="0" w:space="0" w:color="auto"/>
            <w:left w:val="none" w:sz="0" w:space="0" w:color="auto"/>
            <w:bottom w:val="none" w:sz="0" w:space="0" w:color="auto"/>
            <w:right w:val="none" w:sz="0" w:space="0" w:color="auto"/>
          </w:divBdr>
        </w:div>
        <w:div w:id="662470190">
          <w:marLeft w:val="640"/>
          <w:marRight w:val="0"/>
          <w:marTop w:val="0"/>
          <w:marBottom w:val="0"/>
          <w:divBdr>
            <w:top w:val="none" w:sz="0" w:space="0" w:color="auto"/>
            <w:left w:val="none" w:sz="0" w:space="0" w:color="auto"/>
            <w:bottom w:val="none" w:sz="0" w:space="0" w:color="auto"/>
            <w:right w:val="none" w:sz="0" w:space="0" w:color="auto"/>
          </w:divBdr>
        </w:div>
        <w:div w:id="1561211616">
          <w:marLeft w:val="640"/>
          <w:marRight w:val="0"/>
          <w:marTop w:val="0"/>
          <w:marBottom w:val="0"/>
          <w:divBdr>
            <w:top w:val="none" w:sz="0" w:space="0" w:color="auto"/>
            <w:left w:val="none" w:sz="0" w:space="0" w:color="auto"/>
            <w:bottom w:val="none" w:sz="0" w:space="0" w:color="auto"/>
            <w:right w:val="none" w:sz="0" w:space="0" w:color="auto"/>
          </w:divBdr>
        </w:div>
        <w:div w:id="1263760434">
          <w:marLeft w:val="640"/>
          <w:marRight w:val="0"/>
          <w:marTop w:val="0"/>
          <w:marBottom w:val="0"/>
          <w:divBdr>
            <w:top w:val="none" w:sz="0" w:space="0" w:color="auto"/>
            <w:left w:val="none" w:sz="0" w:space="0" w:color="auto"/>
            <w:bottom w:val="none" w:sz="0" w:space="0" w:color="auto"/>
            <w:right w:val="none" w:sz="0" w:space="0" w:color="auto"/>
          </w:divBdr>
        </w:div>
        <w:div w:id="1108892558">
          <w:marLeft w:val="640"/>
          <w:marRight w:val="0"/>
          <w:marTop w:val="0"/>
          <w:marBottom w:val="0"/>
          <w:divBdr>
            <w:top w:val="none" w:sz="0" w:space="0" w:color="auto"/>
            <w:left w:val="none" w:sz="0" w:space="0" w:color="auto"/>
            <w:bottom w:val="none" w:sz="0" w:space="0" w:color="auto"/>
            <w:right w:val="none" w:sz="0" w:space="0" w:color="auto"/>
          </w:divBdr>
        </w:div>
        <w:div w:id="183567400">
          <w:marLeft w:val="640"/>
          <w:marRight w:val="0"/>
          <w:marTop w:val="0"/>
          <w:marBottom w:val="0"/>
          <w:divBdr>
            <w:top w:val="none" w:sz="0" w:space="0" w:color="auto"/>
            <w:left w:val="none" w:sz="0" w:space="0" w:color="auto"/>
            <w:bottom w:val="none" w:sz="0" w:space="0" w:color="auto"/>
            <w:right w:val="none" w:sz="0" w:space="0" w:color="auto"/>
          </w:divBdr>
        </w:div>
        <w:div w:id="1970280198">
          <w:marLeft w:val="640"/>
          <w:marRight w:val="0"/>
          <w:marTop w:val="0"/>
          <w:marBottom w:val="0"/>
          <w:divBdr>
            <w:top w:val="none" w:sz="0" w:space="0" w:color="auto"/>
            <w:left w:val="none" w:sz="0" w:space="0" w:color="auto"/>
            <w:bottom w:val="none" w:sz="0" w:space="0" w:color="auto"/>
            <w:right w:val="none" w:sz="0" w:space="0" w:color="auto"/>
          </w:divBdr>
        </w:div>
        <w:div w:id="1613319660">
          <w:marLeft w:val="640"/>
          <w:marRight w:val="0"/>
          <w:marTop w:val="0"/>
          <w:marBottom w:val="0"/>
          <w:divBdr>
            <w:top w:val="none" w:sz="0" w:space="0" w:color="auto"/>
            <w:left w:val="none" w:sz="0" w:space="0" w:color="auto"/>
            <w:bottom w:val="none" w:sz="0" w:space="0" w:color="auto"/>
            <w:right w:val="none" w:sz="0" w:space="0" w:color="auto"/>
          </w:divBdr>
        </w:div>
        <w:div w:id="2033149323">
          <w:marLeft w:val="640"/>
          <w:marRight w:val="0"/>
          <w:marTop w:val="0"/>
          <w:marBottom w:val="0"/>
          <w:divBdr>
            <w:top w:val="none" w:sz="0" w:space="0" w:color="auto"/>
            <w:left w:val="none" w:sz="0" w:space="0" w:color="auto"/>
            <w:bottom w:val="none" w:sz="0" w:space="0" w:color="auto"/>
            <w:right w:val="none" w:sz="0" w:space="0" w:color="auto"/>
          </w:divBdr>
        </w:div>
        <w:div w:id="532889744">
          <w:marLeft w:val="640"/>
          <w:marRight w:val="0"/>
          <w:marTop w:val="0"/>
          <w:marBottom w:val="0"/>
          <w:divBdr>
            <w:top w:val="none" w:sz="0" w:space="0" w:color="auto"/>
            <w:left w:val="none" w:sz="0" w:space="0" w:color="auto"/>
            <w:bottom w:val="none" w:sz="0" w:space="0" w:color="auto"/>
            <w:right w:val="none" w:sz="0" w:space="0" w:color="auto"/>
          </w:divBdr>
        </w:div>
        <w:div w:id="1973247514">
          <w:marLeft w:val="640"/>
          <w:marRight w:val="0"/>
          <w:marTop w:val="0"/>
          <w:marBottom w:val="0"/>
          <w:divBdr>
            <w:top w:val="none" w:sz="0" w:space="0" w:color="auto"/>
            <w:left w:val="none" w:sz="0" w:space="0" w:color="auto"/>
            <w:bottom w:val="none" w:sz="0" w:space="0" w:color="auto"/>
            <w:right w:val="none" w:sz="0" w:space="0" w:color="auto"/>
          </w:divBdr>
        </w:div>
        <w:div w:id="1041710383">
          <w:marLeft w:val="640"/>
          <w:marRight w:val="0"/>
          <w:marTop w:val="0"/>
          <w:marBottom w:val="0"/>
          <w:divBdr>
            <w:top w:val="none" w:sz="0" w:space="0" w:color="auto"/>
            <w:left w:val="none" w:sz="0" w:space="0" w:color="auto"/>
            <w:bottom w:val="none" w:sz="0" w:space="0" w:color="auto"/>
            <w:right w:val="none" w:sz="0" w:space="0" w:color="auto"/>
          </w:divBdr>
        </w:div>
        <w:div w:id="1148283924">
          <w:marLeft w:val="640"/>
          <w:marRight w:val="0"/>
          <w:marTop w:val="0"/>
          <w:marBottom w:val="0"/>
          <w:divBdr>
            <w:top w:val="none" w:sz="0" w:space="0" w:color="auto"/>
            <w:left w:val="none" w:sz="0" w:space="0" w:color="auto"/>
            <w:bottom w:val="none" w:sz="0" w:space="0" w:color="auto"/>
            <w:right w:val="none" w:sz="0" w:space="0" w:color="auto"/>
          </w:divBdr>
        </w:div>
        <w:div w:id="1378315173">
          <w:marLeft w:val="640"/>
          <w:marRight w:val="0"/>
          <w:marTop w:val="0"/>
          <w:marBottom w:val="0"/>
          <w:divBdr>
            <w:top w:val="none" w:sz="0" w:space="0" w:color="auto"/>
            <w:left w:val="none" w:sz="0" w:space="0" w:color="auto"/>
            <w:bottom w:val="none" w:sz="0" w:space="0" w:color="auto"/>
            <w:right w:val="none" w:sz="0" w:space="0" w:color="auto"/>
          </w:divBdr>
        </w:div>
        <w:div w:id="830683740">
          <w:marLeft w:val="640"/>
          <w:marRight w:val="0"/>
          <w:marTop w:val="0"/>
          <w:marBottom w:val="0"/>
          <w:divBdr>
            <w:top w:val="none" w:sz="0" w:space="0" w:color="auto"/>
            <w:left w:val="none" w:sz="0" w:space="0" w:color="auto"/>
            <w:bottom w:val="none" w:sz="0" w:space="0" w:color="auto"/>
            <w:right w:val="none" w:sz="0" w:space="0" w:color="auto"/>
          </w:divBdr>
        </w:div>
        <w:div w:id="2022079923">
          <w:marLeft w:val="640"/>
          <w:marRight w:val="0"/>
          <w:marTop w:val="0"/>
          <w:marBottom w:val="0"/>
          <w:divBdr>
            <w:top w:val="none" w:sz="0" w:space="0" w:color="auto"/>
            <w:left w:val="none" w:sz="0" w:space="0" w:color="auto"/>
            <w:bottom w:val="none" w:sz="0" w:space="0" w:color="auto"/>
            <w:right w:val="none" w:sz="0" w:space="0" w:color="auto"/>
          </w:divBdr>
        </w:div>
        <w:div w:id="1565292267">
          <w:marLeft w:val="640"/>
          <w:marRight w:val="0"/>
          <w:marTop w:val="0"/>
          <w:marBottom w:val="0"/>
          <w:divBdr>
            <w:top w:val="none" w:sz="0" w:space="0" w:color="auto"/>
            <w:left w:val="none" w:sz="0" w:space="0" w:color="auto"/>
            <w:bottom w:val="none" w:sz="0" w:space="0" w:color="auto"/>
            <w:right w:val="none" w:sz="0" w:space="0" w:color="auto"/>
          </w:divBdr>
        </w:div>
        <w:div w:id="1103497725">
          <w:marLeft w:val="640"/>
          <w:marRight w:val="0"/>
          <w:marTop w:val="0"/>
          <w:marBottom w:val="0"/>
          <w:divBdr>
            <w:top w:val="none" w:sz="0" w:space="0" w:color="auto"/>
            <w:left w:val="none" w:sz="0" w:space="0" w:color="auto"/>
            <w:bottom w:val="none" w:sz="0" w:space="0" w:color="auto"/>
            <w:right w:val="none" w:sz="0" w:space="0" w:color="auto"/>
          </w:divBdr>
        </w:div>
        <w:div w:id="1180775039">
          <w:marLeft w:val="640"/>
          <w:marRight w:val="0"/>
          <w:marTop w:val="0"/>
          <w:marBottom w:val="0"/>
          <w:divBdr>
            <w:top w:val="none" w:sz="0" w:space="0" w:color="auto"/>
            <w:left w:val="none" w:sz="0" w:space="0" w:color="auto"/>
            <w:bottom w:val="none" w:sz="0" w:space="0" w:color="auto"/>
            <w:right w:val="none" w:sz="0" w:space="0" w:color="auto"/>
          </w:divBdr>
        </w:div>
        <w:div w:id="990258167">
          <w:marLeft w:val="640"/>
          <w:marRight w:val="0"/>
          <w:marTop w:val="0"/>
          <w:marBottom w:val="0"/>
          <w:divBdr>
            <w:top w:val="none" w:sz="0" w:space="0" w:color="auto"/>
            <w:left w:val="none" w:sz="0" w:space="0" w:color="auto"/>
            <w:bottom w:val="none" w:sz="0" w:space="0" w:color="auto"/>
            <w:right w:val="none" w:sz="0" w:space="0" w:color="auto"/>
          </w:divBdr>
        </w:div>
        <w:div w:id="1142189581">
          <w:marLeft w:val="640"/>
          <w:marRight w:val="0"/>
          <w:marTop w:val="0"/>
          <w:marBottom w:val="0"/>
          <w:divBdr>
            <w:top w:val="none" w:sz="0" w:space="0" w:color="auto"/>
            <w:left w:val="none" w:sz="0" w:space="0" w:color="auto"/>
            <w:bottom w:val="none" w:sz="0" w:space="0" w:color="auto"/>
            <w:right w:val="none" w:sz="0" w:space="0" w:color="auto"/>
          </w:divBdr>
        </w:div>
        <w:div w:id="398483794">
          <w:marLeft w:val="640"/>
          <w:marRight w:val="0"/>
          <w:marTop w:val="0"/>
          <w:marBottom w:val="0"/>
          <w:divBdr>
            <w:top w:val="none" w:sz="0" w:space="0" w:color="auto"/>
            <w:left w:val="none" w:sz="0" w:space="0" w:color="auto"/>
            <w:bottom w:val="none" w:sz="0" w:space="0" w:color="auto"/>
            <w:right w:val="none" w:sz="0" w:space="0" w:color="auto"/>
          </w:divBdr>
        </w:div>
        <w:div w:id="606229467">
          <w:marLeft w:val="640"/>
          <w:marRight w:val="0"/>
          <w:marTop w:val="0"/>
          <w:marBottom w:val="0"/>
          <w:divBdr>
            <w:top w:val="none" w:sz="0" w:space="0" w:color="auto"/>
            <w:left w:val="none" w:sz="0" w:space="0" w:color="auto"/>
            <w:bottom w:val="none" w:sz="0" w:space="0" w:color="auto"/>
            <w:right w:val="none" w:sz="0" w:space="0" w:color="auto"/>
          </w:divBdr>
        </w:div>
        <w:div w:id="662513573">
          <w:marLeft w:val="640"/>
          <w:marRight w:val="0"/>
          <w:marTop w:val="0"/>
          <w:marBottom w:val="0"/>
          <w:divBdr>
            <w:top w:val="none" w:sz="0" w:space="0" w:color="auto"/>
            <w:left w:val="none" w:sz="0" w:space="0" w:color="auto"/>
            <w:bottom w:val="none" w:sz="0" w:space="0" w:color="auto"/>
            <w:right w:val="none" w:sz="0" w:space="0" w:color="auto"/>
          </w:divBdr>
        </w:div>
        <w:div w:id="1941252740">
          <w:marLeft w:val="640"/>
          <w:marRight w:val="0"/>
          <w:marTop w:val="0"/>
          <w:marBottom w:val="0"/>
          <w:divBdr>
            <w:top w:val="none" w:sz="0" w:space="0" w:color="auto"/>
            <w:left w:val="none" w:sz="0" w:space="0" w:color="auto"/>
            <w:bottom w:val="none" w:sz="0" w:space="0" w:color="auto"/>
            <w:right w:val="none" w:sz="0" w:space="0" w:color="auto"/>
          </w:divBdr>
        </w:div>
        <w:div w:id="724723865">
          <w:marLeft w:val="640"/>
          <w:marRight w:val="0"/>
          <w:marTop w:val="0"/>
          <w:marBottom w:val="0"/>
          <w:divBdr>
            <w:top w:val="none" w:sz="0" w:space="0" w:color="auto"/>
            <w:left w:val="none" w:sz="0" w:space="0" w:color="auto"/>
            <w:bottom w:val="none" w:sz="0" w:space="0" w:color="auto"/>
            <w:right w:val="none" w:sz="0" w:space="0" w:color="auto"/>
          </w:divBdr>
        </w:div>
        <w:div w:id="1663923666">
          <w:marLeft w:val="640"/>
          <w:marRight w:val="0"/>
          <w:marTop w:val="0"/>
          <w:marBottom w:val="0"/>
          <w:divBdr>
            <w:top w:val="none" w:sz="0" w:space="0" w:color="auto"/>
            <w:left w:val="none" w:sz="0" w:space="0" w:color="auto"/>
            <w:bottom w:val="none" w:sz="0" w:space="0" w:color="auto"/>
            <w:right w:val="none" w:sz="0" w:space="0" w:color="auto"/>
          </w:divBdr>
        </w:div>
        <w:div w:id="424571590">
          <w:marLeft w:val="640"/>
          <w:marRight w:val="0"/>
          <w:marTop w:val="0"/>
          <w:marBottom w:val="0"/>
          <w:divBdr>
            <w:top w:val="none" w:sz="0" w:space="0" w:color="auto"/>
            <w:left w:val="none" w:sz="0" w:space="0" w:color="auto"/>
            <w:bottom w:val="none" w:sz="0" w:space="0" w:color="auto"/>
            <w:right w:val="none" w:sz="0" w:space="0" w:color="auto"/>
          </w:divBdr>
        </w:div>
        <w:div w:id="1012143178">
          <w:marLeft w:val="640"/>
          <w:marRight w:val="0"/>
          <w:marTop w:val="0"/>
          <w:marBottom w:val="0"/>
          <w:divBdr>
            <w:top w:val="none" w:sz="0" w:space="0" w:color="auto"/>
            <w:left w:val="none" w:sz="0" w:space="0" w:color="auto"/>
            <w:bottom w:val="none" w:sz="0" w:space="0" w:color="auto"/>
            <w:right w:val="none" w:sz="0" w:space="0" w:color="auto"/>
          </w:divBdr>
        </w:div>
        <w:div w:id="1945839844">
          <w:marLeft w:val="640"/>
          <w:marRight w:val="0"/>
          <w:marTop w:val="0"/>
          <w:marBottom w:val="0"/>
          <w:divBdr>
            <w:top w:val="none" w:sz="0" w:space="0" w:color="auto"/>
            <w:left w:val="none" w:sz="0" w:space="0" w:color="auto"/>
            <w:bottom w:val="none" w:sz="0" w:space="0" w:color="auto"/>
            <w:right w:val="none" w:sz="0" w:space="0" w:color="auto"/>
          </w:divBdr>
        </w:div>
        <w:div w:id="1217354432">
          <w:marLeft w:val="640"/>
          <w:marRight w:val="0"/>
          <w:marTop w:val="0"/>
          <w:marBottom w:val="0"/>
          <w:divBdr>
            <w:top w:val="none" w:sz="0" w:space="0" w:color="auto"/>
            <w:left w:val="none" w:sz="0" w:space="0" w:color="auto"/>
            <w:bottom w:val="none" w:sz="0" w:space="0" w:color="auto"/>
            <w:right w:val="none" w:sz="0" w:space="0" w:color="auto"/>
          </w:divBdr>
        </w:div>
        <w:div w:id="502091879">
          <w:marLeft w:val="640"/>
          <w:marRight w:val="0"/>
          <w:marTop w:val="0"/>
          <w:marBottom w:val="0"/>
          <w:divBdr>
            <w:top w:val="none" w:sz="0" w:space="0" w:color="auto"/>
            <w:left w:val="none" w:sz="0" w:space="0" w:color="auto"/>
            <w:bottom w:val="none" w:sz="0" w:space="0" w:color="auto"/>
            <w:right w:val="none" w:sz="0" w:space="0" w:color="auto"/>
          </w:divBdr>
        </w:div>
        <w:div w:id="229853894">
          <w:marLeft w:val="640"/>
          <w:marRight w:val="0"/>
          <w:marTop w:val="0"/>
          <w:marBottom w:val="0"/>
          <w:divBdr>
            <w:top w:val="none" w:sz="0" w:space="0" w:color="auto"/>
            <w:left w:val="none" w:sz="0" w:space="0" w:color="auto"/>
            <w:bottom w:val="none" w:sz="0" w:space="0" w:color="auto"/>
            <w:right w:val="none" w:sz="0" w:space="0" w:color="auto"/>
          </w:divBdr>
        </w:div>
        <w:div w:id="1032153288">
          <w:marLeft w:val="640"/>
          <w:marRight w:val="0"/>
          <w:marTop w:val="0"/>
          <w:marBottom w:val="0"/>
          <w:divBdr>
            <w:top w:val="none" w:sz="0" w:space="0" w:color="auto"/>
            <w:left w:val="none" w:sz="0" w:space="0" w:color="auto"/>
            <w:bottom w:val="none" w:sz="0" w:space="0" w:color="auto"/>
            <w:right w:val="none" w:sz="0" w:space="0" w:color="auto"/>
          </w:divBdr>
        </w:div>
        <w:div w:id="1462190377">
          <w:marLeft w:val="640"/>
          <w:marRight w:val="0"/>
          <w:marTop w:val="0"/>
          <w:marBottom w:val="0"/>
          <w:divBdr>
            <w:top w:val="none" w:sz="0" w:space="0" w:color="auto"/>
            <w:left w:val="none" w:sz="0" w:space="0" w:color="auto"/>
            <w:bottom w:val="none" w:sz="0" w:space="0" w:color="auto"/>
            <w:right w:val="none" w:sz="0" w:space="0" w:color="auto"/>
          </w:divBdr>
        </w:div>
        <w:div w:id="1290012785">
          <w:marLeft w:val="640"/>
          <w:marRight w:val="0"/>
          <w:marTop w:val="0"/>
          <w:marBottom w:val="0"/>
          <w:divBdr>
            <w:top w:val="none" w:sz="0" w:space="0" w:color="auto"/>
            <w:left w:val="none" w:sz="0" w:space="0" w:color="auto"/>
            <w:bottom w:val="none" w:sz="0" w:space="0" w:color="auto"/>
            <w:right w:val="none" w:sz="0" w:space="0" w:color="auto"/>
          </w:divBdr>
        </w:div>
        <w:div w:id="1411463609">
          <w:marLeft w:val="640"/>
          <w:marRight w:val="0"/>
          <w:marTop w:val="0"/>
          <w:marBottom w:val="0"/>
          <w:divBdr>
            <w:top w:val="none" w:sz="0" w:space="0" w:color="auto"/>
            <w:left w:val="none" w:sz="0" w:space="0" w:color="auto"/>
            <w:bottom w:val="none" w:sz="0" w:space="0" w:color="auto"/>
            <w:right w:val="none" w:sz="0" w:space="0" w:color="auto"/>
          </w:divBdr>
        </w:div>
        <w:div w:id="2041785791">
          <w:marLeft w:val="640"/>
          <w:marRight w:val="0"/>
          <w:marTop w:val="0"/>
          <w:marBottom w:val="0"/>
          <w:divBdr>
            <w:top w:val="none" w:sz="0" w:space="0" w:color="auto"/>
            <w:left w:val="none" w:sz="0" w:space="0" w:color="auto"/>
            <w:bottom w:val="none" w:sz="0" w:space="0" w:color="auto"/>
            <w:right w:val="none" w:sz="0" w:space="0" w:color="auto"/>
          </w:divBdr>
        </w:div>
        <w:div w:id="257107314">
          <w:marLeft w:val="640"/>
          <w:marRight w:val="0"/>
          <w:marTop w:val="0"/>
          <w:marBottom w:val="0"/>
          <w:divBdr>
            <w:top w:val="none" w:sz="0" w:space="0" w:color="auto"/>
            <w:left w:val="none" w:sz="0" w:space="0" w:color="auto"/>
            <w:bottom w:val="none" w:sz="0" w:space="0" w:color="auto"/>
            <w:right w:val="none" w:sz="0" w:space="0" w:color="auto"/>
          </w:divBdr>
        </w:div>
        <w:div w:id="445853507">
          <w:marLeft w:val="640"/>
          <w:marRight w:val="0"/>
          <w:marTop w:val="0"/>
          <w:marBottom w:val="0"/>
          <w:divBdr>
            <w:top w:val="none" w:sz="0" w:space="0" w:color="auto"/>
            <w:left w:val="none" w:sz="0" w:space="0" w:color="auto"/>
            <w:bottom w:val="none" w:sz="0" w:space="0" w:color="auto"/>
            <w:right w:val="none" w:sz="0" w:space="0" w:color="auto"/>
          </w:divBdr>
        </w:div>
        <w:div w:id="1147093737">
          <w:marLeft w:val="640"/>
          <w:marRight w:val="0"/>
          <w:marTop w:val="0"/>
          <w:marBottom w:val="0"/>
          <w:divBdr>
            <w:top w:val="none" w:sz="0" w:space="0" w:color="auto"/>
            <w:left w:val="none" w:sz="0" w:space="0" w:color="auto"/>
            <w:bottom w:val="none" w:sz="0" w:space="0" w:color="auto"/>
            <w:right w:val="none" w:sz="0" w:space="0" w:color="auto"/>
          </w:divBdr>
        </w:div>
        <w:div w:id="313490335">
          <w:marLeft w:val="640"/>
          <w:marRight w:val="0"/>
          <w:marTop w:val="0"/>
          <w:marBottom w:val="0"/>
          <w:divBdr>
            <w:top w:val="none" w:sz="0" w:space="0" w:color="auto"/>
            <w:left w:val="none" w:sz="0" w:space="0" w:color="auto"/>
            <w:bottom w:val="none" w:sz="0" w:space="0" w:color="auto"/>
            <w:right w:val="none" w:sz="0" w:space="0" w:color="auto"/>
          </w:divBdr>
        </w:div>
        <w:div w:id="496966556">
          <w:marLeft w:val="640"/>
          <w:marRight w:val="0"/>
          <w:marTop w:val="0"/>
          <w:marBottom w:val="0"/>
          <w:divBdr>
            <w:top w:val="none" w:sz="0" w:space="0" w:color="auto"/>
            <w:left w:val="none" w:sz="0" w:space="0" w:color="auto"/>
            <w:bottom w:val="none" w:sz="0" w:space="0" w:color="auto"/>
            <w:right w:val="none" w:sz="0" w:space="0" w:color="auto"/>
          </w:divBdr>
        </w:div>
        <w:div w:id="1302735965">
          <w:marLeft w:val="640"/>
          <w:marRight w:val="0"/>
          <w:marTop w:val="0"/>
          <w:marBottom w:val="0"/>
          <w:divBdr>
            <w:top w:val="none" w:sz="0" w:space="0" w:color="auto"/>
            <w:left w:val="none" w:sz="0" w:space="0" w:color="auto"/>
            <w:bottom w:val="none" w:sz="0" w:space="0" w:color="auto"/>
            <w:right w:val="none" w:sz="0" w:space="0" w:color="auto"/>
          </w:divBdr>
        </w:div>
        <w:div w:id="80949962">
          <w:marLeft w:val="640"/>
          <w:marRight w:val="0"/>
          <w:marTop w:val="0"/>
          <w:marBottom w:val="0"/>
          <w:divBdr>
            <w:top w:val="none" w:sz="0" w:space="0" w:color="auto"/>
            <w:left w:val="none" w:sz="0" w:space="0" w:color="auto"/>
            <w:bottom w:val="none" w:sz="0" w:space="0" w:color="auto"/>
            <w:right w:val="none" w:sz="0" w:space="0" w:color="auto"/>
          </w:divBdr>
        </w:div>
        <w:div w:id="2095083796">
          <w:marLeft w:val="640"/>
          <w:marRight w:val="0"/>
          <w:marTop w:val="0"/>
          <w:marBottom w:val="0"/>
          <w:divBdr>
            <w:top w:val="none" w:sz="0" w:space="0" w:color="auto"/>
            <w:left w:val="none" w:sz="0" w:space="0" w:color="auto"/>
            <w:bottom w:val="none" w:sz="0" w:space="0" w:color="auto"/>
            <w:right w:val="none" w:sz="0" w:space="0" w:color="auto"/>
          </w:divBdr>
        </w:div>
        <w:div w:id="736049687">
          <w:marLeft w:val="640"/>
          <w:marRight w:val="0"/>
          <w:marTop w:val="0"/>
          <w:marBottom w:val="0"/>
          <w:divBdr>
            <w:top w:val="none" w:sz="0" w:space="0" w:color="auto"/>
            <w:left w:val="none" w:sz="0" w:space="0" w:color="auto"/>
            <w:bottom w:val="none" w:sz="0" w:space="0" w:color="auto"/>
            <w:right w:val="none" w:sz="0" w:space="0" w:color="auto"/>
          </w:divBdr>
        </w:div>
        <w:div w:id="466749535">
          <w:marLeft w:val="640"/>
          <w:marRight w:val="0"/>
          <w:marTop w:val="0"/>
          <w:marBottom w:val="0"/>
          <w:divBdr>
            <w:top w:val="none" w:sz="0" w:space="0" w:color="auto"/>
            <w:left w:val="none" w:sz="0" w:space="0" w:color="auto"/>
            <w:bottom w:val="none" w:sz="0" w:space="0" w:color="auto"/>
            <w:right w:val="none" w:sz="0" w:space="0" w:color="auto"/>
          </w:divBdr>
        </w:div>
        <w:div w:id="577636685">
          <w:marLeft w:val="640"/>
          <w:marRight w:val="0"/>
          <w:marTop w:val="0"/>
          <w:marBottom w:val="0"/>
          <w:divBdr>
            <w:top w:val="none" w:sz="0" w:space="0" w:color="auto"/>
            <w:left w:val="none" w:sz="0" w:space="0" w:color="auto"/>
            <w:bottom w:val="none" w:sz="0" w:space="0" w:color="auto"/>
            <w:right w:val="none" w:sz="0" w:space="0" w:color="auto"/>
          </w:divBdr>
        </w:div>
        <w:div w:id="1533029110">
          <w:marLeft w:val="640"/>
          <w:marRight w:val="0"/>
          <w:marTop w:val="0"/>
          <w:marBottom w:val="0"/>
          <w:divBdr>
            <w:top w:val="none" w:sz="0" w:space="0" w:color="auto"/>
            <w:left w:val="none" w:sz="0" w:space="0" w:color="auto"/>
            <w:bottom w:val="none" w:sz="0" w:space="0" w:color="auto"/>
            <w:right w:val="none" w:sz="0" w:space="0" w:color="auto"/>
          </w:divBdr>
        </w:div>
        <w:div w:id="1056660024">
          <w:marLeft w:val="640"/>
          <w:marRight w:val="0"/>
          <w:marTop w:val="0"/>
          <w:marBottom w:val="0"/>
          <w:divBdr>
            <w:top w:val="none" w:sz="0" w:space="0" w:color="auto"/>
            <w:left w:val="none" w:sz="0" w:space="0" w:color="auto"/>
            <w:bottom w:val="none" w:sz="0" w:space="0" w:color="auto"/>
            <w:right w:val="none" w:sz="0" w:space="0" w:color="auto"/>
          </w:divBdr>
        </w:div>
        <w:div w:id="1160924757">
          <w:marLeft w:val="640"/>
          <w:marRight w:val="0"/>
          <w:marTop w:val="0"/>
          <w:marBottom w:val="0"/>
          <w:divBdr>
            <w:top w:val="none" w:sz="0" w:space="0" w:color="auto"/>
            <w:left w:val="none" w:sz="0" w:space="0" w:color="auto"/>
            <w:bottom w:val="none" w:sz="0" w:space="0" w:color="auto"/>
            <w:right w:val="none" w:sz="0" w:space="0" w:color="auto"/>
          </w:divBdr>
        </w:div>
        <w:div w:id="637145832">
          <w:marLeft w:val="640"/>
          <w:marRight w:val="0"/>
          <w:marTop w:val="0"/>
          <w:marBottom w:val="0"/>
          <w:divBdr>
            <w:top w:val="none" w:sz="0" w:space="0" w:color="auto"/>
            <w:left w:val="none" w:sz="0" w:space="0" w:color="auto"/>
            <w:bottom w:val="none" w:sz="0" w:space="0" w:color="auto"/>
            <w:right w:val="none" w:sz="0" w:space="0" w:color="auto"/>
          </w:divBdr>
        </w:div>
        <w:div w:id="1537347169">
          <w:marLeft w:val="640"/>
          <w:marRight w:val="0"/>
          <w:marTop w:val="0"/>
          <w:marBottom w:val="0"/>
          <w:divBdr>
            <w:top w:val="none" w:sz="0" w:space="0" w:color="auto"/>
            <w:left w:val="none" w:sz="0" w:space="0" w:color="auto"/>
            <w:bottom w:val="none" w:sz="0" w:space="0" w:color="auto"/>
            <w:right w:val="none" w:sz="0" w:space="0" w:color="auto"/>
          </w:divBdr>
        </w:div>
        <w:div w:id="802388893">
          <w:marLeft w:val="640"/>
          <w:marRight w:val="0"/>
          <w:marTop w:val="0"/>
          <w:marBottom w:val="0"/>
          <w:divBdr>
            <w:top w:val="none" w:sz="0" w:space="0" w:color="auto"/>
            <w:left w:val="none" w:sz="0" w:space="0" w:color="auto"/>
            <w:bottom w:val="none" w:sz="0" w:space="0" w:color="auto"/>
            <w:right w:val="none" w:sz="0" w:space="0" w:color="auto"/>
          </w:divBdr>
        </w:div>
        <w:div w:id="1726371443">
          <w:marLeft w:val="640"/>
          <w:marRight w:val="0"/>
          <w:marTop w:val="0"/>
          <w:marBottom w:val="0"/>
          <w:divBdr>
            <w:top w:val="none" w:sz="0" w:space="0" w:color="auto"/>
            <w:left w:val="none" w:sz="0" w:space="0" w:color="auto"/>
            <w:bottom w:val="none" w:sz="0" w:space="0" w:color="auto"/>
            <w:right w:val="none" w:sz="0" w:space="0" w:color="auto"/>
          </w:divBdr>
        </w:div>
        <w:div w:id="418672512">
          <w:marLeft w:val="640"/>
          <w:marRight w:val="0"/>
          <w:marTop w:val="0"/>
          <w:marBottom w:val="0"/>
          <w:divBdr>
            <w:top w:val="none" w:sz="0" w:space="0" w:color="auto"/>
            <w:left w:val="none" w:sz="0" w:space="0" w:color="auto"/>
            <w:bottom w:val="none" w:sz="0" w:space="0" w:color="auto"/>
            <w:right w:val="none" w:sz="0" w:space="0" w:color="auto"/>
          </w:divBdr>
        </w:div>
        <w:div w:id="514730658">
          <w:marLeft w:val="640"/>
          <w:marRight w:val="0"/>
          <w:marTop w:val="0"/>
          <w:marBottom w:val="0"/>
          <w:divBdr>
            <w:top w:val="none" w:sz="0" w:space="0" w:color="auto"/>
            <w:left w:val="none" w:sz="0" w:space="0" w:color="auto"/>
            <w:bottom w:val="none" w:sz="0" w:space="0" w:color="auto"/>
            <w:right w:val="none" w:sz="0" w:space="0" w:color="auto"/>
          </w:divBdr>
        </w:div>
        <w:div w:id="804350499">
          <w:marLeft w:val="640"/>
          <w:marRight w:val="0"/>
          <w:marTop w:val="0"/>
          <w:marBottom w:val="0"/>
          <w:divBdr>
            <w:top w:val="none" w:sz="0" w:space="0" w:color="auto"/>
            <w:left w:val="none" w:sz="0" w:space="0" w:color="auto"/>
            <w:bottom w:val="none" w:sz="0" w:space="0" w:color="auto"/>
            <w:right w:val="none" w:sz="0" w:space="0" w:color="auto"/>
          </w:divBdr>
        </w:div>
        <w:div w:id="1440756902">
          <w:marLeft w:val="640"/>
          <w:marRight w:val="0"/>
          <w:marTop w:val="0"/>
          <w:marBottom w:val="0"/>
          <w:divBdr>
            <w:top w:val="none" w:sz="0" w:space="0" w:color="auto"/>
            <w:left w:val="none" w:sz="0" w:space="0" w:color="auto"/>
            <w:bottom w:val="none" w:sz="0" w:space="0" w:color="auto"/>
            <w:right w:val="none" w:sz="0" w:space="0" w:color="auto"/>
          </w:divBdr>
        </w:div>
      </w:divsChild>
    </w:div>
    <w:div w:id="1294826505">
      <w:bodyDiv w:val="1"/>
      <w:marLeft w:val="0"/>
      <w:marRight w:val="0"/>
      <w:marTop w:val="0"/>
      <w:marBottom w:val="0"/>
      <w:divBdr>
        <w:top w:val="none" w:sz="0" w:space="0" w:color="auto"/>
        <w:left w:val="none" w:sz="0" w:space="0" w:color="auto"/>
        <w:bottom w:val="none" w:sz="0" w:space="0" w:color="auto"/>
        <w:right w:val="none" w:sz="0" w:space="0" w:color="auto"/>
      </w:divBdr>
      <w:divsChild>
        <w:div w:id="1352415482">
          <w:marLeft w:val="640"/>
          <w:marRight w:val="0"/>
          <w:marTop w:val="0"/>
          <w:marBottom w:val="0"/>
          <w:divBdr>
            <w:top w:val="none" w:sz="0" w:space="0" w:color="auto"/>
            <w:left w:val="none" w:sz="0" w:space="0" w:color="auto"/>
            <w:bottom w:val="none" w:sz="0" w:space="0" w:color="auto"/>
            <w:right w:val="none" w:sz="0" w:space="0" w:color="auto"/>
          </w:divBdr>
        </w:div>
        <w:div w:id="1987274085">
          <w:marLeft w:val="640"/>
          <w:marRight w:val="0"/>
          <w:marTop w:val="0"/>
          <w:marBottom w:val="0"/>
          <w:divBdr>
            <w:top w:val="none" w:sz="0" w:space="0" w:color="auto"/>
            <w:left w:val="none" w:sz="0" w:space="0" w:color="auto"/>
            <w:bottom w:val="none" w:sz="0" w:space="0" w:color="auto"/>
            <w:right w:val="none" w:sz="0" w:space="0" w:color="auto"/>
          </w:divBdr>
        </w:div>
        <w:div w:id="175657769">
          <w:marLeft w:val="640"/>
          <w:marRight w:val="0"/>
          <w:marTop w:val="0"/>
          <w:marBottom w:val="0"/>
          <w:divBdr>
            <w:top w:val="none" w:sz="0" w:space="0" w:color="auto"/>
            <w:left w:val="none" w:sz="0" w:space="0" w:color="auto"/>
            <w:bottom w:val="none" w:sz="0" w:space="0" w:color="auto"/>
            <w:right w:val="none" w:sz="0" w:space="0" w:color="auto"/>
          </w:divBdr>
        </w:div>
        <w:div w:id="1601716402">
          <w:marLeft w:val="640"/>
          <w:marRight w:val="0"/>
          <w:marTop w:val="0"/>
          <w:marBottom w:val="0"/>
          <w:divBdr>
            <w:top w:val="none" w:sz="0" w:space="0" w:color="auto"/>
            <w:left w:val="none" w:sz="0" w:space="0" w:color="auto"/>
            <w:bottom w:val="none" w:sz="0" w:space="0" w:color="auto"/>
            <w:right w:val="none" w:sz="0" w:space="0" w:color="auto"/>
          </w:divBdr>
        </w:div>
        <w:div w:id="2058698391">
          <w:marLeft w:val="640"/>
          <w:marRight w:val="0"/>
          <w:marTop w:val="0"/>
          <w:marBottom w:val="0"/>
          <w:divBdr>
            <w:top w:val="none" w:sz="0" w:space="0" w:color="auto"/>
            <w:left w:val="none" w:sz="0" w:space="0" w:color="auto"/>
            <w:bottom w:val="none" w:sz="0" w:space="0" w:color="auto"/>
            <w:right w:val="none" w:sz="0" w:space="0" w:color="auto"/>
          </w:divBdr>
        </w:div>
        <w:div w:id="1065445243">
          <w:marLeft w:val="640"/>
          <w:marRight w:val="0"/>
          <w:marTop w:val="0"/>
          <w:marBottom w:val="0"/>
          <w:divBdr>
            <w:top w:val="none" w:sz="0" w:space="0" w:color="auto"/>
            <w:left w:val="none" w:sz="0" w:space="0" w:color="auto"/>
            <w:bottom w:val="none" w:sz="0" w:space="0" w:color="auto"/>
            <w:right w:val="none" w:sz="0" w:space="0" w:color="auto"/>
          </w:divBdr>
        </w:div>
        <w:div w:id="245186579">
          <w:marLeft w:val="640"/>
          <w:marRight w:val="0"/>
          <w:marTop w:val="0"/>
          <w:marBottom w:val="0"/>
          <w:divBdr>
            <w:top w:val="none" w:sz="0" w:space="0" w:color="auto"/>
            <w:left w:val="none" w:sz="0" w:space="0" w:color="auto"/>
            <w:bottom w:val="none" w:sz="0" w:space="0" w:color="auto"/>
            <w:right w:val="none" w:sz="0" w:space="0" w:color="auto"/>
          </w:divBdr>
        </w:div>
        <w:div w:id="732897699">
          <w:marLeft w:val="640"/>
          <w:marRight w:val="0"/>
          <w:marTop w:val="0"/>
          <w:marBottom w:val="0"/>
          <w:divBdr>
            <w:top w:val="none" w:sz="0" w:space="0" w:color="auto"/>
            <w:left w:val="none" w:sz="0" w:space="0" w:color="auto"/>
            <w:bottom w:val="none" w:sz="0" w:space="0" w:color="auto"/>
            <w:right w:val="none" w:sz="0" w:space="0" w:color="auto"/>
          </w:divBdr>
        </w:div>
        <w:div w:id="1897817617">
          <w:marLeft w:val="640"/>
          <w:marRight w:val="0"/>
          <w:marTop w:val="0"/>
          <w:marBottom w:val="0"/>
          <w:divBdr>
            <w:top w:val="none" w:sz="0" w:space="0" w:color="auto"/>
            <w:left w:val="none" w:sz="0" w:space="0" w:color="auto"/>
            <w:bottom w:val="none" w:sz="0" w:space="0" w:color="auto"/>
            <w:right w:val="none" w:sz="0" w:space="0" w:color="auto"/>
          </w:divBdr>
        </w:div>
        <w:div w:id="1026176411">
          <w:marLeft w:val="640"/>
          <w:marRight w:val="0"/>
          <w:marTop w:val="0"/>
          <w:marBottom w:val="0"/>
          <w:divBdr>
            <w:top w:val="none" w:sz="0" w:space="0" w:color="auto"/>
            <w:left w:val="none" w:sz="0" w:space="0" w:color="auto"/>
            <w:bottom w:val="none" w:sz="0" w:space="0" w:color="auto"/>
            <w:right w:val="none" w:sz="0" w:space="0" w:color="auto"/>
          </w:divBdr>
        </w:div>
        <w:div w:id="482817968">
          <w:marLeft w:val="640"/>
          <w:marRight w:val="0"/>
          <w:marTop w:val="0"/>
          <w:marBottom w:val="0"/>
          <w:divBdr>
            <w:top w:val="none" w:sz="0" w:space="0" w:color="auto"/>
            <w:left w:val="none" w:sz="0" w:space="0" w:color="auto"/>
            <w:bottom w:val="none" w:sz="0" w:space="0" w:color="auto"/>
            <w:right w:val="none" w:sz="0" w:space="0" w:color="auto"/>
          </w:divBdr>
        </w:div>
        <w:div w:id="1778256309">
          <w:marLeft w:val="640"/>
          <w:marRight w:val="0"/>
          <w:marTop w:val="0"/>
          <w:marBottom w:val="0"/>
          <w:divBdr>
            <w:top w:val="none" w:sz="0" w:space="0" w:color="auto"/>
            <w:left w:val="none" w:sz="0" w:space="0" w:color="auto"/>
            <w:bottom w:val="none" w:sz="0" w:space="0" w:color="auto"/>
            <w:right w:val="none" w:sz="0" w:space="0" w:color="auto"/>
          </w:divBdr>
        </w:div>
        <w:div w:id="1862814712">
          <w:marLeft w:val="640"/>
          <w:marRight w:val="0"/>
          <w:marTop w:val="0"/>
          <w:marBottom w:val="0"/>
          <w:divBdr>
            <w:top w:val="none" w:sz="0" w:space="0" w:color="auto"/>
            <w:left w:val="none" w:sz="0" w:space="0" w:color="auto"/>
            <w:bottom w:val="none" w:sz="0" w:space="0" w:color="auto"/>
            <w:right w:val="none" w:sz="0" w:space="0" w:color="auto"/>
          </w:divBdr>
        </w:div>
        <w:div w:id="2121486096">
          <w:marLeft w:val="640"/>
          <w:marRight w:val="0"/>
          <w:marTop w:val="0"/>
          <w:marBottom w:val="0"/>
          <w:divBdr>
            <w:top w:val="none" w:sz="0" w:space="0" w:color="auto"/>
            <w:left w:val="none" w:sz="0" w:space="0" w:color="auto"/>
            <w:bottom w:val="none" w:sz="0" w:space="0" w:color="auto"/>
            <w:right w:val="none" w:sz="0" w:space="0" w:color="auto"/>
          </w:divBdr>
        </w:div>
        <w:div w:id="1097867392">
          <w:marLeft w:val="640"/>
          <w:marRight w:val="0"/>
          <w:marTop w:val="0"/>
          <w:marBottom w:val="0"/>
          <w:divBdr>
            <w:top w:val="none" w:sz="0" w:space="0" w:color="auto"/>
            <w:left w:val="none" w:sz="0" w:space="0" w:color="auto"/>
            <w:bottom w:val="none" w:sz="0" w:space="0" w:color="auto"/>
            <w:right w:val="none" w:sz="0" w:space="0" w:color="auto"/>
          </w:divBdr>
        </w:div>
        <w:div w:id="1352609883">
          <w:marLeft w:val="640"/>
          <w:marRight w:val="0"/>
          <w:marTop w:val="0"/>
          <w:marBottom w:val="0"/>
          <w:divBdr>
            <w:top w:val="none" w:sz="0" w:space="0" w:color="auto"/>
            <w:left w:val="none" w:sz="0" w:space="0" w:color="auto"/>
            <w:bottom w:val="none" w:sz="0" w:space="0" w:color="auto"/>
            <w:right w:val="none" w:sz="0" w:space="0" w:color="auto"/>
          </w:divBdr>
        </w:div>
        <w:div w:id="410591644">
          <w:marLeft w:val="640"/>
          <w:marRight w:val="0"/>
          <w:marTop w:val="0"/>
          <w:marBottom w:val="0"/>
          <w:divBdr>
            <w:top w:val="none" w:sz="0" w:space="0" w:color="auto"/>
            <w:left w:val="none" w:sz="0" w:space="0" w:color="auto"/>
            <w:bottom w:val="none" w:sz="0" w:space="0" w:color="auto"/>
            <w:right w:val="none" w:sz="0" w:space="0" w:color="auto"/>
          </w:divBdr>
        </w:div>
        <w:div w:id="1635525019">
          <w:marLeft w:val="640"/>
          <w:marRight w:val="0"/>
          <w:marTop w:val="0"/>
          <w:marBottom w:val="0"/>
          <w:divBdr>
            <w:top w:val="none" w:sz="0" w:space="0" w:color="auto"/>
            <w:left w:val="none" w:sz="0" w:space="0" w:color="auto"/>
            <w:bottom w:val="none" w:sz="0" w:space="0" w:color="auto"/>
            <w:right w:val="none" w:sz="0" w:space="0" w:color="auto"/>
          </w:divBdr>
        </w:div>
        <w:div w:id="1025668082">
          <w:marLeft w:val="640"/>
          <w:marRight w:val="0"/>
          <w:marTop w:val="0"/>
          <w:marBottom w:val="0"/>
          <w:divBdr>
            <w:top w:val="none" w:sz="0" w:space="0" w:color="auto"/>
            <w:left w:val="none" w:sz="0" w:space="0" w:color="auto"/>
            <w:bottom w:val="none" w:sz="0" w:space="0" w:color="auto"/>
            <w:right w:val="none" w:sz="0" w:space="0" w:color="auto"/>
          </w:divBdr>
        </w:div>
        <w:div w:id="1030910150">
          <w:marLeft w:val="640"/>
          <w:marRight w:val="0"/>
          <w:marTop w:val="0"/>
          <w:marBottom w:val="0"/>
          <w:divBdr>
            <w:top w:val="none" w:sz="0" w:space="0" w:color="auto"/>
            <w:left w:val="none" w:sz="0" w:space="0" w:color="auto"/>
            <w:bottom w:val="none" w:sz="0" w:space="0" w:color="auto"/>
            <w:right w:val="none" w:sz="0" w:space="0" w:color="auto"/>
          </w:divBdr>
        </w:div>
        <w:div w:id="78211941">
          <w:marLeft w:val="640"/>
          <w:marRight w:val="0"/>
          <w:marTop w:val="0"/>
          <w:marBottom w:val="0"/>
          <w:divBdr>
            <w:top w:val="none" w:sz="0" w:space="0" w:color="auto"/>
            <w:left w:val="none" w:sz="0" w:space="0" w:color="auto"/>
            <w:bottom w:val="none" w:sz="0" w:space="0" w:color="auto"/>
            <w:right w:val="none" w:sz="0" w:space="0" w:color="auto"/>
          </w:divBdr>
        </w:div>
        <w:div w:id="900216965">
          <w:marLeft w:val="640"/>
          <w:marRight w:val="0"/>
          <w:marTop w:val="0"/>
          <w:marBottom w:val="0"/>
          <w:divBdr>
            <w:top w:val="none" w:sz="0" w:space="0" w:color="auto"/>
            <w:left w:val="none" w:sz="0" w:space="0" w:color="auto"/>
            <w:bottom w:val="none" w:sz="0" w:space="0" w:color="auto"/>
            <w:right w:val="none" w:sz="0" w:space="0" w:color="auto"/>
          </w:divBdr>
        </w:div>
        <w:div w:id="1444378334">
          <w:marLeft w:val="640"/>
          <w:marRight w:val="0"/>
          <w:marTop w:val="0"/>
          <w:marBottom w:val="0"/>
          <w:divBdr>
            <w:top w:val="none" w:sz="0" w:space="0" w:color="auto"/>
            <w:left w:val="none" w:sz="0" w:space="0" w:color="auto"/>
            <w:bottom w:val="none" w:sz="0" w:space="0" w:color="auto"/>
            <w:right w:val="none" w:sz="0" w:space="0" w:color="auto"/>
          </w:divBdr>
        </w:div>
        <w:div w:id="1505511813">
          <w:marLeft w:val="640"/>
          <w:marRight w:val="0"/>
          <w:marTop w:val="0"/>
          <w:marBottom w:val="0"/>
          <w:divBdr>
            <w:top w:val="none" w:sz="0" w:space="0" w:color="auto"/>
            <w:left w:val="none" w:sz="0" w:space="0" w:color="auto"/>
            <w:bottom w:val="none" w:sz="0" w:space="0" w:color="auto"/>
            <w:right w:val="none" w:sz="0" w:space="0" w:color="auto"/>
          </w:divBdr>
        </w:div>
        <w:div w:id="232812048">
          <w:marLeft w:val="640"/>
          <w:marRight w:val="0"/>
          <w:marTop w:val="0"/>
          <w:marBottom w:val="0"/>
          <w:divBdr>
            <w:top w:val="none" w:sz="0" w:space="0" w:color="auto"/>
            <w:left w:val="none" w:sz="0" w:space="0" w:color="auto"/>
            <w:bottom w:val="none" w:sz="0" w:space="0" w:color="auto"/>
            <w:right w:val="none" w:sz="0" w:space="0" w:color="auto"/>
          </w:divBdr>
        </w:div>
        <w:div w:id="55668102">
          <w:marLeft w:val="640"/>
          <w:marRight w:val="0"/>
          <w:marTop w:val="0"/>
          <w:marBottom w:val="0"/>
          <w:divBdr>
            <w:top w:val="none" w:sz="0" w:space="0" w:color="auto"/>
            <w:left w:val="none" w:sz="0" w:space="0" w:color="auto"/>
            <w:bottom w:val="none" w:sz="0" w:space="0" w:color="auto"/>
            <w:right w:val="none" w:sz="0" w:space="0" w:color="auto"/>
          </w:divBdr>
        </w:div>
        <w:div w:id="1498765468">
          <w:marLeft w:val="640"/>
          <w:marRight w:val="0"/>
          <w:marTop w:val="0"/>
          <w:marBottom w:val="0"/>
          <w:divBdr>
            <w:top w:val="none" w:sz="0" w:space="0" w:color="auto"/>
            <w:left w:val="none" w:sz="0" w:space="0" w:color="auto"/>
            <w:bottom w:val="none" w:sz="0" w:space="0" w:color="auto"/>
            <w:right w:val="none" w:sz="0" w:space="0" w:color="auto"/>
          </w:divBdr>
        </w:div>
        <w:div w:id="40328283">
          <w:marLeft w:val="640"/>
          <w:marRight w:val="0"/>
          <w:marTop w:val="0"/>
          <w:marBottom w:val="0"/>
          <w:divBdr>
            <w:top w:val="none" w:sz="0" w:space="0" w:color="auto"/>
            <w:left w:val="none" w:sz="0" w:space="0" w:color="auto"/>
            <w:bottom w:val="none" w:sz="0" w:space="0" w:color="auto"/>
            <w:right w:val="none" w:sz="0" w:space="0" w:color="auto"/>
          </w:divBdr>
        </w:div>
        <w:div w:id="1107231953">
          <w:marLeft w:val="640"/>
          <w:marRight w:val="0"/>
          <w:marTop w:val="0"/>
          <w:marBottom w:val="0"/>
          <w:divBdr>
            <w:top w:val="none" w:sz="0" w:space="0" w:color="auto"/>
            <w:left w:val="none" w:sz="0" w:space="0" w:color="auto"/>
            <w:bottom w:val="none" w:sz="0" w:space="0" w:color="auto"/>
            <w:right w:val="none" w:sz="0" w:space="0" w:color="auto"/>
          </w:divBdr>
        </w:div>
        <w:div w:id="1222056509">
          <w:marLeft w:val="640"/>
          <w:marRight w:val="0"/>
          <w:marTop w:val="0"/>
          <w:marBottom w:val="0"/>
          <w:divBdr>
            <w:top w:val="none" w:sz="0" w:space="0" w:color="auto"/>
            <w:left w:val="none" w:sz="0" w:space="0" w:color="auto"/>
            <w:bottom w:val="none" w:sz="0" w:space="0" w:color="auto"/>
            <w:right w:val="none" w:sz="0" w:space="0" w:color="auto"/>
          </w:divBdr>
        </w:div>
        <w:div w:id="915363595">
          <w:marLeft w:val="640"/>
          <w:marRight w:val="0"/>
          <w:marTop w:val="0"/>
          <w:marBottom w:val="0"/>
          <w:divBdr>
            <w:top w:val="none" w:sz="0" w:space="0" w:color="auto"/>
            <w:left w:val="none" w:sz="0" w:space="0" w:color="auto"/>
            <w:bottom w:val="none" w:sz="0" w:space="0" w:color="auto"/>
            <w:right w:val="none" w:sz="0" w:space="0" w:color="auto"/>
          </w:divBdr>
        </w:div>
        <w:div w:id="1746147629">
          <w:marLeft w:val="640"/>
          <w:marRight w:val="0"/>
          <w:marTop w:val="0"/>
          <w:marBottom w:val="0"/>
          <w:divBdr>
            <w:top w:val="none" w:sz="0" w:space="0" w:color="auto"/>
            <w:left w:val="none" w:sz="0" w:space="0" w:color="auto"/>
            <w:bottom w:val="none" w:sz="0" w:space="0" w:color="auto"/>
            <w:right w:val="none" w:sz="0" w:space="0" w:color="auto"/>
          </w:divBdr>
        </w:div>
        <w:div w:id="1581258021">
          <w:marLeft w:val="640"/>
          <w:marRight w:val="0"/>
          <w:marTop w:val="0"/>
          <w:marBottom w:val="0"/>
          <w:divBdr>
            <w:top w:val="none" w:sz="0" w:space="0" w:color="auto"/>
            <w:left w:val="none" w:sz="0" w:space="0" w:color="auto"/>
            <w:bottom w:val="none" w:sz="0" w:space="0" w:color="auto"/>
            <w:right w:val="none" w:sz="0" w:space="0" w:color="auto"/>
          </w:divBdr>
        </w:div>
        <w:div w:id="806968041">
          <w:marLeft w:val="640"/>
          <w:marRight w:val="0"/>
          <w:marTop w:val="0"/>
          <w:marBottom w:val="0"/>
          <w:divBdr>
            <w:top w:val="none" w:sz="0" w:space="0" w:color="auto"/>
            <w:left w:val="none" w:sz="0" w:space="0" w:color="auto"/>
            <w:bottom w:val="none" w:sz="0" w:space="0" w:color="auto"/>
            <w:right w:val="none" w:sz="0" w:space="0" w:color="auto"/>
          </w:divBdr>
        </w:div>
        <w:div w:id="833960927">
          <w:marLeft w:val="640"/>
          <w:marRight w:val="0"/>
          <w:marTop w:val="0"/>
          <w:marBottom w:val="0"/>
          <w:divBdr>
            <w:top w:val="none" w:sz="0" w:space="0" w:color="auto"/>
            <w:left w:val="none" w:sz="0" w:space="0" w:color="auto"/>
            <w:bottom w:val="none" w:sz="0" w:space="0" w:color="auto"/>
            <w:right w:val="none" w:sz="0" w:space="0" w:color="auto"/>
          </w:divBdr>
        </w:div>
        <w:div w:id="1945379454">
          <w:marLeft w:val="640"/>
          <w:marRight w:val="0"/>
          <w:marTop w:val="0"/>
          <w:marBottom w:val="0"/>
          <w:divBdr>
            <w:top w:val="none" w:sz="0" w:space="0" w:color="auto"/>
            <w:left w:val="none" w:sz="0" w:space="0" w:color="auto"/>
            <w:bottom w:val="none" w:sz="0" w:space="0" w:color="auto"/>
            <w:right w:val="none" w:sz="0" w:space="0" w:color="auto"/>
          </w:divBdr>
        </w:div>
        <w:div w:id="1549879605">
          <w:marLeft w:val="640"/>
          <w:marRight w:val="0"/>
          <w:marTop w:val="0"/>
          <w:marBottom w:val="0"/>
          <w:divBdr>
            <w:top w:val="none" w:sz="0" w:space="0" w:color="auto"/>
            <w:left w:val="none" w:sz="0" w:space="0" w:color="auto"/>
            <w:bottom w:val="none" w:sz="0" w:space="0" w:color="auto"/>
            <w:right w:val="none" w:sz="0" w:space="0" w:color="auto"/>
          </w:divBdr>
        </w:div>
        <w:div w:id="88739448">
          <w:marLeft w:val="640"/>
          <w:marRight w:val="0"/>
          <w:marTop w:val="0"/>
          <w:marBottom w:val="0"/>
          <w:divBdr>
            <w:top w:val="none" w:sz="0" w:space="0" w:color="auto"/>
            <w:left w:val="none" w:sz="0" w:space="0" w:color="auto"/>
            <w:bottom w:val="none" w:sz="0" w:space="0" w:color="auto"/>
            <w:right w:val="none" w:sz="0" w:space="0" w:color="auto"/>
          </w:divBdr>
        </w:div>
        <w:div w:id="752512253">
          <w:marLeft w:val="640"/>
          <w:marRight w:val="0"/>
          <w:marTop w:val="0"/>
          <w:marBottom w:val="0"/>
          <w:divBdr>
            <w:top w:val="none" w:sz="0" w:space="0" w:color="auto"/>
            <w:left w:val="none" w:sz="0" w:space="0" w:color="auto"/>
            <w:bottom w:val="none" w:sz="0" w:space="0" w:color="auto"/>
            <w:right w:val="none" w:sz="0" w:space="0" w:color="auto"/>
          </w:divBdr>
        </w:div>
        <w:div w:id="1548033566">
          <w:marLeft w:val="640"/>
          <w:marRight w:val="0"/>
          <w:marTop w:val="0"/>
          <w:marBottom w:val="0"/>
          <w:divBdr>
            <w:top w:val="none" w:sz="0" w:space="0" w:color="auto"/>
            <w:left w:val="none" w:sz="0" w:space="0" w:color="auto"/>
            <w:bottom w:val="none" w:sz="0" w:space="0" w:color="auto"/>
            <w:right w:val="none" w:sz="0" w:space="0" w:color="auto"/>
          </w:divBdr>
        </w:div>
        <w:div w:id="1857306970">
          <w:marLeft w:val="640"/>
          <w:marRight w:val="0"/>
          <w:marTop w:val="0"/>
          <w:marBottom w:val="0"/>
          <w:divBdr>
            <w:top w:val="none" w:sz="0" w:space="0" w:color="auto"/>
            <w:left w:val="none" w:sz="0" w:space="0" w:color="auto"/>
            <w:bottom w:val="none" w:sz="0" w:space="0" w:color="auto"/>
            <w:right w:val="none" w:sz="0" w:space="0" w:color="auto"/>
          </w:divBdr>
        </w:div>
        <w:div w:id="747657230">
          <w:marLeft w:val="640"/>
          <w:marRight w:val="0"/>
          <w:marTop w:val="0"/>
          <w:marBottom w:val="0"/>
          <w:divBdr>
            <w:top w:val="none" w:sz="0" w:space="0" w:color="auto"/>
            <w:left w:val="none" w:sz="0" w:space="0" w:color="auto"/>
            <w:bottom w:val="none" w:sz="0" w:space="0" w:color="auto"/>
            <w:right w:val="none" w:sz="0" w:space="0" w:color="auto"/>
          </w:divBdr>
        </w:div>
        <w:div w:id="1102339520">
          <w:marLeft w:val="640"/>
          <w:marRight w:val="0"/>
          <w:marTop w:val="0"/>
          <w:marBottom w:val="0"/>
          <w:divBdr>
            <w:top w:val="none" w:sz="0" w:space="0" w:color="auto"/>
            <w:left w:val="none" w:sz="0" w:space="0" w:color="auto"/>
            <w:bottom w:val="none" w:sz="0" w:space="0" w:color="auto"/>
            <w:right w:val="none" w:sz="0" w:space="0" w:color="auto"/>
          </w:divBdr>
        </w:div>
        <w:div w:id="797335576">
          <w:marLeft w:val="640"/>
          <w:marRight w:val="0"/>
          <w:marTop w:val="0"/>
          <w:marBottom w:val="0"/>
          <w:divBdr>
            <w:top w:val="none" w:sz="0" w:space="0" w:color="auto"/>
            <w:left w:val="none" w:sz="0" w:space="0" w:color="auto"/>
            <w:bottom w:val="none" w:sz="0" w:space="0" w:color="auto"/>
            <w:right w:val="none" w:sz="0" w:space="0" w:color="auto"/>
          </w:divBdr>
        </w:div>
        <w:div w:id="465901748">
          <w:marLeft w:val="640"/>
          <w:marRight w:val="0"/>
          <w:marTop w:val="0"/>
          <w:marBottom w:val="0"/>
          <w:divBdr>
            <w:top w:val="none" w:sz="0" w:space="0" w:color="auto"/>
            <w:left w:val="none" w:sz="0" w:space="0" w:color="auto"/>
            <w:bottom w:val="none" w:sz="0" w:space="0" w:color="auto"/>
            <w:right w:val="none" w:sz="0" w:space="0" w:color="auto"/>
          </w:divBdr>
        </w:div>
        <w:div w:id="1395662899">
          <w:marLeft w:val="640"/>
          <w:marRight w:val="0"/>
          <w:marTop w:val="0"/>
          <w:marBottom w:val="0"/>
          <w:divBdr>
            <w:top w:val="none" w:sz="0" w:space="0" w:color="auto"/>
            <w:left w:val="none" w:sz="0" w:space="0" w:color="auto"/>
            <w:bottom w:val="none" w:sz="0" w:space="0" w:color="auto"/>
            <w:right w:val="none" w:sz="0" w:space="0" w:color="auto"/>
          </w:divBdr>
        </w:div>
        <w:div w:id="1479566399">
          <w:marLeft w:val="640"/>
          <w:marRight w:val="0"/>
          <w:marTop w:val="0"/>
          <w:marBottom w:val="0"/>
          <w:divBdr>
            <w:top w:val="none" w:sz="0" w:space="0" w:color="auto"/>
            <w:left w:val="none" w:sz="0" w:space="0" w:color="auto"/>
            <w:bottom w:val="none" w:sz="0" w:space="0" w:color="auto"/>
            <w:right w:val="none" w:sz="0" w:space="0" w:color="auto"/>
          </w:divBdr>
        </w:div>
        <w:div w:id="1942301410">
          <w:marLeft w:val="640"/>
          <w:marRight w:val="0"/>
          <w:marTop w:val="0"/>
          <w:marBottom w:val="0"/>
          <w:divBdr>
            <w:top w:val="none" w:sz="0" w:space="0" w:color="auto"/>
            <w:left w:val="none" w:sz="0" w:space="0" w:color="auto"/>
            <w:bottom w:val="none" w:sz="0" w:space="0" w:color="auto"/>
            <w:right w:val="none" w:sz="0" w:space="0" w:color="auto"/>
          </w:divBdr>
        </w:div>
        <w:div w:id="1126462336">
          <w:marLeft w:val="640"/>
          <w:marRight w:val="0"/>
          <w:marTop w:val="0"/>
          <w:marBottom w:val="0"/>
          <w:divBdr>
            <w:top w:val="none" w:sz="0" w:space="0" w:color="auto"/>
            <w:left w:val="none" w:sz="0" w:space="0" w:color="auto"/>
            <w:bottom w:val="none" w:sz="0" w:space="0" w:color="auto"/>
            <w:right w:val="none" w:sz="0" w:space="0" w:color="auto"/>
          </w:divBdr>
        </w:div>
        <w:div w:id="712659495">
          <w:marLeft w:val="640"/>
          <w:marRight w:val="0"/>
          <w:marTop w:val="0"/>
          <w:marBottom w:val="0"/>
          <w:divBdr>
            <w:top w:val="none" w:sz="0" w:space="0" w:color="auto"/>
            <w:left w:val="none" w:sz="0" w:space="0" w:color="auto"/>
            <w:bottom w:val="none" w:sz="0" w:space="0" w:color="auto"/>
            <w:right w:val="none" w:sz="0" w:space="0" w:color="auto"/>
          </w:divBdr>
        </w:div>
        <w:div w:id="973950365">
          <w:marLeft w:val="640"/>
          <w:marRight w:val="0"/>
          <w:marTop w:val="0"/>
          <w:marBottom w:val="0"/>
          <w:divBdr>
            <w:top w:val="none" w:sz="0" w:space="0" w:color="auto"/>
            <w:left w:val="none" w:sz="0" w:space="0" w:color="auto"/>
            <w:bottom w:val="none" w:sz="0" w:space="0" w:color="auto"/>
            <w:right w:val="none" w:sz="0" w:space="0" w:color="auto"/>
          </w:divBdr>
        </w:div>
        <w:div w:id="588079002">
          <w:marLeft w:val="640"/>
          <w:marRight w:val="0"/>
          <w:marTop w:val="0"/>
          <w:marBottom w:val="0"/>
          <w:divBdr>
            <w:top w:val="none" w:sz="0" w:space="0" w:color="auto"/>
            <w:left w:val="none" w:sz="0" w:space="0" w:color="auto"/>
            <w:bottom w:val="none" w:sz="0" w:space="0" w:color="auto"/>
            <w:right w:val="none" w:sz="0" w:space="0" w:color="auto"/>
          </w:divBdr>
        </w:div>
        <w:div w:id="1306200821">
          <w:marLeft w:val="640"/>
          <w:marRight w:val="0"/>
          <w:marTop w:val="0"/>
          <w:marBottom w:val="0"/>
          <w:divBdr>
            <w:top w:val="none" w:sz="0" w:space="0" w:color="auto"/>
            <w:left w:val="none" w:sz="0" w:space="0" w:color="auto"/>
            <w:bottom w:val="none" w:sz="0" w:space="0" w:color="auto"/>
            <w:right w:val="none" w:sz="0" w:space="0" w:color="auto"/>
          </w:divBdr>
        </w:div>
        <w:div w:id="1631016954">
          <w:marLeft w:val="640"/>
          <w:marRight w:val="0"/>
          <w:marTop w:val="0"/>
          <w:marBottom w:val="0"/>
          <w:divBdr>
            <w:top w:val="none" w:sz="0" w:space="0" w:color="auto"/>
            <w:left w:val="none" w:sz="0" w:space="0" w:color="auto"/>
            <w:bottom w:val="none" w:sz="0" w:space="0" w:color="auto"/>
            <w:right w:val="none" w:sz="0" w:space="0" w:color="auto"/>
          </w:divBdr>
        </w:div>
        <w:div w:id="911280622">
          <w:marLeft w:val="640"/>
          <w:marRight w:val="0"/>
          <w:marTop w:val="0"/>
          <w:marBottom w:val="0"/>
          <w:divBdr>
            <w:top w:val="none" w:sz="0" w:space="0" w:color="auto"/>
            <w:left w:val="none" w:sz="0" w:space="0" w:color="auto"/>
            <w:bottom w:val="none" w:sz="0" w:space="0" w:color="auto"/>
            <w:right w:val="none" w:sz="0" w:space="0" w:color="auto"/>
          </w:divBdr>
        </w:div>
        <w:div w:id="167453153">
          <w:marLeft w:val="640"/>
          <w:marRight w:val="0"/>
          <w:marTop w:val="0"/>
          <w:marBottom w:val="0"/>
          <w:divBdr>
            <w:top w:val="none" w:sz="0" w:space="0" w:color="auto"/>
            <w:left w:val="none" w:sz="0" w:space="0" w:color="auto"/>
            <w:bottom w:val="none" w:sz="0" w:space="0" w:color="auto"/>
            <w:right w:val="none" w:sz="0" w:space="0" w:color="auto"/>
          </w:divBdr>
        </w:div>
        <w:div w:id="903952605">
          <w:marLeft w:val="640"/>
          <w:marRight w:val="0"/>
          <w:marTop w:val="0"/>
          <w:marBottom w:val="0"/>
          <w:divBdr>
            <w:top w:val="none" w:sz="0" w:space="0" w:color="auto"/>
            <w:left w:val="none" w:sz="0" w:space="0" w:color="auto"/>
            <w:bottom w:val="none" w:sz="0" w:space="0" w:color="auto"/>
            <w:right w:val="none" w:sz="0" w:space="0" w:color="auto"/>
          </w:divBdr>
        </w:div>
        <w:div w:id="192235320">
          <w:marLeft w:val="640"/>
          <w:marRight w:val="0"/>
          <w:marTop w:val="0"/>
          <w:marBottom w:val="0"/>
          <w:divBdr>
            <w:top w:val="none" w:sz="0" w:space="0" w:color="auto"/>
            <w:left w:val="none" w:sz="0" w:space="0" w:color="auto"/>
            <w:bottom w:val="none" w:sz="0" w:space="0" w:color="auto"/>
            <w:right w:val="none" w:sz="0" w:space="0" w:color="auto"/>
          </w:divBdr>
        </w:div>
        <w:div w:id="1062293075">
          <w:marLeft w:val="640"/>
          <w:marRight w:val="0"/>
          <w:marTop w:val="0"/>
          <w:marBottom w:val="0"/>
          <w:divBdr>
            <w:top w:val="none" w:sz="0" w:space="0" w:color="auto"/>
            <w:left w:val="none" w:sz="0" w:space="0" w:color="auto"/>
            <w:bottom w:val="none" w:sz="0" w:space="0" w:color="auto"/>
            <w:right w:val="none" w:sz="0" w:space="0" w:color="auto"/>
          </w:divBdr>
        </w:div>
        <w:div w:id="1883521061">
          <w:marLeft w:val="640"/>
          <w:marRight w:val="0"/>
          <w:marTop w:val="0"/>
          <w:marBottom w:val="0"/>
          <w:divBdr>
            <w:top w:val="none" w:sz="0" w:space="0" w:color="auto"/>
            <w:left w:val="none" w:sz="0" w:space="0" w:color="auto"/>
            <w:bottom w:val="none" w:sz="0" w:space="0" w:color="auto"/>
            <w:right w:val="none" w:sz="0" w:space="0" w:color="auto"/>
          </w:divBdr>
        </w:div>
        <w:div w:id="1541239582">
          <w:marLeft w:val="640"/>
          <w:marRight w:val="0"/>
          <w:marTop w:val="0"/>
          <w:marBottom w:val="0"/>
          <w:divBdr>
            <w:top w:val="none" w:sz="0" w:space="0" w:color="auto"/>
            <w:left w:val="none" w:sz="0" w:space="0" w:color="auto"/>
            <w:bottom w:val="none" w:sz="0" w:space="0" w:color="auto"/>
            <w:right w:val="none" w:sz="0" w:space="0" w:color="auto"/>
          </w:divBdr>
        </w:div>
        <w:div w:id="1865441915">
          <w:marLeft w:val="640"/>
          <w:marRight w:val="0"/>
          <w:marTop w:val="0"/>
          <w:marBottom w:val="0"/>
          <w:divBdr>
            <w:top w:val="none" w:sz="0" w:space="0" w:color="auto"/>
            <w:left w:val="none" w:sz="0" w:space="0" w:color="auto"/>
            <w:bottom w:val="none" w:sz="0" w:space="0" w:color="auto"/>
            <w:right w:val="none" w:sz="0" w:space="0" w:color="auto"/>
          </w:divBdr>
        </w:div>
        <w:div w:id="822310359">
          <w:marLeft w:val="640"/>
          <w:marRight w:val="0"/>
          <w:marTop w:val="0"/>
          <w:marBottom w:val="0"/>
          <w:divBdr>
            <w:top w:val="none" w:sz="0" w:space="0" w:color="auto"/>
            <w:left w:val="none" w:sz="0" w:space="0" w:color="auto"/>
            <w:bottom w:val="none" w:sz="0" w:space="0" w:color="auto"/>
            <w:right w:val="none" w:sz="0" w:space="0" w:color="auto"/>
          </w:divBdr>
        </w:div>
        <w:div w:id="1896744099">
          <w:marLeft w:val="640"/>
          <w:marRight w:val="0"/>
          <w:marTop w:val="0"/>
          <w:marBottom w:val="0"/>
          <w:divBdr>
            <w:top w:val="none" w:sz="0" w:space="0" w:color="auto"/>
            <w:left w:val="none" w:sz="0" w:space="0" w:color="auto"/>
            <w:bottom w:val="none" w:sz="0" w:space="0" w:color="auto"/>
            <w:right w:val="none" w:sz="0" w:space="0" w:color="auto"/>
          </w:divBdr>
        </w:div>
        <w:div w:id="1706952043">
          <w:marLeft w:val="640"/>
          <w:marRight w:val="0"/>
          <w:marTop w:val="0"/>
          <w:marBottom w:val="0"/>
          <w:divBdr>
            <w:top w:val="none" w:sz="0" w:space="0" w:color="auto"/>
            <w:left w:val="none" w:sz="0" w:space="0" w:color="auto"/>
            <w:bottom w:val="none" w:sz="0" w:space="0" w:color="auto"/>
            <w:right w:val="none" w:sz="0" w:space="0" w:color="auto"/>
          </w:divBdr>
        </w:div>
        <w:div w:id="1676493454">
          <w:marLeft w:val="640"/>
          <w:marRight w:val="0"/>
          <w:marTop w:val="0"/>
          <w:marBottom w:val="0"/>
          <w:divBdr>
            <w:top w:val="none" w:sz="0" w:space="0" w:color="auto"/>
            <w:left w:val="none" w:sz="0" w:space="0" w:color="auto"/>
            <w:bottom w:val="none" w:sz="0" w:space="0" w:color="auto"/>
            <w:right w:val="none" w:sz="0" w:space="0" w:color="auto"/>
          </w:divBdr>
        </w:div>
        <w:div w:id="1503079953">
          <w:marLeft w:val="640"/>
          <w:marRight w:val="0"/>
          <w:marTop w:val="0"/>
          <w:marBottom w:val="0"/>
          <w:divBdr>
            <w:top w:val="none" w:sz="0" w:space="0" w:color="auto"/>
            <w:left w:val="none" w:sz="0" w:space="0" w:color="auto"/>
            <w:bottom w:val="none" w:sz="0" w:space="0" w:color="auto"/>
            <w:right w:val="none" w:sz="0" w:space="0" w:color="auto"/>
          </w:divBdr>
        </w:div>
        <w:div w:id="1452897754">
          <w:marLeft w:val="640"/>
          <w:marRight w:val="0"/>
          <w:marTop w:val="0"/>
          <w:marBottom w:val="0"/>
          <w:divBdr>
            <w:top w:val="none" w:sz="0" w:space="0" w:color="auto"/>
            <w:left w:val="none" w:sz="0" w:space="0" w:color="auto"/>
            <w:bottom w:val="none" w:sz="0" w:space="0" w:color="auto"/>
            <w:right w:val="none" w:sz="0" w:space="0" w:color="auto"/>
          </w:divBdr>
        </w:div>
        <w:div w:id="1518620686">
          <w:marLeft w:val="640"/>
          <w:marRight w:val="0"/>
          <w:marTop w:val="0"/>
          <w:marBottom w:val="0"/>
          <w:divBdr>
            <w:top w:val="none" w:sz="0" w:space="0" w:color="auto"/>
            <w:left w:val="none" w:sz="0" w:space="0" w:color="auto"/>
            <w:bottom w:val="none" w:sz="0" w:space="0" w:color="auto"/>
            <w:right w:val="none" w:sz="0" w:space="0" w:color="auto"/>
          </w:divBdr>
        </w:div>
        <w:div w:id="1382172790">
          <w:marLeft w:val="640"/>
          <w:marRight w:val="0"/>
          <w:marTop w:val="0"/>
          <w:marBottom w:val="0"/>
          <w:divBdr>
            <w:top w:val="none" w:sz="0" w:space="0" w:color="auto"/>
            <w:left w:val="none" w:sz="0" w:space="0" w:color="auto"/>
            <w:bottom w:val="none" w:sz="0" w:space="0" w:color="auto"/>
            <w:right w:val="none" w:sz="0" w:space="0" w:color="auto"/>
          </w:divBdr>
        </w:div>
        <w:div w:id="54596704">
          <w:marLeft w:val="640"/>
          <w:marRight w:val="0"/>
          <w:marTop w:val="0"/>
          <w:marBottom w:val="0"/>
          <w:divBdr>
            <w:top w:val="none" w:sz="0" w:space="0" w:color="auto"/>
            <w:left w:val="none" w:sz="0" w:space="0" w:color="auto"/>
            <w:bottom w:val="none" w:sz="0" w:space="0" w:color="auto"/>
            <w:right w:val="none" w:sz="0" w:space="0" w:color="auto"/>
          </w:divBdr>
        </w:div>
        <w:div w:id="860824468">
          <w:marLeft w:val="640"/>
          <w:marRight w:val="0"/>
          <w:marTop w:val="0"/>
          <w:marBottom w:val="0"/>
          <w:divBdr>
            <w:top w:val="none" w:sz="0" w:space="0" w:color="auto"/>
            <w:left w:val="none" w:sz="0" w:space="0" w:color="auto"/>
            <w:bottom w:val="none" w:sz="0" w:space="0" w:color="auto"/>
            <w:right w:val="none" w:sz="0" w:space="0" w:color="auto"/>
          </w:divBdr>
        </w:div>
        <w:div w:id="2031949733">
          <w:marLeft w:val="640"/>
          <w:marRight w:val="0"/>
          <w:marTop w:val="0"/>
          <w:marBottom w:val="0"/>
          <w:divBdr>
            <w:top w:val="none" w:sz="0" w:space="0" w:color="auto"/>
            <w:left w:val="none" w:sz="0" w:space="0" w:color="auto"/>
            <w:bottom w:val="none" w:sz="0" w:space="0" w:color="auto"/>
            <w:right w:val="none" w:sz="0" w:space="0" w:color="auto"/>
          </w:divBdr>
        </w:div>
        <w:div w:id="517895027">
          <w:marLeft w:val="640"/>
          <w:marRight w:val="0"/>
          <w:marTop w:val="0"/>
          <w:marBottom w:val="0"/>
          <w:divBdr>
            <w:top w:val="none" w:sz="0" w:space="0" w:color="auto"/>
            <w:left w:val="none" w:sz="0" w:space="0" w:color="auto"/>
            <w:bottom w:val="none" w:sz="0" w:space="0" w:color="auto"/>
            <w:right w:val="none" w:sz="0" w:space="0" w:color="auto"/>
          </w:divBdr>
        </w:div>
        <w:div w:id="705061669">
          <w:marLeft w:val="640"/>
          <w:marRight w:val="0"/>
          <w:marTop w:val="0"/>
          <w:marBottom w:val="0"/>
          <w:divBdr>
            <w:top w:val="none" w:sz="0" w:space="0" w:color="auto"/>
            <w:left w:val="none" w:sz="0" w:space="0" w:color="auto"/>
            <w:bottom w:val="none" w:sz="0" w:space="0" w:color="auto"/>
            <w:right w:val="none" w:sz="0" w:space="0" w:color="auto"/>
          </w:divBdr>
        </w:div>
        <w:div w:id="732851607">
          <w:marLeft w:val="640"/>
          <w:marRight w:val="0"/>
          <w:marTop w:val="0"/>
          <w:marBottom w:val="0"/>
          <w:divBdr>
            <w:top w:val="none" w:sz="0" w:space="0" w:color="auto"/>
            <w:left w:val="none" w:sz="0" w:space="0" w:color="auto"/>
            <w:bottom w:val="none" w:sz="0" w:space="0" w:color="auto"/>
            <w:right w:val="none" w:sz="0" w:space="0" w:color="auto"/>
          </w:divBdr>
        </w:div>
        <w:div w:id="1565020335">
          <w:marLeft w:val="640"/>
          <w:marRight w:val="0"/>
          <w:marTop w:val="0"/>
          <w:marBottom w:val="0"/>
          <w:divBdr>
            <w:top w:val="none" w:sz="0" w:space="0" w:color="auto"/>
            <w:left w:val="none" w:sz="0" w:space="0" w:color="auto"/>
            <w:bottom w:val="none" w:sz="0" w:space="0" w:color="auto"/>
            <w:right w:val="none" w:sz="0" w:space="0" w:color="auto"/>
          </w:divBdr>
        </w:div>
        <w:div w:id="1786847352">
          <w:marLeft w:val="640"/>
          <w:marRight w:val="0"/>
          <w:marTop w:val="0"/>
          <w:marBottom w:val="0"/>
          <w:divBdr>
            <w:top w:val="none" w:sz="0" w:space="0" w:color="auto"/>
            <w:left w:val="none" w:sz="0" w:space="0" w:color="auto"/>
            <w:bottom w:val="none" w:sz="0" w:space="0" w:color="auto"/>
            <w:right w:val="none" w:sz="0" w:space="0" w:color="auto"/>
          </w:divBdr>
        </w:div>
        <w:div w:id="929856406">
          <w:marLeft w:val="640"/>
          <w:marRight w:val="0"/>
          <w:marTop w:val="0"/>
          <w:marBottom w:val="0"/>
          <w:divBdr>
            <w:top w:val="none" w:sz="0" w:space="0" w:color="auto"/>
            <w:left w:val="none" w:sz="0" w:space="0" w:color="auto"/>
            <w:bottom w:val="none" w:sz="0" w:space="0" w:color="auto"/>
            <w:right w:val="none" w:sz="0" w:space="0" w:color="auto"/>
          </w:divBdr>
        </w:div>
        <w:div w:id="1517814962">
          <w:marLeft w:val="640"/>
          <w:marRight w:val="0"/>
          <w:marTop w:val="0"/>
          <w:marBottom w:val="0"/>
          <w:divBdr>
            <w:top w:val="none" w:sz="0" w:space="0" w:color="auto"/>
            <w:left w:val="none" w:sz="0" w:space="0" w:color="auto"/>
            <w:bottom w:val="none" w:sz="0" w:space="0" w:color="auto"/>
            <w:right w:val="none" w:sz="0" w:space="0" w:color="auto"/>
          </w:divBdr>
        </w:div>
        <w:div w:id="696127517">
          <w:marLeft w:val="640"/>
          <w:marRight w:val="0"/>
          <w:marTop w:val="0"/>
          <w:marBottom w:val="0"/>
          <w:divBdr>
            <w:top w:val="none" w:sz="0" w:space="0" w:color="auto"/>
            <w:left w:val="none" w:sz="0" w:space="0" w:color="auto"/>
            <w:bottom w:val="none" w:sz="0" w:space="0" w:color="auto"/>
            <w:right w:val="none" w:sz="0" w:space="0" w:color="auto"/>
          </w:divBdr>
        </w:div>
        <w:div w:id="762842841">
          <w:marLeft w:val="640"/>
          <w:marRight w:val="0"/>
          <w:marTop w:val="0"/>
          <w:marBottom w:val="0"/>
          <w:divBdr>
            <w:top w:val="none" w:sz="0" w:space="0" w:color="auto"/>
            <w:left w:val="none" w:sz="0" w:space="0" w:color="auto"/>
            <w:bottom w:val="none" w:sz="0" w:space="0" w:color="auto"/>
            <w:right w:val="none" w:sz="0" w:space="0" w:color="auto"/>
          </w:divBdr>
        </w:div>
        <w:div w:id="691302072">
          <w:marLeft w:val="640"/>
          <w:marRight w:val="0"/>
          <w:marTop w:val="0"/>
          <w:marBottom w:val="0"/>
          <w:divBdr>
            <w:top w:val="none" w:sz="0" w:space="0" w:color="auto"/>
            <w:left w:val="none" w:sz="0" w:space="0" w:color="auto"/>
            <w:bottom w:val="none" w:sz="0" w:space="0" w:color="auto"/>
            <w:right w:val="none" w:sz="0" w:space="0" w:color="auto"/>
          </w:divBdr>
        </w:div>
        <w:div w:id="736705571">
          <w:marLeft w:val="640"/>
          <w:marRight w:val="0"/>
          <w:marTop w:val="0"/>
          <w:marBottom w:val="0"/>
          <w:divBdr>
            <w:top w:val="none" w:sz="0" w:space="0" w:color="auto"/>
            <w:left w:val="none" w:sz="0" w:space="0" w:color="auto"/>
            <w:bottom w:val="none" w:sz="0" w:space="0" w:color="auto"/>
            <w:right w:val="none" w:sz="0" w:space="0" w:color="auto"/>
          </w:divBdr>
        </w:div>
        <w:div w:id="756368212">
          <w:marLeft w:val="640"/>
          <w:marRight w:val="0"/>
          <w:marTop w:val="0"/>
          <w:marBottom w:val="0"/>
          <w:divBdr>
            <w:top w:val="none" w:sz="0" w:space="0" w:color="auto"/>
            <w:left w:val="none" w:sz="0" w:space="0" w:color="auto"/>
            <w:bottom w:val="none" w:sz="0" w:space="0" w:color="auto"/>
            <w:right w:val="none" w:sz="0" w:space="0" w:color="auto"/>
          </w:divBdr>
        </w:div>
        <w:div w:id="191916370">
          <w:marLeft w:val="640"/>
          <w:marRight w:val="0"/>
          <w:marTop w:val="0"/>
          <w:marBottom w:val="0"/>
          <w:divBdr>
            <w:top w:val="none" w:sz="0" w:space="0" w:color="auto"/>
            <w:left w:val="none" w:sz="0" w:space="0" w:color="auto"/>
            <w:bottom w:val="none" w:sz="0" w:space="0" w:color="auto"/>
            <w:right w:val="none" w:sz="0" w:space="0" w:color="auto"/>
          </w:divBdr>
        </w:div>
        <w:div w:id="541669149">
          <w:marLeft w:val="640"/>
          <w:marRight w:val="0"/>
          <w:marTop w:val="0"/>
          <w:marBottom w:val="0"/>
          <w:divBdr>
            <w:top w:val="none" w:sz="0" w:space="0" w:color="auto"/>
            <w:left w:val="none" w:sz="0" w:space="0" w:color="auto"/>
            <w:bottom w:val="none" w:sz="0" w:space="0" w:color="auto"/>
            <w:right w:val="none" w:sz="0" w:space="0" w:color="auto"/>
          </w:divBdr>
        </w:div>
        <w:div w:id="1951400125">
          <w:marLeft w:val="640"/>
          <w:marRight w:val="0"/>
          <w:marTop w:val="0"/>
          <w:marBottom w:val="0"/>
          <w:divBdr>
            <w:top w:val="none" w:sz="0" w:space="0" w:color="auto"/>
            <w:left w:val="none" w:sz="0" w:space="0" w:color="auto"/>
            <w:bottom w:val="none" w:sz="0" w:space="0" w:color="auto"/>
            <w:right w:val="none" w:sz="0" w:space="0" w:color="auto"/>
          </w:divBdr>
        </w:div>
        <w:div w:id="1577519206">
          <w:marLeft w:val="640"/>
          <w:marRight w:val="0"/>
          <w:marTop w:val="0"/>
          <w:marBottom w:val="0"/>
          <w:divBdr>
            <w:top w:val="none" w:sz="0" w:space="0" w:color="auto"/>
            <w:left w:val="none" w:sz="0" w:space="0" w:color="auto"/>
            <w:bottom w:val="none" w:sz="0" w:space="0" w:color="auto"/>
            <w:right w:val="none" w:sz="0" w:space="0" w:color="auto"/>
          </w:divBdr>
        </w:div>
        <w:div w:id="1172766913">
          <w:marLeft w:val="640"/>
          <w:marRight w:val="0"/>
          <w:marTop w:val="0"/>
          <w:marBottom w:val="0"/>
          <w:divBdr>
            <w:top w:val="none" w:sz="0" w:space="0" w:color="auto"/>
            <w:left w:val="none" w:sz="0" w:space="0" w:color="auto"/>
            <w:bottom w:val="none" w:sz="0" w:space="0" w:color="auto"/>
            <w:right w:val="none" w:sz="0" w:space="0" w:color="auto"/>
          </w:divBdr>
        </w:div>
        <w:div w:id="2044674827">
          <w:marLeft w:val="640"/>
          <w:marRight w:val="0"/>
          <w:marTop w:val="0"/>
          <w:marBottom w:val="0"/>
          <w:divBdr>
            <w:top w:val="none" w:sz="0" w:space="0" w:color="auto"/>
            <w:left w:val="none" w:sz="0" w:space="0" w:color="auto"/>
            <w:bottom w:val="none" w:sz="0" w:space="0" w:color="auto"/>
            <w:right w:val="none" w:sz="0" w:space="0" w:color="auto"/>
          </w:divBdr>
        </w:div>
        <w:div w:id="603880799">
          <w:marLeft w:val="640"/>
          <w:marRight w:val="0"/>
          <w:marTop w:val="0"/>
          <w:marBottom w:val="0"/>
          <w:divBdr>
            <w:top w:val="none" w:sz="0" w:space="0" w:color="auto"/>
            <w:left w:val="none" w:sz="0" w:space="0" w:color="auto"/>
            <w:bottom w:val="none" w:sz="0" w:space="0" w:color="auto"/>
            <w:right w:val="none" w:sz="0" w:space="0" w:color="auto"/>
          </w:divBdr>
        </w:div>
        <w:div w:id="1116830247">
          <w:marLeft w:val="640"/>
          <w:marRight w:val="0"/>
          <w:marTop w:val="0"/>
          <w:marBottom w:val="0"/>
          <w:divBdr>
            <w:top w:val="none" w:sz="0" w:space="0" w:color="auto"/>
            <w:left w:val="none" w:sz="0" w:space="0" w:color="auto"/>
            <w:bottom w:val="none" w:sz="0" w:space="0" w:color="auto"/>
            <w:right w:val="none" w:sz="0" w:space="0" w:color="auto"/>
          </w:divBdr>
        </w:div>
        <w:div w:id="1655987823">
          <w:marLeft w:val="640"/>
          <w:marRight w:val="0"/>
          <w:marTop w:val="0"/>
          <w:marBottom w:val="0"/>
          <w:divBdr>
            <w:top w:val="none" w:sz="0" w:space="0" w:color="auto"/>
            <w:left w:val="none" w:sz="0" w:space="0" w:color="auto"/>
            <w:bottom w:val="none" w:sz="0" w:space="0" w:color="auto"/>
            <w:right w:val="none" w:sz="0" w:space="0" w:color="auto"/>
          </w:divBdr>
        </w:div>
        <w:div w:id="1838762713">
          <w:marLeft w:val="640"/>
          <w:marRight w:val="0"/>
          <w:marTop w:val="0"/>
          <w:marBottom w:val="0"/>
          <w:divBdr>
            <w:top w:val="none" w:sz="0" w:space="0" w:color="auto"/>
            <w:left w:val="none" w:sz="0" w:space="0" w:color="auto"/>
            <w:bottom w:val="none" w:sz="0" w:space="0" w:color="auto"/>
            <w:right w:val="none" w:sz="0" w:space="0" w:color="auto"/>
          </w:divBdr>
        </w:div>
        <w:div w:id="1864266">
          <w:marLeft w:val="640"/>
          <w:marRight w:val="0"/>
          <w:marTop w:val="0"/>
          <w:marBottom w:val="0"/>
          <w:divBdr>
            <w:top w:val="none" w:sz="0" w:space="0" w:color="auto"/>
            <w:left w:val="none" w:sz="0" w:space="0" w:color="auto"/>
            <w:bottom w:val="none" w:sz="0" w:space="0" w:color="auto"/>
            <w:right w:val="none" w:sz="0" w:space="0" w:color="auto"/>
          </w:divBdr>
        </w:div>
        <w:div w:id="659845110">
          <w:marLeft w:val="640"/>
          <w:marRight w:val="0"/>
          <w:marTop w:val="0"/>
          <w:marBottom w:val="0"/>
          <w:divBdr>
            <w:top w:val="none" w:sz="0" w:space="0" w:color="auto"/>
            <w:left w:val="none" w:sz="0" w:space="0" w:color="auto"/>
            <w:bottom w:val="none" w:sz="0" w:space="0" w:color="auto"/>
            <w:right w:val="none" w:sz="0" w:space="0" w:color="auto"/>
          </w:divBdr>
        </w:div>
        <w:div w:id="1631085889">
          <w:marLeft w:val="640"/>
          <w:marRight w:val="0"/>
          <w:marTop w:val="0"/>
          <w:marBottom w:val="0"/>
          <w:divBdr>
            <w:top w:val="none" w:sz="0" w:space="0" w:color="auto"/>
            <w:left w:val="none" w:sz="0" w:space="0" w:color="auto"/>
            <w:bottom w:val="none" w:sz="0" w:space="0" w:color="auto"/>
            <w:right w:val="none" w:sz="0" w:space="0" w:color="auto"/>
          </w:divBdr>
        </w:div>
        <w:div w:id="561259929">
          <w:marLeft w:val="640"/>
          <w:marRight w:val="0"/>
          <w:marTop w:val="0"/>
          <w:marBottom w:val="0"/>
          <w:divBdr>
            <w:top w:val="none" w:sz="0" w:space="0" w:color="auto"/>
            <w:left w:val="none" w:sz="0" w:space="0" w:color="auto"/>
            <w:bottom w:val="none" w:sz="0" w:space="0" w:color="auto"/>
            <w:right w:val="none" w:sz="0" w:space="0" w:color="auto"/>
          </w:divBdr>
        </w:div>
        <w:div w:id="1701783644">
          <w:marLeft w:val="640"/>
          <w:marRight w:val="0"/>
          <w:marTop w:val="0"/>
          <w:marBottom w:val="0"/>
          <w:divBdr>
            <w:top w:val="none" w:sz="0" w:space="0" w:color="auto"/>
            <w:left w:val="none" w:sz="0" w:space="0" w:color="auto"/>
            <w:bottom w:val="none" w:sz="0" w:space="0" w:color="auto"/>
            <w:right w:val="none" w:sz="0" w:space="0" w:color="auto"/>
          </w:divBdr>
        </w:div>
        <w:div w:id="1820413915">
          <w:marLeft w:val="640"/>
          <w:marRight w:val="0"/>
          <w:marTop w:val="0"/>
          <w:marBottom w:val="0"/>
          <w:divBdr>
            <w:top w:val="none" w:sz="0" w:space="0" w:color="auto"/>
            <w:left w:val="none" w:sz="0" w:space="0" w:color="auto"/>
            <w:bottom w:val="none" w:sz="0" w:space="0" w:color="auto"/>
            <w:right w:val="none" w:sz="0" w:space="0" w:color="auto"/>
          </w:divBdr>
        </w:div>
        <w:div w:id="409890258">
          <w:marLeft w:val="640"/>
          <w:marRight w:val="0"/>
          <w:marTop w:val="0"/>
          <w:marBottom w:val="0"/>
          <w:divBdr>
            <w:top w:val="none" w:sz="0" w:space="0" w:color="auto"/>
            <w:left w:val="none" w:sz="0" w:space="0" w:color="auto"/>
            <w:bottom w:val="none" w:sz="0" w:space="0" w:color="auto"/>
            <w:right w:val="none" w:sz="0" w:space="0" w:color="auto"/>
          </w:divBdr>
        </w:div>
      </w:divsChild>
    </w:div>
    <w:div w:id="1303195759">
      <w:bodyDiv w:val="1"/>
      <w:marLeft w:val="0"/>
      <w:marRight w:val="0"/>
      <w:marTop w:val="0"/>
      <w:marBottom w:val="0"/>
      <w:divBdr>
        <w:top w:val="none" w:sz="0" w:space="0" w:color="auto"/>
        <w:left w:val="none" w:sz="0" w:space="0" w:color="auto"/>
        <w:bottom w:val="none" w:sz="0" w:space="0" w:color="auto"/>
        <w:right w:val="none" w:sz="0" w:space="0" w:color="auto"/>
      </w:divBdr>
      <w:divsChild>
        <w:div w:id="637607074">
          <w:marLeft w:val="640"/>
          <w:marRight w:val="0"/>
          <w:marTop w:val="0"/>
          <w:marBottom w:val="0"/>
          <w:divBdr>
            <w:top w:val="none" w:sz="0" w:space="0" w:color="auto"/>
            <w:left w:val="none" w:sz="0" w:space="0" w:color="auto"/>
            <w:bottom w:val="none" w:sz="0" w:space="0" w:color="auto"/>
            <w:right w:val="none" w:sz="0" w:space="0" w:color="auto"/>
          </w:divBdr>
        </w:div>
        <w:div w:id="340015194">
          <w:marLeft w:val="640"/>
          <w:marRight w:val="0"/>
          <w:marTop w:val="0"/>
          <w:marBottom w:val="0"/>
          <w:divBdr>
            <w:top w:val="none" w:sz="0" w:space="0" w:color="auto"/>
            <w:left w:val="none" w:sz="0" w:space="0" w:color="auto"/>
            <w:bottom w:val="none" w:sz="0" w:space="0" w:color="auto"/>
            <w:right w:val="none" w:sz="0" w:space="0" w:color="auto"/>
          </w:divBdr>
        </w:div>
        <w:div w:id="2045280236">
          <w:marLeft w:val="640"/>
          <w:marRight w:val="0"/>
          <w:marTop w:val="0"/>
          <w:marBottom w:val="0"/>
          <w:divBdr>
            <w:top w:val="none" w:sz="0" w:space="0" w:color="auto"/>
            <w:left w:val="none" w:sz="0" w:space="0" w:color="auto"/>
            <w:bottom w:val="none" w:sz="0" w:space="0" w:color="auto"/>
            <w:right w:val="none" w:sz="0" w:space="0" w:color="auto"/>
          </w:divBdr>
        </w:div>
        <w:div w:id="603151737">
          <w:marLeft w:val="640"/>
          <w:marRight w:val="0"/>
          <w:marTop w:val="0"/>
          <w:marBottom w:val="0"/>
          <w:divBdr>
            <w:top w:val="none" w:sz="0" w:space="0" w:color="auto"/>
            <w:left w:val="none" w:sz="0" w:space="0" w:color="auto"/>
            <w:bottom w:val="none" w:sz="0" w:space="0" w:color="auto"/>
            <w:right w:val="none" w:sz="0" w:space="0" w:color="auto"/>
          </w:divBdr>
        </w:div>
        <w:div w:id="288517652">
          <w:marLeft w:val="640"/>
          <w:marRight w:val="0"/>
          <w:marTop w:val="0"/>
          <w:marBottom w:val="0"/>
          <w:divBdr>
            <w:top w:val="none" w:sz="0" w:space="0" w:color="auto"/>
            <w:left w:val="none" w:sz="0" w:space="0" w:color="auto"/>
            <w:bottom w:val="none" w:sz="0" w:space="0" w:color="auto"/>
            <w:right w:val="none" w:sz="0" w:space="0" w:color="auto"/>
          </w:divBdr>
        </w:div>
        <w:div w:id="398476607">
          <w:marLeft w:val="640"/>
          <w:marRight w:val="0"/>
          <w:marTop w:val="0"/>
          <w:marBottom w:val="0"/>
          <w:divBdr>
            <w:top w:val="none" w:sz="0" w:space="0" w:color="auto"/>
            <w:left w:val="none" w:sz="0" w:space="0" w:color="auto"/>
            <w:bottom w:val="none" w:sz="0" w:space="0" w:color="auto"/>
            <w:right w:val="none" w:sz="0" w:space="0" w:color="auto"/>
          </w:divBdr>
        </w:div>
        <w:div w:id="481506217">
          <w:marLeft w:val="640"/>
          <w:marRight w:val="0"/>
          <w:marTop w:val="0"/>
          <w:marBottom w:val="0"/>
          <w:divBdr>
            <w:top w:val="none" w:sz="0" w:space="0" w:color="auto"/>
            <w:left w:val="none" w:sz="0" w:space="0" w:color="auto"/>
            <w:bottom w:val="none" w:sz="0" w:space="0" w:color="auto"/>
            <w:right w:val="none" w:sz="0" w:space="0" w:color="auto"/>
          </w:divBdr>
        </w:div>
        <w:div w:id="1888374193">
          <w:marLeft w:val="640"/>
          <w:marRight w:val="0"/>
          <w:marTop w:val="0"/>
          <w:marBottom w:val="0"/>
          <w:divBdr>
            <w:top w:val="none" w:sz="0" w:space="0" w:color="auto"/>
            <w:left w:val="none" w:sz="0" w:space="0" w:color="auto"/>
            <w:bottom w:val="none" w:sz="0" w:space="0" w:color="auto"/>
            <w:right w:val="none" w:sz="0" w:space="0" w:color="auto"/>
          </w:divBdr>
        </w:div>
        <w:div w:id="298651621">
          <w:marLeft w:val="640"/>
          <w:marRight w:val="0"/>
          <w:marTop w:val="0"/>
          <w:marBottom w:val="0"/>
          <w:divBdr>
            <w:top w:val="none" w:sz="0" w:space="0" w:color="auto"/>
            <w:left w:val="none" w:sz="0" w:space="0" w:color="auto"/>
            <w:bottom w:val="none" w:sz="0" w:space="0" w:color="auto"/>
            <w:right w:val="none" w:sz="0" w:space="0" w:color="auto"/>
          </w:divBdr>
        </w:div>
        <w:div w:id="1356544444">
          <w:marLeft w:val="640"/>
          <w:marRight w:val="0"/>
          <w:marTop w:val="0"/>
          <w:marBottom w:val="0"/>
          <w:divBdr>
            <w:top w:val="none" w:sz="0" w:space="0" w:color="auto"/>
            <w:left w:val="none" w:sz="0" w:space="0" w:color="auto"/>
            <w:bottom w:val="none" w:sz="0" w:space="0" w:color="auto"/>
            <w:right w:val="none" w:sz="0" w:space="0" w:color="auto"/>
          </w:divBdr>
        </w:div>
        <w:div w:id="2056269604">
          <w:marLeft w:val="640"/>
          <w:marRight w:val="0"/>
          <w:marTop w:val="0"/>
          <w:marBottom w:val="0"/>
          <w:divBdr>
            <w:top w:val="none" w:sz="0" w:space="0" w:color="auto"/>
            <w:left w:val="none" w:sz="0" w:space="0" w:color="auto"/>
            <w:bottom w:val="none" w:sz="0" w:space="0" w:color="auto"/>
            <w:right w:val="none" w:sz="0" w:space="0" w:color="auto"/>
          </w:divBdr>
        </w:div>
        <w:div w:id="535313951">
          <w:marLeft w:val="640"/>
          <w:marRight w:val="0"/>
          <w:marTop w:val="0"/>
          <w:marBottom w:val="0"/>
          <w:divBdr>
            <w:top w:val="none" w:sz="0" w:space="0" w:color="auto"/>
            <w:left w:val="none" w:sz="0" w:space="0" w:color="auto"/>
            <w:bottom w:val="none" w:sz="0" w:space="0" w:color="auto"/>
            <w:right w:val="none" w:sz="0" w:space="0" w:color="auto"/>
          </w:divBdr>
        </w:div>
        <w:div w:id="1264530551">
          <w:marLeft w:val="640"/>
          <w:marRight w:val="0"/>
          <w:marTop w:val="0"/>
          <w:marBottom w:val="0"/>
          <w:divBdr>
            <w:top w:val="none" w:sz="0" w:space="0" w:color="auto"/>
            <w:left w:val="none" w:sz="0" w:space="0" w:color="auto"/>
            <w:bottom w:val="none" w:sz="0" w:space="0" w:color="auto"/>
            <w:right w:val="none" w:sz="0" w:space="0" w:color="auto"/>
          </w:divBdr>
        </w:div>
        <w:div w:id="1641497915">
          <w:marLeft w:val="640"/>
          <w:marRight w:val="0"/>
          <w:marTop w:val="0"/>
          <w:marBottom w:val="0"/>
          <w:divBdr>
            <w:top w:val="none" w:sz="0" w:space="0" w:color="auto"/>
            <w:left w:val="none" w:sz="0" w:space="0" w:color="auto"/>
            <w:bottom w:val="none" w:sz="0" w:space="0" w:color="auto"/>
            <w:right w:val="none" w:sz="0" w:space="0" w:color="auto"/>
          </w:divBdr>
        </w:div>
        <w:div w:id="248467051">
          <w:marLeft w:val="640"/>
          <w:marRight w:val="0"/>
          <w:marTop w:val="0"/>
          <w:marBottom w:val="0"/>
          <w:divBdr>
            <w:top w:val="none" w:sz="0" w:space="0" w:color="auto"/>
            <w:left w:val="none" w:sz="0" w:space="0" w:color="auto"/>
            <w:bottom w:val="none" w:sz="0" w:space="0" w:color="auto"/>
            <w:right w:val="none" w:sz="0" w:space="0" w:color="auto"/>
          </w:divBdr>
        </w:div>
        <w:div w:id="1797790679">
          <w:marLeft w:val="640"/>
          <w:marRight w:val="0"/>
          <w:marTop w:val="0"/>
          <w:marBottom w:val="0"/>
          <w:divBdr>
            <w:top w:val="none" w:sz="0" w:space="0" w:color="auto"/>
            <w:left w:val="none" w:sz="0" w:space="0" w:color="auto"/>
            <w:bottom w:val="none" w:sz="0" w:space="0" w:color="auto"/>
            <w:right w:val="none" w:sz="0" w:space="0" w:color="auto"/>
          </w:divBdr>
        </w:div>
        <w:div w:id="437212882">
          <w:marLeft w:val="640"/>
          <w:marRight w:val="0"/>
          <w:marTop w:val="0"/>
          <w:marBottom w:val="0"/>
          <w:divBdr>
            <w:top w:val="none" w:sz="0" w:space="0" w:color="auto"/>
            <w:left w:val="none" w:sz="0" w:space="0" w:color="auto"/>
            <w:bottom w:val="none" w:sz="0" w:space="0" w:color="auto"/>
            <w:right w:val="none" w:sz="0" w:space="0" w:color="auto"/>
          </w:divBdr>
        </w:div>
        <w:div w:id="1452701418">
          <w:marLeft w:val="640"/>
          <w:marRight w:val="0"/>
          <w:marTop w:val="0"/>
          <w:marBottom w:val="0"/>
          <w:divBdr>
            <w:top w:val="none" w:sz="0" w:space="0" w:color="auto"/>
            <w:left w:val="none" w:sz="0" w:space="0" w:color="auto"/>
            <w:bottom w:val="none" w:sz="0" w:space="0" w:color="auto"/>
            <w:right w:val="none" w:sz="0" w:space="0" w:color="auto"/>
          </w:divBdr>
        </w:div>
        <w:div w:id="657656026">
          <w:marLeft w:val="640"/>
          <w:marRight w:val="0"/>
          <w:marTop w:val="0"/>
          <w:marBottom w:val="0"/>
          <w:divBdr>
            <w:top w:val="none" w:sz="0" w:space="0" w:color="auto"/>
            <w:left w:val="none" w:sz="0" w:space="0" w:color="auto"/>
            <w:bottom w:val="none" w:sz="0" w:space="0" w:color="auto"/>
            <w:right w:val="none" w:sz="0" w:space="0" w:color="auto"/>
          </w:divBdr>
        </w:div>
        <w:div w:id="663969456">
          <w:marLeft w:val="640"/>
          <w:marRight w:val="0"/>
          <w:marTop w:val="0"/>
          <w:marBottom w:val="0"/>
          <w:divBdr>
            <w:top w:val="none" w:sz="0" w:space="0" w:color="auto"/>
            <w:left w:val="none" w:sz="0" w:space="0" w:color="auto"/>
            <w:bottom w:val="none" w:sz="0" w:space="0" w:color="auto"/>
            <w:right w:val="none" w:sz="0" w:space="0" w:color="auto"/>
          </w:divBdr>
        </w:div>
        <w:div w:id="851064520">
          <w:marLeft w:val="640"/>
          <w:marRight w:val="0"/>
          <w:marTop w:val="0"/>
          <w:marBottom w:val="0"/>
          <w:divBdr>
            <w:top w:val="none" w:sz="0" w:space="0" w:color="auto"/>
            <w:left w:val="none" w:sz="0" w:space="0" w:color="auto"/>
            <w:bottom w:val="none" w:sz="0" w:space="0" w:color="auto"/>
            <w:right w:val="none" w:sz="0" w:space="0" w:color="auto"/>
          </w:divBdr>
        </w:div>
        <w:div w:id="1108086891">
          <w:marLeft w:val="640"/>
          <w:marRight w:val="0"/>
          <w:marTop w:val="0"/>
          <w:marBottom w:val="0"/>
          <w:divBdr>
            <w:top w:val="none" w:sz="0" w:space="0" w:color="auto"/>
            <w:left w:val="none" w:sz="0" w:space="0" w:color="auto"/>
            <w:bottom w:val="none" w:sz="0" w:space="0" w:color="auto"/>
            <w:right w:val="none" w:sz="0" w:space="0" w:color="auto"/>
          </w:divBdr>
        </w:div>
        <w:div w:id="1806122591">
          <w:marLeft w:val="640"/>
          <w:marRight w:val="0"/>
          <w:marTop w:val="0"/>
          <w:marBottom w:val="0"/>
          <w:divBdr>
            <w:top w:val="none" w:sz="0" w:space="0" w:color="auto"/>
            <w:left w:val="none" w:sz="0" w:space="0" w:color="auto"/>
            <w:bottom w:val="none" w:sz="0" w:space="0" w:color="auto"/>
            <w:right w:val="none" w:sz="0" w:space="0" w:color="auto"/>
          </w:divBdr>
        </w:div>
        <w:div w:id="1342003244">
          <w:marLeft w:val="640"/>
          <w:marRight w:val="0"/>
          <w:marTop w:val="0"/>
          <w:marBottom w:val="0"/>
          <w:divBdr>
            <w:top w:val="none" w:sz="0" w:space="0" w:color="auto"/>
            <w:left w:val="none" w:sz="0" w:space="0" w:color="auto"/>
            <w:bottom w:val="none" w:sz="0" w:space="0" w:color="auto"/>
            <w:right w:val="none" w:sz="0" w:space="0" w:color="auto"/>
          </w:divBdr>
        </w:div>
        <w:div w:id="1042023922">
          <w:marLeft w:val="640"/>
          <w:marRight w:val="0"/>
          <w:marTop w:val="0"/>
          <w:marBottom w:val="0"/>
          <w:divBdr>
            <w:top w:val="none" w:sz="0" w:space="0" w:color="auto"/>
            <w:left w:val="none" w:sz="0" w:space="0" w:color="auto"/>
            <w:bottom w:val="none" w:sz="0" w:space="0" w:color="auto"/>
            <w:right w:val="none" w:sz="0" w:space="0" w:color="auto"/>
          </w:divBdr>
        </w:div>
        <w:div w:id="512309178">
          <w:marLeft w:val="640"/>
          <w:marRight w:val="0"/>
          <w:marTop w:val="0"/>
          <w:marBottom w:val="0"/>
          <w:divBdr>
            <w:top w:val="none" w:sz="0" w:space="0" w:color="auto"/>
            <w:left w:val="none" w:sz="0" w:space="0" w:color="auto"/>
            <w:bottom w:val="none" w:sz="0" w:space="0" w:color="auto"/>
            <w:right w:val="none" w:sz="0" w:space="0" w:color="auto"/>
          </w:divBdr>
        </w:div>
        <w:div w:id="1904832479">
          <w:marLeft w:val="640"/>
          <w:marRight w:val="0"/>
          <w:marTop w:val="0"/>
          <w:marBottom w:val="0"/>
          <w:divBdr>
            <w:top w:val="none" w:sz="0" w:space="0" w:color="auto"/>
            <w:left w:val="none" w:sz="0" w:space="0" w:color="auto"/>
            <w:bottom w:val="none" w:sz="0" w:space="0" w:color="auto"/>
            <w:right w:val="none" w:sz="0" w:space="0" w:color="auto"/>
          </w:divBdr>
        </w:div>
        <w:div w:id="2055497807">
          <w:marLeft w:val="640"/>
          <w:marRight w:val="0"/>
          <w:marTop w:val="0"/>
          <w:marBottom w:val="0"/>
          <w:divBdr>
            <w:top w:val="none" w:sz="0" w:space="0" w:color="auto"/>
            <w:left w:val="none" w:sz="0" w:space="0" w:color="auto"/>
            <w:bottom w:val="none" w:sz="0" w:space="0" w:color="auto"/>
            <w:right w:val="none" w:sz="0" w:space="0" w:color="auto"/>
          </w:divBdr>
        </w:div>
        <w:div w:id="1214074614">
          <w:marLeft w:val="640"/>
          <w:marRight w:val="0"/>
          <w:marTop w:val="0"/>
          <w:marBottom w:val="0"/>
          <w:divBdr>
            <w:top w:val="none" w:sz="0" w:space="0" w:color="auto"/>
            <w:left w:val="none" w:sz="0" w:space="0" w:color="auto"/>
            <w:bottom w:val="none" w:sz="0" w:space="0" w:color="auto"/>
            <w:right w:val="none" w:sz="0" w:space="0" w:color="auto"/>
          </w:divBdr>
        </w:div>
        <w:div w:id="1250651688">
          <w:marLeft w:val="640"/>
          <w:marRight w:val="0"/>
          <w:marTop w:val="0"/>
          <w:marBottom w:val="0"/>
          <w:divBdr>
            <w:top w:val="none" w:sz="0" w:space="0" w:color="auto"/>
            <w:left w:val="none" w:sz="0" w:space="0" w:color="auto"/>
            <w:bottom w:val="none" w:sz="0" w:space="0" w:color="auto"/>
            <w:right w:val="none" w:sz="0" w:space="0" w:color="auto"/>
          </w:divBdr>
        </w:div>
        <w:div w:id="752435592">
          <w:marLeft w:val="640"/>
          <w:marRight w:val="0"/>
          <w:marTop w:val="0"/>
          <w:marBottom w:val="0"/>
          <w:divBdr>
            <w:top w:val="none" w:sz="0" w:space="0" w:color="auto"/>
            <w:left w:val="none" w:sz="0" w:space="0" w:color="auto"/>
            <w:bottom w:val="none" w:sz="0" w:space="0" w:color="auto"/>
            <w:right w:val="none" w:sz="0" w:space="0" w:color="auto"/>
          </w:divBdr>
        </w:div>
        <w:div w:id="274213273">
          <w:marLeft w:val="640"/>
          <w:marRight w:val="0"/>
          <w:marTop w:val="0"/>
          <w:marBottom w:val="0"/>
          <w:divBdr>
            <w:top w:val="none" w:sz="0" w:space="0" w:color="auto"/>
            <w:left w:val="none" w:sz="0" w:space="0" w:color="auto"/>
            <w:bottom w:val="none" w:sz="0" w:space="0" w:color="auto"/>
            <w:right w:val="none" w:sz="0" w:space="0" w:color="auto"/>
          </w:divBdr>
        </w:div>
        <w:div w:id="1729264504">
          <w:marLeft w:val="640"/>
          <w:marRight w:val="0"/>
          <w:marTop w:val="0"/>
          <w:marBottom w:val="0"/>
          <w:divBdr>
            <w:top w:val="none" w:sz="0" w:space="0" w:color="auto"/>
            <w:left w:val="none" w:sz="0" w:space="0" w:color="auto"/>
            <w:bottom w:val="none" w:sz="0" w:space="0" w:color="auto"/>
            <w:right w:val="none" w:sz="0" w:space="0" w:color="auto"/>
          </w:divBdr>
        </w:div>
        <w:div w:id="1265580348">
          <w:marLeft w:val="640"/>
          <w:marRight w:val="0"/>
          <w:marTop w:val="0"/>
          <w:marBottom w:val="0"/>
          <w:divBdr>
            <w:top w:val="none" w:sz="0" w:space="0" w:color="auto"/>
            <w:left w:val="none" w:sz="0" w:space="0" w:color="auto"/>
            <w:bottom w:val="none" w:sz="0" w:space="0" w:color="auto"/>
            <w:right w:val="none" w:sz="0" w:space="0" w:color="auto"/>
          </w:divBdr>
        </w:div>
        <w:div w:id="1032727505">
          <w:marLeft w:val="640"/>
          <w:marRight w:val="0"/>
          <w:marTop w:val="0"/>
          <w:marBottom w:val="0"/>
          <w:divBdr>
            <w:top w:val="none" w:sz="0" w:space="0" w:color="auto"/>
            <w:left w:val="none" w:sz="0" w:space="0" w:color="auto"/>
            <w:bottom w:val="none" w:sz="0" w:space="0" w:color="auto"/>
            <w:right w:val="none" w:sz="0" w:space="0" w:color="auto"/>
          </w:divBdr>
        </w:div>
        <w:div w:id="1972899392">
          <w:marLeft w:val="640"/>
          <w:marRight w:val="0"/>
          <w:marTop w:val="0"/>
          <w:marBottom w:val="0"/>
          <w:divBdr>
            <w:top w:val="none" w:sz="0" w:space="0" w:color="auto"/>
            <w:left w:val="none" w:sz="0" w:space="0" w:color="auto"/>
            <w:bottom w:val="none" w:sz="0" w:space="0" w:color="auto"/>
            <w:right w:val="none" w:sz="0" w:space="0" w:color="auto"/>
          </w:divBdr>
        </w:div>
        <w:div w:id="895899749">
          <w:marLeft w:val="640"/>
          <w:marRight w:val="0"/>
          <w:marTop w:val="0"/>
          <w:marBottom w:val="0"/>
          <w:divBdr>
            <w:top w:val="none" w:sz="0" w:space="0" w:color="auto"/>
            <w:left w:val="none" w:sz="0" w:space="0" w:color="auto"/>
            <w:bottom w:val="none" w:sz="0" w:space="0" w:color="auto"/>
            <w:right w:val="none" w:sz="0" w:space="0" w:color="auto"/>
          </w:divBdr>
        </w:div>
        <w:div w:id="835146054">
          <w:marLeft w:val="640"/>
          <w:marRight w:val="0"/>
          <w:marTop w:val="0"/>
          <w:marBottom w:val="0"/>
          <w:divBdr>
            <w:top w:val="none" w:sz="0" w:space="0" w:color="auto"/>
            <w:left w:val="none" w:sz="0" w:space="0" w:color="auto"/>
            <w:bottom w:val="none" w:sz="0" w:space="0" w:color="auto"/>
            <w:right w:val="none" w:sz="0" w:space="0" w:color="auto"/>
          </w:divBdr>
        </w:div>
        <w:div w:id="2056926749">
          <w:marLeft w:val="640"/>
          <w:marRight w:val="0"/>
          <w:marTop w:val="0"/>
          <w:marBottom w:val="0"/>
          <w:divBdr>
            <w:top w:val="none" w:sz="0" w:space="0" w:color="auto"/>
            <w:left w:val="none" w:sz="0" w:space="0" w:color="auto"/>
            <w:bottom w:val="none" w:sz="0" w:space="0" w:color="auto"/>
            <w:right w:val="none" w:sz="0" w:space="0" w:color="auto"/>
          </w:divBdr>
        </w:div>
        <w:div w:id="372272849">
          <w:marLeft w:val="640"/>
          <w:marRight w:val="0"/>
          <w:marTop w:val="0"/>
          <w:marBottom w:val="0"/>
          <w:divBdr>
            <w:top w:val="none" w:sz="0" w:space="0" w:color="auto"/>
            <w:left w:val="none" w:sz="0" w:space="0" w:color="auto"/>
            <w:bottom w:val="none" w:sz="0" w:space="0" w:color="auto"/>
            <w:right w:val="none" w:sz="0" w:space="0" w:color="auto"/>
          </w:divBdr>
        </w:div>
        <w:div w:id="1825200000">
          <w:marLeft w:val="640"/>
          <w:marRight w:val="0"/>
          <w:marTop w:val="0"/>
          <w:marBottom w:val="0"/>
          <w:divBdr>
            <w:top w:val="none" w:sz="0" w:space="0" w:color="auto"/>
            <w:left w:val="none" w:sz="0" w:space="0" w:color="auto"/>
            <w:bottom w:val="none" w:sz="0" w:space="0" w:color="auto"/>
            <w:right w:val="none" w:sz="0" w:space="0" w:color="auto"/>
          </w:divBdr>
        </w:div>
        <w:div w:id="2012178609">
          <w:marLeft w:val="640"/>
          <w:marRight w:val="0"/>
          <w:marTop w:val="0"/>
          <w:marBottom w:val="0"/>
          <w:divBdr>
            <w:top w:val="none" w:sz="0" w:space="0" w:color="auto"/>
            <w:left w:val="none" w:sz="0" w:space="0" w:color="auto"/>
            <w:bottom w:val="none" w:sz="0" w:space="0" w:color="auto"/>
            <w:right w:val="none" w:sz="0" w:space="0" w:color="auto"/>
          </w:divBdr>
        </w:div>
        <w:div w:id="2097552485">
          <w:marLeft w:val="640"/>
          <w:marRight w:val="0"/>
          <w:marTop w:val="0"/>
          <w:marBottom w:val="0"/>
          <w:divBdr>
            <w:top w:val="none" w:sz="0" w:space="0" w:color="auto"/>
            <w:left w:val="none" w:sz="0" w:space="0" w:color="auto"/>
            <w:bottom w:val="none" w:sz="0" w:space="0" w:color="auto"/>
            <w:right w:val="none" w:sz="0" w:space="0" w:color="auto"/>
          </w:divBdr>
        </w:div>
        <w:div w:id="1287201431">
          <w:marLeft w:val="640"/>
          <w:marRight w:val="0"/>
          <w:marTop w:val="0"/>
          <w:marBottom w:val="0"/>
          <w:divBdr>
            <w:top w:val="none" w:sz="0" w:space="0" w:color="auto"/>
            <w:left w:val="none" w:sz="0" w:space="0" w:color="auto"/>
            <w:bottom w:val="none" w:sz="0" w:space="0" w:color="auto"/>
            <w:right w:val="none" w:sz="0" w:space="0" w:color="auto"/>
          </w:divBdr>
        </w:div>
        <w:div w:id="539708512">
          <w:marLeft w:val="640"/>
          <w:marRight w:val="0"/>
          <w:marTop w:val="0"/>
          <w:marBottom w:val="0"/>
          <w:divBdr>
            <w:top w:val="none" w:sz="0" w:space="0" w:color="auto"/>
            <w:left w:val="none" w:sz="0" w:space="0" w:color="auto"/>
            <w:bottom w:val="none" w:sz="0" w:space="0" w:color="auto"/>
            <w:right w:val="none" w:sz="0" w:space="0" w:color="auto"/>
          </w:divBdr>
        </w:div>
        <w:div w:id="593784906">
          <w:marLeft w:val="640"/>
          <w:marRight w:val="0"/>
          <w:marTop w:val="0"/>
          <w:marBottom w:val="0"/>
          <w:divBdr>
            <w:top w:val="none" w:sz="0" w:space="0" w:color="auto"/>
            <w:left w:val="none" w:sz="0" w:space="0" w:color="auto"/>
            <w:bottom w:val="none" w:sz="0" w:space="0" w:color="auto"/>
            <w:right w:val="none" w:sz="0" w:space="0" w:color="auto"/>
          </w:divBdr>
        </w:div>
        <w:div w:id="1643383329">
          <w:marLeft w:val="640"/>
          <w:marRight w:val="0"/>
          <w:marTop w:val="0"/>
          <w:marBottom w:val="0"/>
          <w:divBdr>
            <w:top w:val="none" w:sz="0" w:space="0" w:color="auto"/>
            <w:left w:val="none" w:sz="0" w:space="0" w:color="auto"/>
            <w:bottom w:val="none" w:sz="0" w:space="0" w:color="auto"/>
            <w:right w:val="none" w:sz="0" w:space="0" w:color="auto"/>
          </w:divBdr>
        </w:div>
        <w:div w:id="292907623">
          <w:marLeft w:val="640"/>
          <w:marRight w:val="0"/>
          <w:marTop w:val="0"/>
          <w:marBottom w:val="0"/>
          <w:divBdr>
            <w:top w:val="none" w:sz="0" w:space="0" w:color="auto"/>
            <w:left w:val="none" w:sz="0" w:space="0" w:color="auto"/>
            <w:bottom w:val="none" w:sz="0" w:space="0" w:color="auto"/>
            <w:right w:val="none" w:sz="0" w:space="0" w:color="auto"/>
          </w:divBdr>
        </w:div>
        <w:div w:id="394200597">
          <w:marLeft w:val="640"/>
          <w:marRight w:val="0"/>
          <w:marTop w:val="0"/>
          <w:marBottom w:val="0"/>
          <w:divBdr>
            <w:top w:val="none" w:sz="0" w:space="0" w:color="auto"/>
            <w:left w:val="none" w:sz="0" w:space="0" w:color="auto"/>
            <w:bottom w:val="none" w:sz="0" w:space="0" w:color="auto"/>
            <w:right w:val="none" w:sz="0" w:space="0" w:color="auto"/>
          </w:divBdr>
        </w:div>
        <w:div w:id="1469396707">
          <w:marLeft w:val="640"/>
          <w:marRight w:val="0"/>
          <w:marTop w:val="0"/>
          <w:marBottom w:val="0"/>
          <w:divBdr>
            <w:top w:val="none" w:sz="0" w:space="0" w:color="auto"/>
            <w:left w:val="none" w:sz="0" w:space="0" w:color="auto"/>
            <w:bottom w:val="none" w:sz="0" w:space="0" w:color="auto"/>
            <w:right w:val="none" w:sz="0" w:space="0" w:color="auto"/>
          </w:divBdr>
        </w:div>
        <w:div w:id="894849308">
          <w:marLeft w:val="640"/>
          <w:marRight w:val="0"/>
          <w:marTop w:val="0"/>
          <w:marBottom w:val="0"/>
          <w:divBdr>
            <w:top w:val="none" w:sz="0" w:space="0" w:color="auto"/>
            <w:left w:val="none" w:sz="0" w:space="0" w:color="auto"/>
            <w:bottom w:val="none" w:sz="0" w:space="0" w:color="auto"/>
            <w:right w:val="none" w:sz="0" w:space="0" w:color="auto"/>
          </w:divBdr>
        </w:div>
        <w:div w:id="1086463886">
          <w:marLeft w:val="640"/>
          <w:marRight w:val="0"/>
          <w:marTop w:val="0"/>
          <w:marBottom w:val="0"/>
          <w:divBdr>
            <w:top w:val="none" w:sz="0" w:space="0" w:color="auto"/>
            <w:left w:val="none" w:sz="0" w:space="0" w:color="auto"/>
            <w:bottom w:val="none" w:sz="0" w:space="0" w:color="auto"/>
            <w:right w:val="none" w:sz="0" w:space="0" w:color="auto"/>
          </w:divBdr>
        </w:div>
        <w:div w:id="404257566">
          <w:marLeft w:val="640"/>
          <w:marRight w:val="0"/>
          <w:marTop w:val="0"/>
          <w:marBottom w:val="0"/>
          <w:divBdr>
            <w:top w:val="none" w:sz="0" w:space="0" w:color="auto"/>
            <w:left w:val="none" w:sz="0" w:space="0" w:color="auto"/>
            <w:bottom w:val="none" w:sz="0" w:space="0" w:color="auto"/>
            <w:right w:val="none" w:sz="0" w:space="0" w:color="auto"/>
          </w:divBdr>
        </w:div>
        <w:div w:id="1592659842">
          <w:marLeft w:val="640"/>
          <w:marRight w:val="0"/>
          <w:marTop w:val="0"/>
          <w:marBottom w:val="0"/>
          <w:divBdr>
            <w:top w:val="none" w:sz="0" w:space="0" w:color="auto"/>
            <w:left w:val="none" w:sz="0" w:space="0" w:color="auto"/>
            <w:bottom w:val="none" w:sz="0" w:space="0" w:color="auto"/>
            <w:right w:val="none" w:sz="0" w:space="0" w:color="auto"/>
          </w:divBdr>
        </w:div>
        <w:div w:id="1783573434">
          <w:marLeft w:val="640"/>
          <w:marRight w:val="0"/>
          <w:marTop w:val="0"/>
          <w:marBottom w:val="0"/>
          <w:divBdr>
            <w:top w:val="none" w:sz="0" w:space="0" w:color="auto"/>
            <w:left w:val="none" w:sz="0" w:space="0" w:color="auto"/>
            <w:bottom w:val="none" w:sz="0" w:space="0" w:color="auto"/>
            <w:right w:val="none" w:sz="0" w:space="0" w:color="auto"/>
          </w:divBdr>
        </w:div>
        <w:div w:id="372117793">
          <w:marLeft w:val="640"/>
          <w:marRight w:val="0"/>
          <w:marTop w:val="0"/>
          <w:marBottom w:val="0"/>
          <w:divBdr>
            <w:top w:val="none" w:sz="0" w:space="0" w:color="auto"/>
            <w:left w:val="none" w:sz="0" w:space="0" w:color="auto"/>
            <w:bottom w:val="none" w:sz="0" w:space="0" w:color="auto"/>
            <w:right w:val="none" w:sz="0" w:space="0" w:color="auto"/>
          </w:divBdr>
        </w:div>
        <w:div w:id="470751436">
          <w:marLeft w:val="640"/>
          <w:marRight w:val="0"/>
          <w:marTop w:val="0"/>
          <w:marBottom w:val="0"/>
          <w:divBdr>
            <w:top w:val="none" w:sz="0" w:space="0" w:color="auto"/>
            <w:left w:val="none" w:sz="0" w:space="0" w:color="auto"/>
            <w:bottom w:val="none" w:sz="0" w:space="0" w:color="auto"/>
            <w:right w:val="none" w:sz="0" w:space="0" w:color="auto"/>
          </w:divBdr>
        </w:div>
        <w:div w:id="1329552669">
          <w:marLeft w:val="640"/>
          <w:marRight w:val="0"/>
          <w:marTop w:val="0"/>
          <w:marBottom w:val="0"/>
          <w:divBdr>
            <w:top w:val="none" w:sz="0" w:space="0" w:color="auto"/>
            <w:left w:val="none" w:sz="0" w:space="0" w:color="auto"/>
            <w:bottom w:val="none" w:sz="0" w:space="0" w:color="auto"/>
            <w:right w:val="none" w:sz="0" w:space="0" w:color="auto"/>
          </w:divBdr>
        </w:div>
        <w:div w:id="1314988183">
          <w:marLeft w:val="640"/>
          <w:marRight w:val="0"/>
          <w:marTop w:val="0"/>
          <w:marBottom w:val="0"/>
          <w:divBdr>
            <w:top w:val="none" w:sz="0" w:space="0" w:color="auto"/>
            <w:left w:val="none" w:sz="0" w:space="0" w:color="auto"/>
            <w:bottom w:val="none" w:sz="0" w:space="0" w:color="auto"/>
            <w:right w:val="none" w:sz="0" w:space="0" w:color="auto"/>
          </w:divBdr>
        </w:div>
        <w:div w:id="1610119643">
          <w:marLeft w:val="640"/>
          <w:marRight w:val="0"/>
          <w:marTop w:val="0"/>
          <w:marBottom w:val="0"/>
          <w:divBdr>
            <w:top w:val="none" w:sz="0" w:space="0" w:color="auto"/>
            <w:left w:val="none" w:sz="0" w:space="0" w:color="auto"/>
            <w:bottom w:val="none" w:sz="0" w:space="0" w:color="auto"/>
            <w:right w:val="none" w:sz="0" w:space="0" w:color="auto"/>
          </w:divBdr>
        </w:div>
        <w:div w:id="1776707209">
          <w:marLeft w:val="640"/>
          <w:marRight w:val="0"/>
          <w:marTop w:val="0"/>
          <w:marBottom w:val="0"/>
          <w:divBdr>
            <w:top w:val="none" w:sz="0" w:space="0" w:color="auto"/>
            <w:left w:val="none" w:sz="0" w:space="0" w:color="auto"/>
            <w:bottom w:val="none" w:sz="0" w:space="0" w:color="auto"/>
            <w:right w:val="none" w:sz="0" w:space="0" w:color="auto"/>
          </w:divBdr>
        </w:div>
        <w:div w:id="1182624763">
          <w:marLeft w:val="640"/>
          <w:marRight w:val="0"/>
          <w:marTop w:val="0"/>
          <w:marBottom w:val="0"/>
          <w:divBdr>
            <w:top w:val="none" w:sz="0" w:space="0" w:color="auto"/>
            <w:left w:val="none" w:sz="0" w:space="0" w:color="auto"/>
            <w:bottom w:val="none" w:sz="0" w:space="0" w:color="auto"/>
            <w:right w:val="none" w:sz="0" w:space="0" w:color="auto"/>
          </w:divBdr>
        </w:div>
        <w:div w:id="302194672">
          <w:marLeft w:val="640"/>
          <w:marRight w:val="0"/>
          <w:marTop w:val="0"/>
          <w:marBottom w:val="0"/>
          <w:divBdr>
            <w:top w:val="none" w:sz="0" w:space="0" w:color="auto"/>
            <w:left w:val="none" w:sz="0" w:space="0" w:color="auto"/>
            <w:bottom w:val="none" w:sz="0" w:space="0" w:color="auto"/>
            <w:right w:val="none" w:sz="0" w:space="0" w:color="auto"/>
          </w:divBdr>
        </w:div>
        <w:div w:id="1296714966">
          <w:marLeft w:val="640"/>
          <w:marRight w:val="0"/>
          <w:marTop w:val="0"/>
          <w:marBottom w:val="0"/>
          <w:divBdr>
            <w:top w:val="none" w:sz="0" w:space="0" w:color="auto"/>
            <w:left w:val="none" w:sz="0" w:space="0" w:color="auto"/>
            <w:bottom w:val="none" w:sz="0" w:space="0" w:color="auto"/>
            <w:right w:val="none" w:sz="0" w:space="0" w:color="auto"/>
          </w:divBdr>
        </w:div>
        <w:div w:id="1293946829">
          <w:marLeft w:val="640"/>
          <w:marRight w:val="0"/>
          <w:marTop w:val="0"/>
          <w:marBottom w:val="0"/>
          <w:divBdr>
            <w:top w:val="none" w:sz="0" w:space="0" w:color="auto"/>
            <w:left w:val="none" w:sz="0" w:space="0" w:color="auto"/>
            <w:bottom w:val="none" w:sz="0" w:space="0" w:color="auto"/>
            <w:right w:val="none" w:sz="0" w:space="0" w:color="auto"/>
          </w:divBdr>
        </w:div>
        <w:div w:id="986133566">
          <w:marLeft w:val="640"/>
          <w:marRight w:val="0"/>
          <w:marTop w:val="0"/>
          <w:marBottom w:val="0"/>
          <w:divBdr>
            <w:top w:val="none" w:sz="0" w:space="0" w:color="auto"/>
            <w:left w:val="none" w:sz="0" w:space="0" w:color="auto"/>
            <w:bottom w:val="none" w:sz="0" w:space="0" w:color="auto"/>
            <w:right w:val="none" w:sz="0" w:space="0" w:color="auto"/>
          </w:divBdr>
        </w:div>
        <w:div w:id="864899989">
          <w:marLeft w:val="640"/>
          <w:marRight w:val="0"/>
          <w:marTop w:val="0"/>
          <w:marBottom w:val="0"/>
          <w:divBdr>
            <w:top w:val="none" w:sz="0" w:space="0" w:color="auto"/>
            <w:left w:val="none" w:sz="0" w:space="0" w:color="auto"/>
            <w:bottom w:val="none" w:sz="0" w:space="0" w:color="auto"/>
            <w:right w:val="none" w:sz="0" w:space="0" w:color="auto"/>
          </w:divBdr>
        </w:div>
        <w:div w:id="317850852">
          <w:marLeft w:val="640"/>
          <w:marRight w:val="0"/>
          <w:marTop w:val="0"/>
          <w:marBottom w:val="0"/>
          <w:divBdr>
            <w:top w:val="none" w:sz="0" w:space="0" w:color="auto"/>
            <w:left w:val="none" w:sz="0" w:space="0" w:color="auto"/>
            <w:bottom w:val="none" w:sz="0" w:space="0" w:color="auto"/>
            <w:right w:val="none" w:sz="0" w:space="0" w:color="auto"/>
          </w:divBdr>
        </w:div>
        <w:div w:id="395474040">
          <w:marLeft w:val="640"/>
          <w:marRight w:val="0"/>
          <w:marTop w:val="0"/>
          <w:marBottom w:val="0"/>
          <w:divBdr>
            <w:top w:val="none" w:sz="0" w:space="0" w:color="auto"/>
            <w:left w:val="none" w:sz="0" w:space="0" w:color="auto"/>
            <w:bottom w:val="none" w:sz="0" w:space="0" w:color="auto"/>
            <w:right w:val="none" w:sz="0" w:space="0" w:color="auto"/>
          </w:divBdr>
        </w:div>
        <w:div w:id="1037270993">
          <w:marLeft w:val="640"/>
          <w:marRight w:val="0"/>
          <w:marTop w:val="0"/>
          <w:marBottom w:val="0"/>
          <w:divBdr>
            <w:top w:val="none" w:sz="0" w:space="0" w:color="auto"/>
            <w:left w:val="none" w:sz="0" w:space="0" w:color="auto"/>
            <w:bottom w:val="none" w:sz="0" w:space="0" w:color="auto"/>
            <w:right w:val="none" w:sz="0" w:space="0" w:color="auto"/>
          </w:divBdr>
        </w:div>
        <w:div w:id="569465468">
          <w:marLeft w:val="640"/>
          <w:marRight w:val="0"/>
          <w:marTop w:val="0"/>
          <w:marBottom w:val="0"/>
          <w:divBdr>
            <w:top w:val="none" w:sz="0" w:space="0" w:color="auto"/>
            <w:left w:val="none" w:sz="0" w:space="0" w:color="auto"/>
            <w:bottom w:val="none" w:sz="0" w:space="0" w:color="auto"/>
            <w:right w:val="none" w:sz="0" w:space="0" w:color="auto"/>
          </w:divBdr>
        </w:div>
        <w:div w:id="1469854462">
          <w:marLeft w:val="640"/>
          <w:marRight w:val="0"/>
          <w:marTop w:val="0"/>
          <w:marBottom w:val="0"/>
          <w:divBdr>
            <w:top w:val="none" w:sz="0" w:space="0" w:color="auto"/>
            <w:left w:val="none" w:sz="0" w:space="0" w:color="auto"/>
            <w:bottom w:val="none" w:sz="0" w:space="0" w:color="auto"/>
            <w:right w:val="none" w:sz="0" w:space="0" w:color="auto"/>
          </w:divBdr>
        </w:div>
        <w:div w:id="1279219615">
          <w:marLeft w:val="640"/>
          <w:marRight w:val="0"/>
          <w:marTop w:val="0"/>
          <w:marBottom w:val="0"/>
          <w:divBdr>
            <w:top w:val="none" w:sz="0" w:space="0" w:color="auto"/>
            <w:left w:val="none" w:sz="0" w:space="0" w:color="auto"/>
            <w:bottom w:val="none" w:sz="0" w:space="0" w:color="auto"/>
            <w:right w:val="none" w:sz="0" w:space="0" w:color="auto"/>
          </w:divBdr>
        </w:div>
        <w:div w:id="522205732">
          <w:marLeft w:val="640"/>
          <w:marRight w:val="0"/>
          <w:marTop w:val="0"/>
          <w:marBottom w:val="0"/>
          <w:divBdr>
            <w:top w:val="none" w:sz="0" w:space="0" w:color="auto"/>
            <w:left w:val="none" w:sz="0" w:space="0" w:color="auto"/>
            <w:bottom w:val="none" w:sz="0" w:space="0" w:color="auto"/>
            <w:right w:val="none" w:sz="0" w:space="0" w:color="auto"/>
          </w:divBdr>
        </w:div>
        <w:div w:id="2108379829">
          <w:marLeft w:val="640"/>
          <w:marRight w:val="0"/>
          <w:marTop w:val="0"/>
          <w:marBottom w:val="0"/>
          <w:divBdr>
            <w:top w:val="none" w:sz="0" w:space="0" w:color="auto"/>
            <w:left w:val="none" w:sz="0" w:space="0" w:color="auto"/>
            <w:bottom w:val="none" w:sz="0" w:space="0" w:color="auto"/>
            <w:right w:val="none" w:sz="0" w:space="0" w:color="auto"/>
          </w:divBdr>
        </w:div>
        <w:div w:id="2007711717">
          <w:marLeft w:val="640"/>
          <w:marRight w:val="0"/>
          <w:marTop w:val="0"/>
          <w:marBottom w:val="0"/>
          <w:divBdr>
            <w:top w:val="none" w:sz="0" w:space="0" w:color="auto"/>
            <w:left w:val="none" w:sz="0" w:space="0" w:color="auto"/>
            <w:bottom w:val="none" w:sz="0" w:space="0" w:color="auto"/>
            <w:right w:val="none" w:sz="0" w:space="0" w:color="auto"/>
          </w:divBdr>
        </w:div>
        <w:div w:id="1212496496">
          <w:marLeft w:val="640"/>
          <w:marRight w:val="0"/>
          <w:marTop w:val="0"/>
          <w:marBottom w:val="0"/>
          <w:divBdr>
            <w:top w:val="none" w:sz="0" w:space="0" w:color="auto"/>
            <w:left w:val="none" w:sz="0" w:space="0" w:color="auto"/>
            <w:bottom w:val="none" w:sz="0" w:space="0" w:color="auto"/>
            <w:right w:val="none" w:sz="0" w:space="0" w:color="auto"/>
          </w:divBdr>
        </w:div>
        <w:div w:id="1692342240">
          <w:marLeft w:val="640"/>
          <w:marRight w:val="0"/>
          <w:marTop w:val="0"/>
          <w:marBottom w:val="0"/>
          <w:divBdr>
            <w:top w:val="none" w:sz="0" w:space="0" w:color="auto"/>
            <w:left w:val="none" w:sz="0" w:space="0" w:color="auto"/>
            <w:bottom w:val="none" w:sz="0" w:space="0" w:color="auto"/>
            <w:right w:val="none" w:sz="0" w:space="0" w:color="auto"/>
          </w:divBdr>
        </w:div>
        <w:div w:id="79298623">
          <w:marLeft w:val="640"/>
          <w:marRight w:val="0"/>
          <w:marTop w:val="0"/>
          <w:marBottom w:val="0"/>
          <w:divBdr>
            <w:top w:val="none" w:sz="0" w:space="0" w:color="auto"/>
            <w:left w:val="none" w:sz="0" w:space="0" w:color="auto"/>
            <w:bottom w:val="none" w:sz="0" w:space="0" w:color="auto"/>
            <w:right w:val="none" w:sz="0" w:space="0" w:color="auto"/>
          </w:divBdr>
        </w:div>
        <w:div w:id="2014796963">
          <w:marLeft w:val="640"/>
          <w:marRight w:val="0"/>
          <w:marTop w:val="0"/>
          <w:marBottom w:val="0"/>
          <w:divBdr>
            <w:top w:val="none" w:sz="0" w:space="0" w:color="auto"/>
            <w:left w:val="none" w:sz="0" w:space="0" w:color="auto"/>
            <w:bottom w:val="none" w:sz="0" w:space="0" w:color="auto"/>
            <w:right w:val="none" w:sz="0" w:space="0" w:color="auto"/>
          </w:divBdr>
        </w:div>
        <w:div w:id="227964695">
          <w:marLeft w:val="640"/>
          <w:marRight w:val="0"/>
          <w:marTop w:val="0"/>
          <w:marBottom w:val="0"/>
          <w:divBdr>
            <w:top w:val="none" w:sz="0" w:space="0" w:color="auto"/>
            <w:left w:val="none" w:sz="0" w:space="0" w:color="auto"/>
            <w:bottom w:val="none" w:sz="0" w:space="0" w:color="auto"/>
            <w:right w:val="none" w:sz="0" w:space="0" w:color="auto"/>
          </w:divBdr>
        </w:div>
        <w:div w:id="1463768692">
          <w:marLeft w:val="640"/>
          <w:marRight w:val="0"/>
          <w:marTop w:val="0"/>
          <w:marBottom w:val="0"/>
          <w:divBdr>
            <w:top w:val="none" w:sz="0" w:space="0" w:color="auto"/>
            <w:left w:val="none" w:sz="0" w:space="0" w:color="auto"/>
            <w:bottom w:val="none" w:sz="0" w:space="0" w:color="auto"/>
            <w:right w:val="none" w:sz="0" w:space="0" w:color="auto"/>
          </w:divBdr>
        </w:div>
        <w:div w:id="1423646383">
          <w:marLeft w:val="640"/>
          <w:marRight w:val="0"/>
          <w:marTop w:val="0"/>
          <w:marBottom w:val="0"/>
          <w:divBdr>
            <w:top w:val="none" w:sz="0" w:space="0" w:color="auto"/>
            <w:left w:val="none" w:sz="0" w:space="0" w:color="auto"/>
            <w:bottom w:val="none" w:sz="0" w:space="0" w:color="auto"/>
            <w:right w:val="none" w:sz="0" w:space="0" w:color="auto"/>
          </w:divBdr>
        </w:div>
        <w:div w:id="1064448367">
          <w:marLeft w:val="640"/>
          <w:marRight w:val="0"/>
          <w:marTop w:val="0"/>
          <w:marBottom w:val="0"/>
          <w:divBdr>
            <w:top w:val="none" w:sz="0" w:space="0" w:color="auto"/>
            <w:left w:val="none" w:sz="0" w:space="0" w:color="auto"/>
            <w:bottom w:val="none" w:sz="0" w:space="0" w:color="auto"/>
            <w:right w:val="none" w:sz="0" w:space="0" w:color="auto"/>
          </w:divBdr>
        </w:div>
        <w:div w:id="2006980587">
          <w:marLeft w:val="640"/>
          <w:marRight w:val="0"/>
          <w:marTop w:val="0"/>
          <w:marBottom w:val="0"/>
          <w:divBdr>
            <w:top w:val="none" w:sz="0" w:space="0" w:color="auto"/>
            <w:left w:val="none" w:sz="0" w:space="0" w:color="auto"/>
            <w:bottom w:val="none" w:sz="0" w:space="0" w:color="auto"/>
            <w:right w:val="none" w:sz="0" w:space="0" w:color="auto"/>
          </w:divBdr>
        </w:div>
        <w:div w:id="786240144">
          <w:marLeft w:val="640"/>
          <w:marRight w:val="0"/>
          <w:marTop w:val="0"/>
          <w:marBottom w:val="0"/>
          <w:divBdr>
            <w:top w:val="none" w:sz="0" w:space="0" w:color="auto"/>
            <w:left w:val="none" w:sz="0" w:space="0" w:color="auto"/>
            <w:bottom w:val="none" w:sz="0" w:space="0" w:color="auto"/>
            <w:right w:val="none" w:sz="0" w:space="0" w:color="auto"/>
          </w:divBdr>
        </w:div>
        <w:div w:id="727991155">
          <w:marLeft w:val="640"/>
          <w:marRight w:val="0"/>
          <w:marTop w:val="0"/>
          <w:marBottom w:val="0"/>
          <w:divBdr>
            <w:top w:val="none" w:sz="0" w:space="0" w:color="auto"/>
            <w:left w:val="none" w:sz="0" w:space="0" w:color="auto"/>
            <w:bottom w:val="none" w:sz="0" w:space="0" w:color="auto"/>
            <w:right w:val="none" w:sz="0" w:space="0" w:color="auto"/>
          </w:divBdr>
        </w:div>
        <w:div w:id="871845208">
          <w:marLeft w:val="640"/>
          <w:marRight w:val="0"/>
          <w:marTop w:val="0"/>
          <w:marBottom w:val="0"/>
          <w:divBdr>
            <w:top w:val="none" w:sz="0" w:space="0" w:color="auto"/>
            <w:left w:val="none" w:sz="0" w:space="0" w:color="auto"/>
            <w:bottom w:val="none" w:sz="0" w:space="0" w:color="auto"/>
            <w:right w:val="none" w:sz="0" w:space="0" w:color="auto"/>
          </w:divBdr>
        </w:div>
        <w:div w:id="1330519802">
          <w:marLeft w:val="640"/>
          <w:marRight w:val="0"/>
          <w:marTop w:val="0"/>
          <w:marBottom w:val="0"/>
          <w:divBdr>
            <w:top w:val="none" w:sz="0" w:space="0" w:color="auto"/>
            <w:left w:val="none" w:sz="0" w:space="0" w:color="auto"/>
            <w:bottom w:val="none" w:sz="0" w:space="0" w:color="auto"/>
            <w:right w:val="none" w:sz="0" w:space="0" w:color="auto"/>
          </w:divBdr>
        </w:div>
        <w:div w:id="1686857023">
          <w:marLeft w:val="640"/>
          <w:marRight w:val="0"/>
          <w:marTop w:val="0"/>
          <w:marBottom w:val="0"/>
          <w:divBdr>
            <w:top w:val="none" w:sz="0" w:space="0" w:color="auto"/>
            <w:left w:val="none" w:sz="0" w:space="0" w:color="auto"/>
            <w:bottom w:val="none" w:sz="0" w:space="0" w:color="auto"/>
            <w:right w:val="none" w:sz="0" w:space="0" w:color="auto"/>
          </w:divBdr>
        </w:div>
        <w:div w:id="907496788">
          <w:marLeft w:val="640"/>
          <w:marRight w:val="0"/>
          <w:marTop w:val="0"/>
          <w:marBottom w:val="0"/>
          <w:divBdr>
            <w:top w:val="none" w:sz="0" w:space="0" w:color="auto"/>
            <w:left w:val="none" w:sz="0" w:space="0" w:color="auto"/>
            <w:bottom w:val="none" w:sz="0" w:space="0" w:color="auto"/>
            <w:right w:val="none" w:sz="0" w:space="0" w:color="auto"/>
          </w:divBdr>
        </w:div>
        <w:div w:id="718285931">
          <w:marLeft w:val="640"/>
          <w:marRight w:val="0"/>
          <w:marTop w:val="0"/>
          <w:marBottom w:val="0"/>
          <w:divBdr>
            <w:top w:val="none" w:sz="0" w:space="0" w:color="auto"/>
            <w:left w:val="none" w:sz="0" w:space="0" w:color="auto"/>
            <w:bottom w:val="none" w:sz="0" w:space="0" w:color="auto"/>
            <w:right w:val="none" w:sz="0" w:space="0" w:color="auto"/>
          </w:divBdr>
        </w:div>
        <w:div w:id="705570904">
          <w:marLeft w:val="640"/>
          <w:marRight w:val="0"/>
          <w:marTop w:val="0"/>
          <w:marBottom w:val="0"/>
          <w:divBdr>
            <w:top w:val="none" w:sz="0" w:space="0" w:color="auto"/>
            <w:left w:val="none" w:sz="0" w:space="0" w:color="auto"/>
            <w:bottom w:val="none" w:sz="0" w:space="0" w:color="auto"/>
            <w:right w:val="none" w:sz="0" w:space="0" w:color="auto"/>
          </w:divBdr>
        </w:div>
        <w:div w:id="1310551959">
          <w:marLeft w:val="640"/>
          <w:marRight w:val="0"/>
          <w:marTop w:val="0"/>
          <w:marBottom w:val="0"/>
          <w:divBdr>
            <w:top w:val="none" w:sz="0" w:space="0" w:color="auto"/>
            <w:left w:val="none" w:sz="0" w:space="0" w:color="auto"/>
            <w:bottom w:val="none" w:sz="0" w:space="0" w:color="auto"/>
            <w:right w:val="none" w:sz="0" w:space="0" w:color="auto"/>
          </w:divBdr>
        </w:div>
        <w:div w:id="412943360">
          <w:marLeft w:val="640"/>
          <w:marRight w:val="0"/>
          <w:marTop w:val="0"/>
          <w:marBottom w:val="0"/>
          <w:divBdr>
            <w:top w:val="none" w:sz="0" w:space="0" w:color="auto"/>
            <w:left w:val="none" w:sz="0" w:space="0" w:color="auto"/>
            <w:bottom w:val="none" w:sz="0" w:space="0" w:color="auto"/>
            <w:right w:val="none" w:sz="0" w:space="0" w:color="auto"/>
          </w:divBdr>
        </w:div>
        <w:div w:id="174658002">
          <w:marLeft w:val="640"/>
          <w:marRight w:val="0"/>
          <w:marTop w:val="0"/>
          <w:marBottom w:val="0"/>
          <w:divBdr>
            <w:top w:val="none" w:sz="0" w:space="0" w:color="auto"/>
            <w:left w:val="none" w:sz="0" w:space="0" w:color="auto"/>
            <w:bottom w:val="none" w:sz="0" w:space="0" w:color="auto"/>
            <w:right w:val="none" w:sz="0" w:space="0" w:color="auto"/>
          </w:divBdr>
        </w:div>
        <w:div w:id="669137105">
          <w:marLeft w:val="640"/>
          <w:marRight w:val="0"/>
          <w:marTop w:val="0"/>
          <w:marBottom w:val="0"/>
          <w:divBdr>
            <w:top w:val="none" w:sz="0" w:space="0" w:color="auto"/>
            <w:left w:val="none" w:sz="0" w:space="0" w:color="auto"/>
            <w:bottom w:val="none" w:sz="0" w:space="0" w:color="auto"/>
            <w:right w:val="none" w:sz="0" w:space="0" w:color="auto"/>
          </w:divBdr>
        </w:div>
        <w:div w:id="1327630482">
          <w:marLeft w:val="640"/>
          <w:marRight w:val="0"/>
          <w:marTop w:val="0"/>
          <w:marBottom w:val="0"/>
          <w:divBdr>
            <w:top w:val="none" w:sz="0" w:space="0" w:color="auto"/>
            <w:left w:val="none" w:sz="0" w:space="0" w:color="auto"/>
            <w:bottom w:val="none" w:sz="0" w:space="0" w:color="auto"/>
            <w:right w:val="none" w:sz="0" w:space="0" w:color="auto"/>
          </w:divBdr>
        </w:div>
        <w:div w:id="1269123816">
          <w:marLeft w:val="640"/>
          <w:marRight w:val="0"/>
          <w:marTop w:val="0"/>
          <w:marBottom w:val="0"/>
          <w:divBdr>
            <w:top w:val="none" w:sz="0" w:space="0" w:color="auto"/>
            <w:left w:val="none" w:sz="0" w:space="0" w:color="auto"/>
            <w:bottom w:val="none" w:sz="0" w:space="0" w:color="auto"/>
            <w:right w:val="none" w:sz="0" w:space="0" w:color="auto"/>
          </w:divBdr>
        </w:div>
        <w:div w:id="1125585928">
          <w:marLeft w:val="640"/>
          <w:marRight w:val="0"/>
          <w:marTop w:val="0"/>
          <w:marBottom w:val="0"/>
          <w:divBdr>
            <w:top w:val="none" w:sz="0" w:space="0" w:color="auto"/>
            <w:left w:val="none" w:sz="0" w:space="0" w:color="auto"/>
            <w:bottom w:val="none" w:sz="0" w:space="0" w:color="auto"/>
            <w:right w:val="none" w:sz="0" w:space="0" w:color="auto"/>
          </w:divBdr>
        </w:div>
        <w:div w:id="396051572">
          <w:marLeft w:val="640"/>
          <w:marRight w:val="0"/>
          <w:marTop w:val="0"/>
          <w:marBottom w:val="0"/>
          <w:divBdr>
            <w:top w:val="none" w:sz="0" w:space="0" w:color="auto"/>
            <w:left w:val="none" w:sz="0" w:space="0" w:color="auto"/>
            <w:bottom w:val="none" w:sz="0" w:space="0" w:color="auto"/>
            <w:right w:val="none" w:sz="0" w:space="0" w:color="auto"/>
          </w:divBdr>
        </w:div>
        <w:div w:id="853962028">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1401102">
      <w:bodyDiv w:val="1"/>
      <w:marLeft w:val="0"/>
      <w:marRight w:val="0"/>
      <w:marTop w:val="0"/>
      <w:marBottom w:val="0"/>
      <w:divBdr>
        <w:top w:val="none" w:sz="0" w:space="0" w:color="auto"/>
        <w:left w:val="none" w:sz="0" w:space="0" w:color="auto"/>
        <w:bottom w:val="none" w:sz="0" w:space="0" w:color="auto"/>
        <w:right w:val="none" w:sz="0" w:space="0" w:color="auto"/>
      </w:divBdr>
      <w:divsChild>
        <w:div w:id="326978773">
          <w:marLeft w:val="640"/>
          <w:marRight w:val="0"/>
          <w:marTop w:val="0"/>
          <w:marBottom w:val="0"/>
          <w:divBdr>
            <w:top w:val="none" w:sz="0" w:space="0" w:color="auto"/>
            <w:left w:val="none" w:sz="0" w:space="0" w:color="auto"/>
            <w:bottom w:val="none" w:sz="0" w:space="0" w:color="auto"/>
            <w:right w:val="none" w:sz="0" w:space="0" w:color="auto"/>
          </w:divBdr>
        </w:div>
        <w:div w:id="887372980">
          <w:marLeft w:val="640"/>
          <w:marRight w:val="0"/>
          <w:marTop w:val="0"/>
          <w:marBottom w:val="0"/>
          <w:divBdr>
            <w:top w:val="none" w:sz="0" w:space="0" w:color="auto"/>
            <w:left w:val="none" w:sz="0" w:space="0" w:color="auto"/>
            <w:bottom w:val="none" w:sz="0" w:space="0" w:color="auto"/>
            <w:right w:val="none" w:sz="0" w:space="0" w:color="auto"/>
          </w:divBdr>
        </w:div>
        <w:div w:id="1513110225">
          <w:marLeft w:val="640"/>
          <w:marRight w:val="0"/>
          <w:marTop w:val="0"/>
          <w:marBottom w:val="0"/>
          <w:divBdr>
            <w:top w:val="none" w:sz="0" w:space="0" w:color="auto"/>
            <w:left w:val="none" w:sz="0" w:space="0" w:color="auto"/>
            <w:bottom w:val="none" w:sz="0" w:space="0" w:color="auto"/>
            <w:right w:val="none" w:sz="0" w:space="0" w:color="auto"/>
          </w:divBdr>
        </w:div>
        <w:div w:id="42171808">
          <w:marLeft w:val="640"/>
          <w:marRight w:val="0"/>
          <w:marTop w:val="0"/>
          <w:marBottom w:val="0"/>
          <w:divBdr>
            <w:top w:val="none" w:sz="0" w:space="0" w:color="auto"/>
            <w:left w:val="none" w:sz="0" w:space="0" w:color="auto"/>
            <w:bottom w:val="none" w:sz="0" w:space="0" w:color="auto"/>
            <w:right w:val="none" w:sz="0" w:space="0" w:color="auto"/>
          </w:divBdr>
        </w:div>
        <w:div w:id="547184188">
          <w:marLeft w:val="640"/>
          <w:marRight w:val="0"/>
          <w:marTop w:val="0"/>
          <w:marBottom w:val="0"/>
          <w:divBdr>
            <w:top w:val="none" w:sz="0" w:space="0" w:color="auto"/>
            <w:left w:val="none" w:sz="0" w:space="0" w:color="auto"/>
            <w:bottom w:val="none" w:sz="0" w:space="0" w:color="auto"/>
            <w:right w:val="none" w:sz="0" w:space="0" w:color="auto"/>
          </w:divBdr>
        </w:div>
        <w:div w:id="1335498054">
          <w:marLeft w:val="640"/>
          <w:marRight w:val="0"/>
          <w:marTop w:val="0"/>
          <w:marBottom w:val="0"/>
          <w:divBdr>
            <w:top w:val="none" w:sz="0" w:space="0" w:color="auto"/>
            <w:left w:val="none" w:sz="0" w:space="0" w:color="auto"/>
            <w:bottom w:val="none" w:sz="0" w:space="0" w:color="auto"/>
            <w:right w:val="none" w:sz="0" w:space="0" w:color="auto"/>
          </w:divBdr>
        </w:div>
        <w:div w:id="1052462287">
          <w:marLeft w:val="640"/>
          <w:marRight w:val="0"/>
          <w:marTop w:val="0"/>
          <w:marBottom w:val="0"/>
          <w:divBdr>
            <w:top w:val="none" w:sz="0" w:space="0" w:color="auto"/>
            <w:left w:val="none" w:sz="0" w:space="0" w:color="auto"/>
            <w:bottom w:val="none" w:sz="0" w:space="0" w:color="auto"/>
            <w:right w:val="none" w:sz="0" w:space="0" w:color="auto"/>
          </w:divBdr>
        </w:div>
        <w:div w:id="1363674661">
          <w:marLeft w:val="640"/>
          <w:marRight w:val="0"/>
          <w:marTop w:val="0"/>
          <w:marBottom w:val="0"/>
          <w:divBdr>
            <w:top w:val="none" w:sz="0" w:space="0" w:color="auto"/>
            <w:left w:val="none" w:sz="0" w:space="0" w:color="auto"/>
            <w:bottom w:val="none" w:sz="0" w:space="0" w:color="auto"/>
            <w:right w:val="none" w:sz="0" w:space="0" w:color="auto"/>
          </w:divBdr>
        </w:div>
        <w:div w:id="1187401158">
          <w:marLeft w:val="640"/>
          <w:marRight w:val="0"/>
          <w:marTop w:val="0"/>
          <w:marBottom w:val="0"/>
          <w:divBdr>
            <w:top w:val="none" w:sz="0" w:space="0" w:color="auto"/>
            <w:left w:val="none" w:sz="0" w:space="0" w:color="auto"/>
            <w:bottom w:val="none" w:sz="0" w:space="0" w:color="auto"/>
            <w:right w:val="none" w:sz="0" w:space="0" w:color="auto"/>
          </w:divBdr>
        </w:div>
        <w:div w:id="1117136560">
          <w:marLeft w:val="640"/>
          <w:marRight w:val="0"/>
          <w:marTop w:val="0"/>
          <w:marBottom w:val="0"/>
          <w:divBdr>
            <w:top w:val="none" w:sz="0" w:space="0" w:color="auto"/>
            <w:left w:val="none" w:sz="0" w:space="0" w:color="auto"/>
            <w:bottom w:val="none" w:sz="0" w:space="0" w:color="auto"/>
            <w:right w:val="none" w:sz="0" w:space="0" w:color="auto"/>
          </w:divBdr>
        </w:div>
        <w:div w:id="1197308130">
          <w:marLeft w:val="640"/>
          <w:marRight w:val="0"/>
          <w:marTop w:val="0"/>
          <w:marBottom w:val="0"/>
          <w:divBdr>
            <w:top w:val="none" w:sz="0" w:space="0" w:color="auto"/>
            <w:left w:val="none" w:sz="0" w:space="0" w:color="auto"/>
            <w:bottom w:val="none" w:sz="0" w:space="0" w:color="auto"/>
            <w:right w:val="none" w:sz="0" w:space="0" w:color="auto"/>
          </w:divBdr>
        </w:div>
        <w:div w:id="561331532">
          <w:marLeft w:val="640"/>
          <w:marRight w:val="0"/>
          <w:marTop w:val="0"/>
          <w:marBottom w:val="0"/>
          <w:divBdr>
            <w:top w:val="none" w:sz="0" w:space="0" w:color="auto"/>
            <w:left w:val="none" w:sz="0" w:space="0" w:color="auto"/>
            <w:bottom w:val="none" w:sz="0" w:space="0" w:color="auto"/>
            <w:right w:val="none" w:sz="0" w:space="0" w:color="auto"/>
          </w:divBdr>
        </w:div>
        <w:div w:id="756051174">
          <w:marLeft w:val="640"/>
          <w:marRight w:val="0"/>
          <w:marTop w:val="0"/>
          <w:marBottom w:val="0"/>
          <w:divBdr>
            <w:top w:val="none" w:sz="0" w:space="0" w:color="auto"/>
            <w:left w:val="none" w:sz="0" w:space="0" w:color="auto"/>
            <w:bottom w:val="none" w:sz="0" w:space="0" w:color="auto"/>
            <w:right w:val="none" w:sz="0" w:space="0" w:color="auto"/>
          </w:divBdr>
        </w:div>
        <w:div w:id="1531065624">
          <w:marLeft w:val="640"/>
          <w:marRight w:val="0"/>
          <w:marTop w:val="0"/>
          <w:marBottom w:val="0"/>
          <w:divBdr>
            <w:top w:val="none" w:sz="0" w:space="0" w:color="auto"/>
            <w:left w:val="none" w:sz="0" w:space="0" w:color="auto"/>
            <w:bottom w:val="none" w:sz="0" w:space="0" w:color="auto"/>
            <w:right w:val="none" w:sz="0" w:space="0" w:color="auto"/>
          </w:divBdr>
        </w:div>
        <w:div w:id="1786188980">
          <w:marLeft w:val="640"/>
          <w:marRight w:val="0"/>
          <w:marTop w:val="0"/>
          <w:marBottom w:val="0"/>
          <w:divBdr>
            <w:top w:val="none" w:sz="0" w:space="0" w:color="auto"/>
            <w:left w:val="none" w:sz="0" w:space="0" w:color="auto"/>
            <w:bottom w:val="none" w:sz="0" w:space="0" w:color="auto"/>
            <w:right w:val="none" w:sz="0" w:space="0" w:color="auto"/>
          </w:divBdr>
        </w:div>
        <w:div w:id="1075014923">
          <w:marLeft w:val="640"/>
          <w:marRight w:val="0"/>
          <w:marTop w:val="0"/>
          <w:marBottom w:val="0"/>
          <w:divBdr>
            <w:top w:val="none" w:sz="0" w:space="0" w:color="auto"/>
            <w:left w:val="none" w:sz="0" w:space="0" w:color="auto"/>
            <w:bottom w:val="none" w:sz="0" w:space="0" w:color="auto"/>
            <w:right w:val="none" w:sz="0" w:space="0" w:color="auto"/>
          </w:divBdr>
        </w:div>
        <w:div w:id="1947107150">
          <w:marLeft w:val="640"/>
          <w:marRight w:val="0"/>
          <w:marTop w:val="0"/>
          <w:marBottom w:val="0"/>
          <w:divBdr>
            <w:top w:val="none" w:sz="0" w:space="0" w:color="auto"/>
            <w:left w:val="none" w:sz="0" w:space="0" w:color="auto"/>
            <w:bottom w:val="none" w:sz="0" w:space="0" w:color="auto"/>
            <w:right w:val="none" w:sz="0" w:space="0" w:color="auto"/>
          </w:divBdr>
        </w:div>
        <w:div w:id="218975647">
          <w:marLeft w:val="640"/>
          <w:marRight w:val="0"/>
          <w:marTop w:val="0"/>
          <w:marBottom w:val="0"/>
          <w:divBdr>
            <w:top w:val="none" w:sz="0" w:space="0" w:color="auto"/>
            <w:left w:val="none" w:sz="0" w:space="0" w:color="auto"/>
            <w:bottom w:val="none" w:sz="0" w:space="0" w:color="auto"/>
            <w:right w:val="none" w:sz="0" w:space="0" w:color="auto"/>
          </w:divBdr>
        </w:div>
        <w:div w:id="1897274213">
          <w:marLeft w:val="640"/>
          <w:marRight w:val="0"/>
          <w:marTop w:val="0"/>
          <w:marBottom w:val="0"/>
          <w:divBdr>
            <w:top w:val="none" w:sz="0" w:space="0" w:color="auto"/>
            <w:left w:val="none" w:sz="0" w:space="0" w:color="auto"/>
            <w:bottom w:val="none" w:sz="0" w:space="0" w:color="auto"/>
            <w:right w:val="none" w:sz="0" w:space="0" w:color="auto"/>
          </w:divBdr>
        </w:div>
        <w:div w:id="2010207036">
          <w:marLeft w:val="640"/>
          <w:marRight w:val="0"/>
          <w:marTop w:val="0"/>
          <w:marBottom w:val="0"/>
          <w:divBdr>
            <w:top w:val="none" w:sz="0" w:space="0" w:color="auto"/>
            <w:left w:val="none" w:sz="0" w:space="0" w:color="auto"/>
            <w:bottom w:val="none" w:sz="0" w:space="0" w:color="auto"/>
            <w:right w:val="none" w:sz="0" w:space="0" w:color="auto"/>
          </w:divBdr>
        </w:div>
        <w:div w:id="1440222563">
          <w:marLeft w:val="640"/>
          <w:marRight w:val="0"/>
          <w:marTop w:val="0"/>
          <w:marBottom w:val="0"/>
          <w:divBdr>
            <w:top w:val="none" w:sz="0" w:space="0" w:color="auto"/>
            <w:left w:val="none" w:sz="0" w:space="0" w:color="auto"/>
            <w:bottom w:val="none" w:sz="0" w:space="0" w:color="auto"/>
            <w:right w:val="none" w:sz="0" w:space="0" w:color="auto"/>
          </w:divBdr>
        </w:div>
        <w:div w:id="540626948">
          <w:marLeft w:val="640"/>
          <w:marRight w:val="0"/>
          <w:marTop w:val="0"/>
          <w:marBottom w:val="0"/>
          <w:divBdr>
            <w:top w:val="none" w:sz="0" w:space="0" w:color="auto"/>
            <w:left w:val="none" w:sz="0" w:space="0" w:color="auto"/>
            <w:bottom w:val="none" w:sz="0" w:space="0" w:color="auto"/>
            <w:right w:val="none" w:sz="0" w:space="0" w:color="auto"/>
          </w:divBdr>
        </w:div>
        <w:div w:id="1452746838">
          <w:marLeft w:val="640"/>
          <w:marRight w:val="0"/>
          <w:marTop w:val="0"/>
          <w:marBottom w:val="0"/>
          <w:divBdr>
            <w:top w:val="none" w:sz="0" w:space="0" w:color="auto"/>
            <w:left w:val="none" w:sz="0" w:space="0" w:color="auto"/>
            <w:bottom w:val="none" w:sz="0" w:space="0" w:color="auto"/>
            <w:right w:val="none" w:sz="0" w:space="0" w:color="auto"/>
          </w:divBdr>
        </w:div>
        <w:div w:id="212160152">
          <w:marLeft w:val="640"/>
          <w:marRight w:val="0"/>
          <w:marTop w:val="0"/>
          <w:marBottom w:val="0"/>
          <w:divBdr>
            <w:top w:val="none" w:sz="0" w:space="0" w:color="auto"/>
            <w:left w:val="none" w:sz="0" w:space="0" w:color="auto"/>
            <w:bottom w:val="none" w:sz="0" w:space="0" w:color="auto"/>
            <w:right w:val="none" w:sz="0" w:space="0" w:color="auto"/>
          </w:divBdr>
        </w:div>
        <w:div w:id="1306087302">
          <w:marLeft w:val="640"/>
          <w:marRight w:val="0"/>
          <w:marTop w:val="0"/>
          <w:marBottom w:val="0"/>
          <w:divBdr>
            <w:top w:val="none" w:sz="0" w:space="0" w:color="auto"/>
            <w:left w:val="none" w:sz="0" w:space="0" w:color="auto"/>
            <w:bottom w:val="none" w:sz="0" w:space="0" w:color="auto"/>
            <w:right w:val="none" w:sz="0" w:space="0" w:color="auto"/>
          </w:divBdr>
        </w:div>
        <w:div w:id="1821381766">
          <w:marLeft w:val="640"/>
          <w:marRight w:val="0"/>
          <w:marTop w:val="0"/>
          <w:marBottom w:val="0"/>
          <w:divBdr>
            <w:top w:val="none" w:sz="0" w:space="0" w:color="auto"/>
            <w:left w:val="none" w:sz="0" w:space="0" w:color="auto"/>
            <w:bottom w:val="none" w:sz="0" w:space="0" w:color="auto"/>
            <w:right w:val="none" w:sz="0" w:space="0" w:color="auto"/>
          </w:divBdr>
        </w:div>
        <w:div w:id="1736198689">
          <w:marLeft w:val="640"/>
          <w:marRight w:val="0"/>
          <w:marTop w:val="0"/>
          <w:marBottom w:val="0"/>
          <w:divBdr>
            <w:top w:val="none" w:sz="0" w:space="0" w:color="auto"/>
            <w:left w:val="none" w:sz="0" w:space="0" w:color="auto"/>
            <w:bottom w:val="none" w:sz="0" w:space="0" w:color="auto"/>
            <w:right w:val="none" w:sz="0" w:space="0" w:color="auto"/>
          </w:divBdr>
        </w:div>
        <w:div w:id="32194292">
          <w:marLeft w:val="640"/>
          <w:marRight w:val="0"/>
          <w:marTop w:val="0"/>
          <w:marBottom w:val="0"/>
          <w:divBdr>
            <w:top w:val="none" w:sz="0" w:space="0" w:color="auto"/>
            <w:left w:val="none" w:sz="0" w:space="0" w:color="auto"/>
            <w:bottom w:val="none" w:sz="0" w:space="0" w:color="auto"/>
            <w:right w:val="none" w:sz="0" w:space="0" w:color="auto"/>
          </w:divBdr>
        </w:div>
        <w:div w:id="787815754">
          <w:marLeft w:val="640"/>
          <w:marRight w:val="0"/>
          <w:marTop w:val="0"/>
          <w:marBottom w:val="0"/>
          <w:divBdr>
            <w:top w:val="none" w:sz="0" w:space="0" w:color="auto"/>
            <w:left w:val="none" w:sz="0" w:space="0" w:color="auto"/>
            <w:bottom w:val="none" w:sz="0" w:space="0" w:color="auto"/>
            <w:right w:val="none" w:sz="0" w:space="0" w:color="auto"/>
          </w:divBdr>
        </w:div>
        <w:div w:id="630983644">
          <w:marLeft w:val="640"/>
          <w:marRight w:val="0"/>
          <w:marTop w:val="0"/>
          <w:marBottom w:val="0"/>
          <w:divBdr>
            <w:top w:val="none" w:sz="0" w:space="0" w:color="auto"/>
            <w:left w:val="none" w:sz="0" w:space="0" w:color="auto"/>
            <w:bottom w:val="none" w:sz="0" w:space="0" w:color="auto"/>
            <w:right w:val="none" w:sz="0" w:space="0" w:color="auto"/>
          </w:divBdr>
        </w:div>
        <w:div w:id="169877006">
          <w:marLeft w:val="640"/>
          <w:marRight w:val="0"/>
          <w:marTop w:val="0"/>
          <w:marBottom w:val="0"/>
          <w:divBdr>
            <w:top w:val="none" w:sz="0" w:space="0" w:color="auto"/>
            <w:left w:val="none" w:sz="0" w:space="0" w:color="auto"/>
            <w:bottom w:val="none" w:sz="0" w:space="0" w:color="auto"/>
            <w:right w:val="none" w:sz="0" w:space="0" w:color="auto"/>
          </w:divBdr>
        </w:div>
        <w:div w:id="2135830402">
          <w:marLeft w:val="640"/>
          <w:marRight w:val="0"/>
          <w:marTop w:val="0"/>
          <w:marBottom w:val="0"/>
          <w:divBdr>
            <w:top w:val="none" w:sz="0" w:space="0" w:color="auto"/>
            <w:left w:val="none" w:sz="0" w:space="0" w:color="auto"/>
            <w:bottom w:val="none" w:sz="0" w:space="0" w:color="auto"/>
            <w:right w:val="none" w:sz="0" w:space="0" w:color="auto"/>
          </w:divBdr>
        </w:div>
        <w:div w:id="319192369">
          <w:marLeft w:val="640"/>
          <w:marRight w:val="0"/>
          <w:marTop w:val="0"/>
          <w:marBottom w:val="0"/>
          <w:divBdr>
            <w:top w:val="none" w:sz="0" w:space="0" w:color="auto"/>
            <w:left w:val="none" w:sz="0" w:space="0" w:color="auto"/>
            <w:bottom w:val="none" w:sz="0" w:space="0" w:color="auto"/>
            <w:right w:val="none" w:sz="0" w:space="0" w:color="auto"/>
          </w:divBdr>
        </w:div>
        <w:div w:id="1647205723">
          <w:marLeft w:val="640"/>
          <w:marRight w:val="0"/>
          <w:marTop w:val="0"/>
          <w:marBottom w:val="0"/>
          <w:divBdr>
            <w:top w:val="none" w:sz="0" w:space="0" w:color="auto"/>
            <w:left w:val="none" w:sz="0" w:space="0" w:color="auto"/>
            <w:bottom w:val="none" w:sz="0" w:space="0" w:color="auto"/>
            <w:right w:val="none" w:sz="0" w:space="0" w:color="auto"/>
          </w:divBdr>
        </w:div>
        <w:div w:id="575938390">
          <w:marLeft w:val="640"/>
          <w:marRight w:val="0"/>
          <w:marTop w:val="0"/>
          <w:marBottom w:val="0"/>
          <w:divBdr>
            <w:top w:val="none" w:sz="0" w:space="0" w:color="auto"/>
            <w:left w:val="none" w:sz="0" w:space="0" w:color="auto"/>
            <w:bottom w:val="none" w:sz="0" w:space="0" w:color="auto"/>
            <w:right w:val="none" w:sz="0" w:space="0" w:color="auto"/>
          </w:divBdr>
        </w:div>
        <w:div w:id="685522792">
          <w:marLeft w:val="640"/>
          <w:marRight w:val="0"/>
          <w:marTop w:val="0"/>
          <w:marBottom w:val="0"/>
          <w:divBdr>
            <w:top w:val="none" w:sz="0" w:space="0" w:color="auto"/>
            <w:left w:val="none" w:sz="0" w:space="0" w:color="auto"/>
            <w:bottom w:val="none" w:sz="0" w:space="0" w:color="auto"/>
            <w:right w:val="none" w:sz="0" w:space="0" w:color="auto"/>
          </w:divBdr>
        </w:div>
        <w:div w:id="461004515">
          <w:marLeft w:val="640"/>
          <w:marRight w:val="0"/>
          <w:marTop w:val="0"/>
          <w:marBottom w:val="0"/>
          <w:divBdr>
            <w:top w:val="none" w:sz="0" w:space="0" w:color="auto"/>
            <w:left w:val="none" w:sz="0" w:space="0" w:color="auto"/>
            <w:bottom w:val="none" w:sz="0" w:space="0" w:color="auto"/>
            <w:right w:val="none" w:sz="0" w:space="0" w:color="auto"/>
          </w:divBdr>
        </w:div>
        <w:div w:id="1624574601">
          <w:marLeft w:val="640"/>
          <w:marRight w:val="0"/>
          <w:marTop w:val="0"/>
          <w:marBottom w:val="0"/>
          <w:divBdr>
            <w:top w:val="none" w:sz="0" w:space="0" w:color="auto"/>
            <w:left w:val="none" w:sz="0" w:space="0" w:color="auto"/>
            <w:bottom w:val="none" w:sz="0" w:space="0" w:color="auto"/>
            <w:right w:val="none" w:sz="0" w:space="0" w:color="auto"/>
          </w:divBdr>
        </w:div>
        <w:div w:id="979722568">
          <w:marLeft w:val="640"/>
          <w:marRight w:val="0"/>
          <w:marTop w:val="0"/>
          <w:marBottom w:val="0"/>
          <w:divBdr>
            <w:top w:val="none" w:sz="0" w:space="0" w:color="auto"/>
            <w:left w:val="none" w:sz="0" w:space="0" w:color="auto"/>
            <w:bottom w:val="none" w:sz="0" w:space="0" w:color="auto"/>
            <w:right w:val="none" w:sz="0" w:space="0" w:color="auto"/>
          </w:divBdr>
        </w:div>
        <w:div w:id="496845343">
          <w:marLeft w:val="640"/>
          <w:marRight w:val="0"/>
          <w:marTop w:val="0"/>
          <w:marBottom w:val="0"/>
          <w:divBdr>
            <w:top w:val="none" w:sz="0" w:space="0" w:color="auto"/>
            <w:left w:val="none" w:sz="0" w:space="0" w:color="auto"/>
            <w:bottom w:val="none" w:sz="0" w:space="0" w:color="auto"/>
            <w:right w:val="none" w:sz="0" w:space="0" w:color="auto"/>
          </w:divBdr>
        </w:div>
        <w:div w:id="1282030162">
          <w:marLeft w:val="640"/>
          <w:marRight w:val="0"/>
          <w:marTop w:val="0"/>
          <w:marBottom w:val="0"/>
          <w:divBdr>
            <w:top w:val="none" w:sz="0" w:space="0" w:color="auto"/>
            <w:left w:val="none" w:sz="0" w:space="0" w:color="auto"/>
            <w:bottom w:val="none" w:sz="0" w:space="0" w:color="auto"/>
            <w:right w:val="none" w:sz="0" w:space="0" w:color="auto"/>
          </w:divBdr>
        </w:div>
        <w:div w:id="1833907628">
          <w:marLeft w:val="640"/>
          <w:marRight w:val="0"/>
          <w:marTop w:val="0"/>
          <w:marBottom w:val="0"/>
          <w:divBdr>
            <w:top w:val="none" w:sz="0" w:space="0" w:color="auto"/>
            <w:left w:val="none" w:sz="0" w:space="0" w:color="auto"/>
            <w:bottom w:val="none" w:sz="0" w:space="0" w:color="auto"/>
            <w:right w:val="none" w:sz="0" w:space="0" w:color="auto"/>
          </w:divBdr>
        </w:div>
        <w:div w:id="409082120">
          <w:marLeft w:val="640"/>
          <w:marRight w:val="0"/>
          <w:marTop w:val="0"/>
          <w:marBottom w:val="0"/>
          <w:divBdr>
            <w:top w:val="none" w:sz="0" w:space="0" w:color="auto"/>
            <w:left w:val="none" w:sz="0" w:space="0" w:color="auto"/>
            <w:bottom w:val="none" w:sz="0" w:space="0" w:color="auto"/>
            <w:right w:val="none" w:sz="0" w:space="0" w:color="auto"/>
          </w:divBdr>
        </w:div>
        <w:div w:id="1478641685">
          <w:marLeft w:val="640"/>
          <w:marRight w:val="0"/>
          <w:marTop w:val="0"/>
          <w:marBottom w:val="0"/>
          <w:divBdr>
            <w:top w:val="none" w:sz="0" w:space="0" w:color="auto"/>
            <w:left w:val="none" w:sz="0" w:space="0" w:color="auto"/>
            <w:bottom w:val="none" w:sz="0" w:space="0" w:color="auto"/>
            <w:right w:val="none" w:sz="0" w:space="0" w:color="auto"/>
          </w:divBdr>
        </w:div>
        <w:div w:id="1791968301">
          <w:marLeft w:val="640"/>
          <w:marRight w:val="0"/>
          <w:marTop w:val="0"/>
          <w:marBottom w:val="0"/>
          <w:divBdr>
            <w:top w:val="none" w:sz="0" w:space="0" w:color="auto"/>
            <w:left w:val="none" w:sz="0" w:space="0" w:color="auto"/>
            <w:bottom w:val="none" w:sz="0" w:space="0" w:color="auto"/>
            <w:right w:val="none" w:sz="0" w:space="0" w:color="auto"/>
          </w:divBdr>
        </w:div>
        <w:div w:id="333607046">
          <w:marLeft w:val="640"/>
          <w:marRight w:val="0"/>
          <w:marTop w:val="0"/>
          <w:marBottom w:val="0"/>
          <w:divBdr>
            <w:top w:val="none" w:sz="0" w:space="0" w:color="auto"/>
            <w:left w:val="none" w:sz="0" w:space="0" w:color="auto"/>
            <w:bottom w:val="none" w:sz="0" w:space="0" w:color="auto"/>
            <w:right w:val="none" w:sz="0" w:space="0" w:color="auto"/>
          </w:divBdr>
        </w:div>
        <w:div w:id="1750232637">
          <w:marLeft w:val="640"/>
          <w:marRight w:val="0"/>
          <w:marTop w:val="0"/>
          <w:marBottom w:val="0"/>
          <w:divBdr>
            <w:top w:val="none" w:sz="0" w:space="0" w:color="auto"/>
            <w:left w:val="none" w:sz="0" w:space="0" w:color="auto"/>
            <w:bottom w:val="none" w:sz="0" w:space="0" w:color="auto"/>
            <w:right w:val="none" w:sz="0" w:space="0" w:color="auto"/>
          </w:divBdr>
        </w:div>
        <w:div w:id="1186866923">
          <w:marLeft w:val="640"/>
          <w:marRight w:val="0"/>
          <w:marTop w:val="0"/>
          <w:marBottom w:val="0"/>
          <w:divBdr>
            <w:top w:val="none" w:sz="0" w:space="0" w:color="auto"/>
            <w:left w:val="none" w:sz="0" w:space="0" w:color="auto"/>
            <w:bottom w:val="none" w:sz="0" w:space="0" w:color="auto"/>
            <w:right w:val="none" w:sz="0" w:space="0" w:color="auto"/>
          </w:divBdr>
        </w:div>
        <w:div w:id="584649175">
          <w:marLeft w:val="640"/>
          <w:marRight w:val="0"/>
          <w:marTop w:val="0"/>
          <w:marBottom w:val="0"/>
          <w:divBdr>
            <w:top w:val="none" w:sz="0" w:space="0" w:color="auto"/>
            <w:left w:val="none" w:sz="0" w:space="0" w:color="auto"/>
            <w:bottom w:val="none" w:sz="0" w:space="0" w:color="auto"/>
            <w:right w:val="none" w:sz="0" w:space="0" w:color="auto"/>
          </w:divBdr>
        </w:div>
        <w:div w:id="2022972905">
          <w:marLeft w:val="640"/>
          <w:marRight w:val="0"/>
          <w:marTop w:val="0"/>
          <w:marBottom w:val="0"/>
          <w:divBdr>
            <w:top w:val="none" w:sz="0" w:space="0" w:color="auto"/>
            <w:left w:val="none" w:sz="0" w:space="0" w:color="auto"/>
            <w:bottom w:val="none" w:sz="0" w:space="0" w:color="auto"/>
            <w:right w:val="none" w:sz="0" w:space="0" w:color="auto"/>
          </w:divBdr>
        </w:div>
        <w:div w:id="44066249">
          <w:marLeft w:val="640"/>
          <w:marRight w:val="0"/>
          <w:marTop w:val="0"/>
          <w:marBottom w:val="0"/>
          <w:divBdr>
            <w:top w:val="none" w:sz="0" w:space="0" w:color="auto"/>
            <w:left w:val="none" w:sz="0" w:space="0" w:color="auto"/>
            <w:bottom w:val="none" w:sz="0" w:space="0" w:color="auto"/>
            <w:right w:val="none" w:sz="0" w:space="0" w:color="auto"/>
          </w:divBdr>
        </w:div>
        <w:div w:id="2067298613">
          <w:marLeft w:val="640"/>
          <w:marRight w:val="0"/>
          <w:marTop w:val="0"/>
          <w:marBottom w:val="0"/>
          <w:divBdr>
            <w:top w:val="none" w:sz="0" w:space="0" w:color="auto"/>
            <w:left w:val="none" w:sz="0" w:space="0" w:color="auto"/>
            <w:bottom w:val="none" w:sz="0" w:space="0" w:color="auto"/>
            <w:right w:val="none" w:sz="0" w:space="0" w:color="auto"/>
          </w:divBdr>
        </w:div>
        <w:div w:id="229267742">
          <w:marLeft w:val="640"/>
          <w:marRight w:val="0"/>
          <w:marTop w:val="0"/>
          <w:marBottom w:val="0"/>
          <w:divBdr>
            <w:top w:val="none" w:sz="0" w:space="0" w:color="auto"/>
            <w:left w:val="none" w:sz="0" w:space="0" w:color="auto"/>
            <w:bottom w:val="none" w:sz="0" w:space="0" w:color="auto"/>
            <w:right w:val="none" w:sz="0" w:space="0" w:color="auto"/>
          </w:divBdr>
        </w:div>
        <w:div w:id="1896889919">
          <w:marLeft w:val="640"/>
          <w:marRight w:val="0"/>
          <w:marTop w:val="0"/>
          <w:marBottom w:val="0"/>
          <w:divBdr>
            <w:top w:val="none" w:sz="0" w:space="0" w:color="auto"/>
            <w:left w:val="none" w:sz="0" w:space="0" w:color="auto"/>
            <w:bottom w:val="none" w:sz="0" w:space="0" w:color="auto"/>
            <w:right w:val="none" w:sz="0" w:space="0" w:color="auto"/>
          </w:divBdr>
        </w:div>
        <w:div w:id="170687671">
          <w:marLeft w:val="640"/>
          <w:marRight w:val="0"/>
          <w:marTop w:val="0"/>
          <w:marBottom w:val="0"/>
          <w:divBdr>
            <w:top w:val="none" w:sz="0" w:space="0" w:color="auto"/>
            <w:left w:val="none" w:sz="0" w:space="0" w:color="auto"/>
            <w:bottom w:val="none" w:sz="0" w:space="0" w:color="auto"/>
            <w:right w:val="none" w:sz="0" w:space="0" w:color="auto"/>
          </w:divBdr>
        </w:div>
        <w:div w:id="878707334">
          <w:marLeft w:val="640"/>
          <w:marRight w:val="0"/>
          <w:marTop w:val="0"/>
          <w:marBottom w:val="0"/>
          <w:divBdr>
            <w:top w:val="none" w:sz="0" w:space="0" w:color="auto"/>
            <w:left w:val="none" w:sz="0" w:space="0" w:color="auto"/>
            <w:bottom w:val="none" w:sz="0" w:space="0" w:color="auto"/>
            <w:right w:val="none" w:sz="0" w:space="0" w:color="auto"/>
          </w:divBdr>
        </w:div>
        <w:div w:id="1437867772">
          <w:marLeft w:val="640"/>
          <w:marRight w:val="0"/>
          <w:marTop w:val="0"/>
          <w:marBottom w:val="0"/>
          <w:divBdr>
            <w:top w:val="none" w:sz="0" w:space="0" w:color="auto"/>
            <w:left w:val="none" w:sz="0" w:space="0" w:color="auto"/>
            <w:bottom w:val="none" w:sz="0" w:space="0" w:color="auto"/>
            <w:right w:val="none" w:sz="0" w:space="0" w:color="auto"/>
          </w:divBdr>
        </w:div>
        <w:div w:id="859204240">
          <w:marLeft w:val="640"/>
          <w:marRight w:val="0"/>
          <w:marTop w:val="0"/>
          <w:marBottom w:val="0"/>
          <w:divBdr>
            <w:top w:val="none" w:sz="0" w:space="0" w:color="auto"/>
            <w:left w:val="none" w:sz="0" w:space="0" w:color="auto"/>
            <w:bottom w:val="none" w:sz="0" w:space="0" w:color="auto"/>
            <w:right w:val="none" w:sz="0" w:space="0" w:color="auto"/>
          </w:divBdr>
        </w:div>
        <w:div w:id="1354653504">
          <w:marLeft w:val="640"/>
          <w:marRight w:val="0"/>
          <w:marTop w:val="0"/>
          <w:marBottom w:val="0"/>
          <w:divBdr>
            <w:top w:val="none" w:sz="0" w:space="0" w:color="auto"/>
            <w:left w:val="none" w:sz="0" w:space="0" w:color="auto"/>
            <w:bottom w:val="none" w:sz="0" w:space="0" w:color="auto"/>
            <w:right w:val="none" w:sz="0" w:space="0" w:color="auto"/>
          </w:divBdr>
        </w:div>
        <w:div w:id="752707030">
          <w:marLeft w:val="640"/>
          <w:marRight w:val="0"/>
          <w:marTop w:val="0"/>
          <w:marBottom w:val="0"/>
          <w:divBdr>
            <w:top w:val="none" w:sz="0" w:space="0" w:color="auto"/>
            <w:left w:val="none" w:sz="0" w:space="0" w:color="auto"/>
            <w:bottom w:val="none" w:sz="0" w:space="0" w:color="auto"/>
            <w:right w:val="none" w:sz="0" w:space="0" w:color="auto"/>
          </w:divBdr>
        </w:div>
        <w:div w:id="1625430041">
          <w:marLeft w:val="640"/>
          <w:marRight w:val="0"/>
          <w:marTop w:val="0"/>
          <w:marBottom w:val="0"/>
          <w:divBdr>
            <w:top w:val="none" w:sz="0" w:space="0" w:color="auto"/>
            <w:left w:val="none" w:sz="0" w:space="0" w:color="auto"/>
            <w:bottom w:val="none" w:sz="0" w:space="0" w:color="auto"/>
            <w:right w:val="none" w:sz="0" w:space="0" w:color="auto"/>
          </w:divBdr>
        </w:div>
        <w:div w:id="155339686">
          <w:marLeft w:val="640"/>
          <w:marRight w:val="0"/>
          <w:marTop w:val="0"/>
          <w:marBottom w:val="0"/>
          <w:divBdr>
            <w:top w:val="none" w:sz="0" w:space="0" w:color="auto"/>
            <w:left w:val="none" w:sz="0" w:space="0" w:color="auto"/>
            <w:bottom w:val="none" w:sz="0" w:space="0" w:color="auto"/>
            <w:right w:val="none" w:sz="0" w:space="0" w:color="auto"/>
          </w:divBdr>
        </w:div>
        <w:div w:id="806095025">
          <w:marLeft w:val="640"/>
          <w:marRight w:val="0"/>
          <w:marTop w:val="0"/>
          <w:marBottom w:val="0"/>
          <w:divBdr>
            <w:top w:val="none" w:sz="0" w:space="0" w:color="auto"/>
            <w:left w:val="none" w:sz="0" w:space="0" w:color="auto"/>
            <w:bottom w:val="none" w:sz="0" w:space="0" w:color="auto"/>
            <w:right w:val="none" w:sz="0" w:space="0" w:color="auto"/>
          </w:divBdr>
        </w:div>
        <w:div w:id="187302414">
          <w:marLeft w:val="640"/>
          <w:marRight w:val="0"/>
          <w:marTop w:val="0"/>
          <w:marBottom w:val="0"/>
          <w:divBdr>
            <w:top w:val="none" w:sz="0" w:space="0" w:color="auto"/>
            <w:left w:val="none" w:sz="0" w:space="0" w:color="auto"/>
            <w:bottom w:val="none" w:sz="0" w:space="0" w:color="auto"/>
            <w:right w:val="none" w:sz="0" w:space="0" w:color="auto"/>
          </w:divBdr>
        </w:div>
        <w:div w:id="1820534556">
          <w:marLeft w:val="640"/>
          <w:marRight w:val="0"/>
          <w:marTop w:val="0"/>
          <w:marBottom w:val="0"/>
          <w:divBdr>
            <w:top w:val="none" w:sz="0" w:space="0" w:color="auto"/>
            <w:left w:val="none" w:sz="0" w:space="0" w:color="auto"/>
            <w:bottom w:val="none" w:sz="0" w:space="0" w:color="auto"/>
            <w:right w:val="none" w:sz="0" w:space="0" w:color="auto"/>
          </w:divBdr>
        </w:div>
        <w:div w:id="1879393450">
          <w:marLeft w:val="640"/>
          <w:marRight w:val="0"/>
          <w:marTop w:val="0"/>
          <w:marBottom w:val="0"/>
          <w:divBdr>
            <w:top w:val="none" w:sz="0" w:space="0" w:color="auto"/>
            <w:left w:val="none" w:sz="0" w:space="0" w:color="auto"/>
            <w:bottom w:val="none" w:sz="0" w:space="0" w:color="auto"/>
            <w:right w:val="none" w:sz="0" w:space="0" w:color="auto"/>
          </w:divBdr>
        </w:div>
        <w:div w:id="1287615133">
          <w:marLeft w:val="640"/>
          <w:marRight w:val="0"/>
          <w:marTop w:val="0"/>
          <w:marBottom w:val="0"/>
          <w:divBdr>
            <w:top w:val="none" w:sz="0" w:space="0" w:color="auto"/>
            <w:left w:val="none" w:sz="0" w:space="0" w:color="auto"/>
            <w:bottom w:val="none" w:sz="0" w:space="0" w:color="auto"/>
            <w:right w:val="none" w:sz="0" w:space="0" w:color="auto"/>
          </w:divBdr>
        </w:div>
        <w:div w:id="551502043">
          <w:marLeft w:val="640"/>
          <w:marRight w:val="0"/>
          <w:marTop w:val="0"/>
          <w:marBottom w:val="0"/>
          <w:divBdr>
            <w:top w:val="none" w:sz="0" w:space="0" w:color="auto"/>
            <w:left w:val="none" w:sz="0" w:space="0" w:color="auto"/>
            <w:bottom w:val="none" w:sz="0" w:space="0" w:color="auto"/>
            <w:right w:val="none" w:sz="0" w:space="0" w:color="auto"/>
          </w:divBdr>
        </w:div>
        <w:div w:id="836310071">
          <w:marLeft w:val="640"/>
          <w:marRight w:val="0"/>
          <w:marTop w:val="0"/>
          <w:marBottom w:val="0"/>
          <w:divBdr>
            <w:top w:val="none" w:sz="0" w:space="0" w:color="auto"/>
            <w:left w:val="none" w:sz="0" w:space="0" w:color="auto"/>
            <w:bottom w:val="none" w:sz="0" w:space="0" w:color="auto"/>
            <w:right w:val="none" w:sz="0" w:space="0" w:color="auto"/>
          </w:divBdr>
        </w:div>
        <w:div w:id="2093038136">
          <w:marLeft w:val="640"/>
          <w:marRight w:val="0"/>
          <w:marTop w:val="0"/>
          <w:marBottom w:val="0"/>
          <w:divBdr>
            <w:top w:val="none" w:sz="0" w:space="0" w:color="auto"/>
            <w:left w:val="none" w:sz="0" w:space="0" w:color="auto"/>
            <w:bottom w:val="none" w:sz="0" w:space="0" w:color="auto"/>
            <w:right w:val="none" w:sz="0" w:space="0" w:color="auto"/>
          </w:divBdr>
        </w:div>
        <w:div w:id="536360554">
          <w:marLeft w:val="640"/>
          <w:marRight w:val="0"/>
          <w:marTop w:val="0"/>
          <w:marBottom w:val="0"/>
          <w:divBdr>
            <w:top w:val="none" w:sz="0" w:space="0" w:color="auto"/>
            <w:left w:val="none" w:sz="0" w:space="0" w:color="auto"/>
            <w:bottom w:val="none" w:sz="0" w:space="0" w:color="auto"/>
            <w:right w:val="none" w:sz="0" w:space="0" w:color="auto"/>
          </w:divBdr>
        </w:div>
        <w:div w:id="521941828">
          <w:marLeft w:val="640"/>
          <w:marRight w:val="0"/>
          <w:marTop w:val="0"/>
          <w:marBottom w:val="0"/>
          <w:divBdr>
            <w:top w:val="none" w:sz="0" w:space="0" w:color="auto"/>
            <w:left w:val="none" w:sz="0" w:space="0" w:color="auto"/>
            <w:bottom w:val="none" w:sz="0" w:space="0" w:color="auto"/>
            <w:right w:val="none" w:sz="0" w:space="0" w:color="auto"/>
          </w:divBdr>
        </w:div>
        <w:div w:id="1456871146">
          <w:marLeft w:val="640"/>
          <w:marRight w:val="0"/>
          <w:marTop w:val="0"/>
          <w:marBottom w:val="0"/>
          <w:divBdr>
            <w:top w:val="none" w:sz="0" w:space="0" w:color="auto"/>
            <w:left w:val="none" w:sz="0" w:space="0" w:color="auto"/>
            <w:bottom w:val="none" w:sz="0" w:space="0" w:color="auto"/>
            <w:right w:val="none" w:sz="0" w:space="0" w:color="auto"/>
          </w:divBdr>
        </w:div>
        <w:div w:id="520776638">
          <w:marLeft w:val="640"/>
          <w:marRight w:val="0"/>
          <w:marTop w:val="0"/>
          <w:marBottom w:val="0"/>
          <w:divBdr>
            <w:top w:val="none" w:sz="0" w:space="0" w:color="auto"/>
            <w:left w:val="none" w:sz="0" w:space="0" w:color="auto"/>
            <w:bottom w:val="none" w:sz="0" w:space="0" w:color="auto"/>
            <w:right w:val="none" w:sz="0" w:space="0" w:color="auto"/>
          </w:divBdr>
        </w:div>
        <w:div w:id="113335127">
          <w:marLeft w:val="640"/>
          <w:marRight w:val="0"/>
          <w:marTop w:val="0"/>
          <w:marBottom w:val="0"/>
          <w:divBdr>
            <w:top w:val="none" w:sz="0" w:space="0" w:color="auto"/>
            <w:left w:val="none" w:sz="0" w:space="0" w:color="auto"/>
            <w:bottom w:val="none" w:sz="0" w:space="0" w:color="auto"/>
            <w:right w:val="none" w:sz="0" w:space="0" w:color="auto"/>
          </w:divBdr>
        </w:div>
        <w:div w:id="1240601164">
          <w:marLeft w:val="640"/>
          <w:marRight w:val="0"/>
          <w:marTop w:val="0"/>
          <w:marBottom w:val="0"/>
          <w:divBdr>
            <w:top w:val="none" w:sz="0" w:space="0" w:color="auto"/>
            <w:left w:val="none" w:sz="0" w:space="0" w:color="auto"/>
            <w:bottom w:val="none" w:sz="0" w:space="0" w:color="auto"/>
            <w:right w:val="none" w:sz="0" w:space="0" w:color="auto"/>
          </w:divBdr>
        </w:div>
        <w:div w:id="1889949684">
          <w:marLeft w:val="640"/>
          <w:marRight w:val="0"/>
          <w:marTop w:val="0"/>
          <w:marBottom w:val="0"/>
          <w:divBdr>
            <w:top w:val="none" w:sz="0" w:space="0" w:color="auto"/>
            <w:left w:val="none" w:sz="0" w:space="0" w:color="auto"/>
            <w:bottom w:val="none" w:sz="0" w:space="0" w:color="auto"/>
            <w:right w:val="none" w:sz="0" w:space="0" w:color="auto"/>
          </w:divBdr>
        </w:div>
        <w:div w:id="1459183827">
          <w:marLeft w:val="640"/>
          <w:marRight w:val="0"/>
          <w:marTop w:val="0"/>
          <w:marBottom w:val="0"/>
          <w:divBdr>
            <w:top w:val="none" w:sz="0" w:space="0" w:color="auto"/>
            <w:left w:val="none" w:sz="0" w:space="0" w:color="auto"/>
            <w:bottom w:val="none" w:sz="0" w:space="0" w:color="auto"/>
            <w:right w:val="none" w:sz="0" w:space="0" w:color="auto"/>
          </w:divBdr>
        </w:div>
        <w:div w:id="383405982">
          <w:marLeft w:val="640"/>
          <w:marRight w:val="0"/>
          <w:marTop w:val="0"/>
          <w:marBottom w:val="0"/>
          <w:divBdr>
            <w:top w:val="none" w:sz="0" w:space="0" w:color="auto"/>
            <w:left w:val="none" w:sz="0" w:space="0" w:color="auto"/>
            <w:bottom w:val="none" w:sz="0" w:space="0" w:color="auto"/>
            <w:right w:val="none" w:sz="0" w:space="0" w:color="auto"/>
          </w:divBdr>
        </w:div>
        <w:div w:id="295525687">
          <w:marLeft w:val="640"/>
          <w:marRight w:val="0"/>
          <w:marTop w:val="0"/>
          <w:marBottom w:val="0"/>
          <w:divBdr>
            <w:top w:val="none" w:sz="0" w:space="0" w:color="auto"/>
            <w:left w:val="none" w:sz="0" w:space="0" w:color="auto"/>
            <w:bottom w:val="none" w:sz="0" w:space="0" w:color="auto"/>
            <w:right w:val="none" w:sz="0" w:space="0" w:color="auto"/>
          </w:divBdr>
        </w:div>
        <w:div w:id="525753224">
          <w:marLeft w:val="640"/>
          <w:marRight w:val="0"/>
          <w:marTop w:val="0"/>
          <w:marBottom w:val="0"/>
          <w:divBdr>
            <w:top w:val="none" w:sz="0" w:space="0" w:color="auto"/>
            <w:left w:val="none" w:sz="0" w:space="0" w:color="auto"/>
            <w:bottom w:val="none" w:sz="0" w:space="0" w:color="auto"/>
            <w:right w:val="none" w:sz="0" w:space="0" w:color="auto"/>
          </w:divBdr>
        </w:div>
        <w:div w:id="429744361">
          <w:marLeft w:val="640"/>
          <w:marRight w:val="0"/>
          <w:marTop w:val="0"/>
          <w:marBottom w:val="0"/>
          <w:divBdr>
            <w:top w:val="none" w:sz="0" w:space="0" w:color="auto"/>
            <w:left w:val="none" w:sz="0" w:space="0" w:color="auto"/>
            <w:bottom w:val="none" w:sz="0" w:space="0" w:color="auto"/>
            <w:right w:val="none" w:sz="0" w:space="0" w:color="auto"/>
          </w:divBdr>
        </w:div>
        <w:div w:id="2011247044">
          <w:marLeft w:val="640"/>
          <w:marRight w:val="0"/>
          <w:marTop w:val="0"/>
          <w:marBottom w:val="0"/>
          <w:divBdr>
            <w:top w:val="none" w:sz="0" w:space="0" w:color="auto"/>
            <w:left w:val="none" w:sz="0" w:space="0" w:color="auto"/>
            <w:bottom w:val="none" w:sz="0" w:space="0" w:color="auto"/>
            <w:right w:val="none" w:sz="0" w:space="0" w:color="auto"/>
          </w:divBdr>
        </w:div>
        <w:div w:id="1186408744">
          <w:marLeft w:val="640"/>
          <w:marRight w:val="0"/>
          <w:marTop w:val="0"/>
          <w:marBottom w:val="0"/>
          <w:divBdr>
            <w:top w:val="none" w:sz="0" w:space="0" w:color="auto"/>
            <w:left w:val="none" w:sz="0" w:space="0" w:color="auto"/>
            <w:bottom w:val="none" w:sz="0" w:space="0" w:color="auto"/>
            <w:right w:val="none" w:sz="0" w:space="0" w:color="auto"/>
          </w:divBdr>
        </w:div>
        <w:div w:id="1787428949">
          <w:marLeft w:val="640"/>
          <w:marRight w:val="0"/>
          <w:marTop w:val="0"/>
          <w:marBottom w:val="0"/>
          <w:divBdr>
            <w:top w:val="none" w:sz="0" w:space="0" w:color="auto"/>
            <w:left w:val="none" w:sz="0" w:space="0" w:color="auto"/>
            <w:bottom w:val="none" w:sz="0" w:space="0" w:color="auto"/>
            <w:right w:val="none" w:sz="0" w:space="0" w:color="auto"/>
          </w:divBdr>
        </w:div>
        <w:div w:id="866213502">
          <w:marLeft w:val="640"/>
          <w:marRight w:val="0"/>
          <w:marTop w:val="0"/>
          <w:marBottom w:val="0"/>
          <w:divBdr>
            <w:top w:val="none" w:sz="0" w:space="0" w:color="auto"/>
            <w:left w:val="none" w:sz="0" w:space="0" w:color="auto"/>
            <w:bottom w:val="none" w:sz="0" w:space="0" w:color="auto"/>
            <w:right w:val="none" w:sz="0" w:space="0" w:color="auto"/>
          </w:divBdr>
        </w:div>
        <w:div w:id="925111386">
          <w:marLeft w:val="640"/>
          <w:marRight w:val="0"/>
          <w:marTop w:val="0"/>
          <w:marBottom w:val="0"/>
          <w:divBdr>
            <w:top w:val="none" w:sz="0" w:space="0" w:color="auto"/>
            <w:left w:val="none" w:sz="0" w:space="0" w:color="auto"/>
            <w:bottom w:val="none" w:sz="0" w:space="0" w:color="auto"/>
            <w:right w:val="none" w:sz="0" w:space="0" w:color="auto"/>
          </w:divBdr>
        </w:div>
        <w:div w:id="1427533765">
          <w:marLeft w:val="640"/>
          <w:marRight w:val="0"/>
          <w:marTop w:val="0"/>
          <w:marBottom w:val="0"/>
          <w:divBdr>
            <w:top w:val="none" w:sz="0" w:space="0" w:color="auto"/>
            <w:left w:val="none" w:sz="0" w:space="0" w:color="auto"/>
            <w:bottom w:val="none" w:sz="0" w:space="0" w:color="auto"/>
            <w:right w:val="none" w:sz="0" w:space="0" w:color="auto"/>
          </w:divBdr>
        </w:div>
        <w:div w:id="208958947">
          <w:marLeft w:val="640"/>
          <w:marRight w:val="0"/>
          <w:marTop w:val="0"/>
          <w:marBottom w:val="0"/>
          <w:divBdr>
            <w:top w:val="none" w:sz="0" w:space="0" w:color="auto"/>
            <w:left w:val="none" w:sz="0" w:space="0" w:color="auto"/>
            <w:bottom w:val="none" w:sz="0" w:space="0" w:color="auto"/>
            <w:right w:val="none" w:sz="0" w:space="0" w:color="auto"/>
          </w:divBdr>
        </w:div>
        <w:div w:id="670328001">
          <w:marLeft w:val="640"/>
          <w:marRight w:val="0"/>
          <w:marTop w:val="0"/>
          <w:marBottom w:val="0"/>
          <w:divBdr>
            <w:top w:val="none" w:sz="0" w:space="0" w:color="auto"/>
            <w:left w:val="none" w:sz="0" w:space="0" w:color="auto"/>
            <w:bottom w:val="none" w:sz="0" w:space="0" w:color="auto"/>
            <w:right w:val="none" w:sz="0" w:space="0" w:color="auto"/>
          </w:divBdr>
        </w:div>
        <w:div w:id="1889873351">
          <w:marLeft w:val="640"/>
          <w:marRight w:val="0"/>
          <w:marTop w:val="0"/>
          <w:marBottom w:val="0"/>
          <w:divBdr>
            <w:top w:val="none" w:sz="0" w:space="0" w:color="auto"/>
            <w:left w:val="none" w:sz="0" w:space="0" w:color="auto"/>
            <w:bottom w:val="none" w:sz="0" w:space="0" w:color="auto"/>
            <w:right w:val="none" w:sz="0" w:space="0" w:color="auto"/>
          </w:divBdr>
        </w:div>
        <w:div w:id="1279678987">
          <w:marLeft w:val="640"/>
          <w:marRight w:val="0"/>
          <w:marTop w:val="0"/>
          <w:marBottom w:val="0"/>
          <w:divBdr>
            <w:top w:val="none" w:sz="0" w:space="0" w:color="auto"/>
            <w:left w:val="none" w:sz="0" w:space="0" w:color="auto"/>
            <w:bottom w:val="none" w:sz="0" w:space="0" w:color="auto"/>
            <w:right w:val="none" w:sz="0" w:space="0" w:color="auto"/>
          </w:divBdr>
        </w:div>
        <w:div w:id="2002193091">
          <w:marLeft w:val="640"/>
          <w:marRight w:val="0"/>
          <w:marTop w:val="0"/>
          <w:marBottom w:val="0"/>
          <w:divBdr>
            <w:top w:val="none" w:sz="0" w:space="0" w:color="auto"/>
            <w:left w:val="none" w:sz="0" w:space="0" w:color="auto"/>
            <w:bottom w:val="none" w:sz="0" w:space="0" w:color="auto"/>
            <w:right w:val="none" w:sz="0" w:space="0" w:color="auto"/>
          </w:divBdr>
        </w:div>
        <w:div w:id="1852138096">
          <w:marLeft w:val="640"/>
          <w:marRight w:val="0"/>
          <w:marTop w:val="0"/>
          <w:marBottom w:val="0"/>
          <w:divBdr>
            <w:top w:val="none" w:sz="0" w:space="0" w:color="auto"/>
            <w:left w:val="none" w:sz="0" w:space="0" w:color="auto"/>
            <w:bottom w:val="none" w:sz="0" w:space="0" w:color="auto"/>
            <w:right w:val="none" w:sz="0" w:space="0" w:color="auto"/>
          </w:divBdr>
        </w:div>
        <w:div w:id="88820204">
          <w:marLeft w:val="640"/>
          <w:marRight w:val="0"/>
          <w:marTop w:val="0"/>
          <w:marBottom w:val="0"/>
          <w:divBdr>
            <w:top w:val="none" w:sz="0" w:space="0" w:color="auto"/>
            <w:left w:val="none" w:sz="0" w:space="0" w:color="auto"/>
            <w:bottom w:val="none" w:sz="0" w:space="0" w:color="auto"/>
            <w:right w:val="none" w:sz="0" w:space="0" w:color="auto"/>
          </w:divBdr>
        </w:div>
        <w:div w:id="7951406">
          <w:marLeft w:val="640"/>
          <w:marRight w:val="0"/>
          <w:marTop w:val="0"/>
          <w:marBottom w:val="0"/>
          <w:divBdr>
            <w:top w:val="none" w:sz="0" w:space="0" w:color="auto"/>
            <w:left w:val="none" w:sz="0" w:space="0" w:color="auto"/>
            <w:bottom w:val="none" w:sz="0" w:space="0" w:color="auto"/>
            <w:right w:val="none" w:sz="0" w:space="0" w:color="auto"/>
          </w:divBdr>
        </w:div>
        <w:div w:id="2104721355">
          <w:marLeft w:val="640"/>
          <w:marRight w:val="0"/>
          <w:marTop w:val="0"/>
          <w:marBottom w:val="0"/>
          <w:divBdr>
            <w:top w:val="none" w:sz="0" w:space="0" w:color="auto"/>
            <w:left w:val="none" w:sz="0" w:space="0" w:color="auto"/>
            <w:bottom w:val="none" w:sz="0" w:space="0" w:color="auto"/>
            <w:right w:val="none" w:sz="0" w:space="0" w:color="auto"/>
          </w:divBdr>
        </w:div>
        <w:div w:id="1015419557">
          <w:marLeft w:val="640"/>
          <w:marRight w:val="0"/>
          <w:marTop w:val="0"/>
          <w:marBottom w:val="0"/>
          <w:divBdr>
            <w:top w:val="none" w:sz="0" w:space="0" w:color="auto"/>
            <w:left w:val="none" w:sz="0" w:space="0" w:color="auto"/>
            <w:bottom w:val="none" w:sz="0" w:space="0" w:color="auto"/>
            <w:right w:val="none" w:sz="0" w:space="0" w:color="auto"/>
          </w:divBdr>
        </w:div>
        <w:div w:id="1375277679">
          <w:marLeft w:val="640"/>
          <w:marRight w:val="0"/>
          <w:marTop w:val="0"/>
          <w:marBottom w:val="0"/>
          <w:divBdr>
            <w:top w:val="none" w:sz="0" w:space="0" w:color="auto"/>
            <w:left w:val="none" w:sz="0" w:space="0" w:color="auto"/>
            <w:bottom w:val="none" w:sz="0" w:space="0" w:color="auto"/>
            <w:right w:val="none" w:sz="0" w:space="0" w:color="auto"/>
          </w:divBdr>
        </w:div>
        <w:div w:id="794713461">
          <w:marLeft w:val="640"/>
          <w:marRight w:val="0"/>
          <w:marTop w:val="0"/>
          <w:marBottom w:val="0"/>
          <w:divBdr>
            <w:top w:val="none" w:sz="0" w:space="0" w:color="auto"/>
            <w:left w:val="none" w:sz="0" w:space="0" w:color="auto"/>
            <w:bottom w:val="none" w:sz="0" w:space="0" w:color="auto"/>
            <w:right w:val="none" w:sz="0" w:space="0" w:color="auto"/>
          </w:divBdr>
        </w:div>
        <w:div w:id="1704551773">
          <w:marLeft w:val="640"/>
          <w:marRight w:val="0"/>
          <w:marTop w:val="0"/>
          <w:marBottom w:val="0"/>
          <w:divBdr>
            <w:top w:val="none" w:sz="0" w:space="0" w:color="auto"/>
            <w:left w:val="none" w:sz="0" w:space="0" w:color="auto"/>
            <w:bottom w:val="none" w:sz="0" w:space="0" w:color="auto"/>
            <w:right w:val="none" w:sz="0" w:space="0" w:color="auto"/>
          </w:divBdr>
        </w:div>
        <w:div w:id="1498109036">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661045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219">
          <w:marLeft w:val="640"/>
          <w:marRight w:val="0"/>
          <w:marTop w:val="0"/>
          <w:marBottom w:val="0"/>
          <w:divBdr>
            <w:top w:val="none" w:sz="0" w:space="0" w:color="auto"/>
            <w:left w:val="none" w:sz="0" w:space="0" w:color="auto"/>
            <w:bottom w:val="none" w:sz="0" w:space="0" w:color="auto"/>
            <w:right w:val="none" w:sz="0" w:space="0" w:color="auto"/>
          </w:divBdr>
        </w:div>
        <w:div w:id="1072853988">
          <w:marLeft w:val="640"/>
          <w:marRight w:val="0"/>
          <w:marTop w:val="0"/>
          <w:marBottom w:val="0"/>
          <w:divBdr>
            <w:top w:val="none" w:sz="0" w:space="0" w:color="auto"/>
            <w:left w:val="none" w:sz="0" w:space="0" w:color="auto"/>
            <w:bottom w:val="none" w:sz="0" w:space="0" w:color="auto"/>
            <w:right w:val="none" w:sz="0" w:space="0" w:color="auto"/>
          </w:divBdr>
        </w:div>
        <w:div w:id="686175174">
          <w:marLeft w:val="640"/>
          <w:marRight w:val="0"/>
          <w:marTop w:val="0"/>
          <w:marBottom w:val="0"/>
          <w:divBdr>
            <w:top w:val="none" w:sz="0" w:space="0" w:color="auto"/>
            <w:left w:val="none" w:sz="0" w:space="0" w:color="auto"/>
            <w:bottom w:val="none" w:sz="0" w:space="0" w:color="auto"/>
            <w:right w:val="none" w:sz="0" w:space="0" w:color="auto"/>
          </w:divBdr>
        </w:div>
        <w:div w:id="1173841134">
          <w:marLeft w:val="640"/>
          <w:marRight w:val="0"/>
          <w:marTop w:val="0"/>
          <w:marBottom w:val="0"/>
          <w:divBdr>
            <w:top w:val="none" w:sz="0" w:space="0" w:color="auto"/>
            <w:left w:val="none" w:sz="0" w:space="0" w:color="auto"/>
            <w:bottom w:val="none" w:sz="0" w:space="0" w:color="auto"/>
            <w:right w:val="none" w:sz="0" w:space="0" w:color="auto"/>
          </w:divBdr>
        </w:div>
        <w:div w:id="807086151">
          <w:marLeft w:val="640"/>
          <w:marRight w:val="0"/>
          <w:marTop w:val="0"/>
          <w:marBottom w:val="0"/>
          <w:divBdr>
            <w:top w:val="none" w:sz="0" w:space="0" w:color="auto"/>
            <w:left w:val="none" w:sz="0" w:space="0" w:color="auto"/>
            <w:bottom w:val="none" w:sz="0" w:space="0" w:color="auto"/>
            <w:right w:val="none" w:sz="0" w:space="0" w:color="auto"/>
          </w:divBdr>
        </w:div>
        <w:div w:id="1218973560">
          <w:marLeft w:val="640"/>
          <w:marRight w:val="0"/>
          <w:marTop w:val="0"/>
          <w:marBottom w:val="0"/>
          <w:divBdr>
            <w:top w:val="none" w:sz="0" w:space="0" w:color="auto"/>
            <w:left w:val="none" w:sz="0" w:space="0" w:color="auto"/>
            <w:bottom w:val="none" w:sz="0" w:space="0" w:color="auto"/>
            <w:right w:val="none" w:sz="0" w:space="0" w:color="auto"/>
          </w:divBdr>
        </w:div>
        <w:div w:id="1964265887">
          <w:marLeft w:val="640"/>
          <w:marRight w:val="0"/>
          <w:marTop w:val="0"/>
          <w:marBottom w:val="0"/>
          <w:divBdr>
            <w:top w:val="none" w:sz="0" w:space="0" w:color="auto"/>
            <w:left w:val="none" w:sz="0" w:space="0" w:color="auto"/>
            <w:bottom w:val="none" w:sz="0" w:space="0" w:color="auto"/>
            <w:right w:val="none" w:sz="0" w:space="0" w:color="auto"/>
          </w:divBdr>
        </w:div>
        <w:div w:id="1804151997">
          <w:marLeft w:val="640"/>
          <w:marRight w:val="0"/>
          <w:marTop w:val="0"/>
          <w:marBottom w:val="0"/>
          <w:divBdr>
            <w:top w:val="none" w:sz="0" w:space="0" w:color="auto"/>
            <w:left w:val="none" w:sz="0" w:space="0" w:color="auto"/>
            <w:bottom w:val="none" w:sz="0" w:space="0" w:color="auto"/>
            <w:right w:val="none" w:sz="0" w:space="0" w:color="auto"/>
          </w:divBdr>
        </w:div>
        <w:div w:id="1806193363">
          <w:marLeft w:val="640"/>
          <w:marRight w:val="0"/>
          <w:marTop w:val="0"/>
          <w:marBottom w:val="0"/>
          <w:divBdr>
            <w:top w:val="none" w:sz="0" w:space="0" w:color="auto"/>
            <w:left w:val="none" w:sz="0" w:space="0" w:color="auto"/>
            <w:bottom w:val="none" w:sz="0" w:space="0" w:color="auto"/>
            <w:right w:val="none" w:sz="0" w:space="0" w:color="auto"/>
          </w:divBdr>
        </w:div>
        <w:div w:id="125972361">
          <w:marLeft w:val="640"/>
          <w:marRight w:val="0"/>
          <w:marTop w:val="0"/>
          <w:marBottom w:val="0"/>
          <w:divBdr>
            <w:top w:val="none" w:sz="0" w:space="0" w:color="auto"/>
            <w:left w:val="none" w:sz="0" w:space="0" w:color="auto"/>
            <w:bottom w:val="none" w:sz="0" w:space="0" w:color="auto"/>
            <w:right w:val="none" w:sz="0" w:space="0" w:color="auto"/>
          </w:divBdr>
        </w:div>
        <w:div w:id="1129399638">
          <w:marLeft w:val="640"/>
          <w:marRight w:val="0"/>
          <w:marTop w:val="0"/>
          <w:marBottom w:val="0"/>
          <w:divBdr>
            <w:top w:val="none" w:sz="0" w:space="0" w:color="auto"/>
            <w:left w:val="none" w:sz="0" w:space="0" w:color="auto"/>
            <w:bottom w:val="none" w:sz="0" w:space="0" w:color="auto"/>
            <w:right w:val="none" w:sz="0" w:space="0" w:color="auto"/>
          </w:divBdr>
        </w:div>
        <w:div w:id="511264237">
          <w:marLeft w:val="640"/>
          <w:marRight w:val="0"/>
          <w:marTop w:val="0"/>
          <w:marBottom w:val="0"/>
          <w:divBdr>
            <w:top w:val="none" w:sz="0" w:space="0" w:color="auto"/>
            <w:left w:val="none" w:sz="0" w:space="0" w:color="auto"/>
            <w:bottom w:val="none" w:sz="0" w:space="0" w:color="auto"/>
            <w:right w:val="none" w:sz="0" w:space="0" w:color="auto"/>
          </w:divBdr>
        </w:div>
        <w:div w:id="694577780">
          <w:marLeft w:val="640"/>
          <w:marRight w:val="0"/>
          <w:marTop w:val="0"/>
          <w:marBottom w:val="0"/>
          <w:divBdr>
            <w:top w:val="none" w:sz="0" w:space="0" w:color="auto"/>
            <w:left w:val="none" w:sz="0" w:space="0" w:color="auto"/>
            <w:bottom w:val="none" w:sz="0" w:space="0" w:color="auto"/>
            <w:right w:val="none" w:sz="0" w:space="0" w:color="auto"/>
          </w:divBdr>
        </w:div>
        <w:div w:id="232546145">
          <w:marLeft w:val="640"/>
          <w:marRight w:val="0"/>
          <w:marTop w:val="0"/>
          <w:marBottom w:val="0"/>
          <w:divBdr>
            <w:top w:val="none" w:sz="0" w:space="0" w:color="auto"/>
            <w:left w:val="none" w:sz="0" w:space="0" w:color="auto"/>
            <w:bottom w:val="none" w:sz="0" w:space="0" w:color="auto"/>
            <w:right w:val="none" w:sz="0" w:space="0" w:color="auto"/>
          </w:divBdr>
        </w:div>
        <w:div w:id="741100724">
          <w:marLeft w:val="640"/>
          <w:marRight w:val="0"/>
          <w:marTop w:val="0"/>
          <w:marBottom w:val="0"/>
          <w:divBdr>
            <w:top w:val="none" w:sz="0" w:space="0" w:color="auto"/>
            <w:left w:val="none" w:sz="0" w:space="0" w:color="auto"/>
            <w:bottom w:val="none" w:sz="0" w:space="0" w:color="auto"/>
            <w:right w:val="none" w:sz="0" w:space="0" w:color="auto"/>
          </w:divBdr>
        </w:div>
        <w:div w:id="834565135">
          <w:marLeft w:val="640"/>
          <w:marRight w:val="0"/>
          <w:marTop w:val="0"/>
          <w:marBottom w:val="0"/>
          <w:divBdr>
            <w:top w:val="none" w:sz="0" w:space="0" w:color="auto"/>
            <w:left w:val="none" w:sz="0" w:space="0" w:color="auto"/>
            <w:bottom w:val="none" w:sz="0" w:space="0" w:color="auto"/>
            <w:right w:val="none" w:sz="0" w:space="0" w:color="auto"/>
          </w:divBdr>
        </w:div>
        <w:div w:id="2123726320">
          <w:marLeft w:val="640"/>
          <w:marRight w:val="0"/>
          <w:marTop w:val="0"/>
          <w:marBottom w:val="0"/>
          <w:divBdr>
            <w:top w:val="none" w:sz="0" w:space="0" w:color="auto"/>
            <w:left w:val="none" w:sz="0" w:space="0" w:color="auto"/>
            <w:bottom w:val="none" w:sz="0" w:space="0" w:color="auto"/>
            <w:right w:val="none" w:sz="0" w:space="0" w:color="auto"/>
          </w:divBdr>
        </w:div>
        <w:div w:id="463086863">
          <w:marLeft w:val="640"/>
          <w:marRight w:val="0"/>
          <w:marTop w:val="0"/>
          <w:marBottom w:val="0"/>
          <w:divBdr>
            <w:top w:val="none" w:sz="0" w:space="0" w:color="auto"/>
            <w:left w:val="none" w:sz="0" w:space="0" w:color="auto"/>
            <w:bottom w:val="none" w:sz="0" w:space="0" w:color="auto"/>
            <w:right w:val="none" w:sz="0" w:space="0" w:color="auto"/>
          </w:divBdr>
        </w:div>
        <w:div w:id="1095788950">
          <w:marLeft w:val="640"/>
          <w:marRight w:val="0"/>
          <w:marTop w:val="0"/>
          <w:marBottom w:val="0"/>
          <w:divBdr>
            <w:top w:val="none" w:sz="0" w:space="0" w:color="auto"/>
            <w:left w:val="none" w:sz="0" w:space="0" w:color="auto"/>
            <w:bottom w:val="none" w:sz="0" w:space="0" w:color="auto"/>
            <w:right w:val="none" w:sz="0" w:space="0" w:color="auto"/>
          </w:divBdr>
        </w:div>
        <w:div w:id="1318612626">
          <w:marLeft w:val="640"/>
          <w:marRight w:val="0"/>
          <w:marTop w:val="0"/>
          <w:marBottom w:val="0"/>
          <w:divBdr>
            <w:top w:val="none" w:sz="0" w:space="0" w:color="auto"/>
            <w:left w:val="none" w:sz="0" w:space="0" w:color="auto"/>
            <w:bottom w:val="none" w:sz="0" w:space="0" w:color="auto"/>
            <w:right w:val="none" w:sz="0" w:space="0" w:color="auto"/>
          </w:divBdr>
        </w:div>
        <w:div w:id="2081906802">
          <w:marLeft w:val="640"/>
          <w:marRight w:val="0"/>
          <w:marTop w:val="0"/>
          <w:marBottom w:val="0"/>
          <w:divBdr>
            <w:top w:val="none" w:sz="0" w:space="0" w:color="auto"/>
            <w:left w:val="none" w:sz="0" w:space="0" w:color="auto"/>
            <w:bottom w:val="none" w:sz="0" w:space="0" w:color="auto"/>
            <w:right w:val="none" w:sz="0" w:space="0" w:color="auto"/>
          </w:divBdr>
        </w:div>
        <w:div w:id="433092625">
          <w:marLeft w:val="640"/>
          <w:marRight w:val="0"/>
          <w:marTop w:val="0"/>
          <w:marBottom w:val="0"/>
          <w:divBdr>
            <w:top w:val="none" w:sz="0" w:space="0" w:color="auto"/>
            <w:left w:val="none" w:sz="0" w:space="0" w:color="auto"/>
            <w:bottom w:val="none" w:sz="0" w:space="0" w:color="auto"/>
            <w:right w:val="none" w:sz="0" w:space="0" w:color="auto"/>
          </w:divBdr>
        </w:div>
        <w:div w:id="1077438314">
          <w:marLeft w:val="640"/>
          <w:marRight w:val="0"/>
          <w:marTop w:val="0"/>
          <w:marBottom w:val="0"/>
          <w:divBdr>
            <w:top w:val="none" w:sz="0" w:space="0" w:color="auto"/>
            <w:left w:val="none" w:sz="0" w:space="0" w:color="auto"/>
            <w:bottom w:val="none" w:sz="0" w:space="0" w:color="auto"/>
            <w:right w:val="none" w:sz="0" w:space="0" w:color="auto"/>
          </w:divBdr>
        </w:div>
        <w:div w:id="1856966230">
          <w:marLeft w:val="640"/>
          <w:marRight w:val="0"/>
          <w:marTop w:val="0"/>
          <w:marBottom w:val="0"/>
          <w:divBdr>
            <w:top w:val="none" w:sz="0" w:space="0" w:color="auto"/>
            <w:left w:val="none" w:sz="0" w:space="0" w:color="auto"/>
            <w:bottom w:val="none" w:sz="0" w:space="0" w:color="auto"/>
            <w:right w:val="none" w:sz="0" w:space="0" w:color="auto"/>
          </w:divBdr>
        </w:div>
        <w:div w:id="392436598">
          <w:marLeft w:val="640"/>
          <w:marRight w:val="0"/>
          <w:marTop w:val="0"/>
          <w:marBottom w:val="0"/>
          <w:divBdr>
            <w:top w:val="none" w:sz="0" w:space="0" w:color="auto"/>
            <w:left w:val="none" w:sz="0" w:space="0" w:color="auto"/>
            <w:bottom w:val="none" w:sz="0" w:space="0" w:color="auto"/>
            <w:right w:val="none" w:sz="0" w:space="0" w:color="auto"/>
          </w:divBdr>
        </w:div>
        <w:div w:id="128667304">
          <w:marLeft w:val="640"/>
          <w:marRight w:val="0"/>
          <w:marTop w:val="0"/>
          <w:marBottom w:val="0"/>
          <w:divBdr>
            <w:top w:val="none" w:sz="0" w:space="0" w:color="auto"/>
            <w:left w:val="none" w:sz="0" w:space="0" w:color="auto"/>
            <w:bottom w:val="none" w:sz="0" w:space="0" w:color="auto"/>
            <w:right w:val="none" w:sz="0" w:space="0" w:color="auto"/>
          </w:divBdr>
        </w:div>
        <w:div w:id="811289842">
          <w:marLeft w:val="640"/>
          <w:marRight w:val="0"/>
          <w:marTop w:val="0"/>
          <w:marBottom w:val="0"/>
          <w:divBdr>
            <w:top w:val="none" w:sz="0" w:space="0" w:color="auto"/>
            <w:left w:val="none" w:sz="0" w:space="0" w:color="auto"/>
            <w:bottom w:val="none" w:sz="0" w:space="0" w:color="auto"/>
            <w:right w:val="none" w:sz="0" w:space="0" w:color="auto"/>
          </w:divBdr>
        </w:div>
        <w:div w:id="2075465661">
          <w:marLeft w:val="640"/>
          <w:marRight w:val="0"/>
          <w:marTop w:val="0"/>
          <w:marBottom w:val="0"/>
          <w:divBdr>
            <w:top w:val="none" w:sz="0" w:space="0" w:color="auto"/>
            <w:left w:val="none" w:sz="0" w:space="0" w:color="auto"/>
            <w:bottom w:val="none" w:sz="0" w:space="0" w:color="auto"/>
            <w:right w:val="none" w:sz="0" w:space="0" w:color="auto"/>
          </w:divBdr>
        </w:div>
        <w:div w:id="806168749">
          <w:marLeft w:val="640"/>
          <w:marRight w:val="0"/>
          <w:marTop w:val="0"/>
          <w:marBottom w:val="0"/>
          <w:divBdr>
            <w:top w:val="none" w:sz="0" w:space="0" w:color="auto"/>
            <w:left w:val="none" w:sz="0" w:space="0" w:color="auto"/>
            <w:bottom w:val="none" w:sz="0" w:space="0" w:color="auto"/>
            <w:right w:val="none" w:sz="0" w:space="0" w:color="auto"/>
          </w:divBdr>
        </w:div>
        <w:div w:id="2022313609">
          <w:marLeft w:val="640"/>
          <w:marRight w:val="0"/>
          <w:marTop w:val="0"/>
          <w:marBottom w:val="0"/>
          <w:divBdr>
            <w:top w:val="none" w:sz="0" w:space="0" w:color="auto"/>
            <w:left w:val="none" w:sz="0" w:space="0" w:color="auto"/>
            <w:bottom w:val="none" w:sz="0" w:space="0" w:color="auto"/>
            <w:right w:val="none" w:sz="0" w:space="0" w:color="auto"/>
          </w:divBdr>
        </w:div>
        <w:div w:id="486364366">
          <w:marLeft w:val="640"/>
          <w:marRight w:val="0"/>
          <w:marTop w:val="0"/>
          <w:marBottom w:val="0"/>
          <w:divBdr>
            <w:top w:val="none" w:sz="0" w:space="0" w:color="auto"/>
            <w:left w:val="none" w:sz="0" w:space="0" w:color="auto"/>
            <w:bottom w:val="none" w:sz="0" w:space="0" w:color="auto"/>
            <w:right w:val="none" w:sz="0" w:space="0" w:color="auto"/>
          </w:divBdr>
        </w:div>
        <w:div w:id="1929801303">
          <w:marLeft w:val="640"/>
          <w:marRight w:val="0"/>
          <w:marTop w:val="0"/>
          <w:marBottom w:val="0"/>
          <w:divBdr>
            <w:top w:val="none" w:sz="0" w:space="0" w:color="auto"/>
            <w:left w:val="none" w:sz="0" w:space="0" w:color="auto"/>
            <w:bottom w:val="none" w:sz="0" w:space="0" w:color="auto"/>
            <w:right w:val="none" w:sz="0" w:space="0" w:color="auto"/>
          </w:divBdr>
        </w:div>
        <w:div w:id="859857506">
          <w:marLeft w:val="640"/>
          <w:marRight w:val="0"/>
          <w:marTop w:val="0"/>
          <w:marBottom w:val="0"/>
          <w:divBdr>
            <w:top w:val="none" w:sz="0" w:space="0" w:color="auto"/>
            <w:left w:val="none" w:sz="0" w:space="0" w:color="auto"/>
            <w:bottom w:val="none" w:sz="0" w:space="0" w:color="auto"/>
            <w:right w:val="none" w:sz="0" w:space="0" w:color="auto"/>
          </w:divBdr>
        </w:div>
        <w:div w:id="1944921289">
          <w:marLeft w:val="640"/>
          <w:marRight w:val="0"/>
          <w:marTop w:val="0"/>
          <w:marBottom w:val="0"/>
          <w:divBdr>
            <w:top w:val="none" w:sz="0" w:space="0" w:color="auto"/>
            <w:left w:val="none" w:sz="0" w:space="0" w:color="auto"/>
            <w:bottom w:val="none" w:sz="0" w:space="0" w:color="auto"/>
            <w:right w:val="none" w:sz="0" w:space="0" w:color="auto"/>
          </w:divBdr>
        </w:div>
        <w:div w:id="1166944710">
          <w:marLeft w:val="640"/>
          <w:marRight w:val="0"/>
          <w:marTop w:val="0"/>
          <w:marBottom w:val="0"/>
          <w:divBdr>
            <w:top w:val="none" w:sz="0" w:space="0" w:color="auto"/>
            <w:left w:val="none" w:sz="0" w:space="0" w:color="auto"/>
            <w:bottom w:val="none" w:sz="0" w:space="0" w:color="auto"/>
            <w:right w:val="none" w:sz="0" w:space="0" w:color="auto"/>
          </w:divBdr>
        </w:div>
        <w:div w:id="800267751">
          <w:marLeft w:val="640"/>
          <w:marRight w:val="0"/>
          <w:marTop w:val="0"/>
          <w:marBottom w:val="0"/>
          <w:divBdr>
            <w:top w:val="none" w:sz="0" w:space="0" w:color="auto"/>
            <w:left w:val="none" w:sz="0" w:space="0" w:color="auto"/>
            <w:bottom w:val="none" w:sz="0" w:space="0" w:color="auto"/>
            <w:right w:val="none" w:sz="0" w:space="0" w:color="auto"/>
          </w:divBdr>
        </w:div>
        <w:div w:id="1215192771">
          <w:marLeft w:val="640"/>
          <w:marRight w:val="0"/>
          <w:marTop w:val="0"/>
          <w:marBottom w:val="0"/>
          <w:divBdr>
            <w:top w:val="none" w:sz="0" w:space="0" w:color="auto"/>
            <w:left w:val="none" w:sz="0" w:space="0" w:color="auto"/>
            <w:bottom w:val="none" w:sz="0" w:space="0" w:color="auto"/>
            <w:right w:val="none" w:sz="0" w:space="0" w:color="auto"/>
          </w:divBdr>
        </w:div>
        <w:div w:id="2133790839">
          <w:marLeft w:val="640"/>
          <w:marRight w:val="0"/>
          <w:marTop w:val="0"/>
          <w:marBottom w:val="0"/>
          <w:divBdr>
            <w:top w:val="none" w:sz="0" w:space="0" w:color="auto"/>
            <w:left w:val="none" w:sz="0" w:space="0" w:color="auto"/>
            <w:bottom w:val="none" w:sz="0" w:space="0" w:color="auto"/>
            <w:right w:val="none" w:sz="0" w:space="0" w:color="auto"/>
          </w:divBdr>
        </w:div>
        <w:div w:id="550531632">
          <w:marLeft w:val="640"/>
          <w:marRight w:val="0"/>
          <w:marTop w:val="0"/>
          <w:marBottom w:val="0"/>
          <w:divBdr>
            <w:top w:val="none" w:sz="0" w:space="0" w:color="auto"/>
            <w:left w:val="none" w:sz="0" w:space="0" w:color="auto"/>
            <w:bottom w:val="none" w:sz="0" w:space="0" w:color="auto"/>
            <w:right w:val="none" w:sz="0" w:space="0" w:color="auto"/>
          </w:divBdr>
        </w:div>
        <w:div w:id="1371297384">
          <w:marLeft w:val="640"/>
          <w:marRight w:val="0"/>
          <w:marTop w:val="0"/>
          <w:marBottom w:val="0"/>
          <w:divBdr>
            <w:top w:val="none" w:sz="0" w:space="0" w:color="auto"/>
            <w:left w:val="none" w:sz="0" w:space="0" w:color="auto"/>
            <w:bottom w:val="none" w:sz="0" w:space="0" w:color="auto"/>
            <w:right w:val="none" w:sz="0" w:space="0" w:color="auto"/>
          </w:divBdr>
        </w:div>
        <w:div w:id="1868129891">
          <w:marLeft w:val="640"/>
          <w:marRight w:val="0"/>
          <w:marTop w:val="0"/>
          <w:marBottom w:val="0"/>
          <w:divBdr>
            <w:top w:val="none" w:sz="0" w:space="0" w:color="auto"/>
            <w:left w:val="none" w:sz="0" w:space="0" w:color="auto"/>
            <w:bottom w:val="none" w:sz="0" w:space="0" w:color="auto"/>
            <w:right w:val="none" w:sz="0" w:space="0" w:color="auto"/>
          </w:divBdr>
        </w:div>
        <w:div w:id="64959562">
          <w:marLeft w:val="640"/>
          <w:marRight w:val="0"/>
          <w:marTop w:val="0"/>
          <w:marBottom w:val="0"/>
          <w:divBdr>
            <w:top w:val="none" w:sz="0" w:space="0" w:color="auto"/>
            <w:left w:val="none" w:sz="0" w:space="0" w:color="auto"/>
            <w:bottom w:val="none" w:sz="0" w:space="0" w:color="auto"/>
            <w:right w:val="none" w:sz="0" w:space="0" w:color="auto"/>
          </w:divBdr>
        </w:div>
        <w:div w:id="146438208">
          <w:marLeft w:val="640"/>
          <w:marRight w:val="0"/>
          <w:marTop w:val="0"/>
          <w:marBottom w:val="0"/>
          <w:divBdr>
            <w:top w:val="none" w:sz="0" w:space="0" w:color="auto"/>
            <w:left w:val="none" w:sz="0" w:space="0" w:color="auto"/>
            <w:bottom w:val="none" w:sz="0" w:space="0" w:color="auto"/>
            <w:right w:val="none" w:sz="0" w:space="0" w:color="auto"/>
          </w:divBdr>
        </w:div>
        <w:div w:id="1555383910">
          <w:marLeft w:val="640"/>
          <w:marRight w:val="0"/>
          <w:marTop w:val="0"/>
          <w:marBottom w:val="0"/>
          <w:divBdr>
            <w:top w:val="none" w:sz="0" w:space="0" w:color="auto"/>
            <w:left w:val="none" w:sz="0" w:space="0" w:color="auto"/>
            <w:bottom w:val="none" w:sz="0" w:space="0" w:color="auto"/>
            <w:right w:val="none" w:sz="0" w:space="0" w:color="auto"/>
          </w:divBdr>
        </w:div>
        <w:div w:id="1571689402">
          <w:marLeft w:val="640"/>
          <w:marRight w:val="0"/>
          <w:marTop w:val="0"/>
          <w:marBottom w:val="0"/>
          <w:divBdr>
            <w:top w:val="none" w:sz="0" w:space="0" w:color="auto"/>
            <w:left w:val="none" w:sz="0" w:space="0" w:color="auto"/>
            <w:bottom w:val="none" w:sz="0" w:space="0" w:color="auto"/>
            <w:right w:val="none" w:sz="0" w:space="0" w:color="auto"/>
          </w:divBdr>
        </w:div>
        <w:div w:id="1208638719">
          <w:marLeft w:val="640"/>
          <w:marRight w:val="0"/>
          <w:marTop w:val="0"/>
          <w:marBottom w:val="0"/>
          <w:divBdr>
            <w:top w:val="none" w:sz="0" w:space="0" w:color="auto"/>
            <w:left w:val="none" w:sz="0" w:space="0" w:color="auto"/>
            <w:bottom w:val="none" w:sz="0" w:space="0" w:color="auto"/>
            <w:right w:val="none" w:sz="0" w:space="0" w:color="auto"/>
          </w:divBdr>
        </w:div>
        <w:div w:id="936712030">
          <w:marLeft w:val="640"/>
          <w:marRight w:val="0"/>
          <w:marTop w:val="0"/>
          <w:marBottom w:val="0"/>
          <w:divBdr>
            <w:top w:val="none" w:sz="0" w:space="0" w:color="auto"/>
            <w:left w:val="none" w:sz="0" w:space="0" w:color="auto"/>
            <w:bottom w:val="none" w:sz="0" w:space="0" w:color="auto"/>
            <w:right w:val="none" w:sz="0" w:space="0" w:color="auto"/>
          </w:divBdr>
        </w:div>
        <w:div w:id="2041851905">
          <w:marLeft w:val="640"/>
          <w:marRight w:val="0"/>
          <w:marTop w:val="0"/>
          <w:marBottom w:val="0"/>
          <w:divBdr>
            <w:top w:val="none" w:sz="0" w:space="0" w:color="auto"/>
            <w:left w:val="none" w:sz="0" w:space="0" w:color="auto"/>
            <w:bottom w:val="none" w:sz="0" w:space="0" w:color="auto"/>
            <w:right w:val="none" w:sz="0" w:space="0" w:color="auto"/>
          </w:divBdr>
        </w:div>
        <w:div w:id="726562888">
          <w:marLeft w:val="640"/>
          <w:marRight w:val="0"/>
          <w:marTop w:val="0"/>
          <w:marBottom w:val="0"/>
          <w:divBdr>
            <w:top w:val="none" w:sz="0" w:space="0" w:color="auto"/>
            <w:left w:val="none" w:sz="0" w:space="0" w:color="auto"/>
            <w:bottom w:val="none" w:sz="0" w:space="0" w:color="auto"/>
            <w:right w:val="none" w:sz="0" w:space="0" w:color="auto"/>
          </w:divBdr>
        </w:div>
        <w:div w:id="239104695">
          <w:marLeft w:val="640"/>
          <w:marRight w:val="0"/>
          <w:marTop w:val="0"/>
          <w:marBottom w:val="0"/>
          <w:divBdr>
            <w:top w:val="none" w:sz="0" w:space="0" w:color="auto"/>
            <w:left w:val="none" w:sz="0" w:space="0" w:color="auto"/>
            <w:bottom w:val="none" w:sz="0" w:space="0" w:color="auto"/>
            <w:right w:val="none" w:sz="0" w:space="0" w:color="auto"/>
          </w:divBdr>
        </w:div>
        <w:div w:id="1864393831">
          <w:marLeft w:val="640"/>
          <w:marRight w:val="0"/>
          <w:marTop w:val="0"/>
          <w:marBottom w:val="0"/>
          <w:divBdr>
            <w:top w:val="none" w:sz="0" w:space="0" w:color="auto"/>
            <w:left w:val="none" w:sz="0" w:space="0" w:color="auto"/>
            <w:bottom w:val="none" w:sz="0" w:space="0" w:color="auto"/>
            <w:right w:val="none" w:sz="0" w:space="0" w:color="auto"/>
          </w:divBdr>
        </w:div>
        <w:div w:id="2085951246">
          <w:marLeft w:val="640"/>
          <w:marRight w:val="0"/>
          <w:marTop w:val="0"/>
          <w:marBottom w:val="0"/>
          <w:divBdr>
            <w:top w:val="none" w:sz="0" w:space="0" w:color="auto"/>
            <w:left w:val="none" w:sz="0" w:space="0" w:color="auto"/>
            <w:bottom w:val="none" w:sz="0" w:space="0" w:color="auto"/>
            <w:right w:val="none" w:sz="0" w:space="0" w:color="auto"/>
          </w:divBdr>
        </w:div>
        <w:div w:id="2130125738">
          <w:marLeft w:val="640"/>
          <w:marRight w:val="0"/>
          <w:marTop w:val="0"/>
          <w:marBottom w:val="0"/>
          <w:divBdr>
            <w:top w:val="none" w:sz="0" w:space="0" w:color="auto"/>
            <w:left w:val="none" w:sz="0" w:space="0" w:color="auto"/>
            <w:bottom w:val="none" w:sz="0" w:space="0" w:color="auto"/>
            <w:right w:val="none" w:sz="0" w:space="0" w:color="auto"/>
          </w:divBdr>
        </w:div>
        <w:div w:id="888497114">
          <w:marLeft w:val="640"/>
          <w:marRight w:val="0"/>
          <w:marTop w:val="0"/>
          <w:marBottom w:val="0"/>
          <w:divBdr>
            <w:top w:val="none" w:sz="0" w:space="0" w:color="auto"/>
            <w:left w:val="none" w:sz="0" w:space="0" w:color="auto"/>
            <w:bottom w:val="none" w:sz="0" w:space="0" w:color="auto"/>
            <w:right w:val="none" w:sz="0" w:space="0" w:color="auto"/>
          </w:divBdr>
        </w:div>
        <w:div w:id="1107966270">
          <w:marLeft w:val="640"/>
          <w:marRight w:val="0"/>
          <w:marTop w:val="0"/>
          <w:marBottom w:val="0"/>
          <w:divBdr>
            <w:top w:val="none" w:sz="0" w:space="0" w:color="auto"/>
            <w:left w:val="none" w:sz="0" w:space="0" w:color="auto"/>
            <w:bottom w:val="none" w:sz="0" w:space="0" w:color="auto"/>
            <w:right w:val="none" w:sz="0" w:space="0" w:color="auto"/>
          </w:divBdr>
        </w:div>
        <w:div w:id="717246381">
          <w:marLeft w:val="640"/>
          <w:marRight w:val="0"/>
          <w:marTop w:val="0"/>
          <w:marBottom w:val="0"/>
          <w:divBdr>
            <w:top w:val="none" w:sz="0" w:space="0" w:color="auto"/>
            <w:left w:val="none" w:sz="0" w:space="0" w:color="auto"/>
            <w:bottom w:val="none" w:sz="0" w:space="0" w:color="auto"/>
            <w:right w:val="none" w:sz="0" w:space="0" w:color="auto"/>
          </w:divBdr>
        </w:div>
        <w:div w:id="1147278537">
          <w:marLeft w:val="640"/>
          <w:marRight w:val="0"/>
          <w:marTop w:val="0"/>
          <w:marBottom w:val="0"/>
          <w:divBdr>
            <w:top w:val="none" w:sz="0" w:space="0" w:color="auto"/>
            <w:left w:val="none" w:sz="0" w:space="0" w:color="auto"/>
            <w:bottom w:val="none" w:sz="0" w:space="0" w:color="auto"/>
            <w:right w:val="none" w:sz="0" w:space="0" w:color="auto"/>
          </w:divBdr>
        </w:div>
        <w:div w:id="1890142388">
          <w:marLeft w:val="640"/>
          <w:marRight w:val="0"/>
          <w:marTop w:val="0"/>
          <w:marBottom w:val="0"/>
          <w:divBdr>
            <w:top w:val="none" w:sz="0" w:space="0" w:color="auto"/>
            <w:left w:val="none" w:sz="0" w:space="0" w:color="auto"/>
            <w:bottom w:val="none" w:sz="0" w:space="0" w:color="auto"/>
            <w:right w:val="none" w:sz="0" w:space="0" w:color="auto"/>
          </w:divBdr>
        </w:div>
        <w:div w:id="1370256278">
          <w:marLeft w:val="640"/>
          <w:marRight w:val="0"/>
          <w:marTop w:val="0"/>
          <w:marBottom w:val="0"/>
          <w:divBdr>
            <w:top w:val="none" w:sz="0" w:space="0" w:color="auto"/>
            <w:left w:val="none" w:sz="0" w:space="0" w:color="auto"/>
            <w:bottom w:val="none" w:sz="0" w:space="0" w:color="auto"/>
            <w:right w:val="none" w:sz="0" w:space="0" w:color="auto"/>
          </w:divBdr>
        </w:div>
        <w:div w:id="1656446278">
          <w:marLeft w:val="640"/>
          <w:marRight w:val="0"/>
          <w:marTop w:val="0"/>
          <w:marBottom w:val="0"/>
          <w:divBdr>
            <w:top w:val="none" w:sz="0" w:space="0" w:color="auto"/>
            <w:left w:val="none" w:sz="0" w:space="0" w:color="auto"/>
            <w:bottom w:val="none" w:sz="0" w:space="0" w:color="auto"/>
            <w:right w:val="none" w:sz="0" w:space="0" w:color="auto"/>
          </w:divBdr>
        </w:div>
        <w:div w:id="1534925075">
          <w:marLeft w:val="640"/>
          <w:marRight w:val="0"/>
          <w:marTop w:val="0"/>
          <w:marBottom w:val="0"/>
          <w:divBdr>
            <w:top w:val="none" w:sz="0" w:space="0" w:color="auto"/>
            <w:left w:val="none" w:sz="0" w:space="0" w:color="auto"/>
            <w:bottom w:val="none" w:sz="0" w:space="0" w:color="auto"/>
            <w:right w:val="none" w:sz="0" w:space="0" w:color="auto"/>
          </w:divBdr>
        </w:div>
        <w:div w:id="48919012">
          <w:marLeft w:val="640"/>
          <w:marRight w:val="0"/>
          <w:marTop w:val="0"/>
          <w:marBottom w:val="0"/>
          <w:divBdr>
            <w:top w:val="none" w:sz="0" w:space="0" w:color="auto"/>
            <w:left w:val="none" w:sz="0" w:space="0" w:color="auto"/>
            <w:bottom w:val="none" w:sz="0" w:space="0" w:color="auto"/>
            <w:right w:val="none" w:sz="0" w:space="0" w:color="auto"/>
          </w:divBdr>
        </w:div>
        <w:div w:id="1451124566">
          <w:marLeft w:val="640"/>
          <w:marRight w:val="0"/>
          <w:marTop w:val="0"/>
          <w:marBottom w:val="0"/>
          <w:divBdr>
            <w:top w:val="none" w:sz="0" w:space="0" w:color="auto"/>
            <w:left w:val="none" w:sz="0" w:space="0" w:color="auto"/>
            <w:bottom w:val="none" w:sz="0" w:space="0" w:color="auto"/>
            <w:right w:val="none" w:sz="0" w:space="0" w:color="auto"/>
          </w:divBdr>
        </w:div>
        <w:div w:id="2107378278">
          <w:marLeft w:val="640"/>
          <w:marRight w:val="0"/>
          <w:marTop w:val="0"/>
          <w:marBottom w:val="0"/>
          <w:divBdr>
            <w:top w:val="none" w:sz="0" w:space="0" w:color="auto"/>
            <w:left w:val="none" w:sz="0" w:space="0" w:color="auto"/>
            <w:bottom w:val="none" w:sz="0" w:space="0" w:color="auto"/>
            <w:right w:val="none" w:sz="0" w:space="0" w:color="auto"/>
          </w:divBdr>
        </w:div>
        <w:div w:id="2018924984">
          <w:marLeft w:val="640"/>
          <w:marRight w:val="0"/>
          <w:marTop w:val="0"/>
          <w:marBottom w:val="0"/>
          <w:divBdr>
            <w:top w:val="none" w:sz="0" w:space="0" w:color="auto"/>
            <w:left w:val="none" w:sz="0" w:space="0" w:color="auto"/>
            <w:bottom w:val="none" w:sz="0" w:space="0" w:color="auto"/>
            <w:right w:val="none" w:sz="0" w:space="0" w:color="auto"/>
          </w:divBdr>
        </w:div>
        <w:div w:id="24672583">
          <w:marLeft w:val="640"/>
          <w:marRight w:val="0"/>
          <w:marTop w:val="0"/>
          <w:marBottom w:val="0"/>
          <w:divBdr>
            <w:top w:val="none" w:sz="0" w:space="0" w:color="auto"/>
            <w:left w:val="none" w:sz="0" w:space="0" w:color="auto"/>
            <w:bottom w:val="none" w:sz="0" w:space="0" w:color="auto"/>
            <w:right w:val="none" w:sz="0" w:space="0" w:color="auto"/>
          </w:divBdr>
        </w:div>
        <w:div w:id="1093548450">
          <w:marLeft w:val="640"/>
          <w:marRight w:val="0"/>
          <w:marTop w:val="0"/>
          <w:marBottom w:val="0"/>
          <w:divBdr>
            <w:top w:val="none" w:sz="0" w:space="0" w:color="auto"/>
            <w:left w:val="none" w:sz="0" w:space="0" w:color="auto"/>
            <w:bottom w:val="none" w:sz="0" w:space="0" w:color="auto"/>
            <w:right w:val="none" w:sz="0" w:space="0" w:color="auto"/>
          </w:divBdr>
        </w:div>
        <w:div w:id="101922461">
          <w:marLeft w:val="640"/>
          <w:marRight w:val="0"/>
          <w:marTop w:val="0"/>
          <w:marBottom w:val="0"/>
          <w:divBdr>
            <w:top w:val="none" w:sz="0" w:space="0" w:color="auto"/>
            <w:left w:val="none" w:sz="0" w:space="0" w:color="auto"/>
            <w:bottom w:val="none" w:sz="0" w:space="0" w:color="auto"/>
            <w:right w:val="none" w:sz="0" w:space="0" w:color="auto"/>
          </w:divBdr>
        </w:div>
        <w:div w:id="1008363872">
          <w:marLeft w:val="640"/>
          <w:marRight w:val="0"/>
          <w:marTop w:val="0"/>
          <w:marBottom w:val="0"/>
          <w:divBdr>
            <w:top w:val="none" w:sz="0" w:space="0" w:color="auto"/>
            <w:left w:val="none" w:sz="0" w:space="0" w:color="auto"/>
            <w:bottom w:val="none" w:sz="0" w:space="0" w:color="auto"/>
            <w:right w:val="none" w:sz="0" w:space="0" w:color="auto"/>
          </w:divBdr>
        </w:div>
        <w:div w:id="717121639">
          <w:marLeft w:val="640"/>
          <w:marRight w:val="0"/>
          <w:marTop w:val="0"/>
          <w:marBottom w:val="0"/>
          <w:divBdr>
            <w:top w:val="none" w:sz="0" w:space="0" w:color="auto"/>
            <w:left w:val="none" w:sz="0" w:space="0" w:color="auto"/>
            <w:bottom w:val="none" w:sz="0" w:space="0" w:color="auto"/>
            <w:right w:val="none" w:sz="0" w:space="0" w:color="auto"/>
          </w:divBdr>
        </w:div>
        <w:div w:id="1510098439">
          <w:marLeft w:val="640"/>
          <w:marRight w:val="0"/>
          <w:marTop w:val="0"/>
          <w:marBottom w:val="0"/>
          <w:divBdr>
            <w:top w:val="none" w:sz="0" w:space="0" w:color="auto"/>
            <w:left w:val="none" w:sz="0" w:space="0" w:color="auto"/>
            <w:bottom w:val="none" w:sz="0" w:space="0" w:color="auto"/>
            <w:right w:val="none" w:sz="0" w:space="0" w:color="auto"/>
          </w:divBdr>
        </w:div>
        <w:div w:id="572086667">
          <w:marLeft w:val="640"/>
          <w:marRight w:val="0"/>
          <w:marTop w:val="0"/>
          <w:marBottom w:val="0"/>
          <w:divBdr>
            <w:top w:val="none" w:sz="0" w:space="0" w:color="auto"/>
            <w:left w:val="none" w:sz="0" w:space="0" w:color="auto"/>
            <w:bottom w:val="none" w:sz="0" w:space="0" w:color="auto"/>
            <w:right w:val="none" w:sz="0" w:space="0" w:color="auto"/>
          </w:divBdr>
        </w:div>
        <w:div w:id="1564219228">
          <w:marLeft w:val="640"/>
          <w:marRight w:val="0"/>
          <w:marTop w:val="0"/>
          <w:marBottom w:val="0"/>
          <w:divBdr>
            <w:top w:val="none" w:sz="0" w:space="0" w:color="auto"/>
            <w:left w:val="none" w:sz="0" w:space="0" w:color="auto"/>
            <w:bottom w:val="none" w:sz="0" w:space="0" w:color="auto"/>
            <w:right w:val="none" w:sz="0" w:space="0" w:color="auto"/>
          </w:divBdr>
        </w:div>
        <w:div w:id="607932534">
          <w:marLeft w:val="640"/>
          <w:marRight w:val="0"/>
          <w:marTop w:val="0"/>
          <w:marBottom w:val="0"/>
          <w:divBdr>
            <w:top w:val="none" w:sz="0" w:space="0" w:color="auto"/>
            <w:left w:val="none" w:sz="0" w:space="0" w:color="auto"/>
            <w:bottom w:val="none" w:sz="0" w:space="0" w:color="auto"/>
            <w:right w:val="none" w:sz="0" w:space="0" w:color="auto"/>
          </w:divBdr>
        </w:div>
        <w:div w:id="1830899764">
          <w:marLeft w:val="640"/>
          <w:marRight w:val="0"/>
          <w:marTop w:val="0"/>
          <w:marBottom w:val="0"/>
          <w:divBdr>
            <w:top w:val="none" w:sz="0" w:space="0" w:color="auto"/>
            <w:left w:val="none" w:sz="0" w:space="0" w:color="auto"/>
            <w:bottom w:val="none" w:sz="0" w:space="0" w:color="auto"/>
            <w:right w:val="none" w:sz="0" w:space="0" w:color="auto"/>
          </w:divBdr>
        </w:div>
        <w:div w:id="2072606451">
          <w:marLeft w:val="640"/>
          <w:marRight w:val="0"/>
          <w:marTop w:val="0"/>
          <w:marBottom w:val="0"/>
          <w:divBdr>
            <w:top w:val="none" w:sz="0" w:space="0" w:color="auto"/>
            <w:left w:val="none" w:sz="0" w:space="0" w:color="auto"/>
            <w:bottom w:val="none" w:sz="0" w:space="0" w:color="auto"/>
            <w:right w:val="none" w:sz="0" w:space="0" w:color="auto"/>
          </w:divBdr>
        </w:div>
        <w:div w:id="44765612">
          <w:marLeft w:val="640"/>
          <w:marRight w:val="0"/>
          <w:marTop w:val="0"/>
          <w:marBottom w:val="0"/>
          <w:divBdr>
            <w:top w:val="none" w:sz="0" w:space="0" w:color="auto"/>
            <w:left w:val="none" w:sz="0" w:space="0" w:color="auto"/>
            <w:bottom w:val="none" w:sz="0" w:space="0" w:color="auto"/>
            <w:right w:val="none" w:sz="0" w:space="0" w:color="auto"/>
          </w:divBdr>
        </w:div>
        <w:div w:id="31811759">
          <w:marLeft w:val="640"/>
          <w:marRight w:val="0"/>
          <w:marTop w:val="0"/>
          <w:marBottom w:val="0"/>
          <w:divBdr>
            <w:top w:val="none" w:sz="0" w:space="0" w:color="auto"/>
            <w:left w:val="none" w:sz="0" w:space="0" w:color="auto"/>
            <w:bottom w:val="none" w:sz="0" w:space="0" w:color="auto"/>
            <w:right w:val="none" w:sz="0" w:space="0" w:color="auto"/>
          </w:divBdr>
        </w:div>
        <w:div w:id="952590238">
          <w:marLeft w:val="640"/>
          <w:marRight w:val="0"/>
          <w:marTop w:val="0"/>
          <w:marBottom w:val="0"/>
          <w:divBdr>
            <w:top w:val="none" w:sz="0" w:space="0" w:color="auto"/>
            <w:left w:val="none" w:sz="0" w:space="0" w:color="auto"/>
            <w:bottom w:val="none" w:sz="0" w:space="0" w:color="auto"/>
            <w:right w:val="none" w:sz="0" w:space="0" w:color="auto"/>
          </w:divBdr>
        </w:div>
        <w:div w:id="1441071351">
          <w:marLeft w:val="640"/>
          <w:marRight w:val="0"/>
          <w:marTop w:val="0"/>
          <w:marBottom w:val="0"/>
          <w:divBdr>
            <w:top w:val="none" w:sz="0" w:space="0" w:color="auto"/>
            <w:left w:val="none" w:sz="0" w:space="0" w:color="auto"/>
            <w:bottom w:val="none" w:sz="0" w:space="0" w:color="auto"/>
            <w:right w:val="none" w:sz="0" w:space="0" w:color="auto"/>
          </w:divBdr>
        </w:div>
        <w:div w:id="419452216">
          <w:marLeft w:val="640"/>
          <w:marRight w:val="0"/>
          <w:marTop w:val="0"/>
          <w:marBottom w:val="0"/>
          <w:divBdr>
            <w:top w:val="none" w:sz="0" w:space="0" w:color="auto"/>
            <w:left w:val="none" w:sz="0" w:space="0" w:color="auto"/>
            <w:bottom w:val="none" w:sz="0" w:space="0" w:color="auto"/>
            <w:right w:val="none" w:sz="0" w:space="0" w:color="auto"/>
          </w:divBdr>
        </w:div>
        <w:div w:id="1642078925">
          <w:marLeft w:val="640"/>
          <w:marRight w:val="0"/>
          <w:marTop w:val="0"/>
          <w:marBottom w:val="0"/>
          <w:divBdr>
            <w:top w:val="none" w:sz="0" w:space="0" w:color="auto"/>
            <w:left w:val="none" w:sz="0" w:space="0" w:color="auto"/>
            <w:bottom w:val="none" w:sz="0" w:space="0" w:color="auto"/>
            <w:right w:val="none" w:sz="0" w:space="0" w:color="auto"/>
          </w:divBdr>
        </w:div>
        <w:div w:id="484861829">
          <w:marLeft w:val="640"/>
          <w:marRight w:val="0"/>
          <w:marTop w:val="0"/>
          <w:marBottom w:val="0"/>
          <w:divBdr>
            <w:top w:val="none" w:sz="0" w:space="0" w:color="auto"/>
            <w:left w:val="none" w:sz="0" w:space="0" w:color="auto"/>
            <w:bottom w:val="none" w:sz="0" w:space="0" w:color="auto"/>
            <w:right w:val="none" w:sz="0" w:space="0" w:color="auto"/>
          </w:divBdr>
        </w:div>
        <w:div w:id="1860972129">
          <w:marLeft w:val="640"/>
          <w:marRight w:val="0"/>
          <w:marTop w:val="0"/>
          <w:marBottom w:val="0"/>
          <w:divBdr>
            <w:top w:val="none" w:sz="0" w:space="0" w:color="auto"/>
            <w:left w:val="none" w:sz="0" w:space="0" w:color="auto"/>
            <w:bottom w:val="none" w:sz="0" w:space="0" w:color="auto"/>
            <w:right w:val="none" w:sz="0" w:space="0" w:color="auto"/>
          </w:divBdr>
        </w:div>
        <w:div w:id="1379090234">
          <w:marLeft w:val="640"/>
          <w:marRight w:val="0"/>
          <w:marTop w:val="0"/>
          <w:marBottom w:val="0"/>
          <w:divBdr>
            <w:top w:val="none" w:sz="0" w:space="0" w:color="auto"/>
            <w:left w:val="none" w:sz="0" w:space="0" w:color="auto"/>
            <w:bottom w:val="none" w:sz="0" w:space="0" w:color="auto"/>
            <w:right w:val="none" w:sz="0" w:space="0" w:color="auto"/>
          </w:divBdr>
        </w:div>
        <w:div w:id="942104282">
          <w:marLeft w:val="640"/>
          <w:marRight w:val="0"/>
          <w:marTop w:val="0"/>
          <w:marBottom w:val="0"/>
          <w:divBdr>
            <w:top w:val="none" w:sz="0" w:space="0" w:color="auto"/>
            <w:left w:val="none" w:sz="0" w:space="0" w:color="auto"/>
            <w:bottom w:val="none" w:sz="0" w:space="0" w:color="auto"/>
            <w:right w:val="none" w:sz="0" w:space="0" w:color="auto"/>
          </w:divBdr>
        </w:div>
        <w:div w:id="2123843414">
          <w:marLeft w:val="640"/>
          <w:marRight w:val="0"/>
          <w:marTop w:val="0"/>
          <w:marBottom w:val="0"/>
          <w:divBdr>
            <w:top w:val="none" w:sz="0" w:space="0" w:color="auto"/>
            <w:left w:val="none" w:sz="0" w:space="0" w:color="auto"/>
            <w:bottom w:val="none" w:sz="0" w:space="0" w:color="auto"/>
            <w:right w:val="none" w:sz="0" w:space="0" w:color="auto"/>
          </w:divBdr>
        </w:div>
        <w:div w:id="1368065005">
          <w:marLeft w:val="640"/>
          <w:marRight w:val="0"/>
          <w:marTop w:val="0"/>
          <w:marBottom w:val="0"/>
          <w:divBdr>
            <w:top w:val="none" w:sz="0" w:space="0" w:color="auto"/>
            <w:left w:val="none" w:sz="0" w:space="0" w:color="auto"/>
            <w:bottom w:val="none" w:sz="0" w:space="0" w:color="auto"/>
            <w:right w:val="none" w:sz="0" w:space="0" w:color="auto"/>
          </w:divBdr>
        </w:div>
        <w:div w:id="290092898">
          <w:marLeft w:val="640"/>
          <w:marRight w:val="0"/>
          <w:marTop w:val="0"/>
          <w:marBottom w:val="0"/>
          <w:divBdr>
            <w:top w:val="none" w:sz="0" w:space="0" w:color="auto"/>
            <w:left w:val="none" w:sz="0" w:space="0" w:color="auto"/>
            <w:bottom w:val="none" w:sz="0" w:space="0" w:color="auto"/>
            <w:right w:val="none" w:sz="0" w:space="0" w:color="auto"/>
          </w:divBdr>
        </w:div>
        <w:div w:id="258686710">
          <w:marLeft w:val="640"/>
          <w:marRight w:val="0"/>
          <w:marTop w:val="0"/>
          <w:marBottom w:val="0"/>
          <w:divBdr>
            <w:top w:val="none" w:sz="0" w:space="0" w:color="auto"/>
            <w:left w:val="none" w:sz="0" w:space="0" w:color="auto"/>
            <w:bottom w:val="none" w:sz="0" w:space="0" w:color="auto"/>
            <w:right w:val="none" w:sz="0" w:space="0" w:color="auto"/>
          </w:divBdr>
        </w:div>
        <w:div w:id="2007315720">
          <w:marLeft w:val="640"/>
          <w:marRight w:val="0"/>
          <w:marTop w:val="0"/>
          <w:marBottom w:val="0"/>
          <w:divBdr>
            <w:top w:val="none" w:sz="0" w:space="0" w:color="auto"/>
            <w:left w:val="none" w:sz="0" w:space="0" w:color="auto"/>
            <w:bottom w:val="none" w:sz="0" w:space="0" w:color="auto"/>
            <w:right w:val="none" w:sz="0" w:space="0" w:color="auto"/>
          </w:divBdr>
        </w:div>
        <w:div w:id="217018569">
          <w:marLeft w:val="640"/>
          <w:marRight w:val="0"/>
          <w:marTop w:val="0"/>
          <w:marBottom w:val="0"/>
          <w:divBdr>
            <w:top w:val="none" w:sz="0" w:space="0" w:color="auto"/>
            <w:left w:val="none" w:sz="0" w:space="0" w:color="auto"/>
            <w:bottom w:val="none" w:sz="0" w:space="0" w:color="auto"/>
            <w:right w:val="none" w:sz="0" w:space="0" w:color="auto"/>
          </w:divBdr>
        </w:div>
        <w:div w:id="10379367">
          <w:marLeft w:val="640"/>
          <w:marRight w:val="0"/>
          <w:marTop w:val="0"/>
          <w:marBottom w:val="0"/>
          <w:divBdr>
            <w:top w:val="none" w:sz="0" w:space="0" w:color="auto"/>
            <w:left w:val="none" w:sz="0" w:space="0" w:color="auto"/>
            <w:bottom w:val="none" w:sz="0" w:space="0" w:color="auto"/>
            <w:right w:val="none" w:sz="0" w:space="0" w:color="auto"/>
          </w:divBdr>
        </w:div>
        <w:div w:id="18748743">
          <w:marLeft w:val="640"/>
          <w:marRight w:val="0"/>
          <w:marTop w:val="0"/>
          <w:marBottom w:val="0"/>
          <w:divBdr>
            <w:top w:val="none" w:sz="0" w:space="0" w:color="auto"/>
            <w:left w:val="none" w:sz="0" w:space="0" w:color="auto"/>
            <w:bottom w:val="none" w:sz="0" w:space="0" w:color="auto"/>
            <w:right w:val="none" w:sz="0" w:space="0" w:color="auto"/>
          </w:divBdr>
        </w:div>
        <w:div w:id="1348829135">
          <w:marLeft w:val="640"/>
          <w:marRight w:val="0"/>
          <w:marTop w:val="0"/>
          <w:marBottom w:val="0"/>
          <w:divBdr>
            <w:top w:val="none" w:sz="0" w:space="0" w:color="auto"/>
            <w:left w:val="none" w:sz="0" w:space="0" w:color="auto"/>
            <w:bottom w:val="none" w:sz="0" w:space="0" w:color="auto"/>
            <w:right w:val="none" w:sz="0" w:space="0" w:color="auto"/>
          </w:divBdr>
        </w:div>
        <w:div w:id="1428579342">
          <w:marLeft w:val="640"/>
          <w:marRight w:val="0"/>
          <w:marTop w:val="0"/>
          <w:marBottom w:val="0"/>
          <w:divBdr>
            <w:top w:val="none" w:sz="0" w:space="0" w:color="auto"/>
            <w:left w:val="none" w:sz="0" w:space="0" w:color="auto"/>
            <w:bottom w:val="none" w:sz="0" w:space="0" w:color="auto"/>
            <w:right w:val="none" w:sz="0" w:space="0" w:color="auto"/>
          </w:divBdr>
        </w:div>
        <w:div w:id="1013978">
          <w:marLeft w:val="640"/>
          <w:marRight w:val="0"/>
          <w:marTop w:val="0"/>
          <w:marBottom w:val="0"/>
          <w:divBdr>
            <w:top w:val="none" w:sz="0" w:space="0" w:color="auto"/>
            <w:left w:val="none" w:sz="0" w:space="0" w:color="auto"/>
            <w:bottom w:val="none" w:sz="0" w:space="0" w:color="auto"/>
            <w:right w:val="none" w:sz="0" w:space="0" w:color="auto"/>
          </w:divBdr>
        </w:div>
        <w:div w:id="1729568269">
          <w:marLeft w:val="640"/>
          <w:marRight w:val="0"/>
          <w:marTop w:val="0"/>
          <w:marBottom w:val="0"/>
          <w:divBdr>
            <w:top w:val="none" w:sz="0" w:space="0" w:color="auto"/>
            <w:left w:val="none" w:sz="0" w:space="0" w:color="auto"/>
            <w:bottom w:val="none" w:sz="0" w:space="0" w:color="auto"/>
            <w:right w:val="none" w:sz="0" w:space="0" w:color="auto"/>
          </w:divBdr>
        </w:div>
        <w:div w:id="1745834346">
          <w:marLeft w:val="640"/>
          <w:marRight w:val="0"/>
          <w:marTop w:val="0"/>
          <w:marBottom w:val="0"/>
          <w:divBdr>
            <w:top w:val="none" w:sz="0" w:space="0" w:color="auto"/>
            <w:left w:val="none" w:sz="0" w:space="0" w:color="auto"/>
            <w:bottom w:val="none" w:sz="0" w:space="0" w:color="auto"/>
            <w:right w:val="none" w:sz="0" w:space="0" w:color="auto"/>
          </w:divBdr>
        </w:div>
        <w:div w:id="1715108577">
          <w:marLeft w:val="640"/>
          <w:marRight w:val="0"/>
          <w:marTop w:val="0"/>
          <w:marBottom w:val="0"/>
          <w:divBdr>
            <w:top w:val="none" w:sz="0" w:space="0" w:color="auto"/>
            <w:left w:val="none" w:sz="0" w:space="0" w:color="auto"/>
            <w:bottom w:val="none" w:sz="0" w:space="0" w:color="auto"/>
            <w:right w:val="none" w:sz="0" w:space="0" w:color="auto"/>
          </w:divBdr>
        </w:div>
        <w:div w:id="709114527">
          <w:marLeft w:val="640"/>
          <w:marRight w:val="0"/>
          <w:marTop w:val="0"/>
          <w:marBottom w:val="0"/>
          <w:divBdr>
            <w:top w:val="none" w:sz="0" w:space="0" w:color="auto"/>
            <w:left w:val="none" w:sz="0" w:space="0" w:color="auto"/>
            <w:bottom w:val="none" w:sz="0" w:space="0" w:color="auto"/>
            <w:right w:val="none" w:sz="0" w:space="0" w:color="auto"/>
          </w:divBdr>
        </w:div>
        <w:div w:id="254558284">
          <w:marLeft w:val="640"/>
          <w:marRight w:val="0"/>
          <w:marTop w:val="0"/>
          <w:marBottom w:val="0"/>
          <w:divBdr>
            <w:top w:val="none" w:sz="0" w:space="0" w:color="auto"/>
            <w:left w:val="none" w:sz="0" w:space="0" w:color="auto"/>
            <w:bottom w:val="none" w:sz="0" w:space="0" w:color="auto"/>
            <w:right w:val="none" w:sz="0" w:space="0" w:color="auto"/>
          </w:divBdr>
        </w:div>
        <w:div w:id="920917889">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88593587">
      <w:bodyDiv w:val="1"/>
      <w:marLeft w:val="0"/>
      <w:marRight w:val="0"/>
      <w:marTop w:val="0"/>
      <w:marBottom w:val="0"/>
      <w:divBdr>
        <w:top w:val="none" w:sz="0" w:space="0" w:color="auto"/>
        <w:left w:val="none" w:sz="0" w:space="0" w:color="auto"/>
        <w:bottom w:val="none" w:sz="0" w:space="0" w:color="auto"/>
        <w:right w:val="none" w:sz="0" w:space="0" w:color="auto"/>
      </w:divBdr>
      <w:divsChild>
        <w:div w:id="2011255298">
          <w:marLeft w:val="640"/>
          <w:marRight w:val="0"/>
          <w:marTop w:val="0"/>
          <w:marBottom w:val="0"/>
          <w:divBdr>
            <w:top w:val="none" w:sz="0" w:space="0" w:color="auto"/>
            <w:left w:val="none" w:sz="0" w:space="0" w:color="auto"/>
            <w:bottom w:val="none" w:sz="0" w:space="0" w:color="auto"/>
            <w:right w:val="none" w:sz="0" w:space="0" w:color="auto"/>
          </w:divBdr>
        </w:div>
        <w:div w:id="1072628092">
          <w:marLeft w:val="640"/>
          <w:marRight w:val="0"/>
          <w:marTop w:val="0"/>
          <w:marBottom w:val="0"/>
          <w:divBdr>
            <w:top w:val="none" w:sz="0" w:space="0" w:color="auto"/>
            <w:left w:val="none" w:sz="0" w:space="0" w:color="auto"/>
            <w:bottom w:val="none" w:sz="0" w:space="0" w:color="auto"/>
            <w:right w:val="none" w:sz="0" w:space="0" w:color="auto"/>
          </w:divBdr>
        </w:div>
        <w:div w:id="1935283323">
          <w:marLeft w:val="640"/>
          <w:marRight w:val="0"/>
          <w:marTop w:val="0"/>
          <w:marBottom w:val="0"/>
          <w:divBdr>
            <w:top w:val="none" w:sz="0" w:space="0" w:color="auto"/>
            <w:left w:val="none" w:sz="0" w:space="0" w:color="auto"/>
            <w:bottom w:val="none" w:sz="0" w:space="0" w:color="auto"/>
            <w:right w:val="none" w:sz="0" w:space="0" w:color="auto"/>
          </w:divBdr>
        </w:div>
        <w:div w:id="1291519271">
          <w:marLeft w:val="640"/>
          <w:marRight w:val="0"/>
          <w:marTop w:val="0"/>
          <w:marBottom w:val="0"/>
          <w:divBdr>
            <w:top w:val="none" w:sz="0" w:space="0" w:color="auto"/>
            <w:left w:val="none" w:sz="0" w:space="0" w:color="auto"/>
            <w:bottom w:val="none" w:sz="0" w:space="0" w:color="auto"/>
            <w:right w:val="none" w:sz="0" w:space="0" w:color="auto"/>
          </w:divBdr>
        </w:div>
        <w:div w:id="1002320448">
          <w:marLeft w:val="640"/>
          <w:marRight w:val="0"/>
          <w:marTop w:val="0"/>
          <w:marBottom w:val="0"/>
          <w:divBdr>
            <w:top w:val="none" w:sz="0" w:space="0" w:color="auto"/>
            <w:left w:val="none" w:sz="0" w:space="0" w:color="auto"/>
            <w:bottom w:val="none" w:sz="0" w:space="0" w:color="auto"/>
            <w:right w:val="none" w:sz="0" w:space="0" w:color="auto"/>
          </w:divBdr>
        </w:div>
        <w:div w:id="1484278443">
          <w:marLeft w:val="640"/>
          <w:marRight w:val="0"/>
          <w:marTop w:val="0"/>
          <w:marBottom w:val="0"/>
          <w:divBdr>
            <w:top w:val="none" w:sz="0" w:space="0" w:color="auto"/>
            <w:left w:val="none" w:sz="0" w:space="0" w:color="auto"/>
            <w:bottom w:val="none" w:sz="0" w:space="0" w:color="auto"/>
            <w:right w:val="none" w:sz="0" w:space="0" w:color="auto"/>
          </w:divBdr>
        </w:div>
        <w:div w:id="401756204">
          <w:marLeft w:val="640"/>
          <w:marRight w:val="0"/>
          <w:marTop w:val="0"/>
          <w:marBottom w:val="0"/>
          <w:divBdr>
            <w:top w:val="none" w:sz="0" w:space="0" w:color="auto"/>
            <w:left w:val="none" w:sz="0" w:space="0" w:color="auto"/>
            <w:bottom w:val="none" w:sz="0" w:space="0" w:color="auto"/>
            <w:right w:val="none" w:sz="0" w:space="0" w:color="auto"/>
          </w:divBdr>
        </w:div>
        <w:div w:id="1443458989">
          <w:marLeft w:val="640"/>
          <w:marRight w:val="0"/>
          <w:marTop w:val="0"/>
          <w:marBottom w:val="0"/>
          <w:divBdr>
            <w:top w:val="none" w:sz="0" w:space="0" w:color="auto"/>
            <w:left w:val="none" w:sz="0" w:space="0" w:color="auto"/>
            <w:bottom w:val="none" w:sz="0" w:space="0" w:color="auto"/>
            <w:right w:val="none" w:sz="0" w:space="0" w:color="auto"/>
          </w:divBdr>
        </w:div>
        <w:div w:id="2079134450">
          <w:marLeft w:val="640"/>
          <w:marRight w:val="0"/>
          <w:marTop w:val="0"/>
          <w:marBottom w:val="0"/>
          <w:divBdr>
            <w:top w:val="none" w:sz="0" w:space="0" w:color="auto"/>
            <w:left w:val="none" w:sz="0" w:space="0" w:color="auto"/>
            <w:bottom w:val="none" w:sz="0" w:space="0" w:color="auto"/>
            <w:right w:val="none" w:sz="0" w:space="0" w:color="auto"/>
          </w:divBdr>
        </w:div>
        <w:div w:id="1263879579">
          <w:marLeft w:val="640"/>
          <w:marRight w:val="0"/>
          <w:marTop w:val="0"/>
          <w:marBottom w:val="0"/>
          <w:divBdr>
            <w:top w:val="none" w:sz="0" w:space="0" w:color="auto"/>
            <w:left w:val="none" w:sz="0" w:space="0" w:color="auto"/>
            <w:bottom w:val="none" w:sz="0" w:space="0" w:color="auto"/>
            <w:right w:val="none" w:sz="0" w:space="0" w:color="auto"/>
          </w:divBdr>
        </w:div>
        <w:div w:id="1661500755">
          <w:marLeft w:val="640"/>
          <w:marRight w:val="0"/>
          <w:marTop w:val="0"/>
          <w:marBottom w:val="0"/>
          <w:divBdr>
            <w:top w:val="none" w:sz="0" w:space="0" w:color="auto"/>
            <w:left w:val="none" w:sz="0" w:space="0" w:color="auto"/>
            <w:bottom w:val="none" w:sz="0" w:space="0" w:color="auto"/>
            <w:right w:val="none" w:sz="0" w:space="0" w:color="auto"/>
          </w:divBdr>
        </w:div>
        <w:div w:id="43332082">
          <w:marLeft w:val="640"/>
          <w:marRight w:val="0"/>
          <w:marTop w:val="0"/>
          <w:marBottom w:val="0"/>
          <w:divBdr>
            <w:top w:val="none" w:sz="0" w:space="0" w:color="auto"/>
            <w:left w:val="none" w:sz="0" w:space="0" w:color="auto"/>
            <w:bottom w:val="none" w:sz="0" w:space="0" w:color="auto"/>
            <w:right w:val="none" w:sz="0" w:space="0" w:color="auto"/>
          </w:divBdr>
        </w:div>
        <w:div w:id="949971383">
          <w:marLeft w:val="640"/>
          <w:marRight w:val="0"/>
          <w:marTop w:val="0"/>
          <w:marBottom w:val="0"/>
          <w:divBdr>
            <w:top w:val="none" w:sz="0" w:space="0" w:color="auto"/>
            <w:left w:val="none" w:sz="0" w:space="0" w:color="auto"/>
            <w:bottom w:val="none" w:sz="0" w:space="0" w:color="auto"/>
            <w:right w:val="none" w:sz="0" w:space="0" w:color="auto"/>
          </w:divBdr>
        </w:div>
        <w:div w:id="1089815539">
          <w:marLeft w:val="640"/>
          <w:marRight w:val="0"/>
          <w:marTop w:val="0"/>
          <w:marBottom w:val="0"/>
          <w:divBdr>
            <w:top w:val="none" w:sz="0" w:space="0" w:color="auto"/>
            <w:left w:val="none" w:sz="0" w:space="0" w:color="auto"/>
            <w:bottom w:val="none" w:sz="0" w:space="0" w:color="auto"/>
            <w:right w:val="none" w:sz="0" w:space="0" w:color="auto"/>
          </w:divBdr>
        </w:div>
        <w:div w:id="1316376282">
          <w:marLeft w:val="640"/>
          <w:marRight w:val="0"/>
          <w:marTop w:val="0"/>
          <w:marBottom w:val="0"/>
          <w:divBdr>
            <w:top w:val="none" w:sz="0" w:space="0" w:color="auto"/>
            <w:left w:val="none" w:sz="0" w:space="0" w:color="auto"/>
            <w:bottom w:val="none" w:sz="0" w:space="0" w:color="auto"/>
            <w:right w:val="none" w:sz="0" w:space="0" w:color="auto"/>
          </w:divBdr>
        </w:div>
        <w:div w:id="496190017">
          <w:marLeft w:val="640"/>
          <w:marRight w:val="0"/>
          <w:marTop w:val="0"/>
          <w:marBottom w:val="0"/>
          <w:divBdr>
            <w:top w:val="none" w:sz="0" w:space="0" w:color="auto"/>
            <w:left w:val="none" w:sz="0" w:space="0" w:color="auto"/>
            <w:bottom w:val="none" w:sz="0" w:space="0" w:color="auto"/>
            <w:right w:val="none" w:sz="0" w:space="0" w:color="auto"/>
          </w:divBdr>
        </w:div>
        <w:div w:id="1225066406">
          <w:marLeft w:val="640"/>
          <w:marRight w:val="0"/>
          <w:marTop w:val="0"/>
          <w:marBottom w:val="0"/>
          <w:divBdr>
            <w:top w:val="none" w:sz="0" w:space="0" w:color="auto"/>
            <w:left w:val="none" w:sz="0" w:space="0" w:color="auto"/>
            <w:bottom w:val="none" w:sz="0" w:space="0" w:color="auto"/>
            <w:right w:val="none" w:sz="0" w:space="0" w:color="auto"/>
          </w:divBdr>
        </w:div>
        <w:div w:id="142353855">
          <w:marLeft w:val="640"/>
          <w:marRight w:val="0"/>
          <w:marTop w:val="0"/>
          <w:marBottom w:val="0"/>
          <w:divBdr>
            <w:top w:val="none" w:sz="0" w:space="0" w:color="auto"/>
            <w:left w:val="none" w:sz="0" w:space="0" w:color="auto"/>
            <w:bottom w:val="none" w:sz="0" w:space="0" w:color="auto"/>
            <w:right w:val="none" w:sz="0" w:space="0" w:color="auto"/>
          </w:divBdr>
        </w:div>
        <w:div w:id="620259465">
          <w:marLeft w:val="640"/>
          <w:marRight w:val="0"/>
          <w:marTop w:val="0"/>
          <w:marBottom w:val="0"/>
          <w:divBdr>
            <w:top w:val="none" w:sz="0" w:space="0" w:color="auto"/>
            <w:left w:val="none" w:sz="0" w:space="0" w:color="auto"/>
            <w:bottom w:val="none" w:sz="0" w:space="0" w:color="auto"/>
            <w:right w:val="none" w:sz="0" w:space="0" w:color="auto"/>
          </w:divBdr>
        </w:div>
        <w:div w:id="2061513211">
          <w:marLeft w:val="640"/>
          <w:marRight w:val="0"/>
          <w:marTop w:val="0"/>
          <w:marBottom w:val="0"/>
          <w:divBdr>
            <w:top w:val="none" w:sz="0" w:space="0" w:color="auto"/>
            <w:left w:val="none" w:sz="0" w:space="0" w:color="auto"/>
            <w:bottom w:val="none" w:sz="0" w:space="0" w:color="auto"/>
            <w:right w:val="none" w:sz="0" w:space="0" w:color="auto"/>
          </w:divBdr>
        </w:div>
        <w:div w:id="1882980934">
          <w:marLeft w:val="640"/>
          <w:marRight w:val="0"/>
          <w:marTop w:val="0"/>
          <w:marBottom w:val="0"/>
          <w:divBdr>
            <w:top w:val="none" w:sz="0" w:space="0" w:color="auto"/>
            <w:left w:val="none" w:sz="0" w:space="0" w:color="auto"/>
            <w:bottom w:val="none" w:sz="0" w:space="0" w:color="auto"/>
            <w:right w:val="none" w:sz="0" w:space="0" w:color="auto"/>
          </w:divBdr>
        </w:div>
        <w:div w:id="1049183920">
          <w:marLeft w:val="640"/>
          <w:marRight w:val="0"/>
          <w:marTop w:val="0"/>
          <w:marBottom w:val="0"/>
          <w:divBdr>
            <w:top w:val="none" w:sz="0" w:space="0" w:color="auto"/>
            <w:left w:val="none" w:sz="0" w:space="0" w:color="auto"/>
            <w:bottom w:val="none" w:sz="0" w:space="0" w:color="auto"/>
            <w:right w:val="none" w:sz="0" w:space="0" w:color="auto"/>
          </w:divBdr>
        </w:div>
        <w:div w:id="1890872213">
          <w:marLeft w:val="640"/>
          <w:marRight w:val="0"/>
          <w:marTop w:val="0"/>
          <w:marBottom w:val="0"/>
          <w:divBdr>
            <w:top w:val="none" w:sz="0" w:space="0" w:color="auto"/>
            <w:left w:val="none" w:sz="0" w:space="0" w:color="auto"/>
            <w:bottom w:val="none" w:sz="0" w:space="0" w:color="auto"/>
            <w:right w:val="none" w:sz="0" w:space="0" w:color="auto"/>
          </w:divBdr>
        </w:div>
        <w:div w:id="1560090193">
          <w:marLeft w:val="640"/>
          <w:marRight w:val="0"/>
          <w:marTop w:val="0"/>
          <w:marBottom w:val="0"/>
          <w:divBdr>
            <w:top w:val="none" w:sz="0" w:space="0" w:color="auto"/>
            <w:left w:val="none" w:sz="0" w:space="0" w:color="auto"/>
            <w:bottom w:val="none" w:sz="0" w:space="0" w:color="auto"/>
            <w:right w:val="none" w:sz="0" w:space="0" w:color="auto"/>
          </w:divBdr>
        </w:div>
        <w:div w:id="811409367">
          <w:marLeft w:val="640"/>
          <w:marRight w:val="0"/>
          <w:marTop w:val="0"/>
          <w:marBottom w:val="0"/>
          <w:divBdr>
            <w:top w:val="none" w:sz="0" w:space="0" w:color="auto"/>
            <w:left w:val="none" w:sz="0" w:space="0" w:color="auto"/>
            <w:bottom w:val="none" w:sz="0" w:space="0" w:color="auto"/>
            <w:right w:val="none" w:sz="0" w:space="0" w:color="auto"/>
          </w:divBdr>
        </w:div>
        <w:div w:id="2123067860">
          <w:marLeft w:val="640"/>
          <w:marRight w:val="0"/>
          <w:marTop w:val="0"/>
          <w:marBottom w:val="0"/>
          <w:divBdr>
            <w:top w:val="none" w:sz="0" w:space="0" w:color="auto"/>
            <w:left w:val="none" w:sz="0" w:space="0" w:color="auto"/>
            <w:bottom w:val="none" w:sz="0" w:space="0" w:color="auto"/>
            <w:right w:val="none" w:sz="0" w:space="0" w:color="auto"/>
          </w:divBdr>
        </w:div>
        <w:div w:id="2098401304">
          <w:marLeft w:val="640"/>
          <w:marRight w:val="0"/>
          <w:marTop w:val="0"/>
          <w:marBottom w:val="0"/>
          <w:divBdr>
            <w:top w:val="none" w:sz="0" w:space="0" w:color="auto"/>
            <w:left w:val="none" w:sz="0" w:space="0" w:color="auto"/>
            <w:bottom w:val="none" w:sz="0" w:space="0" w:color="auto"/>
            <w:right w:val="none" w:sz="0" w:space="0" w:color="auto"/>
          </w:divBdr>
        </w:div>
        <w:div w:id="2006976252">
          <w:marLeft w:val="640"/>
          <w:marRight w:val="0"/>
          <w:marTop w:val="0"/>
          <w:marBottom w:val="0"/>
          <w:divBdr>
            <w:top w:val="none" w:sz="0" w:space="0" w:color="auto"/>
            <w:left w:val="none" w:sz="0" w:space="0" w:color="auto"/>
            <w:bottom w:val="none" w:sz="0" w:space="0" w:color="auto"/>
            <w:right w:val="none" w:sz="0" w:space="0" w:color="auto"/>
          </w:divBdr>
        </w:div>
        <w:div w:id="61028907">
          <w:marLeft w:val="640"/>
          <w:marRight w:val="0"/>
          <w:marTop w:val="0"/>
          <w:marBottom w:val="0"/>
          <w:divBdr>
            <w:top w:val="none" w:sz="0" w:space="0" w:color="auto"/>
            <w:left w:val="none" w:sz="0" w:space="0" w:color="auto"/>
            <w:bottom w:val="none" w:sz="0" w:space="0" w:color="auto"/>
            <w:right w:val="none" w:sz="0" w:space="0" w:color="auto"/>
          </w:divBdr>
        </w:div>
        <w:div w:id="408888898">
          <w:marLeft w:val="640"/>
          <w:marRight w:val="0"/>
          <w:marTop w:val="0"/>
          <w:marBottom w:val="0"/>
          <w:divBdr>
            <w:top w:val="none" w:sz="0" w:space="0" w:color="auto"/>
            <w:left w:val="none" w:sz="0" w:space="0" w:color="auto"/>
            <w:bottom w:val="none" w:sz="0" w:space="0" w:color="auto"/>
            <w:right w:val="none" w:sz="0" w:space="0" w:color="auto"/>
          </w:divBdr>
        </w:div>
        <w:div w:id="888302285">
          <w:marLeft w:val="640"/>
          <w:marRight w:val="0"/>
          <w:marTop w:val="0"/>
          <w:marBottom w:val="0"/>
          <w:divBdr>
            <w:top w:val="none" w:sz="0" w:space="0" w:color="auto"/>
            <w:left w:val="none" w:sz="0" w:space="0" w:color="auto"/>
            <w:bottom w:val="none" w:sz="0" w:space="0" w:color="auto"/>
            <w:right w:val="none" w:sz="0" w:space="0" w:color="auto"/>
          </w:divBdr>
        </w:div>
        <w:div w:id="1487430266">
          <w:marLeft w:val="640"/>
          <w:marRight w:val="0"/>
          <w:marTop w:val="0"/>
          <w:marBottom w:val="0"/>
          <w:divBdr>
            <w:top w:val="none" w:sz="0" w:space="0" w:color="auto"/>
            <w:left w:val="none" w:sz="0" w:space="0" w:color="auto"/>
            <w:bottom w:val="none" w:sz="0" w:space="0" w:color="auto"/>
            <w:right w:val="none" w:sz="0" w:space="0" w:color="auto"/>
          </w:divBdr>
        </w:div>
        <w:div w:id="2146702837">
          <w:marLeft w:val="640"/>
          <w:marRight w:val="0"/>
          <w:marTop w:val="0"/>
          <w:marBottom w:val="0"/>
          <w:divBdr>
            <w:top w:val="none" w:sz="0" w:space="0" w:color="auto"/>
            <w:left w:val="none" w:sz="0" w:space="0" w:color="auto"/>
            <w:bottom w:val="none" w:sz="0" w:space="0" w:color="auto"/>
            <w:right w:val="none" w:sz="0" w:space="0" w:color="auto"/>
          </w:divBdr>
        </w:div>
        <w:div w:id="1865050233">
          <w:marLeft w:val="640"/>
          <w:marRight w:val="0"/>
          <w:marTop w:val="0"/>
          <w:marBottom w:val="0"/>
          <w:divBdr>
            <w:top w:val="none" w:sz="0" w:space="0" w:color="auto"/>
            <w:left w:val="none" w:sz="0" w:space="0" w:color="auto"/>
            <w:bottom w:val="none" w:sz="0" w:space="0" w:color="auto"/>
            <w:right w:val="none" w:sz="0" w:space="0" w:color="auto"/>
          </w:divBdr>
        </w:div>
        <w:div w:id="458688865">
          <w:marLeft w:val="640"/>
          <w:marRight w:val="0"/>
          <w:marTop w:val="0"/>
          <w:marBottom w:val="0"/>
          <w:divBdr>
            <w:top w:val="none" w:sz="0" w:space="0" w:color="auto"/>
            <w:left w:val="none" w:sz="0" w:space="0" w:color="auto"/>
            <w:bottom w:val="none" w:sz="0" w:space="0" w:color="auto"/>
            <w:right w:val="none" w:sz="0" w:space="0" w:color="auto"/>
          </w:divBdr>
        </w:div>
        <w:div w:id="1522086330">
          <w:marLeft w:val="640"/>
          <w:marRight w:val="0"/>
          <w:marTop w:val="0"/>
          <w:marBottom w:val="0"/>
          <w:divBdr>
            <w:top w:val="none" w:sz="0" w:space="0" w:color="auto"/>
            <w:left w:val="none" w:sz="0" w:space="0" w:color="auto"/>
            <w:bottom w:val="none" w:sz="0" w:space="0" w:color="auto"/>
            <w:right w:val="none" w:sz="0" w:space="0" w:color="auto"/>
          </w:divBdr>
        </w:div>
        <w:div w:id="1294023262">
          <w:marLeft w:val="640"/>
          <w:marRight w:val="0"/>
          <w:marTop w:val="0"/>
          <w:marBottom w:val="0"/>
          <w:divBdr>
            <w:top w:val="none" w:sz="0" w:space="0" w:color="auto"/>
            <w:left w:val="none" w:sz="0" w:space="0" w:color="auto"/>
            <w:bottom w:val="none" w:sz="0" w:space="0" w:color="auto"/>
            <w:right w:val="none" w:sz="0" w:space="0" w:color="auto"/>
          </w:divBdr>
        </w:div>
        <w:div w:id="873343687">
          <w:marLeft w:val="640"/>
          <w:marRight w:val="0"/>
          <w:marTop w:val="0"/>
          <w:marBottom w:val="0"/>
          <w:divBdr>
            <w:top w:val="none" w:sz="0" w:space="0" w:color="auto"/>
            <w:left w:val="none" w:sz="0" w:space="0" w:color="auto"/>
            <w:bottom w:val="none" w:sz="0" w:space="0" w:color="auto"/>
            <w:right w:val="none" w:sz="0" w:space="0" w:color="auto"/>
          </w:divBdr>
        </w:div>
        <w:div w:id="928124180">
          <w:marLeft w:val="640"/>
          <w:marRight w:val="0"/>
          <w:marTop w:val="0"/>
          <w:marBottom w:val="0"/>
          <w:divBdr>
            <w:top w:val="none" w:sz="0" w:space="0" w:color="auto"/>
            <w:left w:val="none" w:sz="0" w:space="0" w:color="auto"/>
            <w:bottom w:val="none" w:sz="0" w:space="0" w:color="auto"/>
            <w:right w:val="none" w:sz="0" w:space="0" w:color="auto"/>
          </w:divBdr>
        </w:div>
        <w:div w:id="1137257303">
          <w:marLeft w:val="640"/>
          <w:marRight w:val="0"/>
          <w:marTop w:val="0"/>
          <w:marBottom w:val="0"/>
          <w:divBdr>
            <w:top w:val="none" w:sz="0" w:space="0" w:color="auto"/>
            <w:left w:val="none" w:sz="0" w:space="0" w:color="auto"/>
            <w:bottom w:val="none" w:sz="0" w:space="0" w:color="auto"/>
            <w:right w:val="none" w:sz="0" w:space="0" w:color="auto"/>
          </w:divBdr>
        </w:div>
        <w:div w:id="1288463933">
          <w:marLeft w:val="640"/>
          <w:marRight w:val="0"/>
          <w:marTop w:val="0"/>
          <w:marBottom w:val="0"/>
          <w:divBdr>
            <w:top w:val="none" w:sz="0" w:space="0" w:color="auto"/>
            <w:left w:val="none" w:sz="0" w:space="0" w:color="auto"/>
            <w:bottom w:val="none" w:sz="0" w:space="0" w:color="auto"/>
            <w:right w:val="none" w:sz="0" w:space="0" w:color="auto"/>
          </w:divBdr>
        </w:div>
        <w:div w:id="1601373270">
          <w:marLeft w:val="640"/>
          <w:marRight w:val="0"/>
          <w:marTop w:val="0"/>
          <w:marBottom w:val="0"/>
          <w:divBdr>
            <w:top w:val="none" w:sz="0" w:space="0" w:color="auto"/>
            <w:left w:val="none" w:sz="0" w:space="0" w:color="auto"/>
            <w:bottom w:val="none" w:sz="0" w:space="0" w:color="auto"/>
            <w:right w:val="none" w:sz="0" w:space="0" w:color="auto"/>
          </w:divBdr>
        </w:div>
        <w:div w:id="1774782686">
          <w:marLeft w:val="640"/>
          <w:marRight w:val="0"/>
          <w:marTop w:val="0"/>
          <w:marBottom w:val="0"/>
          <w:divBdr>
            <w:top w:val="none" w:sz="0" w:space="0" w:color="auto"/>
            <w:left w:val="none" w:sz="0" w:space="0" w:color="auto"/>
            <w:bottom w:val="none" w:sz="0" w:space="0" w:color="auto"/>
            <w:right w:val="none" w:sz="0" w:space="0" w:color="auto"/>
          </w:divBdr>
        </w:div>
        <w:div w:id="849099345">
          <w:marLeft w:val="640"/>
          <w:marRight w:val="0"/>
          <w:marTop w:val="0"/>
          <w:marBottom w:val="0"/>
          <w:divBdr>
            <w:top w:val="none" w:sz="0" w:space="0" w:color="auto"/>
            <w:left w:val="none" w:sz="0" w:space="0" w:color="auto"/>
            <w:bottom w:val="none" w:sz="0" w:space="0" w:color="auto"/>
            <w:right w:val="none" w:sz="0" w:space="0" w:color="auto"/>
          </w:divBdr>
        </w:div>
        <w:div w:id="1083139590">
          <w:marLeft w:val="640"/>
          <w:marRight w:val="0"/>
          <w:marTop w:val="0"/>
          <w:marBottom w:val="0"/>
          <w:divBdr>
            <w:top w:val="none" w:sz="0" w:space="0" w:color="auto"/>
            <w:left w:val="none" w:sz="0" w:space="0" w:color="auto"/>
            <w:bottom w:val="none" w:sz="0" w:space="0" w:color="auto"/>
            <w:right w:val="none" w:sz="0" w:space="0" w:color="auto"/>
          </w:divBdr>
        </w:div>
        <w:div w:id="730423614">
          <w:marLeft w:val="640"/>
          <w:marRight w:val="0"/>
          <w:marTop w:val="0"/>
          <w:marBottom w:val="0"/>
          <w:divBdr>
            <w:top w:val="none" w:sz="0" w:space="0" w:color="auto"/>
            <w:left w:val="none" w:sz="0" w:space="0" w:color="auto"/>
            <w:bottom w:val="none" w:sz="0" w:space="0" w:color="auto"/>
            <w:right w:val="none" w:sz="0" w:space="0" w:color="auto"/>
          </w:divBdr>
        </w:div>
        <w:div w:id="829171494">
          <w:marLeft w:val="640"/>
          <w:marRight w:val="0"/>
          <w:marTop w:val="0"/>
          <w:marBottom w:val="0"/>
          <w:divBdr>
            <w:top w:val="none" w:sz="0" w:space="0" w:color="auto"/>
            <w:left w:val="none" w:sz="0" w:space="0" w:color="auto"/>
            <w:bottom w:val="none" w:sz="0" w:space="0" w:color="auto"/>
            <w:right w:val="none" w:sz="0" w:space="0" w:color="auto"/>
          </w:divBdr>
        </w:div>
        <w:div w:id="1940603345">
          <w:marLeft w:val="640"/>
          <w:marRight w:val="0"/>
          <w:marTop w:val="0"/>
          <w:marBottom w:val="0"/>
          <w:divBdr>
            <w:top w:val="none" w:sz="0" w:space="0" w:color="auto"/>
            <w:left w:val="none" w:sz="0" w:space="0" w:color="auto"/>
            <w:bottom w:val="none" w:sz="0" w:space="0" w:color="auto"/>
            <w:right w:val="none" w:sz="0" w:space="0" w:color="auto"/>
          </w:divBdr>
        </w:div>
        <w:div w:id="338848777">
          <w:marLeft w:val="640"/>
          <w:marRight w:val="0"/>
          <w:marTop w:val="0"/>
          <w:marBottom w:val="0"/>
          <w:divBdr>
            <w:top w:val="none" w:sz="0" w:space="0" w:color="auto"/>
            <w:left w:val="none" w:sz="0" w:space="0" w:color="auto"/>
            <w:bottom w:val="none" w:sz="0" w:space="0" w:color="auto"/>
            <w:right w:val="none" w:sz="0" w:space="0" w:color="auto"/>
          </w:divBdr>
        </w:div>
        <w:div w:id="1288320807">
          <w:marLeft w:val="640"/>
          <w:marRight w:val="0"/>
          <w:marTop w:val="0"/>
          <w:marBottom w:val="0"/>
          <w:divBdr>
            <w:top w:val="none" w:sz="0" w:space="0" w:color="auto"/>
            <w:left w:val="none" w:sz="0" w:space="0" w:color="auto"/>
            <w:bottom w:val="none" w:sz="0" w:space="0" w:color="auto"/>
            <w:right w:val="none" w:sz="0" w:space="0" w:color="auto"/>
          </w:divBdr>
        </w:div>
        <w:div w:id="1635137493">
          <w:marLeft w:val="640"/>
          <w:marRight w:val="0"/>
          <w:marTop w:val="0"/>
          <w:marBottom w:val="0"/>
          <w:divBdr>
            <w:top w:val="none" w:sz="0" w:space="0" w:color="auto"/>
            <w:left w:val="none" w:sz="0" w:space="0" w:color="auto"/>
            <w:bottom w:val="none" w:sz="0" w:space="0" w:color="auto"/>
            <w:right w:val="none" w:sz="0" w:space="0" w:color="auto"/>
          </w:divBdr>
        </w:div>
        <w:div w:id="273564392">
          <w:marLeft w:val="640"/>
          <w:marRight w:val="0"/>
          <w:marTop w:val="0"/>
          <w:marBottom w:val="0"/>
          <w:divBdr>
            <w:top w:val="none" w:sz="0" w:space="0" w:color="auto"/>
            <w:left w:val="none" w:sz="0" w:space="0" w:color="auto"/>
            <w:bottom w:val="none" w:sz="0" w:space="0" w:color="auto"/>
            <w:right w:val="none" w:sz="0" w:space="0" w:color="auto"/>
          </w:divBdr>
        </w:div>
        <w:div w:id="1414887045">
          <w:marLeft w:val="640"/>
          <w:marRight w:val="0"/>
          <w:marTop w:val="0"/>
          <w:marBottom w:val="0"/>
          <w:divBdr>
            <w:top w:val="none" w:sz="0" w:space="0" w:color="auto"/>
            <w:left w:val="none" w:sz="0" w:space="0" w:color="auto"/>
            <w:bottom w:val="none" w:sz="0" w:space="0" w:color="auto"/>
            <w:right w:val="none" w:sz="0" w:space="0" w:color="auto"/>
          </w:divBdr>
        </w:div>
        <w:div w:id="1776362468">
          <w:marLeft w:val="640"/>
          <w:marRight w:val="0"/>
          <w:marTop w:val="0"/>
          <w:marBottom w:val="0"/>
          <w:divBdr>
            <w:top w:val="none" w:sz="0" w:space="0" w:color="auto"/>
            <w:left w:val="none" w:sz="0" w:space="0" w:color="auto"/>
            <w:bottom w:val="none" w:sz="0" w:space="0" w:color="auto"/>
            <w:right w:val="none" w:sz="0" w:space="0" w:color="auto"/>
          </w:divBdr>
        </w:div>
        <w:div w:id="2056001310">
          <w:marLeft w:val="640"/>
          <w:marRight w:val="0"/>
          <w:marTop w:val="0"/>
          <w:marBottom w:val="0"/>
          <w:divBdr>
            <w:top w:val="none" w:sz="0" w:space="0" w:color="auto"/>
            <w:left w:val="none" w:sz="0" w:space="0" w:color="auto"/>
            <w:bottom w:val="none" w:sz="0" w:space="0" w:color="auto"/>
            <w:right w:val="none" w:sz="0" w:space="0" w:color="auto"/>
          </w:divBdr>
        </w:div>
        <w:div w:id="1661619153">
          <w:marLeft w:val="640"/>
          <w:marRight w:val="0"/>
          <w:marTop w:val="0"/>
          <w:marBottom w:val="0"/>
          <w:divBdr>
            <w:top w:val="none" w:sz="0" w:space="0" w:color="auto"/>
            <w:left w:val="none" w:sz="0" w:space="0" w:color="auto"/>
            <w:bottom w:val="none" w:sz="0" w:space="0" w:color="auto"/>
            <w:right w:val="none" w:sz="0" w:space="0" w:color="auto"/>
          </w:divBdr>
        </w:div>
        <w:div w:id="696613698">
          <w:marLeft w:val="640"/>
          <w:marRight w:val="0"/>
          <w:marTop w:val="0"/>
          <w:marBottom w:val="0"/>
          <w:divBdr>
            <w:top w:val="none" w:sz="0" w:space="0" w:color="auto"/>
            <w:left w:val="none" w:sz="0" w:space="0" w:color="auto"/>
            <w:bottom w:val="none" w:sz="0" w:space="0" w:color="auto"/>
            <w:right w:val="none" w:sz="0" w:space="0" w:color="auto"/>
          </w:divBdr>
        </w:div>
        <w:div w:id="1212307421">
          <w:marLeft w:val="640"/>
          <w:marRight w:val="0"/>
          <w:marTop w:val="0"/>
          <w:marBottom w:val="0"/>
          <w:divBdr>
            <w:top w:val="none" w:sz="0" w:space="0" w:color="auto"/>
            <w:left w:val="none" w:sz="0" w:space="0" w:color="auto"/>
            <w:bottom w:val="none" w:sz="0" w:space="0" w:color="auto"/>
            <w:right w:val="none" w:sz="0" w:space="0" w:color="auto"/>
          </w:divBdr>
        </w:div>
        <w:div w:id="1484007027">
          <w:marLeft w:val="640"/>
          <w:marRight w:val="0"/>
          <w:marTop w:val="0"/>
          <w:marBottom w:val="0"/>
          <w:divBdr>
            <w:top w:val="none" w:sz="0" w:space="0" w:color="auto"/>
            <w:left w:val="none" w:sz="0" w:space="0" w:color="auto"/>
            <w:bottom w:val="none" w:sz="0" w:space="0" w:color="auto"/>
            <w:right w:val="none" w:sz="0" w:space="0" w:color="auto"/>
          </w:divBdr>
        </w:div>
        <w:div w:id="664627052">
          <w:marLeft w:val="640"/>
          <w:marRight w:val="0"/>
          <w:marTop w:val="0"/>
          <w:marBottom w:val="0"/>
          <w:divBdr>
            <w:top w:val="none" w:sz="0" w:space="0" w:color="auto"/>
            <w:left w:val="none" w:sz="0" w:space="0" w:color="auto"/>
            <w:bottom w:val="none" w:sz="0" w:space="0" w:color="auto"/>
            <w:right w:val="none" w:sz="0" w:space="0" w:color="auto"/>
          </w:divBdr>
        </w:div>
        <w:div w:id="1163159598">
          <w:marLeft w:val="640"/>
          <w:marRight w:val="0"/>
          <w:marTop w:val="0"/>
          <w:marBottom w:val="0"/>
          <w:divBdr>
            <w:top w:val="none" w:sz="0" w:space="0" w:color="auto"/>
            <w:left w:val="none" w:sz="0" w:space="0" w:color="auto"/>
            <w:bottom w:val="none" w:sz="0" w:space="0" w:color="auto"/>
            <w:right w:val="none" w:sz="0" w:space="0" w:color="auto"/>
          </w:divBdr>
        </w:div>
        <w:div w:id="1611162654">
          <w:marLeft w:val="640"/>
          <w:marRight w:val="0"/>
          <w:marTop w:val="0"/>
          <w:marBottom w:val="0"/>
          <w:divBdr>
            <w:top w:val="none" w:sz="0" w:space="0" w:color="auto"/>
            <w:left w:val="none" w:sz="0" w:space="0" w:color="auto"/>
            <w:bottom w:val="none" w:sz="0" w:space="0" w:color="auto"/>
            <w:right w:val="none" w:sz="0" w:space="0" w:color="auto"/>
          </w:divBdr>
        </w:div>
        <w:div w:id="142626320">
          <w:marLeft w:val="640"/>
          <w:marRight w:val="0"/>
          <w:marTop w:val="0"/>
          <w:marBottom w:val="0"/>
          <w:divBdr>
            <w:top w:val="none" w:sz="0" w:space="0" w:color="auto"/>
            <w:left w:val="none" w:sz="0" w:space="0" w:color="auto"/>
            <w:bottom w:val="none" w:sz="0" w:space="0" w:color="auto"/>
            <w:right w:val="none" w:sz="0" w:space="0" w:color="auto"/>
          </w:divBdr>
        </w:div>
        <w:div w:id="1209492706">
          <w:marLeft w:val="640"/>
          <w:marRight w:val="0"/>
          <w:marTop w:val="0"/>
          <w:marBottom w:val="0"/>
          <w:divBdr>
            <w:top w:val="none" w:sz="0" w:space="0" w:color="auto"/>
            <w:left w:val="none" w:sz="0" w:space="0" w:color="auto"/>
            <w:bottom w:val="none" w:sz="0" w:space="0" w:color="auto"/>
            <w:right w:val="none" w:sz="0" w:space="0" w:color="auto"/>
          </w:divBdr>
        </w:div>
        <w:div w:id="1176071149">
          <w:marLeft w:val="640"/>
          <w:marRight w:val="0"/>
          <w:marTop w:val="0"/>
          <w:marBottom w:val="0"/>
          <w:divBdr>
            <w:top w:val="none" w:sz="0" w:space="0" w:color="auto"/>
            <w:left w:val="none" w:sz="0" w:space="0" w:color="auto"/>
            <w:bottom w:val="none" w:sz="0" w:space="0" w:color="auto"/>
            <w:right w:val="none" w:sz="0" w:space="0" w:color="auto"/>
          </w:divBdr>
        </w:div>
        <w:div w:id="306788492">
          <w:marLeft w:val="640"/>
          <w:marRight w:val="0"/>
          <w:marTop w:val="0"/>
          <w:marBottom w:val="0"/>
          <w:divBdr>
            <w:top w:val="none" w:sz="0" w:space="0" w:color="auto"/>
            <w:left w:val="none" w:sz="0" w:space="0" w:color="auto"/>
            <w:bottom w:val="none" w:sz="0" w:space="0" w:color="auto"/>
            <w:right w:val="none" w:sz="0" w:space="0" w:color="auto"/>
          </w:divBdr>
        </w:div>
        <w:div w:id="1624463511">
          <w:marLeft w:val="640"/>
          <w:marRight w:val="0"/>
          <w:marTop w:val="0"/>
          <w:marBottom w:val="0"/>
          <w:divBdr>
            <w:top w:val="none" w:sz="0" w:space="0" w:color="auto"/>
            <w:left w:val="none" w:sz="0" w:space="0" w:color="auto"/>
            <w:bottom w:val="none" w:sz="0" w:space="0" w:color="auto"/>
            <w:right w:val="none" w:sz="0" w:space="0" w:color="auto"/>
          </w:divBdr>
        </w:div>
        <w:div w:id="1187981730">
          <w:marLeft w:val="640"/>
          <w:marRight w:val="0"/>
          <w:marTop w:val="0"/>
          <w:marBottom w:val="0"/>
          <w:divBdr>
            <w:top w:val="none" w:sz="0" w:space="0" w:color="auto"/>
            <w:left w:val="none" w:sz="0" w:space="0" w:color="auto"/>
            <w:bottom w:val="none" w:sz="0" w:space="0" w:color="auto"/>
            <w:right w:val="none" w:sz="0" w:space="0" w:color="auto"/>
          </w:divBdr>
        </w:div>
        <w:div w:id="973674533">
          <w:marLeft w:val="640"/>
          <w:marRight w:val="0"/>
          <w:marTop w:val="0"/>
          <w:marBottom w:val="0"/>
          <w:divBdr>
            <w:top w:val="none" w:sz="0" w:space="0" w:color="auto"/>
            <w:left w:val="none" w:sz="0" w:space="0" w:color="auto"/>
            <w:bottom w:val="none" w:sz="0" w:space="0" w:color="auto"/>
            <w:right w:val="none" w:sz="0" w:space="0" w:color="auto"/>
          </w:divBdr>
        </w:div>
        <w:div w:id="1176310085">
          <w:marLeft w:val="640"/>
          <w:marRight w:val="0"/>
          <w:marTop w:val="0"/>
          <w:marBottom w:val="0"/>
          <w:divBdr>
            <w:top w:val="none" w:sz="0" w:space="0" w:color="auto"/>
            <w:left w:val="none" w:sz="0" w:space="0" w:color="auto"/>
            <w:bottom w:val="none" w:sz="0" w:space="0" w:color="auto"/>
            <w:right w:val="none" w:sz="0" w:space="0" w:color="auto"/>
          </w:divBdr>
        </w:div>
        <w:div w:id="58289214">
          <w:marLeft w:val="640"/>
          <w:marRight w:val="0"/>
          <w:marTop w:val="0"/>
          <w:marBottom w:val="0"/>
          <w:divBdr>
            <w:top w:val="none" w:sz="0" w:space="0" w:color="auto"/>
            <w:left w:val="none" w:sz="0" w:space="0" w:color="auto"/>
            <w:bottom w:val="none" w:sz="0" w:space="0" w:color="auto"/>
            <w:right w:val="none" w:sz="0" w:space="0" w:color="auto"/>
          </w:divBdr>
        </w:div>
        <w:div w:id="573786599">
          <w:marLeft w:val="640"/>
          <w:marRight w:val="0"/>
          <w:marTop w:val="0"/>
          <w:marBottom w:val="0"/>
          <w:divBdr>
            <w:top w:val="none" w:sz="0" w:space="0" w:color="auto"/>
            <w:left w:val="none" w:sz="0" w:space="0" w:color="auto"/>
            <w:bottom w:val="none" w:sz="0" w:space="0" w:color="auto"/>
            <w:right w:val="none" w:sz="0" w:space="0" w:color="auto"/>
          </w:divBdr>
        </w:div>
        <w:div w:id="817301424">
          <w:marLeft w:val="640"/>
          <w:marRight w:val="0"/>
          <w:marTop w:val="0"/>
          <w:marBottom w:val="0"/>
          <w:divBdr>
            <w:top w:val="none" w:sz="0" w:space="0" w:color="auto"/>
            <w:left w:val="none" w:sz="0" w:space="0" w:color="auto"/>
            <w:bottom w:val="none" w:sz="0" w:space="0" w:color="auto"/>
            <w:right w:val="none" w:sz="0" w:space="0" w:color="auto"/>
          </w:divBdr>
        </w:div>
        <w:div w:id="1805851226">
          <w:marLeft w:val="640"/>
          <w:marRight w:val="0"/>
          <w:marTop w:val="0"/>
          <w:marBottom w:val="0"/>
          <w:divBdr>
            <w:top w:val="none" w:sz="0" w:space="0" w:color="auto"/>
            <w:left w:val="none" w:sz="0" w:space="0" w:color="auto"/>
            <w:bottom w:val="none" w:sz="0" w:space="0" w:color="auto"/>
            <w:right w:val="none" w:sz="0" w:space="0" w:color="auto"/>
          </w:divBdr>
        </w:div>
        <w:div w:id="5135734">
          <w:marLeft w:val="640"/>
          <w:marRight w:val="0"/>
          <w:marTop w:val="0"/>
          <w:marBottom w:val="0"/>
          <w:divBdr>
            <w:top w:val="none" w:sz="0" w:space="0" w:color="auto"/>
            <w:left w:val="none" w:sz="0" w:space="0" w:color="auto"/>
            <w:bottom w:val="none" w:sz="0" w:space="0" w:color="auto"/>
            <w:right w:val="none" w:sz="0" w:space="0" w:color="auto"/>
          </w:divBdr>
        </w:div>
        <w:div w:id="336926735">
          <w:marLeft w:val="640"/>
          <w:marRight w:val="0"/>
          <w:marTop w:val="0"/>
          <w:marBottom w:val="0"/>
          <w:divBdr>
            <w:top w:val="none" w:sz="0" w:space="0" w:color="auto"/>
            <w:left w:val="none" w:sz="0" w:space="0" w:color="auto"/>
            <w:bottom w:val="none" w:sz="0" w:space="0" w:color="auto"/>
            <w:right w:val="none" w:sz="0" w:space="0" w:color="auto"/>
          </w:divBdr>
        </w:div>
        <w:div w:id="117722269">
          <w:marLeft w:val="640"/>
          <w:marRight w:val="0"/>
          <w:marTop w:val="0"/>
          <w:marBottom w:val="0"/>
          <w:divBdr>
            <w:top w:val="none" w:sz="0" w:space="0" w:color="auto"/>
            <w:left w:val="none" w:sz="0" w:space="0" w:color="auto"/>
            <w:bottom w:val="none" w:sz="0" w:space="0" w:color="auto"/>
            <w:right w:val="none" w:sz="0" w:space="0" w:color="auto"/>
          </w:divBdr>
        </w:div>
        <w:div w:id="1330714802">
          <w:marLeft w:val="640"/>
          <w:marRight w:val="0"/>
          <w:marTop w:val="0"/>
          <w:marBottom w:val="0"/>
          <w:divBdr>
            <w:top w:val="none" w:sz="0" w:space="0" w:color="auto"/>
            <w:left w:val="none" w:sz="0" w:space="0" w:color="auto"/>
            <w:bottom w:val="none" w:sz="0" w:space="0" w:color="auto"/>
            <w:right w:val="none" w:sz="0" w:space="0" w:color="auto"/>
          </w:divBdr>
        </w:div>
        <w:div w:id="1649091808">
          <w:marLeft w:val="640"/>
          <w:marRight w:val="0"/>
          <w:marTop w:val="0"/>
          <w:marBottom w:val="0"/>
          <w:divBdr>
            <w:top w:val="none" w:sz="0" w:space="0" w:color="auto"/>
            <w:left w:val="none" w:sz="0" w:space="0" w:color="auto"/>
            <w:bottom w:val="none" w:sz="0" w:space="0" w:color="auto"/>
            <w:right w:val="none" w:sz="0" w:space="0" w:color="auto"/>
          </w:divBdr>
        </w:div>
        <w:div w:id="1102729433">
          <w:marLeft w:val="640"/>
          <w:marRight w:val="0"/>
          <w:marTop w:val="0"/>
          <w:marBottom w:val="0"/>
          <w:divBdr>
            <w:top w:val="none" w:sz="0" w:space="0" w:color="auto"/>
            <w:left w:val="none" w:sz="0" w:space="0" w:color="auto"/>
            <w:bottom w:val="none" w:sz="0" w:space="0" w:color="auto"/>
            <w:right w:val="none" w:sz="0" w:space="0" w:color="auto"/>
          </w:divBdr>
        </w:div>
        <w:div w:id="1145507632">
          <w:marLeft w:val="640"/>
          <w:marRight w:val="0"/>
          <w:marTop w:val="0"/>
          <w:marBottom w:val="0"/>
          <w:divBdr>
            <w:top w:val="none" w:sz="0" w:space="0" w:color="auto"/>
            <w:left w:val="none" w:sz="0" w:space="0" w:color="auto"/>
            <w:bottom w:val="none" w:sz="0" w:space="0" w:color="auto"/>
            <w:right w:val="none" w:sz="0" w:space="0" w:color="auto"/>
          </w:divBdr>
        </w:div>
        <w:div w:id="1011176351">
          <w:marLeft w:val="640"/>
          <w:marRight w:val="0"/>
          <w:marTop w:val="0"/>
          <w:marBottom w:val="0"/>
          <w:divBdr>
            <w:top w:val="none" w:sz="0" w:space="0" w:color="auto"/>
            <w:left w:val="none" w:sz="0" w:space="0" w:color="auto"/>
            <w:bottom w:val="none" w:sz="0" w:space="0" w:color="auto"/>
            <w:right w:val="none" w:sz="0" w:space="0" w:color="auto"/>
          </w:divBdr>
        </w:div>
        <w:div w:id="761999262">
          <w:marLeft w:val="640"/>
          <w:marRight w:val="0"/>
          <w:marTop w:val="0"/>
          <w:marBottom w:val="0"/>
          <w:divBdr>
            <w:top w:val="none" w:sz="0" w:space="0" w:color="auto"/>
            <w:left w:val="none" w:sz="0" w:space="0" w:color="auto"/>
            <w:bottom w:val="none" w:sz="0" w:space="0" w:color="auto"/>
            <w:right w:val="none" w:sz="0" w:space="0" w:color="auto"/>
          </w:divBdr>
        </w:div>
        <w:div w:id="1304045789">
          <w:marLeft w:val="640"/>
          <w:marRight w:val="0"/>
          <w:marTop w:val="0"/>
          <w:marBottom w:val="0"/>
          <w:divBdr>
            <w:top w:val="none" w:sz="0" w:space="0" w:color="auto"/>
            <w:left w:val="none" w:sz="0" w:space="0" w:color="auto"/>
            <w:bottom w:val="none" w:sz="0" w:space="0" w:color="auto"/>
            <w:right w:val="none" w:sz="0" w:space="0" w:color="auto"/>
          </w:divBdr>
        </w:div>
        <w:div w:id="1024676160">
          <w:marLeft w:val="640"/>
          <w:marRight w:val="0"/>
          <w:marTop w:val="0"/>
          <w:marBottom w:val="0"/>
          <w:divBdr>
            <w:top w:val="none" w:sz="0" w:space="0" w:color="auto"/>
            <w:left w:val="none" w:sz="0" w:space="0" w:color="auto"/>
            <w:bottom w:val="none" w:sz="0" w:space="0" w:color="auto"/>
            <w:right w:val="none" w:sz="0" w:space="0" w:color="auto"/>
          </w:divBdr>
        </w:div>
        <w:div w:id="731585787">
          <w:marLeft w:val="640"/>
          <w:marRight w:val="0"/>
          <w:marTop w:val="0"/>
          <w:marBottom w:val="0"/>
          <w:divBdr>
            <w:top w:val="none" w:sz="0" w:space="0" w:color="auto"/>
            <w:left w:val="none" w:sz="0" w:space="0" w:color="auto"/>
            <w:bottom w:val="none" w:sz="0" w:space="0" w:color="auto"/>
            <w:right w:val="none" w:sz="0" w:space="0" w:color="auto"/>
          </w:divBdr>
        </w:div>
        <w:div w:id="1456407380">
          <w:marLeft w:val="640"/>
          <w:marRight w:val="0"/>
          <w:marTop w:val="0"/>
          <w:marBottom w:val="0"/>
          <w:divBdr>
            <w:top w:val="none" w:sz="0" w:space="0" w:color="auto"/>
            <w:left w:val="none" w:sz="0" w:space="0" w:color="auto"/>
            <w:bottom w:val="none" w:sz="0" w:space="0" w:color="auto"/>
            <w:right w:val="none" w:sz="0" w:space="0" w:color="auto"/>
          </w:divBdr>
        </w:div>
        <w:div w:id="1018314456">
          <w:marLeft w:val="640"/>
          <w:marRight w:val="0"/>
          <w:marTop w:val="0"/>
          <w:marBottom w:val="0"/>
          <w:divBdr>
            <w:top w:val="none" w:sz="0" w:space="0" w:color="auto"/>
            <w:left w:val="none" w:sz="0" w:space="0" w:color="auto"/>
            <w:bottom w:val="none" w:sz="0" w:space="0" w:color="auto"/>
            <w:right w:val="none" w:sz="0" w:space="0" w:color="auto"/>
          </w:divBdr>
        </w:div>
        <w:div w:id="134953845">
          <w:marLeft w:val="640"/>
          <w:marRight w:val="0"/>
          <w:marTop w:val="0"/>
          <w:marBottom w:val="0"/>
          <w:divBdr>
            <w:top w:val="none" w:sz="0" w:space="0" w:color="auto"/>
            <w:left w:val="none" w:sz="0" w:space="0" w:color="auto"/>
            <w:bottom w:val="none" w:sz="0" w:space="0" w:color="auto"/>
            <w:right w:val="none" w:sz="0" w:space="0" w:color="auto"/>
          </w:divBdr>
        </w:div>
        <w:div w:id="496530654">
          <w:marLeft w:val="640"/>
          <w:marRight w:val="0"/>
          <w:marTop w:val="0"/>
          <w:marBottom w:val="0"/>
          <w:divBdr>
            <w:top w:val="none" w:sz="0" w:space="0" w:color="auto"/>
            <w:left w:val="none" w:sz="0" w:space="0" w:color="auto"/>
            <w:bottom w:val="none" w:sz="0" w:space="0" w:color="auto"/>
            <w:right w:val="none" w:sz="0" w:space="0" w:color="auto"/>
          </w:divBdr>
        </w:div>
        <w:div w:id="636880932">
          <w:marLeft w:val="640"/>
          <w:marRight w:val="0"/>
          <w:marTop w:val="0"/>
          <w:marBottom w:val="0"/>
          <w:divBdr>
            <w:top w:val="none" w:sz="0" w:space="0" w:color="auto"/>
            <w:left w:val="none" w:sz="0" w:space="0" w:color="auto"/>
            <w:bottom w:val="none" w:sz="0" w:space="0" w:color="auto"/>
            <w:right w:val="none" w:sz="0" w:space="0" w:color="auto"/>
          </w:divBdr>
        </w:div>
        <w:div w:id="1522549554">
          <w:marLeft w:val="640"/>
          <w:marRight w:val="0"/>
          <w:marTop w:val="0"/>
          <w:marBottom w:val="0"/>
          <w:divBdr>
            <w:top w:val="none" w:sz="0" w:space="0" w:color="auto"/>
            <w:left w:val="none" w:sz="0" w:space="0" w:color="auto"/>
            <w:bottom w:val="none" w:sz="0" w:space="0" w:color="auto"/>
            <w:right w:val="none" w:sz="0" w:space="0" w:color="auto"/>
          </w:divBdr>
        </w:div>
        <w:div w:id="1621649805">
          <w:marLeft w:val="640"/>
          <w:marRight w:val="0"/>
          <w:marTop w:val="0"/>
          <w:marBottom w:val="0"/>
          <w:divBdr>
            <w:top w:val="none" w:sz="0" w:space="0" w:color="auto"/>
            <w:left w:val="none" w:sz="0" w:space="0" w:color="auto"/>
            <w:bottom w:val="none" w:sz="0" w:space="0" w:color="auto"/>
            <w:right w:val="none" w:sz="0" w:space="0" w:color="auto"/>
          </w:divBdr>
        </w:div>
        <w:div w:id="2070610705">
          <w:marLeft w:val="640"/>
          <w:marRight w:val="0"/>
          <w:marTop w:val="0"/>
          <w:marBottom w:val="0"/>
          <w:divBdr>
            <w:top w:val="none" w:sz="0" w:space="0" w:color="auto"/>
            <w:left w:val="none" w:sz="0" w:space="0" w:color="auto"/>
            <w:bottom w:val="none" w:sz="0" w:space="0" w:color="auto"/>
            <w:right w:val="none" w:sz="0" w:space="0" w:color="auto"/>
          </w:divBdr>
        </w:div>
        <w:div w:id="712656470">
          <w:marLeft w:val="640"/>
          <w:marRight w:val="0"/>
          <w:marTop w:val="0"/>
          <w:marBottom w:val="0"/>
          <w:divBdr>
            <w:top w:val="none" w:sz="0" w:space="0" w:color="auto"/>
            <w:left w:val="none" w:sz="0" w:space="0" w:color="auto"/>
            <w:bottom w:val="none" w:sz="0" w:space="0" w:color="auto"/>
            <w:right w:val="none" w:sz="0" w:space="0" w:color="auto"/>
          </w:divBdr>
        </w:div>
        <w:div w:id="2146312911">
          <w:marLeft w:val="640"/>
          <w:marRight w:val="0"/>
          <w:marTop w:val="0"/>
          <w:marBottom w:val="0"/>
          <w:divBdr>
            <w:top w:val="none" w:sz="0" w:space="0" w:color="auto"/>
            <w:left w:val="none" w:sz="0" w:space="0" w:color="auto"/>
            <w:bottom w:val="none" w:sz="0" w:space="0" w:color="auto"/>
            <w:right w:val="none" w:sz="0" w:space="0" w:color="auto"/>
          </w:divBdr>
        </w:div>
        <w:div w:id="1752770527">
          <w:marLeft w:val="640"/>
          <w:marRight w:val="0"/>
          <w:marTop w:val="0"/>
          <w:marBottom w:val="0"/>
          <w:divBdr>
            <w:top w:val="none" w:sz="0" w:space="0" w:color="auto"/>
            <w:left w:val="none" w:sz="0" w:space="0" w:color="auto"/>
            <w:bottom w:val="none" w:sz="0" w:space="0" w:color="auto"/>
            <w:right w:val="none" w:sz="0" w:space="0" w:color="auto"/>
          </w:divBdr>
        </w:div>
        <w:div w:id="693771380">
          <w:marLeft w:val="640"/>
          <w:marRight w:val="0"/>
          <w:marTop w:val="0"/>
          <w:marBottom w:val="0"/>
          <w:divBdr>
            <w:top w:val="none" w:sz="0" w:space="0" w:color="auto"/>
            <w:left w:val="none" w:sz="0" w:space="0" w:color="auto"/>
            <w:bottom w:val="none" w:sz="0" w:space="0" w:color="auto"/>
            <w:right w:val="none" w:sz="0" w:space="0" w:color="auto"/>
          </w:divBdr>
        </w:div>
        <w:div w:id="563032873">
          <w:marLeft w:val="640"/>
          <w:marRight w:val="0"/>
          <w:marTop w:val="0"/>
          <w:marBottom w:val="0"/>
          <w:divBdr>
            <w:top w:val="none" w:sz="0" w:space="0" w:color="auto"/>
            <w:left w:val="none" w:sz="0" w:space="0" w:color="auto"/>
            <w:bottom w:val="none" w:sz="0" w:space="0" w:color="auto"/>
            <w:right w:val="none" w:sz="0" w:space="0" w:color="auto"/>
          </w:divBdr>
        </w:div>
        <w:div w:id="820779165">
          <w:marLeft w:val="640"/>
          <w:marRight w:val="0"/>
          <w:marTop w:val="0"/>
          <w:marBottom w:val="0"/>
          <w:divBdr>
            <w:top w:val="none" w:sz="0" w:space="0" w:color="auto"/>
            <w:left w:val="none" w:sz="0" w:space="0" w:color="auto"/>
            <w:bottom w:val="none" w:sz="0" w:space="0" w:color="auto"/>
            <w:right w:val="none" w:sz="0" w:space="0" w:color="auto"/>
          </w:divBdr>
        </w:div>
        <w:div w:id="1268537729">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481604">
      <w:bodyDiv w:val="1"/>
      <w:marLeft w:val="0"/>
      <w:marRight w:val="0"/>
      <w:marTop w:val="0"/>
      <w:marBottom w:val="0"/>
      <w:divBdr>
        <w:top w:val="none" w:sz="0" w:space="0" w:color="auto"/>
        <w:left w:val="none" w:sz="0" w:space="0" w:color="auto"/>
        <w:bottom w:val="none" w:sz="0" w:space="0" w:color="auto"/>
        <w:right w:val="none" w:sz="0" w:space="0" w:color="auto"/>
      </w:divBdr>
      <w:divsChild>
        <w:div w:id="1959604490">
          <w:marLeft w:val="640"/>
          <w:marRight w:val="0"/>
          <w:marTop w:val="0"/>
          <w:marBottom w:val="0"/>
          <w:divBdr>
            <w:top w:val="none" w:sz="0" w:space="0" w:color="auto"/>
            <w:left w:val="none" w:sz="0" w:space="0" w:color="auto"/>
            <w:bottom w:val="none" w:sz="0" w:space="0" w:color="auto"/>
            <w:right w:val="none" w:sz="0" w:space="0" w:color="auto"/>
          </w:divBdr>
        </w:div>
        <w:div w:id="1561284621">
          <w:marLeft w:val="640"/>
          <w:marRight w:val="0"/>
          <w:marTop w:val="0"/>
          <w:marBottom w:val="0"/>
          <w:divBdr>
            <w:top w:val="none" w:sz="0" w:space="0" w:color="auto"/>
            <w:left w:val="none" w:sz="0" w:space="0" w:color="auto"/>
            <w:bottom w:val="none" w:sz="0" w:space="0" w:color="auto"/>
            <w:right w:val="none" w:sz="0" w:space="0" w:color="auto"/>
          </w:divBdr>
        </w:div>
        <w:div w:id="380910552">
          <w:marLeft w:val="640"/>
          <w:marRight w:val="0"/>
          <w:marTop w:val="0"/>
          <w:marBottom w:val="0"/>
          <w:divBdr>
            <w:top w:val="none" w:sz="0" w:space="0" w:color="auto"/>
            <w:left w:val="none" w:sz="0" w:space="0" w:color="auto"/>
            <w:bottom w:val="none" w:sz="0" w:space="0" w:color="auto"/>
            <w:right w:val="none" w:sz="0" w:space="0" w:color="auto"/>
          </w:divBdr>
        </w:div>
        <w:div w:id="1786732949">
          <w:marLeft w:val="640"/>
          <w:marRight w:val="0"/>
          <w:marTop w:val="0"/>
          <w:marBottom w:val="0"/>
          <w:divBdr>
            <w:top w:val="none" w:sz="0" w:space="0" w:color="auto"/>
            <w:left w:val="none" w:sz="0" w:space="0" w:color="auto"/>
            <w:bottom w:val="none" w:sz="0" w:space="0" w:color="auto"/>
            <w:right w:val="none" w:sz="0" w:space="0" w:color="auto"/>
          </w:divBdr>
        </w:div>
        <w:div w:id="1090002835">
          <w:marLeft w:val="640"/>
          <w:marRight w:val="0"/>
          <w:marTop w:val="0"/>
          <w:marBottom w:val="0"/>
          <w:divBdr>
            <w:top w:val="none" w:sz="0" w:space="0" w:color="auto"/>
            <w:left w:val="none" w:sz="0" w:space="0" w:color="auto"/>
            <w:bottom w:val="none" w:sz="0" w:space="0" w:color="auto"/>
            <w:right w:val="none" w:sz="0" w:space="0" w:color="auto"/>
          </w:divBdr>
        </w:div>
        <w:div w:id="1333141292">
          <w:marLeft w:val="640"/>
          <w:marRight w:val="0"/>
          <w:marTop w:val="0"/>
          <w:marBottom w:val="0"/>
          <w:divBdr>
            <w:top w:val="none" w:sz="0" w:space="0" w:color="auto"/>
            <w:left w:val="none" w:sz="0" w:space="0" w:color="auto"/>
            <w:bottom w:val="none" w:sz="0" w:space="0" w:color="auto"/>
            <w:right w:val="none" w:sz="0" w:space="0" w:color="auto"/>
          </w:divBdr>
        </w:div>
        <w:div w:id="1932202388">
          <w:marLeft w:val="640"/>
          <w:marRight w:val="0"/>
          <w:marTop w:val="0"/>
          <w:marBottom w:val="0"/>
          <w:divBdr>
            <w:top w:val="none" w:sz="0" w:space="0" w:color="auto"/>
            <w:left w:val="none" w:sz="0" w:space="0" w:color="auto"/>
            <w:bottom w:val="none" w:sz="0" w:space="0" w:color="auto"/>
            <w:right w:val="none" w:sz="0" w:space="0" w:color="auto"/>
          </w:divBdr>
        </w:div>
        <w:div w:id="1949727872">
          <w:marLeft w:val="640"/>
          <w:marRight w:val="0"/>
          <w:marTop w:val="0"/>
          <w:marBottom w:val="0"/>
          <w:divBdr>
            <w:top w:val="none" w:sz="0" w:space="0" w:color="auto"/>
            <w:left w:val="none" w:sz="0" w:space="0" w:color="auto"/>
            <w:bottom w:val="none" w:sz="0" w:space="0" w:color="auto"/>
            <w:right w:val="none" w:sz="0" w:space="0" w:color="auto"/>
          </w:divBdr>
        </w:div>
        <w:div w:id="1624966352">
          <w:marLeft w:val="640"/>
          <w:marRight w:val="0"/>
          <w:marTop w:val="0"/>
          <w:marBottom w:val="0"/>
          <w:divBdr>
            <w:top w:val="none" w:sz="0" w:space="0" w:color="auto"/>
            <w:left w:val="none" w:sz="0" w:space="0" w:color="auto"/>
            <w:bottom w:val="none" w:sz="0" w:space="0" w:color="auto"/>
            <w:right w:val="none" w:sz="0" w:space="0" w:color="auto"/>
          </w:divBdr>
        </w:div>
        <w:div w:id="696391808">
          <w:marLeft w:val="640"/>
          <w:marRight w:val="0"/>
          <w:marTop w:val="0"/>
          <w:marBottom w:val="0"/>
          <w:divBdr>
            <w:top w:val="none" w:sz="0" w:space="0" w:color="auto"/>
            <w:left w:val="none" w:sz="0" w:space="0" w:color="auto"/>
            <w:bottom w:val="none" w:sz="0" w:space="0" w:color="auto"/>
            <w:right w:val="none" w:sz="0" w:space="0" w:color="auto"/>
          </w:divBdr>
        </w:div>
        <w:div w:id="62484191">
          <w:marLeft w:val="640"/>
          <w:marRight w:val="0"/>
          <w:marTop w:val="0"/>
          <w:marBottom w:val="0"/>
          <w:divBdr>
            <w:top w:val="none" w:sz="0" w:space="0" w:color="auto"/>
            <w:left w:val="none" w:sz="0" w:space="0" w:color="auto"/>
            <w:bottom w:val="none" w:sz="0" w:space="0" w:color="auto"/>
            <w:right w:val="none" w:sz="0" w:space="0" w:color="auto"/>
          </w:divBdr>
        </w:div>
        <w:div w:id="44567670">
          <w:marLeft w:val="640"/>
          <w:marRight w:val="0"/>
          <w:marTop w:val="0"/>
          <w:marBottom w:val="0"/>
          <w:divBdr>
            <w:top w:val="none" w:sz="0" w:space="0" w:color="auto"/>
            <w:left w:val="none" w:sz="0" w:space="0" w:color="auto"/>
            <w:bottom w:val="none" w:sz="0" w:space="0" w:color="auto"/>
            <w:right w:val="none" w:sz="0" w:space="0" w:color="auto"/>
          </w:divBdr>
        </w:div>
        <w:div w:id="501898124">
          <w:marLeft w:val="640"/>
          <w:marRight w:val="0"/>
          <w:marTop w:val="0"/>
          <w:marBottom w:val="0"/>
          <w:divBdr>
            <w:top w:val="none" w:sz="0" w:space="0" w:color="auto"/>
            <w:left w:val="none" w:sz="0" w:space="0" w:color="auto"/>
            <w:bottom w:val="none" w:sz="0" w:space="0" w:color="auto"/>
            <w:right w:val="none" w:sz="0" w:space="0" w:color="auto"/>
          </w:divBdr>
        </w:div>
        <w:div w:id="722488018">
          <w:marLeft w:val="640"/>
          <w:marRight w:val="0"/>
          <w:marTop w:val="0"/>
          <w:marBottom w:val="0"/>
          <w:divBdr>
            <w:top w:val="none" w:sz="0" w:space="0" w:color="auto"/>
            <w:left w:val="none" w:sz="0" w:space="0" w:color="auto"/>
            <w:bottom w:val="none" w:sz="0" w:space="0" w:color="auto"/>
            <w:right w:val="none" w:sz="0" w:space="0" w:color="auto"/>
          </w:divBdr>
        </w:div>
        <w:div w:id="1759402173">
          <w:marLeft w:val="640"/>
          <w:marRight w:val="0"/>
          <w:marTop w:val="0"/>
          <w:marBottom w:val="0"/>
          <w:divBdr>
            <w:top w:val="none" w:sz="0" w:space="0" w:color="auto"/>
            <w:left w:val="none" w:sz="0" w:space="0" w:color="auto"/>
            <w:bottom w:val="none" w:sz="0" w:space="0" w:color="auto"/>
            <w:right w:val="none" w:sz="0" w:space="0" w:color="auto"/>
          </w:divBdr>
        </w:div>
        <w:div w:id="2034334773">
          <w:marLeft w:val="640"/>
          <w:marRight w:val="0"/>
          <w:marTop w:val="0"/>
          <w:marBottom w:val="0"/>
          <w:divBdr>
            <w:top w:val="none" w:sz="0" w:space="0" w:color="auto"/>
            <w:left w:val="none" w:sz="0" w:space="0" w:color="auto"/>
            <w:bottom w:val="none" w:sz="0" w:space="0" w:color="auto"/>
            <w:right w:val="none" w:sz="0" w:space="0" w:color="auto"/>
          </w:divBdr>
        </w:div>
        <w:div w:id="481311830">
          <w:marLeft w:val="640"/>
          <w:marRight w:val="0"/>
          <w:marTop w:val="0"/>
          <w:marBottom w:val="0"/>
          <w:divBdr>
            <w:top w:val="none" w:sz="0" w:space="0" w:color="auto"/>
            <w:left w:val="none" w:sz="0" w:space="0" w:color="auto"/>
            <w:bottom w:val="none" w:sz="0" w:space="0" w:color="auto"/>
            <w:right w:val="none" w:sz="0" w:space="0" w:color="auto"/>
          </w:divBdr>
        </w:div>
        <w:div w:id="979961463">
          <w:marLeft w:val="640"/>
          <w:marRight w:val="0"/>
          <w:marTop w:val="0"/>
          <w:marBottom w:val="0"/>
          <w:divBdr>
            <w:top w:val="none" w:sz="0" w:space="0" w:color="auto"/>
            <w:left w:val="none" w:sz="0" w:space="0" w:color="auto"/>
            <w:bottom w:val="none" w:sz="0" w:space="0" w:color="auto"/>
            <w:right w:val="none" w:sz="0" w:space="0" w:color="auto"/>
          </w:divBdr>
        </w:div>
        <w:div w:id="390887455">
          <w:marLeft w:val="640"/>
          <w:marRight w:val="0"/>
          <w:marTop w:val="0"/>
          <w:marBottom w:val="0"/>
          <w:divBdr>
            <w:top w:val="none" w:sz="0" w:space="0" w:color="auto"/>
            <w:left w:val="none" w:sz="0" w:space="0" w:color="auto"/>
            <w:bottom w:val="none" w:sz="0" w:space="0" w:color="auto"/>
            <w:right w:val="none" w:sz="0" w:space="0" w:color="auto"/>
          </w:divBdr>
        </w:div>
        <w:div w:id="1930118495">
          <w:marLeft w:val="640"/>
          <w:marRight w:val="0"/>
          <w:marTop w:val="0"/>
          <w:marBottom w:val="0"/>
          <w:divBdr>
            <w:top w:val="none" w:sz="0" w:space="0" w:color="auto"/>
            <w:left w:val="none" w:sz="0" w:space="0" w:color="auto"/>
            <w:bottom w:val="none" w:sz="0" w:space="0" w:color="auto"/>
            <w:right w:val="none" w:sz="0" w:space="0" w:color="auto"/>
          </w:divBdr>
        </w:div>
        <w:div w:id="1750034612">
          <w:marLeft w:val="640"/>
          <w:marRight w:val="0"/>
          <w:marTop w:val="0"/>
          <w:marBottom w:val="0"/>
          <w:divBdr>
            <w:top w:val="none" w:sz="0" w:space="0" w:color="auto"/>
            <w:left w:val="none" w:sz="0" w:space="0" w:color="auto"/>
            <w:bottom w:val="none" w:sz="0" w:space="0" w:color="auto"/>
            <w:right w:val="none" w:sz="0" w:space="0" w:color="auto"/>
          </w:divBdr>
        </w:div>
        <w:div w:id="1673215048">
          <w:marLeft w:val="640"/>
          <w:marRight w:val="0"/>
          <w:marTop w:val="0"/>
          <w:marBottom w:val="0"/>
          <w:divBdr>
            <w:top w:val="none" w:sz="0" w:space="0" w:color="auto"/>
            <w:left w:val="none" w:sz="0" w:space="0" w:color="auto"/>
            <w:bottom w:val="none" w:sz="0" w:space="0" w:color="auto"/>
            <w:right w:val="none" w:sz="0" w:space="0" w:color="auto"/>
          </w:divBdr>
        </w:div>
        <w:div w:id="518348845">
          <w:marLeft w:val="640"/>
          <w:marRight w:val="0"/>
          <w:marTop w:val="0"/>
          <w:marBottom w:val="0"/>
          <w:divBdr>
            <w:top w:val="none" w:sz="0" w:space="0" w:color="auto"/>
            <w:left w:val="none" w:sz="0" w:space="0" w:color="auto"/>
            <w:bottom w:val="none" w:sz="0" w:space="0" w:color="auto"/>
            <w:right w:val="none" w:sz="0" w:space="0" w:color="auto"/>
          </w:divBdr>
        </w:div>
        <w:div w:id="1253853513">
          <w:marLeft w:val="640"/>
          <w:marRight w:val="0"/>
          <w:marTop w:val="0"/>
          <w:marBottom w:val="0"/>
          <w:divBdr>
            <w:top w:val="none" w:sz="0" w:space="0" w:color="auto"/>
            <w:left w:val="none" w:sz="0" w:space="0" w:color="auto"/>
            <w:bottom w:val="none" w:sz="0" w:space="0" w:color="auto"/>
            <w:right w:val="none" w:sz="0" w:space="0" w:color="auto"/>
          </w:divBdr>
        </w:div>
        <w:div w:id="251471690">
          <w:marLeft w:val="640"/>
          <w:marRight w:val="0"/>
          <w:marTop w:val="0"/>
          <w:marBottom w:val="0"/>
          <w:divBdr>
            <w:top w:val="none" w:sz="0" w:space="0" w:color="auto"/>
            <w:left w:val="none" w:sz="0" w:space="0" w:color="auto"/>
            <w:bottom w:val="none" w:sz="0" w:space="0" w:color="auto"/>
            <w:right w:val="none" w:sz="0" w:space="0" w:color="auto"/>
          </w:divBdr>
        </w:div>
        <w:div w:id="1292904526">
          <w:marLeft w:val="640"/>
          <w:marRight w:val="0"/>
          <w:marTop w:val="0"/>
          <w:marBottom w:val="0"/>
          <w:divBdr>
            <w:top w:val="none" w:sz="0" w:space="0" w:color="auto"/>
            <w:left w:val="none" w:sz="0" w:space="0" w:color="auto"/>
            <w:bottom w:val="none" w:sz="0" w:space="0" w:color="auto"/>
            <w:right w:val="none" w:sz="0" w:space="0" w:color="auto"/>
          </w:divBdr>
        </w:div>
        <w:div w:id="1072313762">
          <w:marLeft w:val="640"/>
          <w:marRight w:val="0"/>
          <w:marTop w:val="0"/>
          <w:marBottom w:val="0"/>
          <w:divBdr>
            <w:top w:val="none" w:sz="0" w:space="0" w:color="auto"/>
            <w:left w:val="none" w:sz="0" w:space="0" w:color="auto"/>
            <w:bottom w:val="none" w:sz="0" w:space="0" w:color="auto"/>
            <w:right w:val="none" w:sz="0" w:space="0" w:color="auto"/>
          </w:divBdr>
        </w:div>
        <w:div w:id="562376812">
          <w:marLeft w:val="640"/>
          <w:marRight w:val="0"/>
          <w:marTop w:val="0"/>
          <w:marBottom w:val="0"/>
          <w:divBdr>
            <w:top w:val="none" w:sz="0" w:space="0" w:color="auto"/>
            <w:left w:val="none" w:sz="0" w:space="0" w:color="auto"/>
            <w:bottom w:val="none" w:sz="0" w:space="0" w:color="auto"/>
            <w:right w:val="none" w:sz="0" w:space="0" w:color="auto"/>
          </w:divBdr>
        </w:div>
        <w:div w:id="638804442">
          <w:marLeft w:val="640"/>
          <w:marRight w:val="0"/>
          <w:marTop w:val="0"/>
          <w:marBottom w:val="0"/>
          <w:divBdr>
            <w:top w:val="none" w:sz="0" w:space="0" w:color="auto"/>
            <w:left w:val="none" w:sz="0" w:space="0" w:color="auto"/>
            <w:bottom w:val="none" w:sz="0" w:space="0" w:color="auto"/>
            <w:right w:val="none" w:sz="0" w:space="0" w:color="auto"/>
          </w:divBdr>
        </w:div>
        <w:div w:id="39981087">
          <w:marLeft w:val="640"/>
          <w:marRight w:val="0"/>
          <w:marTop w:val="0"/>
          <w:marBottom w:val="0"/>
          <w:divBdr>
            <w:top w:val="none" w:sz="0" w:space="0" w:color="auto"/>
            <w:left w:val="none" w:sz="0" w:space="0" w:color="auto"/>
            <w:bottom w:val="none" w:sz="0" w:space="0" w:color="auto"/>
            <w:right w:val="none" w:sz="0" w:space="0" w:color="auto"/>
          </w:divBdr>
        </w:div>
        <w:div w:id="139732487">
          <w:marLeft w:val="640"/>
          <w:marRight w:val="0"/>
          <w:marTop w:val="0"/>
          <w:marBottom w:val="0"/>
          <w:divBdr>
            <w:top w:val="none" w:sz="0" w:space="0" w:color="auto"/>
            <w:left w:val="none" w:sz="0" w:space="0" w:color="auto"/>
            <w:bottom w:val="none" w:sz="0" w:space="0" w:color="auto"/>
            <w:right w:val="none" w:sz="0" w:space="0" w:color="auto"/>
          </w:divBdr>
        </w:div>
        <w:div w:id="2022051073">
          <w:marLeft w:val="640"/>
          <w:marRight w:val="0"/>
          <w:marTop w:val="0"/>
          <w:marBottom w:val="0"/>
          <w:divBdr>
            <w:top w:val="none" w:sz="0" w:space="0" w:color="auto"/>
            <w:left w:val="none" w:sz="0" w:space="0" w:color="auto"/>
            <w:bottom w:val="none" w:sz="0" w:space="0" w:color="auto"/>
            <w:right w:val="none" w:sz="0" w:space="0" w:color="auto"/>
          </w:divBdr>
        </w:div>
        <w:div w:id="1973124560">
          <w:marLeft w:val="640"/>
          <w:marRight w:val="0"/>
          <w:marTop w:val="0"/>
          <w:marBottom w:val="0"/>
          <w:divBdr>
            <w:top w:val="none" w:sz="0" w:space="0" w:color="auto"/>
            <w:left w:val="none" w:sz="0" w:space="0" w:color="auto"/>
            <w:bottom w:val="none" w:sz="0" w:space="0" w:color="auto"/>
            <w:right w:val="none" w:sz="0" w:space="0" w:color="auto"/>
          </w:divBdr>
        </w:div>
        <w:div w:id="823281039">
          <w:marLeft w:val="640"/>
          <w:marRight w:val="0"/>
          <w:marTop w:val="0"/>
          <w:marBottom w:val="0"/>
          <w:divBdr>
            <w:top w:val="none" w:sz="0" w:space="0" w:color="auto"/>
            <w:left w:val="none" w:sz="0" w:space="0" w:color="auto"/>
            <w:bottom w:val="none" w:sz="0" w:space="0" w:color="auto"/>
            <w:right w:val="none" w:sz="0" w:space="0" w:color="auto"/>
          </w:divBdr>
        </w:div>
        <w:div w:id="361396272">
          <w:marLeft w:val="640"/>
          <w:marRight w:val="0"/>
          <w:marTop w:val="0"/>
          <w:marBottom w:val="0"/>
          <w:divBdr>
            <w:top w:val="none" w:sz="0" w:space="0" w:color="auto"/>
            <w:left w:val="none" w:sz="0" w:space="0" w:color="auto"/>
            <w:bottom w:val="none" w:sz="0" w:space="0" w:color="auto"/>
            <w:right w:val="none" w:sz="0" w:space="0" w:color="auto"/>
          </w:divBdr>
        </w:div>
        <w:div w:id="1810980342">
          <w:marLeft w:val="640"/>
          <w:marRight w:val="0"/>
          <w:marTop w:val="0"/>
          <w:marBottom w:val="0"/>
          <w:divBdr>
            <w:top w:val="none" w:sz="0" w:space="0" w:color="auto"/>
            <w:left w:val="none" w:sz="0" w:space="0" w:color="auto"/>
            <w:bottom w:val="none" w:sz="0" w:space="0" w:color="auto"/>
            <w:right w:val="none" w:sz="0" w:space="0" w:color="auto"/>
          </w:divBdr>
        </w:div>
        <w:div w:id="1176842787">
          <w:marLeft w:val="640"/>
          <w:marRight w:val="0"/>
          <w:marTop w:val="0"/>
          <w:marBottom w:val="0"/>
          <w:divBdr>
            <w:top w:val="none" w:sz="0" w:space="0" w:color="auto"/>
            <w:left w:val="none" w:sz="0" w:space="0" w:color="auto"/>
            <w:bottom w:val="none" w:sz="0" w:space="0" w:color="auto"/>
            <w:right w:val="none" w:sz="0" w:space="0" w:color="auto"/>
          </w:divBdr>
        </w:div>
        <w:div w:id="272174268">
          <w:marLeft w:val="640"/>
          <w:marRight w:val="0"/>
          <w:marTop w:val="0"/>
          <w:marBottom w:val="0"/>
          <w:divBdr>
            <w:top w:val="none" w:sz="0" w:space="0" w:color="auto"/>
            <w:left w:val="none" w:sz="0" w:space="0" w:color="auto"/>
            <w:bottom w:val="none" w:sz="0" w:space="0" w:color="auto"/>
            <w:right w:val="none" w:sz="0" w:space="0" w:color="auto"/>
          </w:divBdr>
        </w:div>
        <w:div w:id="354966044">
          <w:marLeft w:val="640"/>
          <w:marRight w:val="0"/>
          <w:marTop w:val="0"/>
          <w:marBottom w:val="0"/>
          <w:divBdr>
            <w:top w:val="none" w:sz="0" w:space="0" w:color="auto"/>
            <w:left w:val="none" w:sz="0" w:space="0" w:color="auto"/>
            <w:bottom w:val="none" w:sz="0" w:space="0" w:color="auto"/>
            <w:right w:val="none" w:sz="0" w:space="0" w:color="auto"/>
          </w:divBdr>
        </w:div>
        <w:div w:id="1964145689">
          <w:marLeft w:val="640"/>
          <w:marRight w:val="0"/>
          <w:marTop w:val="0"/>
          <w:marBottom w:val="0"/>
          <w:divBdr>
            <w:top w:val="none" w:sz="0" w:space="0" w:color="auto"/>
            <w:left w:val="none" w:sz="0" w:space="0" w:color="auto"/>
            <w:bottom w:val="none" w:sz="0" w:space="0" w:color="auto"/>
            <w:right w:val="none" w:sz="0" w:space="0" w:color="auto"/>
          </w:divBdr>
        </w:div>
        <w:div w:id="1827479963">
          <w:marLeft w:val="640"/>
          <w:marRight w:val="0"/>
          <w:marTop w:val="0"/>
          <w:marBottom w:val="0"/>
          <w:divBdr>
            <w:top w:val="none" w:sz="0" w:space="0" w:color="auto"/>
            <w:left w:val="none" w:sz="0" w:space="0" w:color="auto"/>
            <w:bottom w:val="none" w:sz="0" w:space="0" w:color="auto"/>
            <w:right w:val="none" w:sz="0" w:space="0" w:color="auto"/>
          </w:divBdr>
        </w:div>
        <w:div w:id="1019697225">
          <w:marLeft w:val="640"/>
          <w:marRight w:val="0"/>
          <w:marTop w:val="0"/>
          <w:marBottom w:val="0"/>
          <w:divBdr>
            <w:top w:val="none" w:sz="0" w:space="0" w:color="auto"/>
            <w:left w:val="none" w:sz="0" w:space="0" w:color="auto"/>
            <w:bottom w:val="none" w:sz="0" w:space="0" w:color="auto"/>
            <w:right w:val="none" w:sz="0" w:space="0" w:color="auto"/>
          </w:divBdr>
        </w:div>
        <w:div w:id="2107533063">
          <w:marLeft w:val="640"/>
          <w:marRight w:val="0"/>
          <w:marTop w:val="0"/>
          <w:marBottom w:val="0"/>
          <w:divBdr>
            <w:top w:val="none" w:sz="0" w:space="0" w:color="auto"/>
            <w:left w:val="none" w:sz="0" w:space="0" w:color="auto"/>
            <w:bottom w:val="none" w:sz="0" w:space="0" w:color="auto"/>
            <w:right w:val="none" w:sz="0" w:space="0" w:color="auto"/>
          </w:divBdr>
        </w:div>
        <w:div w:id="227737690">
          <w:marLeft w:val="640"/>
          <w:marRight w:val="0"/>
          <w:marTop w:val="0"/>
          <w:marBottom w:val="0"/>
          <w:divBdr>
            <w:top w:val="none" w:sz="0" w:space="0" w:color="auto"/>
            <w:left w:val="none" w:sz="0" w:space="0" w:color="auto"/>
            <w:bottom w:val="none" w:sz="0" w:space="0" w:color="auto"/>
            <w:right w:val="none" w:sz="0" w:space="0" w:color="auto"/>
          </w:divBdr>
        </w:div>
        <w:div w:id="306206830">
          <w:marLeft w:val="640"/>
          <w:marRight w:val="0"/>
          <w:marTop w:val="0"/>
          <w:marBottom w:val="0"/>
          <w:divBdr>
            <w:top w:val="none" w:sz="0" w:space="0" w:color="auto"/>
            <w:left w:val="none" w:sz="0" w:space="0" w:color="auto"/>
            <w:bottom w:val="none" w:sz="0" w:space="0" w:color="auto"/>
            <w:right w:val="none" w:sz="0" w:space="0" w:color="auto"/>
          </w:divBdr>
        </w:div>
        <w:div w:id="620384896">
          <w:marLeft w:val="640"/>
          <w:marRight w:val="0"/>
          <w:marTop w:val="0"/>
          <w:marBottom w:val="0"/>
          <w:divBdr>
            <w:top w:val="none" w:sz="0" w:space="0" w:color="auto"/>
            <w:left w:val="none" w:sz="0" w:space="0" w:color="auto"/>
            <w:bottom w:val="none" w:sz="0" w:space="0" w:color="auto"/>
            <w:right w:val="none" w:sz="0" w:space="0" w:color="auto"/>
          </w:divBdr>
        </w:div>
        <w:div w:id="401759540">
          <w:marLeft w:val="640"/>
          <w:marRight w:val="0"/>
          <w:marTop w:val="0"/>
          <w:marBottom w:val="0"/>
          <w:divBdr>
            <w:top w:val="none" w:sz="0" w:space="0" w:color="auto"/>
            <w:left w:val="none" w:sz="0" w:space="0" w:color="auto"/>
            <w:bottom w:val="none" w:sz="0" w:space="0" w:color="auto"/>
            <w:right w:val="none" w:sz="0" w:space="0" w:color="auto"/>
          </w:divBdr>
        </w:div>
        <w:div w:id="728118702">
          <w:marLeft w:val="640"/>
          <w:marRight w:val="0"/>
          <w:marTop w:val="0"/>
          <w:marBottom w:val="0"/>
          <w:divBdr>
            <w:top w:val="none" w:sz="0" w:space="0" w:color="auto"/>
            <w:left w:val="none" w:sz="0" w:space="0" w:color="auto"/>
            <w:bottom w:val="none" w:sz="0" w:space="0" w:color="auto"/>
            <w:right w:val="none" w:sz="0" w:space="0" w:color="auto"/>
          </w:divBdr>
        </w:div>
        <w:div w:id="1989047142">
          <w:marLeft w:val="640"/>
          <w:marRight w:val="0"/>
          <w:marTop w:val="0"/>
          <w:marBottom w:val="0"/>
          <w:divBdr>
            <w:top w:val="none" w:sz="0" w:space="0" w:color="auto"/>
            <w:left w:val="none" w:sz="0" w:space="0" w:color="auto"/>
            <w:bottom w:val="none" w:sz="0" w:space="0" w:color="auto"/>
            <w:right w:val="none" w:sz="0" w:space="0" w:color="auto"/>
          </w:divBdr>
        </w:div>
        <w:div w:id="736586712">
          <w:marLeft w:val="640"/>
          <w:marRight w:val="0"/>
          <w:marTop w:val="0"/>
          <w:marBottom w:val="0"/>
          <w:divBdr>
            <w:top w:val="none" w:sz="0" w:space="0" w:color="auto"/>
            <w:left w:val="none" w:sz="0" w:space="0" w:color="auto"/>
            <w:bottom w:val="none" w:sz="0" w:space="0" w:color="auto"/>
            <w:right w:val="none" w:sz="0" w:space="0" w:color="auto"/>
          </w:divBdr>
        </w:div>
        <w:div w:id="1720549049">
          <w:marLeft w:val="640"/>
          <w:marRight w:val="0"/>
          <w:marTop w:val="0"/>
          <w:marBottom w:val="0"/>
          <w:divBdr>
            <w:top w:val="none" w:sz="0" w:space="0" w:color="auto"/>
            <w:left w:val="none" w:sz="0" w:space="0" w:color="auto"/>
            <w:bottom w:val="none" w:sz="0" w:space="0" w:color="auto"/>
            <w:right w:val="none" w:sz="0" w:space="0" w:color="auto"/>
          </w:divBdr>
        </w:div>
        <w:div w:id="667638436">
          <w:marLeft w:val="640"/>
          <w:marRight w:val="0"/>
          <w:marTop w:val="0"/>
          <w:marBottom w:val="0"/>
          <w:divBdr>
            <w:top w:val="none" w:sz="0" w:space="0" w:color="auto"/>
            <w:left w:val="none" w:sz="0" w:space="0" w:color="auto"/>
            <w:bottom w:val="none" w:sz="0" w:space="0" w:color="auto"/>
            <w:right w:val="none" w:sz="0" w:space="0" w:color="auto"/>
          </w:divBdr>
        </w:div>
        <w:div w:id="1509832242">
          <w:marLeft w:val="640"/>
          <w:marRight w:val="0"/>
          <w:marTop w:val="0"/>
          <w:marBottom w:val="0"/>
          <w:divBdr>
            <w:top w:val="none" w:sz="0" w:space="0" w:color="auto"/>
            <w:left w:val="none" w:sz="0" w:space="0" w:color="auto"/>
            <w:bottom w:val="none" w:sz="0" w:space="0" w:color="auto"/>
            <w:right w:val="none" w:sz="0" w:space="0" w:color="auto"/>
          </w:divBdr>
        </w:div>
        <w:div w:id="784888226">
          <w:marLeft w:val="640"/>
          <w:marRight w:val="0"/>
          <w:marTop w:val="0"/>
          <w:marBottom w:val="0"/>
          <w:divBdr>
            <w:top w:val="none" w:sz="0" w:space="0" w:color="auto"/>
            <w:left w:val="none" w:sz="0" w:space="0" w:color="auto"/>
            <w:bottom w:val="none" w:sz="0" w:space="0" w:color="auto"/>
            <w:right w:val="none" w:sz="0" w:space="0" w:color="auto"/>
          </w:divBdr>
        </w:div>
        <w:div w:id="1934892934">
          <w:marLeft w:val="640"/>
          <w:marRight w:val="0"/>
          <w:marTop w:val="0"/>
          <w:marBottom w:val="0"/>
          <w:divBdr>
            <w:top w:val="none" w:sz="0" w:space="0" w:color="auto"/>
            <w:left w:val="none" w:sz="0" w:space="0" w:color="auto"/>
            <w:bottom w:val="none" w:sz="0" w:space="0" w:color="auto"/>
            <w:right w:val="none" w:sz="0" w:space="0" w:color="auto"/>
          </w:divBdr>
        </w:div>
        <w:div w:id="1881739675">
          <w:marLeft w:val="640"/>
          <w:marRight w:val="0"/>
          <w:marTop w:val="0"/>
          <w:marBottom w:val="0"/>
          <w:divBdr>
            <w:top w:val="none" w:sz="0" w:space="0" w:color="auto"/>
            <w:left w:val="none" w:sz="0" w:space="0" w:color="auto"/>
            <w:bottom w:val="none" w:sz="0" w:space="0" w:color="auto"/>
            <w:right w:val="none" w:sz="0" w:space="0" w:color="auto"/>
          </w:divBdr>
        </w:div>
        <w:div w:id="2060474602">
          <w:marLeft w:val="640"/>
          <w:marRight w:val="0"/>
          <w:marTop w:val="0"/>
          <w:marBottom w:val="0"/>
          <w:divBdr>
            <w:top w:val="none" w:sz="0" w:space="0" w:color="auto"/>
            <w:left w:val="none" w:sz="0" w:space="0" w:color="auto"/>
            <w:bottom w:val="none" w:sz="0" w:space="0" w:color="auto"/>
            <w:right w:val="none" w:sz="0" w:space="0" w:color="auto"/>
          </w:divBdr>
        </w:div>
        <w:div w:id="503858004">
          <w:marLeft w:val="640"/>
          <w:marRight w:val="0"/>
          <w:marTop w:val="0"/>
          <w:marBottom w:val="0"/>
          <w:divBdr>
            <w:top w:val="none" w:sz="0" w:space="0" w:color="auto"/>
            <w:left w:val="none" w:sz="0" w:space="0" w:color="auto"/>
            <w:bottom w:val="none" w:sz="0" w:space="0" w:color="auto"/>
            <w:right w:val="none" w:sz="0" w:space="0" w:color="auto"/>
          </w:divBdr>
        </w:div>
        <w:div w:id="228729672">
          <w:marLeft w:val="640"/>
          <w:marRight w:val="0"/>
          <w:marTop w:val="0"/>
          <w:marBottom w:val="0"/>
          <w:divBdr>
            <w:top w:val="none" w:sz="0" w:space="0" w:color="auto"/>
            <w:left w:val="none" w:sz="0" w:space="0" w:color="auto"/>
            <w:bottom w:val="none" w:sz="0" w:space="0" w:color="auto"/>
            <w:right w:val="none" w:sz="0" w:space="0" w:color="auto"/>
          </w:divBdr>
        </w:div>
        <w:div w:id="67775989">
          <w:marLeft w:val="640"/>
          <w:marRight w:val="0"/>
          <w:marTop w:val="0"/>
          <w:marBottom w:val="0"/>
          <w:divBdr>
            <w:top w:val="none" w:sz="0" w:space="0" w:color="auto"/>
            <w:left w:val="none" w:sz="0" w:space="0" w:color="auto"/>
            <w:bottom w:val="none" w:sz="0" w:space="0" w:color="auto"/>
            <w:right w:val="none" w:sz="0" w:space="0" w:color="auto"/>
          </w:divBdr>
        </w:div>
        <w:div w:id="361245781">
          <w:marLeft w:val="640"/>
          <w:marRight w:val="0"/>
          <w:marTop w:val="0"/>
          <w:marBottom w:val="0"/>
          <w:divBdr>
            <w:top w:val="none" w:sz="0" w:space="0" w:color="auto"/>
            <w:left w:val="none" w:sz="0" w:space="0" w:color="auto"/>
            <w:bottom w:val="none" w:sz="0" w:space="0" w:color="auto"/>
            <w:right w:val="none" w:sz="0" w:space="0" w:color="auto"/>
          </w:divBdr>
        </w:div>
        <w:div w:id="1039860529">
          <w:marLeft w:val="640"/>
          <w:marRight w:val="0"/>
          <w:marTop w:val="0"/>
          <w:marBottom w:val="0"/>
          <w:divBdr>
            <w:top w:val="none" w:sz="0" w:space="0" w:color="auto"/>
            <w:left w:val="none" w:sz="0" w:space="0" w:color="auto"/>
            <w:bottom w:val="none" w:sz="0" w:space="0" w:color="auto"/>
            <w:right w:val="none" w:sz="0" w:space="0" w:color="auto"/>
          </w:divBdr>
        </w:div>
        <w:div w:id="1960599900">
          <w:marLeft w:val="640"/>
          <w:marRight w:val="0"/>
          <w:marTop w:val="0"/>
          <w:marBottom w:val="0"/>
          <w:divBdr>
            <w:top w:val="none" w:sz="0" w:space="0" w:color="auto"/>
            <w:left w:val="none" w:sz="0" w:space="0" w:color="auto"/>
            <w:bottom w:val="none" w:sz="0" w:space="0" w:color="auto"/>
            <w:right w:val="none" w:sz="0" w:space="0" w:color="auto"/>
          </w:divBdr>
        </w:div>
        <w:div w:id="532420855">
          <w:marLeft w:val="640"/>
          <w:marRight w:val="0"/>
          <w:marTop w:val="0"/>
          <w:marBottom w:val="0"/>
          <w:divBdr>
            <w:top w:val="none" w:sz="0" w:space="0" w:color="auto"/>
            <w:left w:val="none" w:sz="0" w:space="0" w:color="auto"/>
            <w:bottom w:val="none" w:sz="0" w:space="0" w:color="auto"/>
            <w:right w:val="none" w:sz="0" w:space="0" w:color="auto"/>
          </w:divBdr>
        </w:div>
        <w:div w:id="1470786112">
          <w:marLeft w:val="640"/>
          <w:marRight w:val="0"/>
          <w:marTop w:val="0"/>
          <w:marBottom w:val="0"/>
          <w:divBdr>
            <w:top w:val="none" w:sz="0" w:space="0" w:color="auto"/>
            <w:left w:val="none" w:sz="0" w:space="0" w:color="auto"/>
            <w:bottom w:val="none" w:sz="0" w:space="0" w:color="auto"/>
            <w:right w:val="none" w:sz="0" w:space="0" w:color="auto"/>
          </w:divBdr>
        </w:div>
        <w:div w:id="1301229925">
          <w:marLeft w:val="640"/>
          <w:marRight w:val="0"/>
          <w:marTop w:val="0"/>
          <w:marBottom w:val="0"/>
          <w:divBdr>
            <w:top w:val="none" w:sz="0" w:space="0" w:color="auto"/>
            <w:left w:val="none" w:sz="0" w:space="0" w:color="auto"/>
            <w:bottom w:val="none" w:sz="0" w:space="0" w:color="auto"/>
            <w:right w:val="none" w:sz="0" w:space="0" w:color="auto"/>
          </w:divBdr>
        </w:div>
        <w:div w:id="2131244186">
          <w:marLeft w:val="640"/>
          <w:marRight w:val="0"/>
          <w:marTop w:val="0"/>
          <w:marBottom w:val="0"/>
          <w:divBdr>
            <w:top w:val="none" w:sz="0" w:space="0" w:color="auto"/>
            <w:left w:val="none" w:sz="0" w:space="0" w:color="auto"/>
            <w:bottom w:val="none" w:sz="0" w:space="0" w:color="auto"/>
            <w:right w:val="none" w:sz="0" w:space="0" w:color="auto"/>
          </w:divBdr>
        </w:div>
        <w:div w:id="546143134">
          <w:marLeft w:val="640"/>
          <w:marRight w:val="0"/>
          <w:marTop w:val="0"/>
          <w:marBottom w:val="0"/>
          <w:divBdr>
            <w:top w:val="none" w:sz="0" w:space="0" w:color="auto"/>
            <w:left w:val="none" w:sz="0" w:space="0" w:color="auto"/>
            <w:bottom w:val="none" w:sz="0" w:space="0" w:color="auto"/>
            <w:right w:val="none" w:sz="0" w:space="0" w:color="auto"/>
          </w:divBdr>
        </w:div>
        <w:div w:id="2003242129">
          <w:marLeft w:val="640"/>
          <w:marRight w:val="0"/>
          <w:marTop w:val="0"/>
          <w:marBottom w:val="0"/>
          <w:divBdr>
            <w:top w:val="none" w:sz="0" w:space="0" w:color="auto"/>
            <w:left w:val="none" w:sz="0" w:space="0" w:color="auto"/>
            <w:bottom w:val="none" w:sz="0" w:space="0" w:color="auto"/>
            <w:right w:val="none" w:sz="0" w:space="0" w:color="auto"/>
          </w:divBdr>
        </w:div>
        <w:div w:id="754672548">
          <w:marLeft w:val="640"/>
          <w:marRight w:val="0"/>
          <w:marTop w:val="0"/>
          <w:marBottom w:val="0"/>
          <w:divBdr>
            <w:top w:val="none" w:sz="0" w:space="0" w:color="auto"/>
            <w:left w:val="none" w:sz="0" w:space="0" w:color="auto"/>
            <w:bottom w:val="none" w:sz="0" w:space="0" w:color="auto"/>
            <w:right w:val="none" w:sz="0" w:space="0" w:color="auto"/>
          </w:divBdr>
        </w:div>
        <w:div w:id="833568517">
          <w:marLeft w:val="640"/>
          <w:marRight w:val="0"/>
          <w:marTop w:val="0"/>
          <w:marBottom w:val="0"/>
          <w:divBdr>
            <w:top w:val="none" w:sz="0" w:space="0" w:color="auto"/>
            <w:left w:val="none" w:sz="0" w:space="0" w:color="auto"/>
            <w:bottom w:val="none" w:sz="0" w:space="0" w:color="auto"/>
            <w:right w:val="none" w:sz="0" w:space="0" w:color="auto"/>
          </w:divBdr>
        </w:div>
        <w:div w:id="1275285501">
          <w:marLeft w:val="640"/>
          <w:marRight w:val="0"/>
          <w:marTop w:val="0"/>
          <w:marBottom w:val="0"/>
          <w:divBdr>
            <w:top w:val="none" w:sz="0" w:space="0" w:color="auto"/>
            <w:left w:val="none" w:sz="0" w:space="0" w:color="auto"/>
            <w:bottom w:val="none" w:sz="0" w:space="0" w:color="auto"/>
            <w:right w:val="none" w:sz="0" w:space="0" w:color="auto"/>
          </w:divBdr>
        </w:div>
        <w:div w:id="1151867079">
          <w:marLeft w:val="640"/>
          <w:marRight w:val="0"/>
          <w:marTop w:val="0"/>
          <w:marBottom w:val="0"/>
          <w:divBdr>
            <w:top w:val="none" w:sz="0" w:space="0" w:color="auto"/>
            <w:left w:val="none" w:sz="0" w:space="0" w:color="auto"/>
            <w:bottom w:val="none" w:sz="0" w:space="0" w:color="auto"/>
            <w:right w:val="none" w:sz="0" w:space="0" w:color="auto"/>
          </w:divBdr>
        </w:div>
        <w:div w:id="521667708">
          <w:marLeft w:val="640"/>
          <w:marRight w:val="0"/>
          <w:marTop w:val="0"/>
          <w:marBottom w:val="0"/>
          <w:divBdr>
            <w:top w:val="none" w:sz="0" w:space="0" w:color="auto"/>
            <w:left w:val="none" w:sz="0" w:space="0" w:color="auto"/>
            <w:bottom w:val="none" w:sz="0" w:space="0" w:color="auto"/>
            <w:right w:val="none" w:sz="0" w:space="0" w:color="auto"/>
          </w:divBdr>
        </w:div>
        <w:div w:id="179852809">
          <w:marLeft w:val="640"/>
          <w:marRight w:val="0"/>
          <w:marTop w:val="0"/>
          <w:marBottom w:val="0"/>
          <w:divBdr>
            <w:top w:val="none" w:sz="0" w:space="0" w:color="auto"/>
            <w:left w:val="none" w:sz="0" w:space="0" w:color="auto"/>
            <w:bottom w:val="none" w:sz="0" w:space="0" w:color="auto"/>
            <w:right w:val="none" w:sz="0" w:space="0" w:color="auto"/>
          </w:divBdr>
        </w:div>
        <w:div w:id="1248423549">
          <w:marLeft w:val="640"/>
          <w:marRight w:val="0"/>
          <w:marTop w:val="0"/>
          <w:marBottom w:val="0"/>
          <w:divBdr>
            <w:top w:val="none" w:sz="0" w:space="0" w:color="auto"/>
            <w:left w:val="none" w:sz="0" w:space="0" w:color="auto"/>
            <w:bottom w:val="none" w:sz="0" w:space="0" w:color="auto"/>
            <w:right w:val="none" w:sz="0" w:space="0" w:color="auto"/>
          </w:divBdr>
        </w:div>
        <w:div w:id="1444959872">
          <w:marLeft w:val="640"/>
          <w:marRight w:val="0"/>
          <w:marTop w:val="0"/>
          <w:marBottom w:val="0"/>
          <w:divBdr>
            <w:top w:val="none" w:sz="0" w:space="0" w:color="auto"/>
            <w:left w:val="none" w:sz="0" w:space="0" w:color="auto"/>
            <w:bottom w:val="none" w:sz="0" w:space="0" w:color="auto"/>
            <w:right w:val="none" w:sz="0" w:space="0" w:color="auto"/>
          </w:divBdr>
        </w:div>
        <w:div w:id="293411406">
          <w:marLeft w:val="640"/>
          <w:marRight w:val="0"/>
          <w:marTop w:val="0"/>
          <w:marBottom w:val="0"/>
          <w:divBdr>
            <w:top w:val="none" w:sz="0" w:space="0" w:color="auto"/>
            <w:left w:val="none" w:sz="0" w:space="0" w:color="auto"/>
            <w:bottom w:val="none" w:sz="0" w:space="0" w:color="auto"/>
            <w:right w:val="none" w:sz="0" w:space="0" w:color="auto"/>
          </w:divBdr>
        </w:div>
        <w:div w:id="887030286">
          <w:marLeft w:val="640"/>
          <w:marRight w:val="0"/>
          <w:marTop w:val="0"/>
          <w:marBottom w:val="0"/>
          <w:divBdr>
            <w:top w:val="none" w:sz="0" w:space="0" w:color="auto"/>
            <w:left w:val="none" w:sz="0" w:space="0" w:color="auto"/>
            <w:bottom w:val="none" w:sz="0" w:space="0" w:color="auto"/>
            <w:right w:val="none" w:sz="0" w:space="0" w:color="auto"/>
          </w:divBdr>
        </w:div>
        <w:div w:id="1254587159">
          <w:marLeft w:val="640"/>
          <w:marRight w:val="0"/>
          <w:marTop w:val="0"/>
          <w:marBottom w:val="0"/>
          <w:divBdr>
            <w:top w:val="none" w:sz="0" w:space="0" w:color="auto"/>
            <w:left w:val="none" w:sz="0" w:space="0" w:color="auto"/>
            <w:bottom w:val="none" w:sz="0" w:space="0" w:color="auto"/>
            <w:right w:val="none" w:sz="0" w:space="0" w:color="auto"/>
          </w:divBdr>
        </w:div>
        <w:div w:id="1000084391">
          <w:marLeft w:val="640"/>
          <w:marRight w:val="0"/>
          <w:marTop w:val="0"/>
          <w:marBottom w:val="0"/>
          <w:divBdr>
            <w:top w:val="none" w:sz="0" w:space="0" w:color="auto"/>
            <w:left w:val="none" w:sz="0" w:space="0" w:color="auto"/>
            <w:bottom w:val="none" w:sz="0" w:space="0" w:color="auto"/>
            <w:right w:val="none" w:sz="0" w:space="0" w:color="auto"/>
          </w:divBdr>
        </w:div>
        <w:div w:id="65687677">
          <w:marLeft w:val="640"/>
          <w:marRight w:val="0"/>
          <w:marTop w:val="0"/>
          <w:marBottom w:val="0"/>
          <w:divBdr>
            <w:top w:val="none" w:sz="0" w:space="0" w:color="auto"/>
            <w:left w:val="none" w:sz="0" w:space="0" w:color="auto"/>
            <w:bottom w:val="none" w:sz="0" w:space="0" w:color="auto"/>
            <w:right w:val="none" w:sz="0" w:space="0" w:color="auto"/>
          </w:divBdr>
        </w:div>
        <w:div w:id="1788356012">
          <w:marLeft w:val="640"/>
          <w:marRight w:val="0"/>
          <w:marTop w:val="0"/>
          <w:marBottom w:val="0"/>
          <w:divBdr>
            <w:top w:val="none" w:sz="0" w:space="0" w:color="auto"/>
            <w:left w:val="none" w:sz="0" w:space="0" w:color="auto"/>
            <w:bottom w:val="none" w:sz="0" w:space="0" w:color="auto"/>
            <w:right w:val="none" w:sz="0" w:space="0" w:color="auto"/>
          </w:divBdr>
        </w:div>
        <w:div w:id="1025792136">
          <w:marLeft w:val="640"/>
          <w:marRight w:val="0"/>
          <w:marTop w:val="0"/>
          <w:marBottom w:val="0"/>
          <w:divBdr>
            <w:top w:val="none" w:sz="0" w:space="0" w:color="auto"/>
            <w:left w:val="none" w:sz="0" w:space="0" w:color="auto"/>
            <w:bottom w:val="none" w:sz="0" w:space="0" w:color="auto"/>
            <w:right w:val="none" w:sz="0" w:space="0" w:color="auto"/>
          </w:divBdr>
        </w:div>
        <w:div w:id="51855674">
          <w:marLeft w:val="640"/>
          <w:marRight w:val="0"/>
          <w:marTop w:val="0"/>
          <w:marBottom w:val="0"/>
          <w:divBdr>
            <w:top w:val="none" w:sz="0" w:space="0" w:color="auto"/>
            <w:left w:val="none" w:sz="0" w:space="0" w:color="auto"/>
            <w:bottom w:val="none" w:sz="0" w:space="0" w:color="auto"/>
            <w:right w:val="none" w:sz="0" w:space="0" w:color="auto"/>
          </w:divBdr>
        </w:div>
        <w:div w:id="1836146073">
          <w:marLeft w:val="640"/>
          <w:marRight w:val="0"/>
          <w:marTop w:val="0"/>
          <w:marBottom w:val="0"/>
          <w:divBdr>
            <w:top w:val="none" w:sz="0" w:space="0" w:color="auto"/>
            <w:left w:val="none" w:sz="0" w:space="0" w:color="auto"/>
            <w:bottom w:val="none" w:sz="0" w:space="0" w:color="auto"/>
            <w:right w:val="none" w:sz="0" w:space="0" w:color="auto"/>
          </w:divBdr>
        </w:div>
        <w:div w:id="1527254593">
          <w:marLeft w:val="640"/>
          <w:marRight w:val="0"/>
          <w:marTop w:val="0"/>
          <w:marBottom w:val="0"/>
          <w:divBdr>
            <w:top w:val="none" w:sz="0" w:space="0" w:color="auto"/>
            <w:left w:val="none" w:sz="0" w:space="0" w:color="auto"/>
            <w:bottom w:val="none" w:sz="0" w:space="0" w:color="auto"/>
            <w:right w:val="none" w:sz="0" w:space="0" w:color="auto"/>
          </w:divBdr>
        </w:div>
        <w:div w:id="1631545058">
          <w:marLeft w:val="640"/>
          <w:marRight w:val="0"/>
          <w:marTop w:val="0"/>
          <w:marBottom w:val="0"/>
          <w:divBdr>
            <w:top w:val="none" w:sz="0" w:space="0" w:color="auto"/>
            <w:left w:val="none" w:sz="0" w:space="0" w:color="auto"/>
            <w:bottom w:val="none" w:sz="0" w:space="0" w:color="auto"/>
            <w:right w:val="none" w:sz="0" w:space="0" w:color="auto"/>
          </w:divBdr>
        </w:div>
        <w:div w:id="2144812188">
          <w:marLeft w:val="640"/>
          <w:marRight w:val="0"/>
          <w:marTop w:val="0"/>
          <w:marBottom w:val="0"/>
          <w:divBdr>
            <w:top w:val="none" w:sz="0" w:space="0" w:color="auto"/>
            <w:left w:val="none" w:sz="0" w:space="0" w:color="auto"/>
            <w:bottom w:val="none" w:sz="0" w:space="0" w:color="auto"/>
            <w:right w:val="none" w:sz="0" w:space="0" w:color="auto"/>
          </w:divBdr>
        </w:div>
        <w:div w:id="1207370679">
          <w:marLeft w:val="640"/>
          <w:marRight w:val="0"/>
          <w:marTop w:val="0"/>
          <w:marBottom w:val="0"/>
          <w:divBdr>
            <w:top w:val="none" w:sz="0" w:space="0" w:color="auto"/>
            <w:left w:val="none" w:sz="0" w:space="0" w:color="auto"/>
            <w:bottom w:val="none" w:sz="0" w:space="0" w:color="auto"/>
            <w:right w:val="none" w:sz="0" w:space="0" w:color="auto"/>
          </w:divBdr>
        </w:div>
        <w:div w:id="148251006">
          <w:marLeft w:val="640"/>
          <w:marRight w:val="0"/>
          <w:marTop w:val="0"/>
          <w:marBottom w:val="0"/>
          <w:divBdr>
            <w:top w:val="none" w:sz="0" w:space="0" w:color="auto"/>
            <w:left w:val="none" w:sz="0" w:space="0" w:color="auto"/>
            <w:bottom w:val="none" w:sz="0" w:space="0" w:color="auto"/>
            <w:right w:val="none" w:sz="0" w:space="0" w:color="auto"/>
          </w:divBdr>
        </w:div>
        <w:div w:id="2024167820">
          <w:marLeft w:val="640"/>
          <w:marRight w:val="0"/>
          <w:marTop w:val="0"/>
          <w:marBottom w:val="0"/>
          <w:divBdr>
            <w:top w:val="none" w:sz="0" w:space="0" w:color="auto"/>
            <w:left w:val="none" w:sz="0" w:space="0" w:color="auto"/>
            <w:bottom w:val="none" w:sz="0" w:space="0" w:color="auto"/>
            <w:right w:val="none" w:sz="0" w:space="0" w:color="auto"/>
          </w:divBdr>
        </w:div>
        <w:div w:id="2102141248">
          <w:marLeft w:val="640"/>
          <w:marRight w:val="0"/>
          <w:marTop w:val="0"/>
          <w:marBottom w:val="0"/>
          <w:divBdr>
            <w:top w:val="none" w:sz="0" w:space="0" w:color="auto"/>
            <w:left w:val="none" w:sz="0" w:space="0" w:color="auto"/>
            <w:bottom w:val="none" w:sz="0" w:space="0" w:color="auto"/>
            <w:right w:val="none" w:sz="0" w:space="0" w:color="auto"/>
          </w:divBdr>
        </w:div>
        <w:div w:id="640378418">
          <w:marLeft w:val="640"/>
          <w:marRight w:val="0"/>
          <w:marTop w:val="0"/>
          <w:marBottom w:val="0"/>
          <w:divBdr>
            <w:top w:val="none" w:sz="0" w:space="0" w:color="auto"/>
            <w:left w:val="none" w:sz="0" w:space="0" w:color="auto"/>
            <w:bottom w:val="none" w:sz="0" w:space="0" w:color="auto"/>
            <w:right w:val="none" w:sz="0" w:space="0" w:color="auto"/>
          </w:divBdr>
        </w:div>
        <w:div w:id="639504943">
          <w:marLeft w:val="640"/>
          <w:marRight w:val="0"/>
          <w:marTop w:val="0"/>
          <w:marBottom w:val="0"/>
          <w:divBdr>
            <w:top w:val="none" w:sz="0" w:space="0" w:color="auto"/>
            <w:left w:val="none" w:sz="0" w:space="0" w:color="auto"/>
            <w:bottom w:val="none" w:sz="0" w:space="0" w:color="auto"/>
            <w:right w:val="none" w:sz="0" w:space="0" w:color="auto"/>
          </w:divBdr>
        </w:div>
        <w:div w:id="786392473">
          <w:marLeft w:val="640"/>
          <w:marRight w:val="0"/>
          <w:marTop w:val="0"/>
          <w:marBottom w:val="0"/>
          <w:divBdr>
            <w:top w:val="none" w:sz="0" w:space="0" w:color="auto"/>
            <w:left w:val="none" w:sz="0" w:space="0" w:color="auto"/>
            <w:bottom w:val="none" w:sz="0" w:space="0" w:color="auto"/>
            <w:right w:val="none" w:sz="0" w:space="0" w:color="auto"/>
          </w:divBdr>
        </w:div>
        <w:div w:id="1474372172">
          <w:marLeft w:val="640"/>
          <w:marRight w:val="0"/>
          <w:marTop w:val="0"/>
          <w:marBottom w:val="0"/>
          <w:divBdr>
            <w:top w:val="none" w:sz="0" w:space="0" w:color="auto"/>
            <w:left w:val="none" w:sz="0" w:space="0" w:color="auto"/>
            <w:bottom w:val="none" w:sz="0" w:space="0" w:color="auto"/>
            <w:right w:val="none" w:sz="0" w:space="0" w:color="auto"/>
          </w:divBdr>
        </w:div>
        <w:div w:id="1242133926">
          <w:marLeft w:val="640"/>
          <w:marRight w:val="0"/>
          <w:marTop w:val="0"/>
          <w:marBottom w:val="0"/>
          <w:divBdr>
            <w:top w:val="none" w:sz="0" w:space="0" w:color="auto"/>
            <w:left w:val="none" w:sz="0" w:space="0" w:color="auto"/>
            <w:bottom w:val="none" w:sz="0" w:space="0" w:color="auto"/>
            <w:right w:val="none" w:sz="0" w:space="0" w:color="auto"/>
          </w:divBdr>
        </w:div>
        <w:div w:id="472871350">
          <w:marLeft w:val="640"/>
          <w:marRight w:val="0"/>
          <w:marTop w:val="0"/>
          <w:marBottom w:val="0"/>
          <w:divBdr>
            <w:top w:val="none" w:sz="0" w:space="0" w:color="auto"/>
            <w:left w:val="none" w:sz="0" w:space="0" w:color="auto"/>
            <w:bottom w:val="none" w:sz="0" w:space="0" w:color="auto"/>
            <w:right w:val="none" w:sz="0" w:space="0" w:color="auto"/>
          </w:divBdr>
        </w:div>
        <w:div w:id="1869021273">
          <w:marLeft w:val="640"/>
          <w:marRight w:val="0"/>
          <w:marTop w:val="0"/>
          <w:marBottom w:val="0"/>
          <w:divBdr>
            <w:top w:val="none" w:sz="0" w:space="0" w:color="auto"/>
            <w:left w:val="none" w:sz="0" w:space="0" w:color="auto"/>
            <w:bottom w:val="none" w:sz="0" w:space="0" w:color="auto"/>
            <w:right w:val="none" w:sz="0" w:space="0" w:color="auto"/>
          </w:divBdr>
        </w:div>
        <w:div w:id="1261335864">
          <w:marLeft w:val="640"/>
          <w:marRight w:val="0"/>
          <w:marTop w:val="0"/>
          <w:marBottom w:val="0"/>
          <w:divBdr>
            <w:top w:val="none" w:sz="0" w:space="0" w:color="auto"/>
            <w:left w:val="none" w:sz="0" w:space="0" w:color="auto"/>
            <w:bottom w:val="none" w:sz="0" w:space="0" w:color="auto"/>
            <w:right w:val="none" w:sz="0" w:space="0" w:color="auto"/>
          </w:divBdr>
        </w:div>
        <w:div w:id="262108495">
          <w:marLeft w:val="640"/>
          <w:marRight w:val="0"/>
          <w:marTop w:val="0"/>
          <w:marBottom w:val="0"/>
          <w:divBdr>
            <w:top w:val="none" w:sz="0" w:space="0" w:color="auto"/>
            <w:left w:val="none" w:sz="0" w:space="0" w:color="auto"/>
            <w:bottom w:val="none" w:sz="0" w:space="0" w:color="auto"/>
            <w:right w:val="none" w:sz="0" w:space="0" w:color="auto"/>
          </w:divBdr>
        </w:div>
        <w:div w:id="135684275">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18423495">
      <w:bodyDiv w:val="1"/>
      <w:marLeft w:val="0"/>
      <w:marRight w:val="0"/>
      <w:marTop w:val="0"/>
      <w:marBottom w:val="0"/>
      <w:divBdr>
        <w:top w:val="none" w:sz="0" w:space="0" w:color="auto"/>
        <w:left w:val="none" w:sz="0" w:space="0" w:color="auto"/>
        <w:bottom w:val="none" w:sz="0" w:space="0" w:color="auto"/>
        <w:right w:val="none" w:sz="0" w:space="0" w:color="auto"/>
      </w:divBdr>
      <w:divsChild>
        <w:div w:id="1591352321">
          <w:marLeft w:val="640"/>
          <w:marRight w:val="0"/>
          <w:marTop w:val="0"/>
          <w:marBottom w:val="0"/>
          <w:divBdr>
            <w:top w:val="none" w:sz="0" w:space="0" w:color="auto"/>
            <w:left w:val="none" w:sz="0" w:space="0" w:color="auto"/>
            <w:bottom w:val="none" w:sz="0" w:space="0" w:color="auto"/>
            <w:right w:val="none" w:sz="0" w:space="0" w:color="auto"/>
          </w:divBdr>
        </w:div>
        <w:div w:id="1719478468">
          <w:marLeft w:val="640"/>
          <w:marRight w:val="0"/>
          <w:marTop w:val="0"/>
          <w:marBottom w:val="0"/>
          <w:divBdr>
            <w:top w:val="none" w:sz="0" w:space="0" w:color="auto"/>
            <w:left w:val="none" w:sz="0" w:space="0" w:color="auto"/>
            <w:bottom w:val="none" w:sz="0" w:space="0" w:color="auto"/>
            <w:right w:val="none" w:sz="0" w:space="0" w:color="auto"/>
          </w:divBdr>
        </w:div>
        <w:div w:id="2011171813">
          <w:marLeft w:val="640"/>
          <w:marRight w:val="0"/>
          <w:marTop w:val="0"/>
          <w:marBottom w:val="0"/>
          <w:divBdr>
            <w:top w:val="none" w:sz="0" w:space="0" w:color="auto"/>
            <w:left w:val="none" w:sz="0" w:space="0" w:color="auto"/>
            <w:bottom w:val="none" w:sz="0" w:space="0" w:color="auto"/>
            <w:right w:val="none" w:sz="0" w:space="0" w:color="auto"/>
          </w:divBdr>
        </w:div>
        <w:div w:id="1600723108">
          <w:marLeft w:val="640"/>
          <w:marRight w:val="0"/>
          <w:marTop w:val="0"/>
          <w:marBottom w:val="0"/>
          <w:divBdr>
            <w:top w:val="none" w:sz="0" w:space="0" w:color="auto"/>
            <w:left w:val="none" w:sz="0" w:space="0" w:color="auto"/>
            <w:bottom w:val="none" w:sz="0" w:space="0" w:color="auto"/>
            <w:right w:val="none" w:sz="0" w:space="0" w:color="auto"/>
          </w:divBdr>
        </w:div>
        <w:div w:id="1299144950">
          <w:marLeft w:val="640"/>
          <w:marRight w:val="0"/>
          <w:marTop w:val="0"/>
          <w:marBottom w:val="0"/>
          <w:divBdr>
            <w:top w:val="none" w:sz="0" w:space="0" w:color="auto"/>
            <w:left w:val="none" w:sz="0" w:space="0" w:color="auto"/>
            <w:bottom w:val="none" w:sz="0" w:space="0" w:color="auto"/>
            <w:right w:val="none" w:sz="0" w:space="0" w:color="auto"/>
          </w:divBdr>
        </w:div>
        <w:div w:id="1880167803">
          <w:marLeft w:val="640"/>
          <w:marRight w:val="0"/>
          <w:marTop w:val="0"/>
          <w:marBottom w:val="0"/>
          <w:divBdr>
            <w:top w:val="none" w:sz="0" w:space="0" w:color="auto"/>
            <w:left w:val="none" w:sz="0" w:space="0" w:color="auto"/>
            <w:bottom w:val="none" w:sz="0" w:space="0" w:color="auto"/>
            <w:right w:val="none" w:sz="0" w:space="0" w:color="auto"/>
          </w:divBdr>
        </w:div>
        <w:div w:id="482934811">
          <w:marLeft w:val="640"/>
          <w:marRight w:val="0"/>
          <w:marTop w:val="0"/>
          <w:marBottom w:val="0"/>
          <w:divBdr>
            <w:top w:val="none" w:sz="0" w:space="0" w:color="auto"/>
            <w:left w:val="none" w:sz="0" w:space="0" w:color="auto"/>
            <w:bottom w:val="none" w:sz="0" w:space="0" w:color="auto"/>
            <w:right w:val="none" w:sz="0" w:space="0" w:color="auto"/>
          </w:divBdr>
        </w:div>
        <w:div w:id="311375163">
          <w:marLeft w:val="640"/>
          <w:marRight w:val="0"/>
          <w:marTop w:val="0"/>
          <w:marBottom w:val="0"/>
          <w:divBdr>
            <w:top w:val="none" w:sz="0" w:space="0" w:color="auto"/>
            <w:left w:val="none" w:sz="0" w:space="0" w:color="auto"/>
            <w:bottom w:val="none" w:sz="0" w:space="0" w:color="auto"/>
            <w:right w:val="none" w:sz="0" w:space="0" w:color="auto"/>
          </w:divBdr>
        </w:div>
        <w:div w:id="1069962227">
          <w:marLeft w:val="640"/>
          <w:marRight w:val="0"/>
          <w:marTop w:val="0"/>
          <w:marBottom w:val="0"/>
          <w:divBdr>
            <w:top w:val="none" w:sz="0" w:space="0" w:color="auto"/>
            <w:left w:val="none" w:sz="0" w:space="0" w:color="auto"/>
            <w:bottom w:val="none" w:sz="0" w:space="0" w:color="auto"/>
            <w:right w:val="none" w:sz="0" w:space="0" w:color="auto"/>
          </w:divBdr>
        </w:div>
        <w:div w:id="759568114">
          <w:marLeft w:val="640"/>
          <w:marRight w:val="0"/>
          <w:marTop w:val="0"/>
          <w:marBottom w:val="0"/>
          <w:divBdr>
            <w:top w:val="none" w:sz="0" w:space="0" w:color="auto"/>
            <w:left w:val="none" w:sz="0" w:space="0" w:color="auto"/>
            <w:bottom w:val="none" w:sz="0" w:space="0" w:color="auto"/>
            <w:right w:val="none" w:sz="0" w:space="0" w:color="auto"/>
          </w:divBdr>
        </w:div>
        <w:div w:id="1148743385">
          <w:marLeft w:val="640"/>
          <w:marRight w:val="0"/>
          <w:marTop w:val="0"/>
          <w:marBottom w:val="0"/>
          <w:divBdr>
            <w:top w:val="none" w:sz="0" w:space="0" w:color="auto"/>
            <w:left w:val="none" w:sz="0" w:space="0" w:color="auto"/>
            <w:bottom w:val="none" w:sz="0" w:space="0" w:color="auto"/>
            <w:right w:val="none" w:sz="0" w:space="0" w:color="auto"/>
          </w:divBdr>
        </w:div>
        <w:div w:id="737558891">
          <w:marLeft w:val="640"/>
          <w:marRight w:val="0"/>
          <w:marTop w:val="0"/>
          <w:marBottom w:val="0"/>
          <w:divBdr>
            <w:top w:val="none" w:sz="0" w:space="0" w:color="auto"/>
            <w:left w:val="none" w:sz="0" w:space="0" w:color="auto"/>
            <w:bottom w:val="none" w:sz="0" w:space="0" w:color="auto"/>
            <w:right w:val="none" w:sz="0" w:space="0" w:color="auto"/>
          </w:divBdr>
        </w:div>
        <w:div w:id="1104154762">
          <w:marLeft w:val="640"/>
          <w:marRight w:val="0"/>
          <w:marTop w:val="0"/>
          <w:marBottom w:val="0"/>
          <w:divBdr>
            <w:top w:val="none" w:sz="0" w:space="0" w:color="auto"/>
            <w:left w:val="none" w:sz="0" w:space="0" w:color="auto"/>
            <w:bottom w:val="none" w:sz="0" w:space="0" w:color="auto"/>
            <w:right w:val="none" w:sz="0" w:space="0" w:color="auto"/>
          </w:divBdr>
        </w:div>
        <w:div w:id="2048485656">
          <w:marLeft w:val="640"/>
          <w:marRight w:val="0"/>
          <w:marTop w:val="0"/>
          <w:marBottom w:val="0"/>
          <w:divBdr>
            <w:top w:val="none" w:sz="0" w:space="0" w:color="auto"/>
            <w:left w:val="none" w:sz="0" w:space="0" w:color="auto"/>
            <w:bottom w:val="none" w:sz="0" w:space="0" w:color="auto"/>
            <w:right w:val="none" w:sz="0" w:space="0" w:color="auto"/>
          </w:divBdr>
        </w:div>
        <w:div w:id="1628199038">
          <w:marLeft w:val="640"/>
          <w:marRight w:val="0"/>
          <w:marTop w:val="0"/>
          <w:marBottom w:val="0"/>
          <w:divBdr>
            <w:top w:val="none" w:sz="0" w:space="0" w:color="auto"/>
            <w:left w:val="none" w:sz="0" w:space="0" w:color="auto"/>
            <w:bottom w:val="none" w:sz="0" w:space="0" w:color="auto"/>
            <w:right w:val="none" w:sz="0" w:space="0" w:color="auto"/>
          </w:divBdr>
        </w:div>
        <w:div w:id="60639116">
          <w:marLeft w:val="640"/>
          <w:marRight w:val="0"/>
          <w:marTop w:val="0"/>
          <w:marBottom w:val="0"/>
          <w:divBdr>
            <w:top w:val="none" w:sz="0" w:space="0" w:color="auto"/>
            <w:left w:val="none" w:sz="0" w:space="0" w:color="auto"/>
            <w:bottom w:val="none" w:sz="0" w:space="0" w:color="auto"/>
            <w:right w:val="none" w:sz="0" w:space="0" w:color="auto"/>
          </w:divBdr>
        </w:div>
        <w:div w:id="1364525195">
          <w:marLeft w:val="640"/>
          <w:marRight w:val="0"/>
          <w:marTop w:val="0"/>
          <w:marBottom w:val="0"/>
          <w:divBdr>
            <w:top w:val="none" w:sz="0" w:space="0" w:color="auto"/>
            <w:left w:val="none" w:sz="0" w:space="0" w:color="auto"/>
            <w:bottom w:val="none" w:sz="0" w:space="0" w:color="auto"/>
            <w:right w:val="none" w:sz="0" w:space="0" w:color="auto"/>
          </w:divBdr>
        </w:div>
        <w:div w:id="1356691331">
          <w:marLeft w:val="640"/>
          <w:marRight w:val="0"/>
          <w:marTop w:val="0"/>
          <w:marBottom w:val="0"/>
          <w:divBdr>
            <w:top w:val="none" w:sz="0" w:space="0" w:color="auto"/>
            <w:left w:val="none" w:sz="0" w:space="0" w:color="auto"/>
            <w:bottom w:val="none" w:sz="0" w:space="0" w:color="auto"/>
            <w:right w:val="none" w:sz="0" w:space="0" w:color="auto"/>
          </w:divBdr>
        </w:div>
        <w:div w:id="1993438302">
          <w:marLeft w:val="640"/>
          <w:marRight w:val="0"/>
          <w:marTop w:val="0"/>
          <w:marBottom w:val="0"/>
          <w:divBdr>
            <w:top w:val="none" w:sz="0" w:space="0" w:color="auto"/>
            <w:left w:val="none" w:sz="0" w:space="0" w:color="auto"/>
            <w:bottom w:val="none" w:sz="0" w:space="0" w:color="auto"/>
            <w:right w:val="none" w:sz="0" w:space="0" w:color="auto"/>
          </w:divBdr>
        </w:div>
        <w:div w:id="1629312074">
          <w:marLeft w:val="640"/>
          <w:marRight w:val="0"/>
          <w:marTop w:val="0"/>
          <w:marBottom w:val="0"/>
          <w:divBdr>
            <w:top w:val="none" w:sz="0" w:space="0" w:color="auto"/>
            <w:left w:val="none" w:sz="0" w:space="0" w:color="auto"/>
            <w:bottom w:val="none" w:sz="0" w:space="0" w:color="auto"/>
            <w:right w:val="none" w:sz="0" w:space="0" w:color="auto"/>
          </w:divBdr>
        </w:div>
        <w:div w:id="725376535">
          <w:marLeft w:val="640"/>
          <w:marRight w:val="0"/>
          <w:marTop w:val="0"/>
          <w:marBottom w:val="0"/>
          <w:divBdr>
            <w:top w:val="none" w:sz="0" w:space="0" w:color="auto"/>
            <w:left w:val="none" w:sz="0" w:space="0" w:color="auto"/>
            <w:bottom w:val="none" w:sz="0" w:space="0" w:color="auto"/>
            <w:right w:val="none" w:sz="0" w:space="0" w:color="auto"/>
          </w:divBdr>
        </w:div>
        <w:div w:id="1196045691">
          <w:marLeft w:val="640"/>
          <w:marRight w:val="0"/>
          <w:marTop w:val="0"/>
          <w:marBottom w:val="0"/>
          <w:divBdr>
            <w:top w:val="none" w:sz="0" w:space="0" w:color="auto"/>
            <w:left w:val="none" w:sz="0" w:space="0" w:color="auto"/>
            <w:bottom w:val="none" w:sz="0" w:space="0" w:color="auto"/>
            <w:right w:val="none" w:sz="0" w:space="0" w:color="auto"/>
          </w:divBdr>
        </w:div>
        <w:div w:id="1014185855">
          <w:marLeft w:val="640"/>
          <w:marRight w:val="0"/>
          <w:marTop w:val="0"/>
          <w:marBottom w:val="0"/>
          <w:divBdr>
            <w:top w:val="none" w:sz="0" w:space="0" w:color="auto"/>
            <w:left w:val="none" w:sz="0" w:space="0" w:color="auto"/>
            <w:bottom w:val="none" w:sz="0" w:space="0" w:color="auto"/>
            <w:right w:val="none" w:sz="0" w:space="0" w:color="auto"/>
          </w:divBdr>
        </w:div>
        <w:div w:id="47803011">
          <w:marLeft w:val="640"/>
          <w:marRight w:val="0"/>
          <w:marTop w:val="0"/>
          <w:marBottom w:val="0"/>
          <w:divBdr>
            <w:top w:val="none" w:sz="0" w:space="0" w:color="auto"/>
            <w:left w:val="none" w:sz="0" w:space="0" w:color="auto"/>
            <w:bottom w:val="none" w:sz="0" w:space="0" w:color="auto"/>
            <w:right w:val="none" w:sz="0" w:space="0" w:color="auto"/>
          </w:divBdr>
        </w:div>
        <w:div w:id="1028869018">
          <w:marLeft w:val="640"/>
          <w:marRight w:val="0"/>
          <w:marTop w:val="0"/>
          <w:marBottom w:val="0"/>
          <w:divBdr>
            <w:top w:val="none" w:sz="0" w:space="0" w:color="auto"/>
            <w:left w:val="none" w:sz="0" w:space="0" w:color="auto"/>
            <w:bottom w:val="none" w:sz="0" w:space="0" w:color="auto"/>
            <w:right w:val="none" w:sz="0" w:space="0" w:color="auto"/>
          </w:divBdr>
        </w:div>
        <w:div w:id="2125608196">
          <w:marLeft w:val="640"/>
          <w:marRight w:val="0"/>
          <w:marTop w:val="0"/>
          <w:marBottom w:val="0"/>
          <w:divBdr>
            <w:top w:val="none" w:sz="0" w:space="0" w:color="auto"/>
            <w:left w:val="none" w:sz="0" w:space="0" w:color="auto"/>
            <w:bottom w:val="none" w:sz="0" w:space="0" w:color="auto"/>
            <w:right w:val="none" w:sz="0" w:space="0" w:color="auto"/>
          </w:divBdr>
        </w:div>
        <w:div w:id="2109501143">
          <w:marLeft w:val="640"/>
          <w:marRight w:val="0"/>
          <w:marTop w:val="0"/>
          <w:marBottom w:val="0"/>
          <w:divBdr>
            <w:top w:val="none" w:sz="0" w:space="0" w:color="auto"/>
            <w:left w:val="none" w:sz="0" w:space="0" w:color="auto"/>
            <w:bottom w:val="none" w:sz="0" w:space="0" w:color="auto"/>
            <w:right w:val="none" w:sz="0" w:space="0" w:color="auto"/>
          </w:divBdr>
        </w:div>
        <w:div w:id="1632204243">
          <w:marLeft w:val="640"/>
          <w:marRight w:val="0"/>
          <w:marTop w:val="0"/>
          <w:marBottom w:val="0"/>
          <w:divBdr>
            <w:top w:val="none" w:sz="0" w:space="0" w:color="auto"/>
            <w:left w:val="none" w:sz="0" w:space="0" w:color="auto"/>
            <w:bottom w:val="none" w:sz="0" w:space="0" w:color="auto"/>
            <w:right w:val="none" w:sz="0" w:space="0" w:color="auto"/>
          </w:divBdr>
        </w:div>
        <w:div w:id="1051809884">
          <w:marLeft w:val="640"/>
          <w:marRight w:val="0"/>
          <w:marTop w:val="0"/>
          <w:marBottom w:val="0"/>
          <w:divBdr>
            <w:top w:val="none" w:sz="0" w:space="0" w:color="auto"/>
            <w:left w:val="none" w:sz="0" w:space="0" w:color="auto"/>
            <w:bottom w:val="none" w:sz="0" w:space="0" w:color="auto"/>
            <w:right w:val="none" w:sz="0" w:space="0" w:color="auto"/>
          </w:divBdr>
        </w:div>
        <w:div w:id="1739480373">
          <w:marLeft w:val="640"/>
          <w:marRight w:val="0"/>
          <w:marTop w:val="0"/>
          <w:marBottom w:val="0"/>
          <w:divBdr>
            <w:top w:val="none" w:sz="0" w:space="0" w:color="auto"/>
            <w:left w:val="none" w:sz="0" w:space="0" w:color="auto"/>
            <w:bottom w:val="none" w:sz="0" w:space="0" w:color="auto"/>
            <w:right w:val="none" w:sz="0" w:space="0" w:color="auto"/>
          </w:divBdr>
        </w:div>
        <w:div w:id="1624456074">
          <w:marLeft w:val="640"/>
          <w:marRight w:val="0"/>
          <w:marTop w:val="0"/>
          <w:marBottom w:val="0"/>
          <w:divBdr>
            <w:top w:val="none" w:sz="0" w:space="0" w:color="auto"/>
            <w:left w:val="none" w:sz="0" w:space="0" w:color="auto"/>
            <w:bottom w:val="none" w:sz="0" w:space="0" w:color="auto"/>
            <w:right w:val="none" w:sz="0" w:space="0" w:color="auto"/>
          </w:divBdr>
        </w:div>
        <w:div w:id="624308946">
          <w:marLeft w:val="640"/>
          <w:marRight w:val="0"/>
          <w:marTop w:val="0"/>
          <w:marBottom w:val="0"/>
          <w:divBdr>
            <w:top w:val="none" w:sz="0" w:space="0" w:color="auto"/>
            <w:left w:val="none" w:sz="0" w:space="0" w:color="auto"/>
            <w:bottom w:val="none" w:sz="0" w:space="0" w:color="auto"/>
            <w:right w:val="none" w:sz="0" w:space="0" w:color="auto"/>
          </w:divBdr>
        </w:div>
        <w:div w:id="1167674784">
          <w:marLeft w:val="640"/>
          <w:marRight w:val="0"/>
          <w:marTop w:val="0"/>
          <w:marBottom w:val="0"/>
          <w:divBdr>
            <w:top w:val="none" w:sz="0" w:space="0" w:color="auto"/>
            <w:left w:val="none" w:sz="0" w:space="0" w:color="auto"/>
            <w:bottom w:val="none" w:sz="0" w:space="0" w:color="auto"/>
            <w:right w:val="none" w:sz="0" w:space="0" w:color="auto"/>
          </w:divBdr>
        </w:div>
        <w:div w:id="491724439">
          <w:marLeft w:val="640"/>
          <w:marRight w:val="0"/>
          <w:marTop w:val="0"/>
          <w:marBottom w:val="0"/>
          <w:divBdr>
            <w:top w:val="none" w:sz="0" w:space="0" w:color="auto"/>
            <w:left w:val="none" w:sz="0" w:space="0" w:color="auto"/>
            <w:bottom w:val="none" w:sz="0" w:space="0" w:color="auto"/>
            <w:right w:val="none" w:sz="0" w:space="0" w:color="auto"/>
          </w:divBdr>
        </w:div>
        <w:div w:id="645746831">
          <w:marLeft w:val="640"/>
          <w:marRight w:val="0"/>
          <w:marTop w:val="0"/>
          <w:marBottom w:val="0"/>
          <w:divBdr>
            <w:top w:val="none" w:sz="0" w:space="0" w:color="auto"/>
            <w:left w:val="none" w:sz="0" w:space="0" w:color="auto"/>
            <w:bottom w:val="none" w:sz="0" w:space="0" w:color="auto"/>
            <w:right w:val="none" w:sz="0" w:space="0" w:color="auto"/>
          </w:divBdr>
        </w:div>
        <w:div w:id="684133880">
          <w:marLeft w:val="640"/>
          <w:marRight w:val="0"/>
          <w:marTop w:val="0"/>
          <w:marBottom w:val="0"/>
          <w:divBdr>
            <w:top w:val="none" w:sz="0" w:space="0" w:color="auto"/>
            <w:left w:val="none" w:sz="0" w:space="0" w:color="auto"/>
            <w:bottom w:val="none" w:sz="0" w:space="0" w:color="auto"/>
            <w:right w:val="none" w:sz="0" w:space="0" w:color="auto"/>
          </w:divBdr>
        </w:div>
        <w:div w:id="1688289996">
          <w:marLeft w:val="640"/>
          <w:marRight w:val="0"/>
          <w:marTop w:val="0"/>
          <w:marBottom w:val="0"/>
          <w:divBdr>
            <w:top w:val="none" w:sz="0" w:space="0" w:color="auto"/>
            <w:left w:val="none" w:sz="0" w:space="0" w:color="auto"/>
            <w:bottom w:val="none" w:sz="0" w:space="0" w:color="auto"/>
            <w:right w:val="none" w:sz="0" w:space="0" w:color="auto"/>
          </w:divBdr>
        </w:div>
        <w:div w:id="903560840">
          <w:marLeft w:val="640"/>
          <w:marRight w:val="0"/>
          <w:marTop w:val="0"/>
          <w:marBottom w:val="0"/>
          <w:divBdr>
            <w:top w:val="none" w:sz="0" w:space="0" w:color="auto"/>
            <w:left w:val="none" w:sz="0" w:space="0" w:color="auto"/>
            <w:bottom w:val="none" w:sz="0" w:space="0" w:color="auto"/>
            <w:right w:val="none" w:sz="0" w:space="0" w:color="auto"/>
          </w:divBdr>
        </w:div>
        <w:div w:id="222763264">
          <w:marLeft w:val="640"/>
          <w:marRight w:val="0"/>
          <w:marTop w:val="0"/>
          <w:marBottom w:val="0"/>
          <w:divBdr>
            <w:top w:val="none" w:sz="0" w:space="0" w:color="auto"/>
            <w:left w:val="none" w:sz="0" w:space="0" w:color="auto"/>
            <w:bottom w:val="none" w:sz="0" w:space="0" w:color="auto"/>
            <w:right w:val="none" w:sz="0" w:space="0" w:color="auto"/>
          </w:divBdr>
        </w:div>
        <w:div w:id="477382098">
          <w:marLeft w:val="640"/>
          <w:marRight w:val="0"/>
          <w:marTop w:val="0"/>
          <w:marBottom w:val="0"/>
          <w:divBdr>
            <w:top w:val="none" w:sz="0" w:space="0" w:color="auto"/>
            <w:left w:val="none" w:sz="0" w:space="0" w:color="auto"/>
            <w:bottom w:val="none" w:sz="0" w:space="0" w:color="auto"/>
            <w:right w:val="none" w:sz="0" w:space="0" w:color="auto"/>
          </w:divBdr>
        </w:div>
        <w:div w:id="460610863">
          <w:marLeft w:val="640"/>
          <w:marRight w:val="0"/>
          <w:marTop w:val="0"/>
          <w:marBottom w:val="0"/>
          <w:divBdr>
            <w:top w:val="none" w:sz="0" w:space="0" w:color="auto"/>
            <w:left w:val="none" w:sz="0" w:space="0" w:color="auto"/>
            <w:bottom w:val="none" w:sz="0" w:space="0" w:color="auto"/>
            <w:right w:val="none" w:sz="0" w:space="0" w:color="auto"/>
          </w:divBdr>
        </w:div>
        <w:div w:id="2097676321">
          <w:marLeft w:val="640"/>
          <w:marRight w:val="0"/>
          <w:marTop w:val="0"/>
          <w:marBottom w:val="0"/>
          <w:divBdr>
            <w:top w:val="none" w:sz="0" w:space="0" w:color="auto"/>
            <w:left w:val="none" w:sz="0" w:space="0" w:color="auto"/>
            <w:bottom w:val="none" w:sz="0" w:space="0" w:color="auto"/>
            <w:right w:val="none" w:sz="0" w:space="0" w:color="auto"/>
          </w:divBdr>
        </w:div>
        <w:div w:id="1981685819">
          <w:marLeft w:val="640"/>
          <w:marRight w:val="0"/>
          <w:marTop w:val="0"/>
          <w:marBottom w:val="0"/>
          <w:divBdr>
            <w:top w:val="none" w:sz="0" w:space="0" w:color="auto"/>
            <w:left w:val="none" w:sz="0" w:space="0" w:color="auto"/>
            <w:bottom w:val="none" w:sz="0" w:space="0" w:color="auto"/>
            <w:right w:val="none" w:sz="0" w:space="0" w:color="auto"/>
          </w:divBdr>
        </w:div>
        <w:div w:id="433092712">
          <w:marLeft w:val="640"/>
          <w:marRight w:val="0"/>
          <w:marTop w:val="0"/>
          <w:marBottom w:val="0"/>
          <w:divBdr>
            <w:top w:val="none" w:sz="0" w:space="0" w:color="auto"/>
            <w:left w:val="none" w:sz="0" w:space="0" w:color="auto"/>
            <w:bottom w:val="none" w:sz="0" w:space="0" w:color="auto"/>
            <w:right w:val="none" w:sz="0" w:space="0" w:color="auto"/>
          </w:divBdr>
        </w:div>
        <w:div w:id="1447237147">
          <w:marLeft w:val="640"/>
          <w:marRight w:val="0"/>
          <w:marTop w:val="0"/>
          <w:marBottom w:val="0"/>
          <w:divBdr>
            <w:top w:val="none" w:sz="0" w:space="0" w:color="auto"/>
            <w:left w:val="none" w:sz="0" w:space="0" w:color="auto"/>
            <w:bottom w:val="none" w:sz="0" w:space="0" w:color="auto"/>
            <w:right w:val="none" w:sz="0" w:space="0" w:color="auto"/>
          </w:divBdr>
        </w:div>
        <w:div w:id="688875725">
          <w:marLeft w:val="640"/>
          <w:marRight w:val="0"/>
          <w:marTop w:val="0"/>
          <w:marBottom w:val="0"/>
          <w:divBdr>
            <w:top w:val="none" w:sz="0" w:space="0" w:color="auto"/>
            <w:left w:val="none" w:sz="0" w:space="0" w:color="auto"/>
            <w:bottom w:val="none" w:sz="0" w:space="0" w:color="auto"/>
            <w:right w:val="none" w:sz="0" w:space="0" w:color="auto"/>
          </w:divBdr>
        </w:div>
        <w:div w:id="580674298">
          <w:marLeft w:val="640"/>
          <w:marRight w:val="0"/>
          <w:marTop w:val="0"/>
          <w:marBottom w:val="0"/>
          <w:divBdr>
            <w:top w:val="none" w:sz="0" w:space="0" w:color="auto"/>
            <w:left w:val="none" w:sz="0" w:space="0" w:color="auto"/>
            <w:bottom w:val="none" w:sz="0" w:space="0" w:color="auto"/>
            <w:right w:val="none" w:sz="0" w:space="0" w:color="auto"/>
          </w:divBdr>
        </w:div>
        <w:div w:id="1177499075">
          <w:marLeft w:val="640"/>
          <w:marRight w:val="0"/>
          <w:marTop w:val="0"/>
          <w:marBottom w:val="0"/>
          <w:divBdr>
            <w:top w:val="none" w:sz="0" w:space="0" w:color="auto"/>
            <w:left w:val="none" w:sz="0" w:space="0" w:color="auto"/>
            <w:bottom w:val="none" w:sz="0" w:space="0" w:color="auto"/>
            <w:right w:val="none" w:sz="0" w:space="0" w:color="auto"/>
          </w:divBdr>
        </w:div>
        <w:div w:id="459953935">
          <w:marLeft w:val="640"/>
          <w:marRight w:val="0"/>
          <w:marTop w:val="0"/>
          <w:marBottom w:val="0"/>
          <w:divBdr>
            <w:top w:val="none" w:sz="0" w:space="0" w:color="auto"/>
            <w:left w:val="none" w:sz="0" w:space="0" w:color="auto"/>
            <w:bottom w:val="none" w:sz="0" w:space="0" w:color="auto"/>
            <w:right w:val="none" w:sz="0" w:space="0" w:color="auto"/>
          </w:divBdr>
        </w:div>
        <w:div w:id="1876849059">
          <w:marLeft w:val="640"/>
          <w:marRight w:val="0"/>
          <w:marTop w:val="0"/>
          <w:marBottom w:val="0"/>
          <w:divBdr>
            <w:top w:val="none" w:sz="0" w:space="0" w:color="auto"/>
            <w:left w:val="none" w:sz="0" w:space="0" w:color="auto"/>
            <w:bottom w:val="none" w:sz="0" w:space="0" w:color="auto"/>
            <w:right w:val="none" w:sz="0" w:space="0" w:color="auto"/>
          </w:divBdr>
        </w:div>
        <w:div w:id="705251144">
          <w:marLeft w:val="640"/>
          <w:marRight w:val="0"/>
          <w:marTop w:val="0"/>
          <w:marBottom w:val="0"/>
          <w:divBdr>
            <w:top w:val="none" w:sz="0" w:space="0" w:color="auto"/>
            <w:left w:val="none" w:sz="0" w:space="0" w:color="auto"/>
            <w:bottom w:val="none" w:sz="0" w:space="0" w:color="auto"/>
            <w:right w:val="none" w:sz="0" w:space="0" w:color="auto"/>
          </w:divBdr>
        </w:div>
        <w:div w:id="958683432">
          <w:marLeft w:val="640"/>
          <w:marRight w:val="0"/>
          <w:marTop w:val="0"/>
          <w:marBottom w:val="0"/>
          <w:divBdr>
            <w:top w:val="none" w:sz="0" w:space="0" w:color="auto"/>
            <w:left w:val="none" w:sz="0" w:space="0" w:color="auto"/>
            <w:bottom w:val="none" w:sz="0" w:space="0" w:color="auto"/>
            <w:right w:val="none" w:sz="0" w:space="0" w:color="auto"/>
          </w:divBdr>
        </w:div>
        <w:div w:id="2026201314">
          <w:marLeft w:val="640"/>
          <w:marRight w:val="0"/>
          <w:marTop w:val="0"/>
          <w:marBottom w:val="0"/>
          <w:divBdr>
            <w:top w:val="none" w:sz="0" w:space="0" w:color="auto"/>
            <w:left w:val="none" w:sz="0" w:space="0" w:color="auto"/>
            <w:bottom w:val="none" w:sz="0" w:space="0" w:color="auto"/>
            <w:right w:val="none" w:sz="0" w:space="0" w:color="auto"/>
          </w:divBdr>
        </w:div>
        <w:div w:id="1354454207">
          <w:marLeft w:val="640"/>
          <w:marRight w:val="0"/>
          <w:marTop w:val="0"/>
          <w:marBottom w:val="0"/>
          <w:divBdr>
            <w:top w:val="none" w:sz="0" w:space="0" w:color="auto"/>
            <w:left w:val="none" w:sz="0" w:space="0" w:color="auto"/>
            <w:bottom w:val="none" w:sz="0" w:space="0" w:color="auto"/>
            <w:right w:val="none" w:sz="0" w:space="0" w:color="auto"/>
          </w:divBdr>
        </w:div>
        <w:div w:id="1208225569">
          <w:marLeft w:val="640"/>
          <w:marRight w:val="0"/>
          <w:marTop w:val="0"/>
          <w:marBottom w:val="0"/>
          <w:divBdr>
            <w:top w:val="none" w:sz="0" w:space="0" w:color="auto"/>
            <w:left w:val="none" w:sz="0" w:space="0" w:color="auto"/>
            <w:bottom w:val="none" w:sz="0" w:space="0" w:color="auto"/>
            <w:right w:val="none" w:sz="0" w:space="0" w:color="auto"/>
          </w:divBdr>
        </w:div>
        <w:div w:id="2112504443">
          <w:marLeft w:val="640"/>
          <w:marRight w:val="0"/>
          <w:marTop w:val="0"/>
          <w:marBottom w:val="0"/>
          <w:divBdr>
            <w:top w:val="none" w:sz="0" w:space="0" w:color="auto"/>
            <w:left w:val="none" w:sz="0" w:space="0" w:color="auto"/>
            <w:bottom w:val="none" w:sz="0" w:space="0" w:color="auto"/>
            <w:right w:val="none" w:sz="0" w:space="0" w:color="auto"/>
          </w:divBdr>
        </w:div>
        <w:div w:id="69548790">
          <w:marLeft w:val="640"/>
          <w:marRight w:val="0"/>
          <w:marTop w:val="0"/>
          <w:marBottom w:val="0"/>
          <w:divBdr>
            <w:top w:val="none" w:sz="0" w:space="0" w:color="auto"/>
            <w:left w:val="none" w:sz="0" w:space="0" w:color="auto"/>
            <w:bottom w:val="none" w:sz="0" w:space="0" w:color="auto"/>
            <w:right w:val="none" w:sz="0" w:space="0" w:color="auto"/>
          </w:divBdr>
        </w:div>
        <w:div w:id="124935662">
          <w:marLeft w:val="640"/>
          <w:marRight w:val="0"/>
          <w:marTop w:val="0"/>
          <w:marBottom w:val="0"/>
          <w:divBdr>
            <w:top w:val="none" w:sz="0" w:space="0" w:color="auto"/>
            <w:left w:val="none" w:sz="0" w:space="0" w:color="auto"/>
            <w:bottom w:val="none" w:sz="0" w:space="0" w:color="auto"/>
            <w:right w:val="none" w:sz="0" w:space="0" w:color="auto"/>
          </w:divBdr>
        </w:div>
        <w:div w:id="433062617">
          <w:marLeft w:val="640"/>
          <w:marRight w:val="0"/>
          <w:marTop w:val="0"/>
          <w:marBottom w:val="0"/>
          <w:divBdr>
            <w:top w:val="none" w:sz="0" w:space="0" w:color="auto"/>
            <w:left w:val="none" w:sz="0" w:space="0" w:color="auto"/>
            <w:bottom w:val="none" w:sz="0" w:space="0" w:color="auto"/>
            <w:right w:val="none" w:sz="0" w:space="0" w:color="auto"/>
          </w:divBdr>
        </w:div>
        <w:div w:id="892303871">
          <w:marLeft w:val="640"/>
          <w:marRight w:val="0"/>
          <w:marTop w:val="0"/>
          <w:marBottom w:val="0"/>
          <w:divBdr>
            <w:top w:val="none" w:sz="0" w:space="0" w:color="auto"/>
            <w:left w:val="none" w:sz="0" w:space="0" w:color="auto"/>
            <w:bottom w:val="none" w:sz="0" w:space="0" w:color="auto"/>
            <w:right w:val="none" w:sz="0" w:space="0" w:color="auto"/>
          </w:divBdr>
        </w:div>
        <w:div w:id="1662000871">
          <w:marLeft w:val="640"/>
          <w:marRight w:val="0"/>
          <w:marTop w:val="0"/>
          <w:marBottom w:val="0"/>
          <w:divBdr>
            <w:top w:val="none" w:sz="0" w:space="0" w:color="auto"/>
            <w:left w:val="none" w:sz="0" w:space="0" w:color="auto"/>
            <w:bottom w:val="none" w:sz="0" w:space="0" w:color="auto"/>
            <w:right w:val="none" w:sz="0" w:space="0" w:color="auto"/>
          </w:divBdr>
        </w:div>
        <w:div w:id="424348384">
          <w:marLeft w:val="640"/>
          <w:marRight w:val="0"/>
          <w:marTop w:val="0"/>
          <w:marBottom w:val="0"/>
          <w:divBdr>
            <w:top w:val="none" w:sz="0" w:space="0" w:color="auto"/>
            <w:left w:val="none" w:sz="0" w:space="0" w:color="auto"/>
            <w:bottom w:val="none" w:sz="0" w:space="0" w:color="auto"/>
            <w:right w:val="none" w:sz="0" w:space="0" w:color="auto"/>
          </w:divBdr>
        </w:div>
        <w:div w:id="851337092">
          <w:marLeft w:val="640"/>
          <w:marRight w:val="0"/>
          <w:marTop w:val="0"/>
          <w:marBottom w:val="0"/>
          <w:divBdr>
            <w:top w:val="none" w:sz="0" w:space="0" w:color="auto"/>
            <w:left w:val="none" w:sz="0" w:space="0" w:color="auto"/>
            <w:bottom w:val="none" w:sz="0" w:space="0" w:color="auto"/>
            <w:right w:val="none" w:sz="0" w:space="0" w:color="auto"/>
          </w:divBdr>
        </w:div>
        <w:div w:id="1783452682">
          <w:marLeft w:val="640"/>
          <w:marRight w:val="0"/>
          <w:marTop w:val="0"/>
          <w:marBottom w:val="0"/>
          <w:divBdr>
            <w:top w:val="none" w:sz="0" w:space="0" w:color="auto"/>
            <w:left w:val="none" w:sz="0" w:space="0" w:color="auto"/>
            <w:bottom w:val="none" w:sz="0" w:space="0" w:color="auto"/>
            <w:right w:val="none" w:sz="0" w:space="0" w:color="auto"/>
          </w:divBdr>
        </w:div>
        <w:div w:id="912277371">
          <w:marLeft w:val="640"/>
          <w:marRight w:val="0"/>
          <w:marTop w:val="0"/>
          <w:marBottom w:val="0"/>
          <w:divBdr>
            <w:top w:val="none" w:sz="0" w:space="0" w:color="auto"/>
            <w:left w:val="none" w:sz="0" w:space="0" w:color="auto"/>
            <w:bottom w:val="none" w:sz="0" w:space="0" w:color="auto"/>
            <w:right w:val="none" w:sz="0" w:space="0" w:color="auto"/>
          </w:divBdr>
        </w:div>
        <w:div w:id="1970015483">
          <w:marLeft w:val="640"/>
          <w:marRight w:val="0"/>
          <w:marTop w:val="0"/>
          <w:marBottom w:val="0"/>
          <w:divBdr>
            <w:top w:val="none" w:sz="0" w:space="0" w:color="auto"/>
            <w:left w:val="none" w:sz="0" w:space="0" w:color="auto"/>
            <w:bottom w:val="none" w:sz="0" w:space="0" w:color="auto"/>
            <w:right w:val="none" w:sz="0" w:space="0" w:color="auto"/>
          </w:divBdr>
        </w:div>
        <w:div w:id="1951859337">
          <w:marLeft w:val="640"/>
          <w:marRight w:val="0"/>
          <w:marTop w:val="0"/>
          <w:marBottom w:val="0"/>
          <w:divBdr>
            <w:top w:val="none" w:sz="0" w:space="0" w:color="auto"/>
            <w:left w:val="none" w:sz="0" w:space="0" w:color="auto"/>
            <w:bottom w:val="none" w:sz="0" w:space="0" w:color="auto"/>
            <w:right w:val="none" w:sz="0" w:space="0" w:color="auto"/>
          </w:divBdr>
        </w:div>
        <w:div w:id="1242326671">
          <w:marLeft w:val="640"/>
          <w:marRight w:val="0"/>
          <w:marTop w:val="0"/>
          <w:marBottom w:val="0"/>
          <w:divBdr>
            <w:top w:val="none" w:sz="0" w:space="0" w:color="auto"/>
            <w:left w:val="none" w:sz="0" w:space="0" w:color="auto"/>
            <w:bottom w:val="none" w:sz="0" w:space="0" w:color="auto"/>
            <w:right w:val="none" w:sz="0" w:space="0" w:color="auto"/>
          </w:divBdr>
        </w:div>
        <w:div w:id="344017282">
          <w:marLeft w:val="640"/>
          <w:marRight w:val="0"/>
          <w:marTop w:val="0"/>
          <w:marBottom w:val="0"/>
          <w:divBdr>
            <w:top w:val="none" w:sz="0" w:space="0" w:color="auto"/>
            <w:left w:val="none" w:sz="0" w:space="0" w:color="auto"/>
            <w:bottom w:val="none" w:sz="0" w:space="0" w:color="auto"/>
            <w:right w:val="none" w:sz="0" w:space="0" w:color="auto"/>
          </w:divBdr>
        </w:div>
        <w:div w:id="732655658">
          <w:marLeft w:val="640"/>
          <w:marRight w:val="0"/>
          <w:marTop w:val="0"/>
          <w:marBottom w:val="0"/>
          <w:divBdr>
            <w:top w:val="none" w:sz="0" w:space="0" w:color="auto"/>
            <w:left w:val="none" w:sz="0" w:space="0" w:color="auto"/>
            <w:bottom w:val="none" w:sz="0" w:space="0" w:color="auto"/>
            <w:right w:val="none" w:sz="0" w:space="0" w:color="auto"/>
          </w:divBdr>
        </w:div>
        <w:div w:id="356278890">
          <w:marLeft w:val="640"/>
          <w:marRight w:val="0"/>
          <w:marTop w:val="0"/>
          <w:marBottom w:val="0"/>
          <w:divBdr>
            <w:top w:val="none" w:sz="0" w:space="0" w:color="auto"/>
            <w:left w:val="none" w:sz="0" w:space="0" w:color="auto"/>
            <w:bottom w:val="none" w:sz="0" w:space="0" w:color="auto"/>
            <w:right w:val="none" w:sz="0" w:space="0" w:color="auto"/>
          </w:divBdr>
        </w:div>
        <w:div w:id="273875118">
          <w:marLeft w:val="640"/>
          <w:marRight w:val="0"/>
          <w:marTop w:val="0"/>
          <w:marBottom w:val="0"/>
          <w:divBdr>
            <w:top w:val="none" w:sz="0" w:space="0" w:color="auto"/>
            <w:left w:val="none" w:sz="0" w:space="0" w:color="auto"/>
            <w:bottom w:val="none" w:sz="0" w:space="0" w:color="auto"/>
            <w:right w:val="none" w:sz="0" w:space="0" w:color="auto"/>
          </w:divBdr>
        </w:div>
        <w:div w:id="515577061">
          <w:marLeft w:val="640"/>
          <w:marRight w:val="0"/>
          <w:marTop w:val="0"/>
          <w:marBottom w:val="0"/>
          <w:divBdr>
            <w:top w:val="none" w:sz="0" w:space="0" w:color="auto"/>
            <w:left w:val="none" w:sz="0" w:space="0" w:color="auto"/>
            <w:bottom w:val="none" w:sz="0" w:space="0" w:color="auto"/>
            <w:right w:val="none" w:sz="0" w:space="0" w:color="auto"/>
          </w:divBdr>
        </w:div>
        <w:div w:id="435752828">
          <w:marLeft w:val="640"/>
          <w:marRight w:val="0"/>
          <w:marTop w:val="0"/>
          <w:marBottom w:val="0"/>
          <w:divBdr>
            <w:top w:val="none" w:sz="0" w:space="0" w:color="auto"/>
            <w:left w:val="none" w:sz="0" w:space="0" w:color="auto"/>
            <w:bottom w:val="none" w:sz="0" w:space="0" w:color="auto"/>
            <w:right w:val="none" w:sz="0" w:space="0" w:color="auto"/>
          </w:divBdr>
        </w:div>
        <w:div w:id="444614868">
          <w:marLeft w:val="640"/>
          <w:marRight w:val="0"/>
          <w:marTop w:val="0"/>
          <w:marBottom w:val="0"/>
          <w:divBdr>
            <w:top w:val="none" w:sz="0" w:space="0" w:color="auto"/>
            <w:left w:val="none" w:sz="0" w:space="0" w:color="auto"/>
            <w:bottom w:val="none" w:sz="0" w:space="0" w:color="auto"/>
            <w:right w:val="none" w:sz="0" w:space="0" w:color="auto"/>
          </w:divBdr>
        </w:div>
        <w:div w:id="211698590">
          <w:marLeft w:val="640"/>
          <w:marRight w:val="0"/>
          <w:marTop w:val="0"/>
          <w:marBottom w:val="0"/>
          <w:divBdr>
            <w:top w:val="none" w:sz="0" w:space="0" w:color="auto"/>
            <w:left w:val="none" w:sz="0" w:space="0" w:color="auto"/>
            <w:bottom w:val="none" w:sz="0" w:space="0" w:color="auto"/>
            <w:right w:val="none" w:sz="0" w:space="0" w:color="auto"/>
          </w:divBdr>
        </w:div>
        <w:div w:id="439690479">
          <w:marLeft w:val="640"/>
          <w:marRight w:val="0"/>
          <w:marTop w:val="0"/>
          <w:marBottom w:val="0"/>
          <w:divBdr>
            <w:top w:val="none" w:sz="0" w:space="0" w:color="auto"/>
            <w:left w:val="none" w:sz="0" w:space="0" w:color="auto"/>
            <w:bottom w:val="none" w:sz="0" w:space="0" w:color="auto"/>
            <w:right w:val="none" w:sz="0" w:space="0" w:color="auto"/>
          </w:divBdr>
        </w:div>
        <w:div w:id="101267729">
          <w:marLeft w:val="640"/>
          <w:marRight w:val="0"/>
          <w:marTop w:val="0"/>
          <w:marBottom w:val="0"/>
          <w:divBdr>
            <w:top w:val="none" w:sz="0" w:space="0" w:color="auto"/>
            <w:left w:val="none" w:sz="0" w:space="0" w:color="auto"/>
            <w:bottom w:val="none" w:sz="0" w:space="0" w:color="auto"/>
            <w:right w:val="none" w:sz="0" w:space="0" w:color="auto"/>
          </w:divBdr>
        </w:div>
        <w:div w:id="1833527214">
          <w:marLeft w:val="640"/>
          <w:marRight w:val="0"/>
          <w:marTop w:val="0"/>
          <w:marBottom w:val="0"/>
          <w:divBdr>
            <w:top w:val="none" w:sz="0" w:space="0" w:color="auto"/>
            <w:left w:val="none" w:sz="0" w:space="0" w:color="auto"/>
            <w:bottom w:val="none" w:sz="0" w:space="0" w:color="auto"/>
            <w:right w:val="none" w:sz="0" w:space="0" w:color="auto"/>
          </w:divBdr>
        </w:div>
        <w:div w:id="856236259">
          <w:marLeft w:val="640"/>
          <w:marRight w:val="0"/>
          <w:marTop w:val="0"/>
          <w:marBottom w:val="0"/>
          <w:divBdr>
            <w:top w:val="none" w:sz="0" w:space="0" w:color="auto"/>
            <w:left w:val="none" w:sz="0" w:space="0" w:color="auto"/>
            <w:bottom w:val="none" w:sz="0" w:space="0" w:color="auto"/>
            <w:right w:val="none" w:sz="0" w:space="0" w:color="auto"/>
          </w:divBdr>
        </w:div>
        <w:div w:id="940526706">
          <w:marLeft w:val="640"/>
          <w:marRight w:val="0"/>
          <w:marTop w:val="0"/>
          <w:marBottom w:val="0"/>
          <w:divBdr>
            <w:top w:val="none" w:sz="0" w:space="0" w:color="auto"/>
            <w:left w:val="none" w:sz="0" w:space="0" w:color="auto"/>
            <w:bottom w:val="none" w:sz="0" w:space="0" w:color="auto"/>
            <w:right w:val="none" w:sz="0" w:space="0" w:color="auto"/>
          </w:divBdr>
        </w:div>
        <w:div w:id="1360467452">
          <w:marLeft w:val="640"/>
          <w:marRight w:val="0"/>
          <w:marTop w:val="0"/>
          <w:marBottom w:val="0"/>
          <w:divBdr>
            <w:top w:val="none" w:sz="0" w:space="0" w:color="auto"/>
            <w:left w:val="none" w:sz="0" w:space="0" w:color="auto"/>
            <w:bottom w:val="none" w:sz="0" w:space="0" w:color="auto"/>
            <w:right w:val="none" w:sz="0" w:space="0" w:color="auto"/>
          </w:divBdr>
        </w:div>
        <w:div w:id="1686131815">
          <w:marLeft w:val="640"/>
          <w:marRight w:val="0"/>
          <w:marTop w:val="0"/>
          <w:marBottom w:val="0"/>
          <w:divBdr>
            <w:top w:val="none" w:sz="0" w:space="0" w:color="auto"/>
            <w:left w:val="none" w:sz="0" w:space="0" w:color="auto"/>
            <w:bottom w:val="none" w:sz="0" w:space="0" w:color="auto"/>
            <w:right w:val="none" w:sz="0" w:space="0" w:color="auto"/>
          </w:divBdr>
        </w:div>
        <w:div w:id="644627975">
          <w:marLeft w:val="640"/>
          <w:marRight w:val="0"/>
          <w:marTop w:val="0"/>
          <w:marBottom w:val="0"/>
          <w:divBdr>
            <w:top w:val="none" w:sz="0" w:space="0" w:color="auto"/>
            <w:left w:val="none" w:sz="0" w:space="0" w:color="auto"/>
            <w:bottom w:val="none" w:sz="0" w:space="0" w:color="auto"/>
            <w:right w:val="none" w:sz="0" w:space="0" w:color="auto"/>
          </w:divBdr>
        </w:div>
        <w:div w:id="836724076">
          <w:marLeft w:val="640"/>
          <w:marRight w:val="0"/>
          <w:marTop w:val="0"/>
          <w:marBottom w:val="0"/>
          <w:divBdr>
            <w:top w:val="none" w:sz="0" w:space="0" w:color="auto"/>
            <w:left w:val="none" w:sz="0" w:space="0" w:color="auto"/>
            <w:bottom w:val="none" w:sz="0" w:space="0" w:color="auto"/>
            <w:right w:val="none" w:sz="0" w:space="0" w:color="auto"/>
          </w:divBdr>
        </w:div>
        <w:div w:id="288977490">
          <w:marLeft w:val="640"/>
          <w:marRight w:val="0"/>
          <w:marTop w:val="0"/>
          <w:marBottom w:val="0"/>
          <w:divBdr>
            <w:top w:val="none" w:sz="0" w:space="0" w:color="auto"/>
            <w:left w:val="none" w:sz="0" w:space="0" w:color="auto"/>
            <w:bottom w:val="none" w:sz="0" w:space="0" w:color="auto"/>
            <w:right w:val="none" w:sz="0" w:space="0" w:color="auto"/>
          </w:divBdr>
        </w:div>
        <w:div w:id="1646465922">
          <w:marLeft w:val="640"/>
          <w:marRight w:val="0"/>
          <w:marTop w:val="0"/>
          <w:marBottom w:val="0"/>
          <w:divBdr>
            <w:top w:val="none" w:sz="0" w:space="0" w:color="auto"/>
            <w:left w:val="none" w:sz="0" w:space="0" w:color="auto"/>
            <w:bottom w:val="none" w:sz="0" w:space="0" w:color="auto"/>
            <w:right w:val="none" w:sz="0" w:space="0" w:color="auto"/>
          </w:divBdr>
        </w:div>
        <w:div w:id="2113435337">
          <w:marLeft w:val="640"/>
          <w:marRight w:val="0"/>
          <w:marTop w:val="0"/>
          <w:marBottom w:val="0"/>
          <w:divBdr>
            <w:top w:val="none" w:sz="0" w:space="0" w:color="auto"/>
            <w:left w:val="none" w:sz="0" w:space="0" w:color="auto"/>
            <w:bottom w:val="none" w:sz="0" w:space="0" w:color="auto"/>
            <w:right w:val="none" w:sz="0" w:space="0" w:color="auto"/>
          </w:divBdr>
        </w:div>
        <w:div w:id="544416274">
          <w:marLeft w:val="640"/>
          <w:marRight w:val="0"/>
          <w:marTop w:val="0"/>
          <w:marBottom w:val="0"/>
          <w:divBdr>
            <w:top w:val="none" w:sz="0" w:space="0" w:color="auto"/>
            <w:left w:val="none" w:sz="0" w:space="0" w:color="auto"/>
            <w:bottom w:val="none" w:sz="0" w:space="0" w:color="auto"/>
            <w:right w:val="none" w:sz="0" w:space="0" w:color="auto"/>
          </w:divBdr>
        </w:div>
        <w:div w:id="283075618">
          <w:marLeft w:val="640"/>
          <w:marRight w:val="0"/>
          <w:marTop w:val="0"/>
          <w:marBottom w:val="0"/>
          <w:divBdr>
            <w:top w:val="none" w:sz="0" w:space="0" w:color="auto"/>
            <w:left w:val="none" w:sz="0" w:space="0" w:color="auto"/>
            <w:bottom w:val="none" w:sz="0" w:space="0" w:color="auto"/>
            <w:right w:val="none" w:sz="0" w:space="0" w:color="auto"/>
          </w:divBdr>
        </w:div>
        <w:div w:id="441806686">
          <w:marLeft w:val="640"/>
          <w:marRight w:val="0"/>
          <w:marTop w:val="0"/>
          <w:marBottom w:val="0"/>
          <w:divBdr>
            <w:top w:val="none" w:sz="0" w:space="0" w:color="auto"/>
            <w:left w:val="none" w:sz="0" w:space="0" w:color="auto"/>
            <w:bottom w:val="none" w:sz="0" w:space="0" w:color="auto"/>
            <w:right w:val="none" w:sz="0" w:space="0" w:color="auto"/>
          </w:divBdr>
        </w:div>
        <w:div w:id="475994637">
          <w:marLeft w:val="640"/>
          <w:marRight w:val="0"/>
          <w:marTop w:val="0"/>
          <w:marBottom w:val="0"/>
          <w:divBdr>
            <w:top w:val="none" w:sz="0" w:space="0" w:color="auto"/>
            <w:left w:val="none" w:sz="0" w:space="0" w:color="auto"/>
            <w:bottom w:val="none" w:sz="0" w:space="0" w:color="auto"/>
            <w:right w:val="none" w:sz="0" w:space="0" w:color="auto"/>
          </w:divBdr>
        </w:div>
        <w:div w:id="1994134977">
          <w:marLeft w:val="640"/>
          <w:marRight w:val="0"/>
          <w:marTop w:val="0"/>
          <w:marBottom w:val="0"/>
          <w:divBdr>
            <w:top w:val="none" w:sz="0" w:space="0" w:color="auto"/>
            <w:left w:val="none" w:sz="0" w:space="0" w:color="auto"/>
            <w:bottom w:val="none" w:sz="0" w:space="0" w:color="auto"/>
            <w:right w:val="none" w:sz="0" w:space="0" w:color="auto"/>
          </w:divBdr>
        </w:div>
        <w:div w:id="547886906">
          <w:marLeft w:val="640"/>
          <w:marRight w:val="0"/>
          <w:marTop w:val="0"/>
          <w:marBottom w:val="0"/>
          <w:divBdr>
            <w:top w:val="none" w:sz="0" w:space="0" w:color="auto"/>
            <w:left w:val="none" w:sz="0" w:space="0" w:color="auto"/>
            <w:bottom w:val="none" w:sz="0" w:space="0" w:color="auto"/>
            <w:right w:val="none" w:sz="0" w:space="0" w:color="auto"/>
          </w:divBdr>
        </w:div>
        <w:div w:id="402025389">
          <w:marLeft w:val="640"/>
          <w:marRight w:val="0"/>
          <w:marTop w:val="0"/>
          <w:marBottom w:val="0"/>
          <w:divBdr>
            <w:top w:val="none" w:sz="0" w:space="0" w:color="auto"/>
            <w:left w:val="none" w:sz="0" w:space="0" w:color="auto"/>
            <w:bottom w:val="none" w:sz="0" w:space="0" w:color="auto"/>
            <w:right w:val="none" w:sz="0" w:space="0" w:color="auto"/>
          </w:divBdr>
        </w:div>
        <w:div w:id="2118402539">
          <w:marLeft w:val="640"/>
          <w:marRight w:val="0"/>
          <w:marTop w:val="0"/>
          <w:marBottom w:val="0"/>
          <w:divBdr>
            <w:top w:val="none" w:sz="0" w:space="0" w:color="auto"/>
            <w:left w:val="none" w:sz="0" w:space="0" w:color="auto"/>
            <w:bottom w:val="none" w:sz="0" w:space="0" w:color="auto"/>
            <w:right w:val="none" w:sz="0" w:space="0" w:color="auto"/>
          </w:divBdr>
        </w:div>
        <w:div w:id="1735618519">
          <w:marLeft w:val="640"/>
          <w:marRight w:val="0"/>
          <w:marTop w:val="0"/>
          <w:marBottom w:val="0"/>
          <w:divBdr>
            <w:top w:val="none" w:sz="0" w:space="0" w:color="auto"/>
            <w:left w:val="none" w:sz="0" w:space="0" w:color="auto"/>
            <w:bottom w:val="none" w:sz="0" w:space="0" w:color="auto"/>
            <w:right w:val="none" w:sz="0" w:space="0" w:color="auto"/>
          </w:divBdr>
        </w:div>
        <w:div w:id="993531480">
          <w:marLeft w:val="640"/>
          <w:marRight w:val="0"/>
          <w:marTop w:val="0"/>
          <w:marBottom w:val="0"/>
          <w:divBdr>
            <w:top w:val="none" w:sz="0" w:space="0" w:color="auto"/>
            <w:left w:val="none" w:sz="0" w:space="0" w:color="auto"/>
            <w:bottom w:val="none" w:sz="0" w:space="0" w:color="auto"/>
            <w:right w:val="none" w:sz="0" w:space="0" w:color="auto"/>
          </w:divBdr>
        </w:div>
        <w:div w:id="741830181">
          <w:marLeft w:val="640"/>
          <w:marRight w:val="0"/>
          <w:marTop w:val="0"/>
          <w:marBottom w:val="0"/>
          <w:divBdr>
            <w:top w:val="none" w:sz="0" w:space="0" w:color="auto"/>
            <w:left w:val="none" w:sz="0" w:space="0" w:color="auto"/>
            <w:bottom w:val="none" w:sz="0" w:space="0" w:color="auto"/>
            <w:right w:val="none" w:sz="0" w:space="0" w:color="auto"/>
          </w:divBdr>
        </w:div>
        <w:div w:id="540744928">
          <w:marLeft w:val="640"/>
          <w:marRight w:val="0"/>
          <w:marTop w:val="0"/>
          <w:marBottom w:val="0"/>
          <w:divBdr>
            <w:top w:val="none" w:sz="0" w:space="0" w:color="auto"/>
            <w:left w:val="none" w:sz="0" w:space="0" w:color="auto"/>
            <w:bottom w:val="none" w:sz="0" w:space="0" w:color="auto"/>
            <w:right w:val="none" w:sz="0" w:space="0" w:color="auto"/>
          </w:divBdr>
        </w:div>
        <w:div w:id="996300611">
          <w:marLeft w:val="640"/>
          <w:marRight w:val="0"/>
          <w:marTop w:val="0"/>
          <w:marBottom w:val="0"/>
          <w:divBdr>
            <w:top w:val="none" w:sz="0" w:space="0" w:color="auto"/>
            <w:left w:val="none" w:sz="0" w:space="0" w:color="auto"/>
            <w:bottom w:val="none" w:sz="0" w:space="0" w:color="auto"/>
            <w:right w:val="none" w:sz="0" w:space="0" w:color="auto"/>
          </w:divBdr>
        </w:div>
      </w:divsChild>
    </w:div>
    <w:div w:id="1521972818">
      <w:bodyDiv w:val="1"/>
      <w:marLeft w:val="0"/>
      <w:marRight w:val="0"/>
      <w:marTop w:val="0"/>
      <w:marBottom w:val="0"/>
      <w:divBdr>
        <w:top w:val="none" w:sz="0" w:space="0" w:color="auto"/>
        <w:left w:val="none" w:sz="0" w:space="0" w:color="auto"/>
        <w:bottom w:val="none" w:sz="0" w:space="0" w:color="auto"/>
        <w:right w:val="none" w:sz="0" w:space="0" w:color="auto"/>
      </w:divBdr>
      <w:divsChild>
        <w:div w:id="1369184201">
          <w:marLeft w:val="640"/>
          <w:marRight w:val="0"/>
          <w:marTop w:val="0"/>
          <w:marBottom w:val="0"/>
          <w:divBdr>
            <w:top w:val="none" w:sz="0" w:space="0" w:color="auto"/>
            <w:left w:val="none" w:sz="0" w:space="0" w:color="auto"/>
            <w:bottom w:val="none" w:sz="0" w:space="0" w:color="auto"/>
            <w:right w:val="none" w:sz="0" w:space="0" w:color="auto"/>
          </w:divBdr>
        </w:div>
        <w:div w:id="283540204">
          <w:marLeft w:val="640"/>
          <w:marRight w:val="0"/>
          <w:marTop w:val="0"/>
          <w:marBottom w:val="0"/>
          <w:divBdr>
            <w:top w:val="none" w:sz="0" w:space="0" w:color="auto"/>
            <w:left w:val="none" w:sz="0" w:space="0" w:color="auto"/>
            <w:bottom w:val="none" w:sz="0" w:space="0" w:color="auto"/>
            <w:right w:val="none" w:sz="0" w:space="0" w:color="auto"/>
          </w:divBdr>
        </w:div>
        <w:div w:id="1661233149">
          <w:marLeft w:val="640"/>
          <w:marRight w:val="0"/>
          <w:marTop w:val="0"/>
          <w:marBottom w:val="0"/>
          <w:divBdr>
            <w:top w:val="none" w:sz="0" w:space="0" w:color="auto"/>
            <w:left w:val="none" w:sz="0" w:space="0" w:color="auto"/>
            <w:bottom w:val="none" w:sz="0" w:space="0" w:color="auto"/>
            <w:right w:val="none" w:sz="0" w:space="0" w:color="auto"/>
          </w:divBdr>
        </w:div>
        <w:div w:id="1905987953">
          <w:marLeft w:val="640"/>
          <w:marRight w:val="0"/>
          <w:marTop w:val="0"/>
          <w:marBottom w:val="0"/>
          <w:divBdr>
            <w:top w:val="none" w:sz="0" w:space="0" w:color="auto"/>
            <w:left w:val="none" w:sz="0" w:space="0" w:color="auto"/>
            <w:bottom w:val="none" w:sz="0" w:space="0" w:color="auto"/>
            <w:right w:val="none" w:sz="0" w:space="0" w:color="auto"/>
          </w:divBdr>
        </w:div>
        <w:div w:id="586963219">
          <w:marLeft w:val="640"/>
          <w:marRight w:val="0"/>
          <w:marTop w:val="0"/>
          <w:marBottom w:val="0"/>
          <w:divBdr>
            <w:top w:val="none" w:sz="0" w:space="0" w:color="auto"/>
            <w:left w:val="none" w:sz="0" w:space="0" w:color="auto"/>
            <w:bottom w:val="none" w:sz="0" w:space="0" w:color="auto"/>
            <w:right w:val="none" w:sz="0" w:space="0" w:color="auto"/>
          </w:divBdr>
        </w:div>
        <w:div w:id="1402558773">
          <w:marLeft w:val="640"/>
          <w:marRight w:val="0"/>
          <w:marTop w:val="0"/>
          <w:marBottom w:val="0"/>
          <w:divBdr>
            <w:top w:val="none" w:sz="0" w:space="0" w:color="auto"/>
            <w:left w:val="none" w:sz="0" w:space="0" w:color="auto"/>
            <w:bottom w:val="none" w:sz="0" w:space="0" w:color="auto"/>
            <w:right w:val="none" w:sz="0" w:space="0" w:color="auto"/>
          </w:divBdr>
        </w:div>
        <w:div w:id="1893156628">
          <w:marLeft w:val="640"/>
          <w:marRight w:val="0"/>
          <w:marTop w:val="0"/>
          <w:marBottom w:val="0"/>
          <w:divBdr>
            <w:top w:val="none" w:sz="0" w:space="0" w:color="auto"/>
            <w:left w:val="none" w:sz="0" w:space="0" w:color="auto"/>
            <w:bottom w:val="none" w:sz="0" w:space="0" w:color="auto"/>
            <w:right w:val="none" w:sz="0" w:space="0" w:color="auto"/>
          </w:divBdr>
        </w:div>
        <w:div w:id="1714962642">
          <w:marLeft w:val="640"/>
          <w:marRight w:val="0"/>
          <w:marTop w:val="0"/>
          <w:marBottom w:val="0"/>
          <w:divBdr>
            <w:top w:val="none" w:sz="0" w:space="0" w:color="auto"/>
            <w:left w:val="none" w:sz="0" w:space="0" w:color="auto"/>
            <w:bottom w:val="none" w:sz="0" w:space="0" w:color="auto"/>
            <w:right w:val="none" w:sz="0" w:space="0" w:color="auto"/>
          </w:divBdr>
        </w:div>
        <w:div w:id="1458833966">
          <w:marLeft w:val="640"/>
          <w:marRight w:val="0"/>
          <w:marTop w:val="0"/>
          <w:marBottom w:val="0"/>
          <w:divBdr>
            <w:top w:val="none" w:sz="0" w:space="0" w:color="auto"/>
            <w:left w:val="none" w:sz="0" w:space="0" w:color="auto"/>
            <w:bottom w:val="none" w:sz="0" w:space="0" w:color="auto"/>
            <w:right w:val="none" w:sz="0" w:space="0" w:color="auto"/>
          </w:divBdr>
        </w:div>
        <w:div w:id="473449401">
          <w:marLeft w:val="640"/>
          <w:marRight w:val="0"/>
          <w:marTop w:val="0"/>
          <w:marBottom w:val="0"/>
          <w:divBdr>
            <w:top w:val="none" w:sz="0" w:space="0" w:color="auto"/>
            <w:left w:val="none" w:sz="0" w:space="0" w:color="auto"/>
            <w:bottom w:val="none" w:sz="0" w:space="0" w:color="auto"/>
            <w:right w:val="none" w:sz="0" w:space="0" w:color="auto"/>
          </w:divBdr>
        </w:div>
        <w:div w:id="536285598">
          <w:marLeft w:val="640"/>
          <w:marRight w:val="0"/>
          <w:marTop w:val="0"/>
          <w:marBottom w:val="0"/>
          <w:divBdr>
            <w:top w:val="none" w:sz="0" w:space="0" w:color="auto"/>
            <w:left w:val="none" w:sz="0" w:space="0" w:color="auto"/>
            <w:bottom w:val="none" w:sz="0" w:space="0" w:color="auto"/>
            <w:right w:val="none" w:sz="0" w:space="0" w:color="auto"/>
          </w:divBdr>
        </w:div>
        <w:div w:id="2011057693">
          <w:marLeft w:val="640"/>
          <w:marRight w:val="0"/>
          <w:marTop w:val="0"/>
          <w:marBottom w:val="0"/>
          <w:divBdr>
            <w:top w:val="none" w:sz="0" w:space="0" w:color="auto"/>
            <w:left w:val="none" w:sz="0" w:space="0" w:color="auto"/>
            <w:bottom w:val="none" w:sz="0" w:space="0" w:color="auto"/>
            <w:right w:val="none" w:sz="0" w:space="0" w:color="auto"/>
          </w:divBdr>
        </w:div>
        <w:div w:id="1497458318">
          <w:marLeft w:val="640"/>
          <w:marRight w:val="0"/>
          <w:marTop w:val="0"/>
          <w:marBottom w:val="0"/>
          <w:divBdr>
            <w:top w:val="none" w:sz="0" w:space="0" w:color="auto"/>
            <w:left w:val="none" w:sz="0" w:space="0" w:color="auto"/>
            <w:bottom w:val="none" w:sz="0" w:space="0" w:color="auto"/>
            <w:right w:val="none" w:sz="0" w:space="0" w:color="auto"/>
          </w:divBdr>
        </w:div>
        <w:div w:id="1945072599">
          <w:marLeft w:val="640"/>
          <w:marRight w:val="0"/>
          <w:marTop w:val="0"/>
          <w:marBottom w:val="0"/>
          <w:divBdr>
            <w:top w:val="none" w:sz="0" w:space="0" w:color="auto"/>
            <w:left w:val="none" w:sz="0" w:space="0" w:color="auto"/>
            <w:bottom w:val="none" w:sz="0" w:space="0" w:color="auto"/>
            <w:right w:val="none" w:sz="0" w:space="0" w:color="auto"/>
          </w:divBdr>
        </w:div>
        <w:div w:id="889265985">
          <w:marLeft w:val="640"/>
          <w:marRight w:val="0"/>
          <w:marTop w:val="0"/>
          <w:marBottom w:val="0"/>
          <w:divBdr>
            <w:top w:val="none" w:sz="0" w:space="0" w:color="auto"/>
            <w:left w:val="none" w:sz="0" w:space="0" w:color="auto"/>
            <w:bottom w:val="none" w:sz="0" w:space="0" w:color="auto"/>
            <w:right w:val="none" w:sz="0" w:space="0" w:color="auto"/>
          </w:divBdr>
        </w:div>
        <w:div w:id="496189124">
          <w:marLeft w:val="640"/>
          <w:marRight w:val="0"/>
          <w:marTop w:val="0"/>
          <w:marBottom w:val="0"/>
          <w:divBdr>
            <w:top w:val="none" w:sz="0" w:space="0" w:color="auto"/>
            <w:left w:val="none" w:sz="0" w:space="0" w:color="auto"/>
            <w:bottom w:val="none" w:sz="0" w:space="0" w:color="auto"/>
            <w:right w:val="none" w:sz="0" w:space="0" w:color="auto"/>
          </w:divBdr>
        </w:div>
        <w:div w:id="234167137">
          <w:marLeft w:val="640"/>
          <w:marRight w:val="0"/>
          <w:marTop w:val="0"/>
          <w:marBottom w:val="0"/>
          <w:divBdr>
            <w:top w:val="none" w:sz="0" w:space="0" w:color="auto"/>
            <w:left w:val="none" w:sz="0" w:space="0" w:color="auto"/>
            <w:bottom w:val="none" w:sz="0" w:space="0" w:color="auto"/>
            <w:right w:val="none" w:sz="0" w:space="0" w:color="auto"/>
          </w:divBdr>
        </w:div>
        <w:div w:id="1587881335">
          <w:marLeft w:val="640"/>
          <w:marRight w:val="0"/>
          <w:marTop w:val="0"/>
          <w:marBottom w:val="0"/>
          <w:divBdr>
            <w:top w:val="none" w:sz="0" w:space="0" w:color="auto"/>
            <w:left w:val="none" w:sz="0" w:space="0" w:color="auto"/>
            <w:bottom w:val="none" w:sz="0" w:space="0" w:color="auto"/>
            <w:right w:val="none" w:sz="0" w:space="0" w:color="auto"/>
          </w:divBdr>
        </w:div>
        <w:div w:id="1446853393">
          <w:marLeft w:val="640"/>
          <w:marRight w:val="0"/>
          <w:marTop w:val="0"/>
          <w:marBottom w:val="0"/>
          <w:divBdr>
            <w:top w:val="none" w:sz="0" w:space="0" w:color="auto"/>
            <w:left w:val="none" w:sz="0" w:space="0" w:color="auto"/>
            <w:bottom w:val="none" w:sz="0" w:space="0" w:color="auto"/>
            <w:right w:val="none" w:sz="0" w:space="0" w:color="auto"/>
          </w:divBdr>
        </w:div>
        <w:div w:id="433206384">
          <w:marLeft w:val="640"/>
          <w:marRight w:val="0"/>
          <w:marTop w:val="0"/>
          <w:marBottom w:val="0"/>
          <w:divBdr>
            <w:top w:val="none" w:sz="0" w:space="0" w:color="auto"/>
            <w:left w:val="none" w:sz="0" w:space="0" w:color="auto"/>
            <w:bottom w:val="none" w:sz="0" w:space="0" w:color="auto"/>
            <w:right w:val="none" w:sz="0" w:space="0" w:color="auto"/>
          </w:divBdr>
        </w:div>
        <w:div w:id="1060597602">
          <w:marLeft w:val="640"/>
          <w:marRight w:val="0"/>
          <w:marTop w:val="0"/>
          <w:marBottom w:val="0"/>
          <w:divBdr>
            <w:top w:val="none" w:sz="0" w:space="0" w:color="auto"/>
            <w:left w:val="none" w:sz="0" w:space="0" w:color="auto"/>
            <w:bottom w:val="none" w:sz="0" w:space="0" w:color="auto"/>
            <w:right w:val="none" w:sz="0" w:space="0" w:color="auto"/>
          </w:divBdr>
        </w:div>
        <w:div w:id="1011833960">
          <w:marLeft w:val="640"/>
          <w:marRight w:val="0"/>
          <w:marTop w:val="0"/>
          <w:marBottom w:val="0"/>
          <w:divBdr>
            <w:top w:val="none" w:sz="0" w:space="0" w:color="auto"/>
            <w:left w:val="none" w:sz="0" w:space="0" w:color="auto"/>
            <w:bottom w:val="none" w:sz="0" w:space="0" w:color="auto"/>
            <w:right w:val="none" w:sz="0" w:space="0" w:color="auto"/>
          </w:divBdr>
        </w:div>
        <w:div w:id="321543694">
          <w:marLeft w:val="640"/>
          <w:marRight w:val="0"/>
          <w:marTop w:val="0"/>
          <w:marBottom w:val="0"/>
          <w:divBdr>
            <w:top w:val="none" w:sz="0" w:space="0" w:color="auto"/>
            <w:left w:val="none" w:sz="0" w:space="0" w:color="auto"/>
            <w:bottom w:val="none" w:sz="0" w:space="0" w:color="auto"/>
            <w:right w:val="none" w:sz="0" w:space="0" w:color="auto"/>
          </w:divBdr>
        </w:div>
        <w:div w:id="1719937321">
          <w:marLeft w:val="640"/>
          <w:marRight w:val="0"/>
          <w:marTop w:val="0"/>
          <w:marBottom w:val="0"/>
          <w:divBdr>
            <w:top w:val="none" w:sz="0" w:space="0" w:color="auto"/>
            <w:left w:val="none" w:sz="0" w:space="0" w:color="auto"/>
            <w:bottom w:val="none" w:sz="0" w:space="0" w:color="auto"/>
            <w:right w:val="none" w:sz="0" w:space="0" w:color="auto"/>
          </w:divBdr>
        </w:div>
        <w:div w:id="479690280">
          <w:marLeft w:val="640"/>
          <w:marRight w:val="0"/>
          <w:marTop w:val="0"/>
          <w:marBottom w:val="0"/>
          <w:divBdr>
            <w:top w:val="none" w:sz="0" w:space="0" w:color="auto"/>
            <w:left w:val="none" w:sz="0" w:space="0" w:color="auto"/>
            <w:bottom w:val="none" w:sz="0" w:space="0" w:color="auto"/>
            <w:right w:val="none" w:sz="0" w:space="0" w:color="auto"/>
          </w:divBdr>
        </w:div>
        <w:div w:id="2015914663">
          <w:marLeft w:val="640"/>
          <w:marRight w:val="0"/>
          <w:marTop w:val="0"/>
          <w:marBottom w:val="0"/>
          <w:divBdr>
            <w:top w:val="none" w:sz="0" w:space="0" w:color="auto"/>
            <w:left w:val="none" w:sz="0" w:space="0" w:color="auto"/>
            <w:bottom w:val="none" w:sz="0" w:space="0" w:color="auto"/>
            <w:right w:val="none" w:sz="0" w:space="0" w:color="auto"/>
          </w:divBdr>
        </w:div>
        <w:div w:id="1039235640">
          <w:marLeft w:val="640"/>
          <w:marRight w:val="0"/>
          <w:marTop w:val="0"/>
          <w:marBottom w:val="0"/>
          <w:divBdr>
            <w:top w:val="none" w:sz="0" w:space="0" w:color="auto"/>
            <w:left w:val="none" w:sz="0" w:space="0" w:color="auto"/>
            <w:bottom w:val="none" w:sz="0" w:space="0" w:color="auto"/>
            <w:right w:val="none" w:sz="0" w:space="0" w:color="auto"/>
          </w:divBdr>
        </w:div>
        <w:div w:id="1622178489">
          <w:marLeft w:val="640"/>
          <w:marRight w:val="0"/>
          <w:marTop w:val="0"/>
          <w:marBottom w:val="0"/>
          <w:divBdr>
            <w:top w:val="none" w:sz="0" w:space="0" w:color="auto"/>
            <w:left w:val="none" w:sz="0" w:space="0" w:color="auto"/>
            <w:bottom w:val="none" w:sz="0" w:space="0" w:color="auto"/>
            <w:right w:val="none" w:sz="0" w:space="0" w:color="auto"/>
          </w:divBdr>
        </w:div>
        <w:div w:id="747194573">
          <w:marLeft w:val="640"/>
          <w:marRight w:val="0"/>
          <w:marTop w:val="0"/>
          <w:marBottom w:val="0"/>
          <w:divBdr>
            <w:top w:val="none" w:sz="0" w:space="0" w:color="auto"/>
            <w:left w:val="none" w:sz="0" w:space="0" w:color="auto"/>
            <w:bottom w:val="none" w:sz="0" w:space="0" w:color="auto"/>
            <w:right w:val="none" w:sz="0" w:space="0" w:color="auto"/>
          </w:divBdr>
        </w:div>
        <w:div w:id="198199749">
          <w:marLeft w:val="640"/>
          <w:marRight w:val="0"/>
          <w:marTop w:val="0"/>
          <w:marBottom w:val="0"/>
          <w:divBdr>
            <w:top w:val="none" w:sz="0" w:space="0" w:color="auto"/>
            <w:left w:val="none" w:sz="0" w:space="0" w:color="auto"/>
            <w:bottom w:val="none" w:sz="0" w:space="0" w:color="auto"/>
            <w:right w:val="none" w:sz="0" w:space="0" w:color="auto"/>
          </w:divBdr>
        </w:div>
        <w:div w:id="727848333">
          <w:marLeft w:val="640"/>
          <w:marRight w:val="0"/>
          <w:marTop w:val="0"/>
          <w:marBottom w:val="0"/>
          <w:divBdr>
            <w:top w:val="none" w:sz="0" w:space="0" w:color="auto"/>
            <w:left w:val="none" w:sz="0" w:space="0" w:color="auto"/>
            <w:bottom w:val="none" w:sz="0" w:space="0" w:color="auto"/>
            <w:right w:val="none" w:sz="0" w:space="0" w:color="auto"/>
          </w:divBdr>
        </w:div>
        <w:div w:id="1528637433">
          <w:marLeft w:val="640"/>
          <w:marRight w:val="0"/>
          <w:marTop w:val="0"/>
          <w:marBottom w:val="0"/>
          <w:divBdr>
            <w:top w:val="none" w:sz="0" w:space="0" w:color="auto"/>
            <w:left w:val="none" w:sz="0" w:space="0" w:color="auto"/>
            <w:bottom w:val="none" w:sz="0" w:space="0" w:color="auto"/>
            <w:right w:val="none" w:sz="0" w:space="0" w:color="auto"/>
          </w:divBdr>
        </w:div>
        <w:div w:id="397676143">
          <w:marLeft w:val="640"/>
          <w:marRight w:val="0"/>
          <w:marTop w:val="0"/>
          <w:marBottom w:val="0"/>
          <w:divBdr>
            <w:top w:val="none" w:sz="0" w:space="0" w:color="auto"/>
            <w:left w:val="none" w:sz="0" w:space="0" w:color="auto"/>
            <w:bottom w:val="none" w:sz="0" w:space="0" w:color="auto"/>
            <w:right w:val="none" w:sz="0" w:space="0" w:color="auto"/>
          </w:divBdr>
        </w:div>
        <w:div w:id="1037702893">
          <w:marLeft w:val="640"/>
          <w:marRight w:val="0"/>
          <w:marTop w:val="0"/>
          <w:marBottom w:val="0"/>
          <w:divBdr>
            <w:top w:val="none" w:sz="0" w:space="0" w:color="auto"/>
            <w:left w:val="none" w:sz="0" w:space="0" w:color="auto"/>
            <w:bottom w:val="none" w:sz="0" w:space="0" w:color="auto"/>
            <w:right w:val="none" w:sz="0" w:space="0" w:color="auto"/>
          </w:divBdr>
        </w:div>
        <w:div w:id="2113163850">
          <w:marLeft w:val="640"/>
          <w:marRight w:val="0"/>
          <w:marTop w:val="0"/>
          <w:marBottom w:val="0"/>
          <w:divBdr>
            <w:top w:val="none" w:sz="0" w:space="0" w:color="auto"/>
            <w:left w:val="none" w:sz="0" w:space="0" w:color="auto"/>
            <w:bottom w:val="none" w:sz="0" w:space="0" w:color="auto"/>
            <w:right w:val="none" w:sz="0" w:space="0" w:color="auto"/>
          </w:divBdr>
        </w:div>
        <w:div w:id="263268272">
          <w:marLeft w:val="640"/>
          <w:marRight w:val="0"/>
          <w:marTop w:val="0"/>
          <w:marBottom w:val="0"/>
          <w:divBdr>
            <w:top w:val="none" w:sz="0" w:space="0" w:color="auto"/>
            <w:left w:val="none" w:sz="0" w:space="0" w:color="auto"/>
            <w:bottom w:val="none" w:sz="0" w:space="0" w:color="auto"/>
            <w:right w:val="none" w:sz="0" w:space="0" w:color="auto"/>
          </w:divBdr>
        </w:div>
        <w:div w:id="739403723">
          <w:marLeft w:val="640"/>
          <w:marRight w:val="0"/>
          <w:marTop w:val="0"/>
          <w:marBottom w:val="0"/>
          <w:divBdr>
            <w:top w:val="none" w:sz="0" w:space="0" w:color="auto"/>
            <w:left w:val="none" w:sz="0" w:space="0" w:color="auto"/>
            <w:bottom w:val="none" w:sz="0" w:space="0" w:color="auto"/>
            <w:right w:val="none" w:sz="0" w:space="0" w:color="auto"/>
          </w:divBdr>
        </w:div>
        <w:div w:id="1992296064">
          <w:marLeft w:val="640"/>
          <w:marRight w:val="0"/>
          <w:marTop w:val="0"/>
          <w:marBottom w:val="0"/>
          <w:divBdr>
            <w:top w:val="none" w:sz="0" w:space="0" w:color="auto"/>
            <w:left w:val="none" w:sz="0" w:space="0" w:color="auto"/>
            <w:bottom w:val="none" w:sz="0" w:space="0" w:color="auto"/>
            <w:right w:val="none" w:sz="0" w:space="0" w:color="auto"/>
          </w:divBdr>
        </w:div>
        <w:div w:id="1893105454">
          <w:marLeft w:val="640"/>
          <w:marRight w:val="0"/>
          <w:marTop w:val="0"/>
          <w:marBottom w:val="0"/>
          <w:divBdr>
            <w:top w:val="none" w:sz="0" w:space="0" w:color="auto"/>
            <w:left w:val="none" w:sz="0" w:space="0" w:color="auto"/>
            <w:bottom w:val="none" w:sz="0" w:space="0" w:color="auto"/>
            <w:right w:val="none" w:sz="0" w:space="0" w:color="auto"/>
          </w:divBdr>
        </w:div>
        <w:div w:id="938218593">
          <w:marLeft w:val="640"/>
          <w:marRight w:val="0"/>
          <w:marTop w:val="0"/>
          <w:marBottom w:val="0"/>
          <w:divBdr>
            <w:top w:val="none" w:sz="0" w:space="0" w:color="auto"/>
            <w:left w:val="none" w:sz="0" w:space="0" w:color="auto"/>
            <w:bottom w:val="none" w:sz="0" w:space="0" w:color="auto"/>
            <w:right w:val="none" w:sz="0" w:space="0" w:color="auto"/>
          </w:divBdr>
        </w:div>
        <w:div w:id="1382903814">
          <w:marLeft w:val="640"/>
          <w:marRight w:val="0"/>
          <w:marTop w:val="0"/>
          <w:marBottom w:val="0"/>
          <w:divBdr>
            <w:top w:val="none" w:sz="0" w:space="0" w:color="auto"/>
            <w:left w:val="none" w:sz="0" w:space="0" w:color="auto"/>
            <w:bottom w:val="none" w:sz="0" w:space="0" w:color="auto"/>
            <w:right w:val="none" w:sz="0" w:space="0" w:color="auto"/>
          </w:divBdr>
        </w:div>
        <w:div w:id="1297108598">
          <w:marLeft w:val="640"/>
          <w:marRight w:val="0"/>
          <w:marTop w:val="0"/>
          <w:marBottom w:val="0"/>
          <w:divBdr>
            <w:top w:val="none" w:sz="0" w:space="0" w:color="auto"/>
            <w:left w:val="none" w:sz="0" w:space="0" w:color="auto"/>
            <w:bottom w:val="none" w:sz="0" w:space="0" w:color="auto"/>
            <w:right w:val="none" w:sz="0" w:space="0" w:color="auto"/>
          </w:divBdr>
        </w:div>
        <w:div w:id="887763721">
          <w:marLeft w:val="640"/>
          <w:marRight w:val="0"/>
          <w:marTop w:val="0"/>
          <w:marBottom w:val="0"/>
          <w:divBdr>
            <w:top w:val="none" w:sz="0" w:space="0" w:color="auto"/>
            <w:left w:val="none" w:sz="0" w:space="0" w:color="auto"/>
            <w:bottom w:val="none" w:sz="0" w:space="0" w:color="auto"/>
            <w:right w:val="none" w:sz="0" w:space="0" w:color="auto"/>
          </w:divBdr>
        </w:div>
        <w:div w:id="1708145522">
          <w:marLeft w:val="640"/>
          <w:marRight w:val="0"/>
          <w:marTop w:val="0"/>
          <w:marBottom w:val="0"/>
          <w:divBdr>
            <w:top w:val="none" w:sz="0" w:space="0" w:color="auto"/>
            <w:left w:val="none" w:sz="0" w:space="0" w:color="auto"/>
            <w:bottom w:val="none" w:sz="0" w:space="0" w:color="auto"/>
            <w:right w:val="none" w:sz="0" w:space="0" w:color="auto"/>
          </w:divBdr>
        </w:div>
        <w:div w:id="699206008">
          <w:marLeft w:val="640"/>
          <w:marRight w:val="0"/>
          <w:marTop w:val="0"/>
          <w:marBottom w:val="0"/>
          <w:divBdr>
            <w:top w:val="none" w:sz="0" w:space="0" w:color="auto"/>
            <w:left w:val="none" w:sz="0" w:space="0" w:color="auto"/>
            <w:bottom w:val="none" w:sz="0" w:space="0" w:color="auto"/>
            <w:right w:val="none" w:sz="0" w:space="0" w:color="auto"/>
          </w:divBdr>
        </w:div>
        <w:div w:id="1344866191">
          <w:marLeft w:val="640"/>
          <w:marRight w:val="0"/>
          <w:marTop w:val="0"/>
          <w:marBottom w:val="0"/>
          <w:divBdr>
            <w:top w:val="none" w:sz="0" w:space="0" w:color="auto"/>
            <w:left w:val="none" w:sz="0" w:space="0" w:color="auto"/>
            <w:bottom w:val="none" w:sz="0" w:space="0" w:color="auto"/>
            <w:right w:val="none" w:sz="0" w:space="0" w:color="auto"/>
          </w:divBdr>
        </w:div>
        <w:div w:id="2104570296">
          <w:marLeft w:val="640"/>
          <w:marRight w:val="0"/>
          <w:marTop w:val="0"/>
          <w:marBottom w:val="0"/>
          <w:divBdr>
            <w:top w:val="none" w:sz="0" w:space="0" w:color="auto"/>
            <w:left w:val="none" w:sz="0" w:space="0" w:color="auto"/>
            <w:bottom w:val="none" w:sz="0" w:space="0" w:color="auto"/>
            <w:right w:val="none" w:sz="0" w:space="0" w:color="auto"/>
          </w:divBdr>
        </w:div>
        <w:div w:id="2089842711">
          <w:marLeft w:val="640"/>
          <w:marRight w:val="0"/>
          <w:marTop w:val="0"/>
          <w:marBottom w:val="0"/>
          <w:divBdr>
            <w:top w:val="none" w:sz="0" w:space="0" w:color="auto"/>
            <w:left w:val="none" w:sz="0" w:space="0" w:color="auto"/>
            <w:bottom w:val="none" w:sz="0" w:space="0" w:color="auto"/>
            <w:right w:val="none" w:sz="0" w:space="0" w:color="auto"/>
          </w:divBdr>
        </w:div>
        <w:div w:id="711657971">
          <w:marLeft w:val="640"/>
          <w:marRight w:val="0"/>
          <w:marTop w:val="0"/>
          <w:marBottom w:val="0"/>
          <w:divBdr>
            <w:top w:val="none" w:sz="0" w:space="0" w:color="auto"/>
            <w:left w:val="none" w:sz="0" w:space="0" w:color="auto"/>
            <w:bottom w:val="none" w:sz="0" w:space="0" w:color="auto"/>
            <w:right w:val="none" w:sz="0" w:space="0" w:color="auto"/>
          </w:divBdr>
        </w:div>
        <w:div w:id="951132592">
          <w:marLeft w:val="640"/>
          <w:marRight w:val="0"/>
          <w:marTop w:val="0"/>
          <w:marBottom w:val="0"/>
          <w:divBdr>
            <w:top w:val="none" w:sz="0" w:space="0" w:color="auto"/>
            <w:left w:val="none" w:sz="0" w:space="0" w:color="auto"/>
            <w:bottom w:val="none" w:sz="0" w:space="0" w:color="auto"/>
            <w:right w:val="none" w:sz="0" w:space="0" w:color="auto"/>
          </w:divBdr>
        </w:div>
        <w:div w:id="1879125651">
          <w:marLeft w:val="640"/>
          <w:marRight w:val="0"/>
          <w:marTop w:val="0"/>
          <w:marBottom w:val="0"/>
          <w:divBdr>
            <w:top w:val="none" w:sz="0" w:space="0" w:color="auto"/>
            <w:left w:val="none" w:sz="0" w:space="0" w:color="auto"/>
            <w:bottom w:val="none" w:sz="0" w:space="0" w:color="auto"/>
            <w:right w:val="none" w:sz="0" w:space="0" w:color="auto"/>
          </w:divBdr>
        </w:div>
        <w:div w:id="1272011982">
          <w:marLeft w:val="640"/>
          <w:marRight w:val="0"/>
          <w:marTop w:val="0"/>
          <w:marBottom w:val="0"/>
          <w:divBdr>
            <w:top w:val="none" w:sz="0" w:space="0" w:color="auto"/>
            <w:left w:val="none" w:sz="0" w:space="0" w:color="auto"/>
            <w:bottom w:val="none" w:sz="0" w:space="0" w:color="auto"/>
            <w:right w:val="none" w:sz="0" w:space="0" w:color="auto"/>
          </w:divBdr>
        </w:div>
        <w:div w:id="2038047188">
          <w:marLeft w:val="640"/>
          <w:marRight w:val="0"/>
          <w:marTop w:val="0"/>
          <w:marBottom w:val="0"/>
          <w:divBdr>
            <w:top w:val="none" w:sz="0" w:space="0" w:color="auto"/>
            <w:left w:val="none" w:sz="0" w:space="0" w:color="auto"/>
            <w:bottom w:val="none" w:sz="0" w:space="0" w:color="auto"/>
            <w:right w:val="none" w:sz="0" w:space="0" w:color="auto"/>
          </w:divBdr>
        </w:div>
        <w:div w:id="1362852226">
          <w:marLeft w:val="640"/>
          <w:marRight w:val="0"/>
          <w:marTop w:val="0"/>
          <w:marBottom w:val="0"/>
          <w:divBdr>
            <w:top w:val="none" w:sz="0" w:space="0" w:color="auto"/>
            <w:left w:val="none" w:sz="0" w:space="0" w:color="auto"/>
            <w:bottom w:val="none" w:sz="0" w:space="0" w:color="auto"/>
            <w:right w:val="none" w:sz="0" w:space="0" w:color="auto"/>
          </w:divBdr>
        </w:div>
        <w:div w:id="322970815">
          <w:marLeft w:val="640"/>
          <w:marRight w:val="0"/>
          <w:marTop w:val="0"/>
          <w:marBottom w:val="0"/>
          <w:divBdr>
            <w:top w:val="none" w:sz="0" w:space="0" w:color="auto"/>
            <w:left w:val="none" w:sz="0" w:space="0" w:color="auto"/>
            <w:bottom w:val="none" w:sz="0" w:space="0" w:color="auto"/>
            <w:right w:val="none" w:sz="0" w:space="0" w:color="auto"/>
          </w:divBdr>
        </w:div>
        <w:div w:id="1374966707">
          <w:marLeft w:val="640"/>
          <w:marRight w:val="0"/>
          <w:marTop w:val="0"/>
          <w:marBottom w:val="0"/>
          <w:divBdr>
            <w:top w:val="none" w:sz="0" w:space="0" w:color="auto"/>
            <w:left w:val="none" w:sz="0" w:space="0" w:color="auto"/>
            <w:bottom w:val="none" w:sz="0" w:space="0" w:color="auto"/>
            <w:right w:val="none" w:sz="0" w:space="0" w:color="auto"/>
          </w:divBdr>
        </w:div>
        <w:div w:id="634992182">
          <w:marLeft w:val="640"/>
          <w:marRight w:val="0"/>
          <w:marTop w:val="0"/>
          <w:marBottom w:val="0"/>
          <w:divBdr>
            <w:top w:val="none" w:sz="0" w:space="0" w:color="auto"/>
            <w:left w:val="none" w:sz="0" w:space="0" w:color="auto"/>
            <w:bottom w:val="none" w:sz="0" w:space="0" w:color="auto"/>
            <w:right w:val="none" w:sz="0" w:space="0" w:color="auto"/>
          </w:divBdr>
        </w:div>
        <w:div w:id="1263608715">
          <w:marLeft w:val="640"/>
          <w:marRight w:val="0"/>
          <w:marTop w:val="0"/>
          <w:marBottom w:val="0"/>
          <w:divBdr>
            <w:top w:val="none" w:sz="0" w:space="0" w:color="auto"/>
            <w:left w:val="none" w:sz="0" w:space="0" w:color="auto"/>
            <w:bottom w:val="none" w:sz="0" w:space="0" w:color="auto"/>
            <w:right w:val="none" w:sz="0" w:space="0" w:color="auto"/>
          </w:divBdr>
        </w:div>
        <w:div w:id="575164835">
          <w:marLeft w:val="640"/>
          <w:marRight w:val="0"/>
          <w:marTop w:val="0"/>
          <w:marBottom w:val="0"/>
          <w:divBdr>
            <w:top w:val="none" w:sz="0" w:space="0" w:color="auto"/>
            <w:left w:val="none" w:sz="0" w:space="0" w:color="auto"/>
            <w:bottom w:val="none" w:sz="0" w:space="0" w:color="auto"/>
            <w:right w:val="none" w:sz="0" w:space="0" w:color="auto"/>
          </w:divBdr>
        </w:div>
        <w:div w:id="1771464285">
          <w:marLeft w:val="640"/>
          <w:marRight w:val="0"/>
          <w:marTop w:val="0"/>
          <w:marBottom w:val="0"/>
          <w:divBdr>
            <w:top w:val="none" w:sz="0" w:space="0" w:color="auto"/>
            <w:left w:val="none" w:sz="0" w:space="0" w:color="auto"/>
            <w:bottom w:val="none" w:sz="0" w:space="0" w:color="auto"/>
            <w:right w:val="none" w:sz="0" w:space="0" w:color="auto"/>
          </w:divBdr>
        </w:div>
        <w:div w:id="572591259">
          <w:marLeft w:val="640"/>
          <w:marRight w:val="0"/>
          <w:marTop w:val="0"/>
          <w:marBottom w:val="0"/>
          <w:divBdr>
            <w:top w:val="none" w:sz="0" w:space="0" w:color="auto"/>
            <w:left w:val="none" w:sz="0" w:space="0" w:color="auto"/>
            <w:bottom w:val="none" w:sz="0" w:space="0" w:color="auto"/>
            <w:right w:val="none" w:sz="0" w:space="0" w:color="auto"/>
          </w:divBdr>
        </w:div>
        <w:div w:id="445120862">
          <w:marLeft w:val="640"/>
          <w:marRight w:val="0"/>
          <w:marTop w:val="0"/>
          <w:marBottom w:val="0"/>
          <w:divBdr>
            <w:top w:val="none" w:sz="0" w:space="0" w:color="auto"/>
            <w:left w:val="none" w:sz="0" w:space="0" w:color="auto"/>
            <w:bottom w:val="none" w:sz="0" w:space="0" w:color="auto"/>
            <w:right w:val="none" w:sz="0" w:space="0" w:color="auto"/>
          </w:divBdr>
        </w:div>
        <w:div w:id="144055572">
          <w:marLeft w:val="640"/>
          <w:marRight w:val="0"/>
          <w:marTop w:val="0"/>
          <w:marBottom w:val="0"/>
          <w:divBdr>
            <w:top w:val="none" w:sz="0" w:space="0" w:color="auto"/>
            <w:left w:val="none" w:sz="0" w:space="0" w:color="auto"/>
            <w:bottom w:val="none" w:sz="0" w:space="0" w:color="auto"/>
            <w:right w:val="none" w:sz="0" w:space="0" w:color="auto"/>
          </w:divBdr>
        </w:div>
        <w:div w:id="318581025">
          <w:marLeft w:val="640"/>
          <w:marRight w:val="0"/>
          <w:marTop w:val="0"/>
          <w:marBottom w:val="0"/>
          <w:divBdr>
            <w:top w:val="none" w:sz="0" w:space="0" w:color="auto"/>
            <w:left w:val="none" w:sz="0" w:space="0" w:color="auto"/>
            <w:bottom w:val="none" w:sz="0" w:space="0" w:color="auto"/>
            <w:right w:val="none" w:sz="0" w:space="0" w:color="auto"/>
          </w:divBdr>
        </w:div>
        <w:div w:id="2095590968">
          <w:marLeft w:val="640"/>
          <w:marRight w:val="0"/>
          <w:marTop w:val="0"/>
          <w:marBottom w:val="0"/>
          <w:divBdr>
            <w:top w:val="none" w:sz="0" w:space="0" w:color="auto"/>
            <w:left w:val="none" w:sz="0" w:space="0" w:color="auto"/>
            <w:bottom w:val="none" w:sz="0" w:space="0" w:color="auto"/>
            <w:right w:val="none" w:sz="0" w:space="0" w:color="auto"/>
          </w:divBdr>
        </w:div>
        <w:div w:id="1103037347">
          <w:marLeft w:val="640"/>
          <w:marRight w:val="0"/>
          <w:marTop w:val="0"/>
          <w:marBottom w:val="0"/>
          <w:divBdr>
            <w:top w:val="none" w:sz="0" w:space="0" w:color="auto"/>
            <w:left w:val="none" w:sz="0" w:space="0" w:color="auto"/>
            <w:bottom w:val="none" w:sz="0" w:space="0" w:color="auto"/>
            <w:right w:val="none" w:sz="0" w:space="0" w:color="auto"/>
          </w:divBdr>
        </w:div>
        <w:div w:id="541982885">
          <w:marLeft w:val="640"/>
          <w:marRight w:val="0"/>
          <w:marTop w:val="0"/>
          <w:marBottom w:val="0"/>
          <w:divBdr>
            <w:top w:val="none" w:sz="0" w:space="0" w:color="auto"/>
            <w:left w:val="none" w:sz="0" w:space="0" w:color="auto"/>
            <w:bottom w:val="none" w:sz="0" w:space="0" w:color="auto"/>
            <w:right w:val="none" w:sz="0" w:space="0" w:color="auto"/>
          </w:divBdr>
        </w:div>
        <w:div w:id="970095586">
          <w:marLeft w:val="640"/>
          <w:marRight w:val="0"/>
          <w:marTop w:val="0"/>
          <w:marBottom w:val="0"/>
          <w:divBdr>
            <w:top w:val="none" w:sz="0" w:space="0" w:color="auto"/>
            <w:left w:val="none" w:sz="0" w:space="0" w:color="auto"/>
            <w:bottom w:val="none" w:sz="0" w:space="0" w:color="auto"/>
            <w:right w:val="none" w:sz="0" w:space="0" w:color="auto"/>
          </w:divBdr>
        </w:div>
        <w:div w:id="1199584690">
          <w:marLeft w:val="640"/>
          <w:marRight w:val="0"/>
          <w:marTop w:val="0"/>
          <w:marBottom w:val="0"/>
          <w:divBdr>
            <w:top w:val="none" w:sz="0" w:space="0" w:color="auto"/>
            <w:left w:val="none" w:sz="0" w:space="0" w:color="auto"/>
            <w:bottom w:val="none" w:sz="0" w:space="0" w:color="auto"/>
            <w:right w:val="none" w:sz="0" w:space="0" w:color="auto"/>
          </w:divBdr>
        </w:div>
        <w:div w:id="233006183">
          <w:marLeft w:val="640"/>
          <w:marRight w:val="0"/>
          <w:marTop w:val="0"/>
          <w:marBottom w:val="0"/>
          <w:divBdr>
            <w:top w:val="none" w:sz="0" w:space="0" w:color="auto"/>
            <w:left w:val="none" w:sz="0" w:space="0" w:color="auto"/>
            <w:bottom w:val="none" w:sz="0" w:space="0" w:color="auto"/>
            <w:right w:val="none" w:sz="0" w:space="0" w:color="auto"/>
          </w:divBdr>
        </w:div>
        <w:div w:id="1897159173">
          <w:marLeft w:val="640"/>
          <w:marRight w:val="0"/>
          <w:marTop w:val="0"/>
          <w:marBottom w:val="0"/>
          <w:divBdr>
            <w:top w:val="none" w:sz="0" w:space="0" w:color="auto"/>
            <w:left w:val="none" w:sz="0" w:space="0" w:color="auto"/>
            <w:bottom w:val="none" w:sz="0" w:space="0" w:color="auto"/>
            <w:right w:val="none" w:sz="0" w:space="0" w:color="auto"/>
          </w:divBdr>
        </w:div>
        <w:div w:id="257715658">
          <w:marLeft w:val="640"/>
          <w:marRight w:val="0"/>
          <w:marTop w:val="0"/>
          <w:marBottom w:val="0"/>
          <w:divBdr>
            <w:top w:val="none" w:sz="0" w:space="0" w:color="auto"/>
            <w:left w:val="none" w:sz="0" w:space="0" w:color="auto"/>
            <w:bottom w:val="none" w:sz="0" w:space="0" w:color="auto"/>
            <w:right w:val="none" w:sz="0" w:space="0" w:color="auto"/>
          </w:divBdr>
        </w:div>
        <w:div w:id="162554453">
          <w:marLeft w:val="640"/>
          <w:marRight w:val="0"/>
          <w:marTop w:val="0"/>
          <w:marBottom w:val="0"/>
          <w:divBdr>
            <w:top w:val="none" w:sz="0" w:space="0" w:color="auto"/>
            <w:left w:val="none" w:sz="0" w:space="0" w:color="auto"/>
            <w:bottom w:val="none" w:sz="0" w:space="0" w:color="auto"/>
            <w:right w:val="none" w:sz="0" w:space="0" w:color="auto"/>
          </w:divBdr>
        </w:div>
        <w:div w:id="1880194413">
          <w:marLeft w:val="640"/>
          <w:marRight w:val="0"/>
          <w:marTop w:val="0"/>
          <w:marBottom w:val="0"/>
          <w:divBdr>
            <w:top w:val="none" w:sz="0" w:space="0" w:color="auto"/>
            <w:left w:val="none" w:sz="0" w:space="0" w:color="auto"/>
            <w:bottom w:val="none" w:sz="0" w:space="0" w:color="auto"/>
            <w:right w:val="none" w:sz="0" w:space="0" w:color="auto"/>
          </w:divBdr>
        </w:div>
        <w:div w:id="1548446238">
          <w:marLeft w:val="640"/>
          <w:marRight w:val="0"/>
          <w:marTop w:val="0"/>
          <w:marBottom w:val="0"/>
          <w:divBdr>
            <w:top w:val="none" w:sz="0" w:space="0" w:color="auto"/>
            <w:left w:val="none" w:sz="0" w:space="0" w:color="auto"/>
            <w:bottom w:val="none" w:sz="0" w:space="0" w:color="auto"/>
            <w:right w:val="none" w:sz="0" w:space="0" w:color="auto"/>
          </w:divBdr>
        </w:div>
        <w:div w:id="412745974">
          <w:marLeft w:val="640"/>
          <w:marRight w:val="0"/>
          <w:marTop w:val="0"/>
          <w:marBottom w:val="0"/>
          <w:divBdr>
            <w:top w:val="none" w:sz="0" w:space="0" w:color="auto"/>
            <w:left w:val="none" w:sz="0" w:space="0" w:color="auto"/>
            <w:bottom w:val="none" w:sz="0" w:space="0" w:color="auto"/>
            <w:right w:val="none" w:sz="0" w:space="0" w:color="auto"/>
          </w:divBdr>
        </w:div>
        <w:div w:id="1536113977">
          <w:marLeft w:val="640"/>
          <w:marRight w:val="0"/>
          <w:marTop w:val="0"/>
          <w:marBottom w:val="0"/>
          <w:divBdr>
            <w:top w:val="none" w:sz="0" w:space="0" w:color="auto"/>
            <w:left w:val="none" w:sz="0" w:space="0" w:color="auto"/>
            <w:bottom w:val="none" w:sz="0" w:space="0" w:color="auto"/>
            <w:right w:val="none" w:sz="0" w:space="0" w:color="auto"/>
          </w:divBdr>
        </w:div>
        <w:div w:id="1299801157">
          <w:marLeft w:val="640"/>
          <w:marRight w:val="0"/>
          <w:marTop w:val="0"/>
          <w:marBottom w:val="0"/>
          <w:divBdr>
            <w:top w:val="none" w:sz="0" w:space="0" w:color="auto"/>
            <w:left w:val="none" w:sz="0" w:space="0" w:color="auto"/>
            <w:bottom w:val="none" w:sz="0" w:space="0" w:color="auto"/>
            <w:right w:val="none" w:sz="0" w:space="0" w:color="auto"/>
          </w:divBdr>
        </w:div>
        <w:div w:id="1423381767">
          <w:marLeft w:val="640"/>
          <w:marRight w:val="0"/>
          <w:marTop w:val="0"/>
          <w:marBottom w:val="0"/>
          <w:divBdr>
            <w:top w:val="none" w:sz="0" w:space="0" w:color="auto"/>
            <w:left w:val="none" w:sz="0" w:space="0" w:color="auto"/>
            <w:bottom w:val="none" w:sz="0" w:space="0" w:color="auto"/>
            <w:right w:val="none" w:sz="0" w:space="0" w:color="auto"/>
          </w:divBdr>
        </w:div>
        <w:div w:id="769280871">
          <w:marLeft w:val="640"/>
          <w:marRight w:val="0"/>
          <w:marTop w:val="0"/>
          <w:marBottom w:val="0"/>
          <w:divBdr>
            <w:top w:val="none" w:sz="0" w:space="0" w:color="auto"/>
            <w:left w:val="none" w:sz="0" w:space="0" w:color="auto"/>
            <w:bottom w:val="none" w:sz="0" w:space="0" w:color="auto"/>
            <w:right w:val="none" w:sz="0" w:space="0" w:color="auto"/>
          </w:divBdr>
        </w:div>
        <w:div w:id="1419256606">
          <w:marLeft w:val="640"/>
          <w:marRight w:val="0"/>
          <w:marTop w:val="0"/>
          <w:marBottom w:val="0"/>
          <w:divBdr>
            <w:top w:val="none" w:sz="0" w:space="0" w:color="auto"/>
            <w:left w:val="none" w:sz="0" w:space="0" w:color="auto"/>
            <w:bottom w:val="none" w:sz="0" w:space="0" w:color="auto"/>
            <w:right w:val="none" w:sz="0" w:space="0" w:color="auto"/>
          </w:divBdr>
        </w:div>
        <w:div w:id="1030296788">
          <w:marLeft w:val="640"/>
          <w:marRight w:val="0"/>
          <w:marTop w:val="0"/>
          <w:marBottom w:val="0"/>
          <w:divBdr>
            <w:top w:val="none" w:sz="0" w:space="0" w:color="auto"/>
            <w:left w:val="none" w:sz="0" w:space="0" w:color="auto"/>
            <w:bottom w:val="none" w:sz="0" w:space="0" w:color="auto"/>
            <w:right w:val="none" w:sz="0" w:space="0" w:color="auto"/>
          </w:divBdr>
        </w:div>
        <w:div w:id="677922226">
          <w:marLeft w:val="640"/>
          <w:marRight w:val="0"/>
          <w:marTop w:val="0"/>
          <w:marBottom w:val="0"/>
          <w:divBdr>
            <w:top w:val="none" w:sz="0" w:space="0" w:color="auto"/>
            <w:left w:val="none" w:sz="0" w:space="0" w:color="auto"/>
            <w:bottom w:val="none" w:sz="0" w:space="0" w:color="auto"/>
            <w:right w:val="none" w:sz="0" w:space="0" w:color="auto"/>
          </w:divBdr>
        </w:div>
        <w:div w:id="1619214460">
          <w:marLeft w:val="640"/>
          <w:marRight w:val="0"/>
          <w:marTop w:val="0"/>
          <w:marBottom w:val="0"/>
          <w:divBdr>
            <w:top w:val="none" w:sz="0" w:space="0" w:color="auto"/>
            <w:left w:val="none" w:sz="0" w:space="0" w:color="auto"/>
            <w:bottom w:val="none" w:sz="0" w:space="0" w:color="auto"/>
            <w:right w:val="none" w:sz="0" w:space="0" w:color="auto"/>
          </w:divBdr>
        </w:div>
        <w:div w:id="2146772630">
          <w:marLeft w:val="640"/>
          <w:marRight w:val="0"/>
          <w:marTop w:val="0"/>
          <w:marBottom w:val="0"/>
          <w:divBdr>
            <w:top w:val="none" w:sz="0" w:space="0" w:color="auto"/>
            <w:left w:val="none" w:sz="0" w:space="0" w:color="auto"/>
            <w:bottom w:val="none" w:sz="0" w:space="0" w:color="auto"/>
            <w:right w:val="none" w:sz="0" w:space="0" w:color="auto"/>
          </w:divBdr>
        </w:div>
        <w:div w:id="1730112706">
          <w:marLeft w:val="640"/>
          <w:marRight w:val="0"/>
          <w:marTop w:val="0"/>
          <w:marBottom w:val="0"/>
          <w:divBdr>
            <w:top w:val="none" w:sz="0" w:space="0" w:color="auto"/>
            <w:left w:val="none" w:sz="0" w:space="0" w:color="auto"/>
            <w:bottom w:val="none" w:sz="0" w:space="0" w:color="auto"/>
            <w:right w:val="none" w:sz="0" w:space="0" w:color="auto"/>
          </w:divBdr>
        </w:div>
        <w:div w:id="45571947">
          <w:marLeft w:val="640"/>
          <w:marRight w:val="0"/>
          <w:marTop w:val="0"/>
          <w:marBottom w:val="0"/>
          <w:divBdr>
            <w:top w:val="none" w:sz="0" w:space="0" w:color="auto"/>
            <w:left w:val="none" w:sz="0" w:space="0" w:color="auto"/>
            <w:bottom w:val="none" w:sz="0" w:space="0" w:color="auto"/>
            <w:right w:val="none" w:sz="0" w:space="0" w:color="auto"/>
          </w:divBdr>
        </w:div>
        <w:div w:id="524753280">
          <w:marLeft w:val="640"/>
          <w:marRight w:val="0"/>
          <w:marTop w:val="0"/>
          <w:marBottom w:val="0"/>
          <w:divBdr>
            <w:top w:val="none" w:sz="0" w:space="0" w:color="auto"/>
            <w:left w:val="none" w:sz="0" w:space="0" w:color="auto"/>
            <w:bottom w:val="none" w:sz="0" w:space="0" w:color="auto"/>
            <w:right w:val="none" w:sz="0" w:space="0" w:color="auto"/>
          </w:divBdr>
        </w:div>
        <w:div w:id="1126967894">
          <w:marLeft w:val="640"/>
          <w:marRight w:val="0"/>
          <w:marTop w:val="0"/>
          <w:marBottom w:val="0"/>
          <w:divBdr>
            <w:top w:val="none" w:sz="0" w:space="0" w:color="auto"/>
            <w:left w:val="none" w:sz="0" w:space="0" w:color="auto"/>
            <w:bottom w:val="none" w:sz="0" w:space="0" w:color="auto"/>
            <w:right w:val="none" w:sz="0" w:space="0" w:color="auto"/>
          </w:divBdr>
        </w:div>
        <w:div w:id="699474714">
          <w:marLeft w:val="640"/>
          <w:marRight w:val="0"/>
          <w:marTop w:val="0"/>
          <w:marBottom w:val="0"/>
          <w:divBdr>
            <w:top w:val="none" w:sz="0" w:space="0" w:color="auto"/>
            <w:left w:val="none" w:sz="0" w:space="0" w:color="auto"/>
            <w:bottom w:val="none" w:sz="0" w:space="0" w:color="auto"/>
            <w:right w:val="none" w:sz="0" w:space="0" w:color="auto"/>
          </w:divBdr>
        </w:div>
        <w:div w:id="563175944">
          <w:marLeft w:val="640"/>
          <w:marRight w:val="0"/>
          <w:marTop w:val="0"/>
          <w:marBottom w:val="0"/>
          <w:divBdr>
            <w:top w:val="none" w:sz="0" w:space="0" w:color="auto"/>
            <w:left w:val="none" w:sz="0" w:space="0" w:color="auto"/>
            <w:bottom w:val="none" w:sz="0" w:space="0" w:color="auto"/>
            <w:right w:val="none" w:sz="0" w:space="0" w:color="auto"/>
          </w:divBdr>
        </w:div>
        <w:div w:id="1687439992">
          <w:marLeft w:val="640"/>
          <w:marRight w:val="0"/>
          <w:marTop w:val="0"/>
          <w:marBottom w:val="0"/>
          <w:divBdr>
            <w:top w:val="none" w:sz="0" w:space="0" w:color="auto"/>
            <w:left w:val="none" w:sz="0" w:space="0" w:color="auto"/>
            <w:bottom w:val="none" w:sz="0" w:space="0" w:color="auto"/>
            <w:right w:val="none" w:sz="0" w:space="0" w:color="auto"/>
          </w:divBdr>
        </w:div>
        <w:div w:id="227229489">
          <w:marLeft w:val="640"/>
          <w:marRight w:val="0"/>
          <w:marTop w:val="0"/>
          <w:marBottom w:val="0"/>
          <w:divBdr>
            <w:top w:val="none" w:sz="0" w:space="0" w:color="auto"/>
            <w:left w:val="none" w:sz="0" w:space="0" w:color="auto"/>
            <w:bottom w:val="none" w:sz="0" w:space="0" w:color="auto"/>
            <w:right w:val="none" w:sz="0" w:space="0" w:color="auto"/>
          </w:divBdr>
        </w:div>
        <w:div w:id="1613510313">
          <w:marLeft w:val="640"/>
          <w:marRight w:val="0"/>
          <w:marTop w:val="0"/>
          <w:marBottom w:val="0"/>
          <w:divBdr>
            <w:top w:val="none" w:sz="0" w:space="0" w:color="auto"/>
            <w:left w:val="none" w:sz="0" w:space="0" w:color="auto"/>
            <w:bottom w:val="none" w:sz="0" w:space="0" w:color="auto"/>
            <w:right w:val="none" w:sz="0" w:space="0" w:color="auto"/>
          </w:divBdr>
        </w:div>
        <w:div w:id="1989705553">
          <w:marLeft w:val="640"/>
          <w:marRight w:val="0"/>
          <w:marTop w:val="0"/>
          <w:marBottom w:val="0"/>
          <w:divBdr>
            <w:top w:val="none" w:sz="0" w:space="0" w:color="auto"/>
            <w:left w:val="none" w:sz="0" w:space="0" w:color="auto"/>
            <w:bottom w:val="none" w:sz="0" w:space="0" w:color="auto"/>
            <w:right w:val="none" w:sz="0" w:space="0" w:color="auto"/>
          </w:divBdr>
        </w:div>
        <w:div w:id="1792436331">
          <w:marLeft w:val="640"/>
          <w:marRight w:val="0"/>
          <w:marTop w:val="0"/>
          <w:marBottom w:val="0"/>
          <w:divBdr>
            <w:top w:val="none" w:sz="0" w:space="0" w:color="auto"/>
            <w:left w:val="none" w:sz="0" w:space="0" w:color="auto"/>
            <w:bottom w:val="none" w:sz="0" w:space="0" w:color="auto"/>
            <w:right w:val="none" w:sz="0" w:space="0" w:color="auto"/>
          </w:divBdr>
        </w:div>
        <w:div w:id="7948476">
          <w:marLeft w:val="640"/>
          <w:marRight w:val="0"/>
          <w:marTop w:val="0"/>
          <w:marBottom w:val="0"/>
          <w:divBdr>
            <w:top w:val="none" w:sz="0" w:space="0" w:color="auto"/>
            <w:left w:val="none" w:sz="0" w:space="0" w:color="auto"/>
            <w:bottom w:val="none" w:sz="0" w:space="0" w:color="auto"/>
            <w:right w:val="none" w:sz="0" w:space="0" w:color="auto"/>
          </w:divBdr>
        </w:div>
        <w:div w:id="1626040833">
          <w:marLeft w:val="640"/>
          <w:marRight w:val="0"/>
          <w:marTop w:val="0"/>
          <w:marBottom w:val="0"/>
          <w:divBdr>
            <w:top w:val="none" w:sz="0" w:space="0" w:color="auto"/>
            <w:left w:val="none" w:sz="0" w:space="0" w:color="auto"/>
            <w:bottom w:val="none" w:sz="0" w:space="0" w:color="auto"/>
            <w:right w:val="none" w:sz="0" w:space="0" w:color="auto"/>
          </w:divBdr>
        </w:div>
        <w:div w:id="1603106135">
          <w:marLeft w:val="640"/>
          <w:marRight w:val="0"/>
          <w:marTop w:val="0"/>
          <w:marBottom w:val="0"/>
          <w:divBdr>
            <w:top w:val="none" w:sz="0" w:space="0" w:color="auto"/>
            <w:left w:val="none" w:sz="0" w:space="0" w:color="auto"/>
            <w:bottom w:val="none" w:sz="0" w:space="0" w:color="auto"/>
            <w:right w:val="none" w:sz="0" w:space="0" w:color="auto"/>
          </w:divBdr>
        </w:div>
        <w:div w:id="1089349490">
          <w:marLeft w:val="640"/>
          <w:marRight w:val="0"/>
          <w:marTop w:val="0"/>
          <w:marBottom w:val="0"/>
          <w:divBdr>
            <w:top w:val="none" w:sz="0" w:space="0" w:color="auto"/>
            <w:left w:val="none" w:sz="0" w:space="0" w:color="auto"/>
            <w:bottom w:val="none" w:sz="0" w:space="0" w:color="auto"/>
            <w:right w:val="none" w:sz="0" w:space="0" w:color="auto"/>
          </w:divBdr>
        </w:div>
        <w:div w:id="1413812622">
          <w:marLeft w:val="640"/>
          <w:marRight w:val="0"/>
          <w:marTop w:val="0"/>
          <w:marBottom w:val="0"/>
          <w:divBdr>
            <w:top w:val="none" w:sz="0" w:space="0" w:color="auto"/>
            <w:left w:val="none" w:sz="0" w:space="0" w:color="auto"/>
            <w:bottom w:val="none" w:sz="0" w:space="0" w:color="auto"/>
            <w:right w:val="none" w:sz="0" w:space="0" w:color="auto"/>
          </w:divBdr>
        </w:div>
        <w:div w:id="125128388">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38202118">
      <w:bodyDiv w:val="1"/>
      <w:marLeft w:val="0"/>
      <w:marRight w:val="0"/>
      <w:marTop w:val="0"/>
      <w:marBottom w:val="0"/>
      <w:divBdr>
        <w:top w:val="none" w:sz="0" w:space="0" w:color="auto"/>
        <w:left w:val="none" w:sz="0" w:space="0" w:color="auto"/>
        <w:bottom w:val="none" w:sz="0" w:space="0" w:color="auto"/>
        <w:right w:val="none" w:sz="0" w:space="0" w:color="auto"/>
      </w:divBdr>
      <w:divsChild>
        <w:div w:id="141503190">
          <w:marLeft w:val="640"/>
          <w:marRight w:val="0"/>
          <w:marTop w:val="0"/>
          <w:marBottom w:val="0"/>
          <w:divBdr>
            <w:top w:val="none" w:sz="0" w:space="0" w:color="auto"/>
            <w:left w:val="none" w:sz="0" w:space="0" w:color="auto"/>
            <w:bottom w:val="none" w:sz="0" w:space="0" w:color="auto"/>
            <w:right w:val="none" w:sz="0" w:space="0" w:color="auto"/>
          </w:divBdr>
        </w:div>
        <w:div w:id="1984844530">
          <w:marLeft w:val="640"/>
          <w:marRight w:val="0"/>
          <w:marTop w:val="0"/>
          <w:marBottom w:val="0"/>
          <w:divBdr>
            <w:top w:val="none" w:sz="0" w:space="0" w:color="auto"/>
            <w:left w:val="none" w:sz="0" w:space="0" w:color="auto"/>
            <w:bottom w:val="none" w:sz="0" w:space="0" w:color="auto"/>
            <w:right w:val="none" w:sz="0" w:space="0" w:color="auto"/>
          </w:divBdr>
        </w:div>
        <w:div w:id="705956430">
          <w:marLeft w:val="640"/>
          <w:marRight w:val="0"/>
          <w:marTop w:val="0"/>
          <w:marBottom w:val="0"/>
          <w:divBdr>
            <w:top w:val="none" w:sz="0" w:space="0" w:color="auto"/>
            <w:left w:val="none" w:sz="0" w:space="0" w:color="auto"/>
            <w:bottom w:val="none" w:sz="0" w:space="0" w:color="auto"/>
            <w:right w:val="none" w:sz="0" w:space="0" w:color="auto"/>
          </w:divBdr>
        </w:div>
        <w:div w:id="1600337453">
          <w:marLeft w:val="640"/>
          <w:marRight w:val="0"/>
          <w:marTop w:val="0"/>
          <w:marBottom w:val="0"/>
          <w:divBdr>
            <w:top w:val="none" w:sz="0" w:space="0" w:color="auto"/>
            <w:left w:val="none" w:sz="0" w:space="0" w:color="auto"/>
            <w:bottom w:val="none" w:sz="0" w:space="0" w:color="auto"/>
            <w:right w:val="none" w:sz="0" w:space="0" w:color="auto"/>
          </w:divBdr>
        </w:div>
        <w:div w:id="83185035">
          <w:marLeft w:val="640"/>
          <w:marRight w:val="0"/>
          <w:marTop w:val="0"/>
          <w:marBottom w:val="0"/>
          <w:divBdr>
            <w:top w:val="none" w:sz="0" w:space="0" w:color="auto"/>
            <w:left w:val="none" w:sz="0" w:space="0" w:color="auto"/>
            <w:bottom w:val="none" w:sz="0" w:space="0" w:color="auto"/>
            <w:right w:val="none" w:sz="0" w:space="0" w:color="auto"/>
          </w:divBdr>
        </w:div>
        <w:div w:id="1654988729">
          <w:marLeft w:val="640"/>
          <w:marRight w:val="0"/>
          <w:marTop w:val="0"/>
          <w:marBottom w:val="0"/>
          <w:divBdr>
            <w:top w:val="none" w:sz="0" w:space="0" w:color="auto"/>
            <w:left w:val="none" w:sz="0" w:space="0" w:color="auto"/>
            <w:bottom w:val="none" w:sz="0" w:space="0" w:color="auto"/>
            <w:right w:val="none" w:sz="0" w:space="0" w:color="auto"/>
          </w:divBdr>
        </w:div>
        <w:div w:id="164589775">
          <w:marLeft w:val="640"/>
          <w:marRight w:val="0"/>
          <w:marTop w:val="0"/>
          <w:marBottom w:val="0"/>
          <w:divBdr>
            <w:top w:val="none" w:sz="0" w:space="0" w:color="auto"/>
            <w:left w:val="none" w:sz="0" w:space="0" w:color="auto"/>
            <w:bottom w:val="none" w:sz="0" w:space="0" w:color="auto"/>
            <w:right w:val="none" w:sz="0" w:space="0" w:color="auto"/>
          </w:divBdr>
        </w:div>
        <w:div w:id="1793330600">
          <w:marLeft w:val="640"/>
          <w:marRight w:val="0"/>
          <w:marTop w:val="0"/>
          <w:marBottom w:val="0"/>
          <w:divBdr>
            <w:top w:val="none" w:sz="0" w:space="0" w:color="auto"/>
            <w:left w:val="none" w:sz="0" w:space="0" w:color="auto"/>
            <w:bottom w:val="none" w:sz="0" w:space="0" w:color="auto"/>
            <w:right w:val="none" w:sz="0" w:space="0" w:color="auto"/>
          </w:divBdr>
        </w:div>
        <w:div w:id="2124227171">
          <w:marLeft w:val="640"/>
          <w:marRight w:val="0"/>
          <w:marTop w:val="0"/>
          <w:marBottom w:val="0"/>
          <w:divBdr>
            <w:top w:val="none" w:sz="0" w:space="0" w:color="auto"/>
            <w:left w:val="none" w:sz="0" w:space="0" w:color="auto"/>
            <w:bottom w:val="none" w:sz="0" w:space="0" w:color="auto"/>
            <w:right w:val="none" w:sz="0" w:space="0" w:color="auto"/>
          </w:divBdr>
        </w:div>
        <w:div w:id="981083492">
          <w:marLeft w:val="640"/>
          <w:marRight w:val="0"/>
          <w:marTop w:val="0"/>
          <w:marBottom w:val="0"/>
          <w:divBdr>
            <w:top w:val="none" w:sz="0" w:space="0" w:color="auto"/>
            <w:left w:val="none" w:sz="0" w:space="0" w:color="auto"/>
            <w:bottom w:val="none" w:sz="0" w:space="0" w:color="auto"/>
            <w:right w:val="none" w:sz="0" w:space="0" w:color="auto"/>
          </w:divBdr>
        </w:div>
        <w:div w:id="22558498">
          <w:marLeft w:val="640"/>
          <w:marRight w:val="0"/>
          <w:marTop w:val="0"/>
          <w:marBottom w:val="0"/>
          <w:divBdr>
            <w:top w:val="none" w:sz="0" w:space="0" w:color="auto"/>
            <w:left w:val="none" w:sz="0" w:space="0" w:color="auto"/>
            <w:bottom w:val="none" w:sz="0" w:space="0" w:color="auto"/>
            <w:right w:val="none" w:sz="0" w:space="0" w:color="auto"/>
          </w:divBdr>
        </w:div>
        <w:div w:id="585698049">
          <w:marLeft w:val="640"/>
          <w:marRight w:val="0"/>
          <w:marTop w:val="0"/>
          <w:marBottom w:val="0"/>
          <w:divBdr>
            <w:top w:val="none" w:sz="0" w:space="0" w:color="auto"/>
            <w:left w:val="none" w:sz="0" w:space="0" w:color="auto"/>
            <w:bottom w:val="none" w:sz="0" w:space="0" w:color="auto"/>
            <w:right w:val="none" w:sz="0" w:space="0" w:color="auto"/>
          </w:divBdr>
        </w:div>
        <w:div w:id="815145207">
          <w:marLeft w:val="640"/>
          <w:marRight w:val="0"/>
          <w:marTop w:val="0"/>
          <w:marBottom w:val="0"/>
          <w:divBdr>
            <w:top w:val="none" w:sz="0" w:space="0" w:color="auto"/>
            <w:left w:val="none" w:sz="0" w:space="0" w:color="auto"/>
            <w:bottom w:val="none" w:sz="0" w:space="0" w:color="auto"/>
            <w:right w:val="none" w:sz="0" w:space="0" w:color="auto"/>
          </w:divBdr>
        </w:div>
        <w:div w:id="1205869697">
          <w:marLeft w:val="640"/>
          <w:marRight w:val="0"/>
          <w:marTop w:val="0"/>
          <w:marBottom w:val="0"/>
          <w:divBdr>
            <w:top w:val="none" w:sz="0" w:space="0" w:color="auto"/>
            <w:left w:val="none" w:sz="0" w:space="0" w:color="auto"/>
            <w:bottom w:val="none" w:sz="0" w:space="0" w:color="auto"/>
            <w:right w:val="none" w:sz="0" w:space="0" w:color="auto"/>
          </w:divBdr>
        </w:div>
        <w:div w:id="276915572">
          <w:marLeft w:val="640"/>
          <w:marRight w:val="0"/>
          <w:marTop w:val="0"/>
          <w:marBottom w:val="0"/>
          <w:divBdr>
            <w:top w:val="none" w:sz="0" w:space="0" w:color="auto"/>
            <w:left w:val="none" w:sz="0" w:space="0" w:color="auto"/>
            <w:bottom w:val="none" w:sz="0" w:space="0" w:color="auto"/>
            <w:right w:val="none" w:sz="0" w:space="0" w:color="auto"/>
          </w:divBdr>
        </w:div>
        <w:div w:id="891580546">
          <w:marLeft w:val="640"/>
          <w:marRight w:val="0"/>
          <w:marTop w:val="0"/>
          <w:marBottom w:val="0"/>
          <w:divBdr>
            <w:top w:val="none" w:sz="0" w:space="0" w:color="auto"/>
            <w:left w:val="none" w:sz="0" w:space="0" w:color="auto"/>
            <w:bottom w:val="none" w:sz="0" w:space="0" w:color="auto"/>
            <w:right w:val="none" w:sz="0" w:space="0" w:color="auto"/>
          </w:divBdr>
        </w:div>
        <w:div w:id="1378892819">
          <w:marLeft w:val="640"/>
          <w:marRight w:val="0"/>
          <w:marTop w:val="0"/>
          <w:marBottom w:val="0"/>
          <w:divBdr>
            <w:top w:val="none" w:sz="0" w:space="0" w:color="auto"/>
            <w:left w:val="none" w:sz="0" w:space="0" w:color="auto"/>
            <w:bottom w:val="none" w:sz="0" w:space="0" w:color="auto"/>
            <w:right w:val="none" w:sz="0" w:space="0" w:color="auto"/>
          </w:divBdr>
        </w:div>
        <w:div w:id="743261756">
          <w:marLeft w:val="640"/>
          <w:marRight w:val="0"/>
          <w:marTop w:val="0"/>
          <w:marBottom w:val="0"/>
          <w:divBdr>
            <w:top w:val="none" w:sz="0" w:space="0" w:color="auto"/>
            <w:left w:val="none" w:sz="0" w:space="0" w:color="auto"/>
            <w:bottom w:val="none" w:sz="0" w:space="0" w:color="auto"/>
            <w:right w:val="none" w:sz="0" w:space="0" w:color="auto"/>
          </w:divBdr>
        </w:div>
        <w:div w:id="144589256">
          <w:marLeft w:val="640"/>
          <w:marRight w:val="0"/>
          <w:marTop w:val="0"/>
          <w:marBottom w:val="0"/>
          <w:divBdr>
            <w:top w:val="none" w:sz="0" w:space="0" w:color="auto"/>
            <w:left w:val="none" w:sz="0" w:space="0" w:color="auto"/>
            <w:bottom w:val="none" w:sz="0" w:space="0" w:color="auto"/>
            <w:right w:val="none" w:sz="0" w:space="0" w:color="auto"/>
          </w:divBdr>
        </w:div>
        <w:div w:id="1030884166">
          <w:marLeft w:val="640"/>
          <w:marRight w:val="0"/>
          <w:marTop w:val="0"/>
          <w:marBottom w:val="0"/>
          <w:divBdr>
            <w:top w:val="none" w:sz="0" w:space="0" w:color="auto"/>
            <w:left w:val="none" w:sz="0" w:space="0" w:color="auto"/>
            <w:bottom w:val="none" w:sz="0" w:space="0" w:color="auto"/>
            <w:right w:val="none" w:sz="0" w:space="0" w:color="auto"/>
          </w:divBdr>
        </w:div>
        <w:div w:id="410779926">
          <w:marLeft w:val="640"/>
          <w:marRight w:val="0"/>
          <w:marTop w:val="0"/>
          <w:marBottom w:val="0"/>
          <w:divBdr>
            <w:top w:val="none" w:sz="0" w:space="0" w:color="auto"/>
            <w:left w:val="none" w:sz="0" w:space="0" w:color="auto"/>
            <w:bottom w:val="none" w:sz="0" w:space="0" w:color="auto"/>
            <w:right w:val="none" w:sz="0" w:space="0" w:color="auto"/>
          </w:divBdr>
        </w:div>
        <w:div w:id="1001811632">
          <w:marLeft w:val="640"/>
          <w:marRight w:val="0"/>
          <w:marTop w:val="0"/>
          <w:marBottom w:val="0"/>
          <w:divBdr>
            <w:top w:val="none" w:sz="0" w:space="0" w:color="auto"/>
            <w:left w:val="none" w:sz="0" w:space="0" w:color="auto"/>
            <w:bottom w:val="none" w:sz="0" w:space="0" w:color="auto"/>
            <w:right w:val="none" w:sz="0" w:space="0" w:color="auto"/>
          </w:divBdr>
        </w:div>
        <w:div w:id="13772362">
          <w:marLeft w:val="640"/>
          <w:marRight w:val="0"/>
          <w:marTop w:val="0"/>
          <w:marBottom w:val="0"/>
          <w:divBdr>
            <w:top w:val="none" w:sz="0" w:space="0" w:color="auto"/>
            <w:left w:val="none" w:sz="0" w:space="0" w:color="auto"/>
            <w:bottom w:val="none" w:sz="0" w:space="0" w:color="auto"/>
            <w:right w:val="none" w:sz="0" w:space="0" w:color="auto"/>
          </w:divBdr>
        </w:div>
        <w:div w:id="1857767971">
          <w:marLeft w:val="640"/>
          <w:marRight w:val="0"/>
          <w:marTop w:val="0"/>
          <w:marBottom w:val="0"/>
          <w:divBdr>
            <w:top w:val="none" w:sz="0" w:space="0" w:color="auto"/>
            <w:left w:val="none" w:sz="0" w:space="0" w:color="auto"/>
            <w:bottom w:val="none" w:sz="0" w:space="0" w:color="auto"/>
            <w:right w:val="none" w:sz="0" w:space="0" w:color="auto"/>
          </w:divBdr>
        </w:div>
        <w:div w:id="1012217546">
          <w:marLeft w:val="640"/>
          <w:marRight w:val="0"/>
          <w:marTop w:val="0"/>
          <w:marBottom w:val="0"/>
          <w:divBdr>
            <w:top w:val="none" w:sz="0" w:space="0" w:color="auto"/>
            <w:left w:val="none" w:sz="0" w:space="0" w:color="auto"/>
            <w:bottom w:val="none" w:sz="0" w:space="0" w:color="auto"/>
            <w:right w:val="none" w:sz="0" w:space="0" w:color="auto"/>
          </w:divBdr>
        </w:div>
        <w:div w:id="2117944362">
          <w:marLeft w:val="640"/>
          <w:marRight w:val="0"/>
          <w:marTop w:val="0"/>
          <w:marBottom w:val="0"/>
          <w:divBdr>
            <w:top w:val="none" w:sz="0" w:space="0" w:color="auto"/>
            <w:left w:val="none" w:sz="0" w:space="0" w:color="auto"/>
            <w:bottom w:val="none" w:sz="0" w:space="0" w:color="auto"/>
            <w:right w:val="none" w:sz="0" w:space="0" w:color="auto"/>
          </w:divBdr>
        </w:div>
        <w:div w:id="653950384">
          <w:marLeft w:val="640"/>
          <w:marRight w:val="0"/>
          <w:marTop w:val="0"/>
          <w:marBottom w:val="0"/>
          <w:divBdr>
            <w:top w:val="none" w:sz="0" w:space="0" w:color="auto"/>
            <w:left w:val="none" w:sz="0" w:space="0" w:color="auto"/>
            <w:bottom w:val="none" w:sz="0" w:space="0" w:color="auto"/>
            <w:right w:val="none" w:sz="0" w:space="0" w:color="auto"/>
          </w:divBdr>
        </w:div>
        <w:div w:id="89007283">
          <w:marLeft w:val="640"/>
          <w:marRight w:val="0"/>
          <w:marTop w:val="0"/>
          <w:marBottom w:val="0"/>
          <w:divBdr>
            <w:top w:val="none" w:sz="0" w:space="0" w:color="auto"/>
            <w:left w:val="none" w:sz="0" w:space="0" w:color="auto"/>
            <w:bottom w:val="none" w:sz="0" w:space="0" w:color="auto"/>
            <w:right w:val="none" w:sz="0" w:space="0" w:color="auto"/>
          </w:divBdr>
        </w:div>
        <w:div w:id="18826037">
          <w:marLeft w:val="640"/>
          <w:marRight w:val="0"/>
          <w:marTop w:val="0"/>
          <w:marBottom w:val="0"/>
          <w:divBdr>
            <w:top w:val="none" w:sz="0" w:space="0" w:color="auto"/>
            <w:left w:val="none" w:sz="0" w:space="0" w:color="auto"/>
            <w:bottom w:val="none" w:sz="0" w:space="0" w:color="auto"/>
            <w:right w:val="none" w:sz="0" w:space="0" w:color="auto"/>
          </w:divBdr>
        </w:div>
        <w:div w:id="1441952539">
          <w:marLeft w:val="640"/>
          <w:marRight w:val="0"/>
          <w:marTop w:val="0"/>
          <w:marBottom w:val="0"/>
          <w:divBdr>
            <w:top w:val="none" w:sz="0" w:space="0" w:color="auto"/>
            <w:left w:val="none" w:sz="0" w:space="0" w:color="auto"/>
            <w:bottom w:val="none" w:sz="0" w:space="0" w:color="auto"/>
            <w:right w:val="none" w:sz="0" w:space="0" w:color="auto"/>
          </w:divBdr>
        </w:div>
        <w:div w:id="265625337">
          <w:marLeft w:val="640"/>
          <w:marRight w:val="0"/>
          <w:marTop w:val="0"/>
          <w:marBottom w:val="0"/>
          <w:divBdr>
            <w:top w:val="none" w:sz="0" w:space="0" w:color="auto"/>
            <w:left w:val="none" w:sz="0" w:space="0" w:color="auto"/>
            <w:bottom w:val="none" w:sz="0" w:space="0" w:color="auto"/>
            <w:right w:val="none" w:sz="0" w:space="0" w:color="auto"/>
          </w:divBdr>
        </w:div>
        <w:div w:id="1169753586">
          <w:marLeft w:val="640"/>
          <w:marRight w:val="0"/>
          <w:marTop w:val="0"/>
          <w:marBottom w:val="0"/>
          <w:divBdr>
            <w:top w:val="none" w:sz="0" w:space="0" w:color="auto"/>
            <w:left w:val="none" w:sz="0" w:space="0" w:color="auto"/>
            <w:bottom w:val="none" w:sz="0" w:space="0" w:color="auto"/>
            <w:right w:val="none" w:sz="0" w:space="0" w:color="auto"/>
          </w:divBdr>
        </w:div>
        <w:div w:id="383258389">
          <w:marLeft w:val="640"/>
          <w:marRight w:val="0"/>
          <w:marTop w:val="0"/>
          <w:marBottom w:val="0"/>
          <w:divBdr>
            <w:top w:val="none" w:sz="0" w:space="0" w:color="auto"/>
            <w:left w:val="none" w:sz="0" w:space="0" w:color="auto"/>
            <w:bottom w:val="none" w:sz="0" w:space="0" w:color="auto"/>
            <w:right w:val="none" w:sz="0" w:space="0" w:color="auto"/>
          </w:divBdr>
        </w:div>
        <w:div w:id="901525827">
          <w:marLeft w:val="640"/>
          <w:marRight w:val="0"/>
          <w:marTop w:val="0"/>
          <w:marBottom w:val="0"/>
          <w:divBdr>
            <w:top w:val="none" w:sz="0" w:space="0" w:color="auto"/>
            <w:left w:val="none" w:sz="0" w:space="0" w:color="auto"/>
            <w:bottom w:val="none" w:sz="0" w:space="0" w:color="auto"/>
            <w:right w:val="none" w:sz="0" w:space="0" w:color="auto"/>
          </w:divBdr>
        </w:div>
        <w:div w:id="2095127260">
          <w:marLeft w:val="640"/>
          <w:marRight w:val="0"/>
          <w:marTop w:val="0"/>
          <w:marBottom w:val="0"/>
          <w:divBdr>
            <w:top w:val="none" w:sz="0" w:space="0" w:color="auto"/>
            <w:left w:val="none" w:sz="0" w:space="0" w:color="auto"/>
            <w:bottom w:val="none" w:sz="0" w:space="0" w:color="auto"/>
            <w:right w:val="none" w:sz="0" w:space="0" w:color="auto"/>
          </w:divBdr>
        </w:div>
        <w:div w:id="2062099167">
          <w:marLeft w:val="640"/>
          <w:marRight w:val="0"/>
          <w:marTop w:val="0"/>
          <w:marBottom w:val="0"/>
          <w:divBdr>
            <w:top w:val="none" w:sz="0" w:space="0" w:color="auto"/>
            <w:left w:val="none" w:sz="0" w:space="0" w:color="auto"/>
            <w:bottom w:val="none" w:sz="0" w:space="0" w:color="auto"/>
            <w:right w:val="none" w:sz="0" w:space="0" w:color="auto"/>
          </w:divBdr>
        </w:div>
        <w:div w:id="1704667937">
          <w:marLeft w:val="640"/>
          <w:marRight w:val="0"/>
          <w:marTop w:val="0"/>
          <w:marBottom w:val="0"/>
          <w:divBdr>
            <w:top w:val="none" w:sz="0" w:space="0" w:color="auto"/>
            <w:left w:val="none" w:sz="0" w:space="0" w:color="auto"/>
            <w:bottom w:val="none" w:sz="0" w:space="0" w:color="auto"/>
            <w:right w:val="none" w:sz="0" w:space="0" w:color="auto"/>
          </w:divBdr>
        </w:div>
        <w:div w:id="913390172">
          <w:marLeft w:val="640"/>
          <w:marRight w:val="0"/>
          <w:marTop w:val="0"/>
          <w:marBottom w:val="0"/>
          <w:divBdr>
            <w:top w:val="none" w:sz="0" w:space="0" w:color="auto"/>
            <w:left w:val="none" w:sz="0" w:space="0" w:color="auto"/>
            <w:bottom w:val="none" w:sz="0" w:space="0" w:color="auto"/>
            <w:right w:val="none" w:sz="0" w:space="0" w:color="auto"/>
          </w:divBdr>
        </w:div>
        <w:div w:id="1804737379">
          <w:marLeft w:val="640"/>
          <w:marRight w:val="0"/>
          <w:marTop w:val="0"/>
          <w:marBottom w:val="0"/>
          <w:divBdr>
            <w:top w:val="none" w:sz="0" w:space="0" w:color="auto"/>
            <w:left w:val="none" w:sz="0" w:space="0" w:color="auto"/>
            <w:bottom w:val="none" w:sz="0" w:space="0" w:color="auto"/>
            <w:right w:val="none" w:sz="0" w:space="0" w:color="auto"/>
          </w:divBdr>
        </w:div>
        <w:div w:id="1056591273">
          <w:marLeft w:val="640"/>
          <w:marRight w:val="0"/>
          <w:marTop w:val="0"/>
          <w:marBottom w:val="0"/>
          <w:divBdr>
            <w:top w:val="none" w:sz="0" w:space="0" w:color="auto"/>
            <w:left w:val="none" w:sz="0" w:space="0" w:color="auto"/>
            <w:bottom w:val="none" w:sz="0" w:space="0" w:color="auto"/>
            <w:right w:val="none" w:sz="0" w:space="0" w:color="auto"/>
          </w:divBdr>
        </w:div>
        <w:div w:id="1611664285">
          <w:marLeft w:val="640"/>
          <w:marRight w:val="0"/>
          <w:marTop w:val="0"/>
          <w:marBottom w:val="0"/>
          <w:divBdr>
            <w:top w:val="none" w:sz="0" w:space="0" w:color="auto"/>
            <w:left w:val="none" w:sz="0" w:space="0" w:color="auto"/>
            <w:bottom w:val="none" w:sz="0" w:space="0" w:color="auto"/>
            <w:right w:val="none" w:sz="0" w:space="0" w:color="auto"/>
          </w:divBdr>
        </w:div>
        <w:div w:id="600532727">
          <w:marLeft w:val="640"/>
          <w:marRight w:val="0"/>
          <w:marTop w:val="0"/>
          <w:marBottom w:val="0"/>
          <w:divBdr>
            <w:top w:val="none" w:sz="0" w:space="0" w:color="auto"/>
            <w:left w:val="none" w:sz="0" w:space="0" w:color="auto"/>
            <w:bottom w:val="none" w:sz="0" w:space="0" w:color="auto"/>
            <w:right w:val="none" w:sz="0" w:space="0" w:color="auto"/>
          </w:divBdr>
        </w:div>
        <w:div w:id="1166939283">
          <w:marLeft w:val="640"/>
          <w:marRight w:val="0"/>
          <w:marTop w:val="0"/>
          <w:marBottom w:val="0"/>
          <w:divBdr>
            <w:top w:val="none" w:sz="0" w:space="0" w:color="auto"/>
            <w:left w:val="none" w:sz="0" w:space="0" w:color="auto"/>
            <w:bottom w:val="none" w:sz="0" w:space="0" w:color="auto"/>
            <w:right w:val="none" w:sz="0" w:space="0" w:color="auto"/>
          </w:divBdr>
        </w:div>
        <w:div w:id="1473477917">
          <w:marLeft w:val="640"/>
          <w:marRight w:val="0"/>
          <w:marTop w:val="0"/>
          <w:marBottom w:val="0"/>
          <w:divBdr>
            <w:top w:val="none" w:sz="0" w:space="0" w:color="auto"/>
            <w:left w:val="none" w:sz="0" w:space="0" w:color="auto"/>
            <w:bottom w:val="none" w:sz="0" w:space="0" w:color="auto"/>
            <w:right w:val="none" w:sz="0" w:space="0" w:color="auto"/>
          </w:divBdr>
        </w:div>
        <w:div w:id="1648047420">
          <w:marLeft w:val="640"/>
          <w:marRight w:val="0"/>
          <w:marTop w:val="0"/>
          <w:marBottom w:val="0"/>
          <w:divBdr>
            <w:top w:val="none" w:sz="0" w:space="0" w:color="auto"/>
            <w:left w:val="none" w:sz="0" w:space="0" w:color="auto"/>
            <w:bottom w:val="none" w:sz="0" w:space="0" w:color="auto"/>
            <w:right w:val="none" w:sz="0" w:space="0" w:color="auto"/>
          </w:divBdr>
        </w:div>
        <w:div w:id="1485850493">
          <w:marLeft w:val="640"/>
          <w:marRight w:val="0"/>
          <w:marTop w:val="0"/>
          <w:marBottom w:val="0"/>
          <w:divBdr>
            <w:top w:val="none" w:sz="0" w:space="0" w:color="auto"/>
            <w:left w:val="none" w:sz="0" w:space="0" w:color="auto"/>
            <w:bottom w:val="none" w:sz="0" w:space="0" w:color="auto"/>
            <w:right w:val="none" w:sz="0" w:space="0" w:color="auto"/>
          </w:divBdr>
        </w:div>
        <w:div w:id="815533099">
          <w:marLeft w:val="640"/>
          <w:marRight w:val="0"/>
          <w:marTop w:val="0"/>
          <w:marBottom w:val="0"/>
          <w:divBdr>
            <w:top w:val="none" w:sz="0" w:space="0" w:color="auto"/>
            <w:left w:val="none" w:sz="0" w:space="0" w:color="auto"/>
            <w:bottom w:val="none" w:sz="0" w:space="0" w:color="auto"/>
            <w:right w:val="none" w:sz="0" w:space="0" w:color="auto"/>
          </w:divBdr>
        </w:div>
        <w:div w:id="1671324871">
          <w:marLeft w:val="640"/>
          <w:marRight w:val="0"/>
          <w:marTop w:val="0"/>
          <w:marBottom w:val="0"/>
          <w:divBdr>
            <w:top w:val="none" w:sz="0" w:space="0" w:color="auto"/>
            <w:left w:val="none" w:sz="0" w:space="0" w:color="auto"/>
            <w:bottom w:val="none" w:sz="0" w:space="0" w:color="auto"/>
            <w:right w:val="none" w:sz="0" w:space="0" w:color="auto"/>
          </w:divBdr>
        </w:div>
        <w:div w:id="1254784745">
          <w:marLeft w:val="640"/>
          <w:marRight w:val="0"/>
          <w:marTop w:val="0"/>
          <w:marBottom w:val="0"/>
          <w:divBdr>
            <w:top w:val="none" w:sz="0" w:space="0" w:color="auto"/>
            <w:left w:val="none" w:sz="0" w:space="0" w:color="auto"/>
            <w:bottom w:val="none" w:sz="0" w:space="0" w:color="auto"/>
            <w:right w:val="none" w:sz="0" w:space="0" w:color="auto"/>
          </w:divBdr>
        </w:div>
        <w:div w:id="1308708120">
          <w:marLeft w:val="640"/>
          <w:marRight w:val="0"/>
          <w:marTop w:val="0"/>
          <w:marBottom w:val="0"/>
          <w:divBdr>
            <w:top w:val="none" w:sz="0" w:space="0" w:color="auto"/>
            <w:left w:val="none" w:sz="0" w:space="0" w:color="auto"/>
            <w:bottom w:val="none" w:sz="0" w:space="0" w:color="auto"/>
            <w:right w:val="none" w:sz="0" w:space="0" w:color="auto"/>
          </w:divBdr>
        </w:div>
        <w:div w:id="1079013211">
          <w:marLeft w:val="640"/>
          <w:marRight w:val="0"/>
          <w:marTop w:val="0"/>
          <w:marBottom w:val="0"/>
          <w:divBdr>
            <w:top w:val="none" w:sz="0" w:space="0" w:color="auto"/>
            <w:left w:val="none" w:sz="0" w:space="0" w:color="auto"/>
            <w:bottom w:val="none" w:sz="0" w:space="0" w:color="auto"/>
            <w:right w:val="none" w:sz="0" w:space="0" w:color="auto"/>
          </w:divBdr>
        </w:div>
        <w:div w:id="632953875">
          <w:marLeft w:val="640"/>
          <w:marRight w:val="0"/>
          <w:marTop w:val="0"/>
          <w:marBottom w:val="0"/>
          <w:divBdr>
            <w:top w:val="none" w:sz="0" w:space="0" w:color="auto"/>
            <w:left w:val="none" w:sz="0" w:space="0" w:color="auto"/>
            <w:bottom w:val="none" w:sz="0" w:space="0" w:color="auto"/>
            <w:right w:val="none" w:sz="0" w:space="0" w:color="auto"/>
          </w:divBdr>
        </w:div>
        <w:div w:id="217321523">
          <w:marLeft w:val="640"/>
          <w:marRight w:val="0"/>
          <w:marTop w:val="0"/>
          <w:marBottom w:val="0"/>
          <w:divBdr>
            <w:top w:val="none" w:sz="0" w:space="0" w:color="auto"/>
            <w:left w:val="none" w:sz="0" w:space="0" w:color="auto"/>
            <w:bottom w:val="none" w:sz="0" w:space="0" w:color="auto"/>
            <w:right w:val="none" w:sz="0" w:space="0" w:color="auto"/>
          </w:divBdr>
        </w:div>
        <w:div w:id="323321515">
          <w:marLeft w:val="640"/>
          <w:marRight w:val="0"/>
          <w:marTop w:val="0"/>
          <w:marBottom w:val="0"/>
          <w:divBdr>
            <w:top w:val="none" w:sz="0" w:space="0" w:color="auto"/>
            <w:left w:val="none" w:sz="0" w:space="0" w:color="auto"/>
            <w:bottom w:val="none" w:sz="0" w:space="0" w:color="auto"/>
            <w:right w:val="none" w:sz="0" w:space="0" w:color="auto"/>
          </w:divBdr>
        </w:div>
        <w:div w:id="169491979">
          <w:marLeft w:val="640"/>
          <w:marRight w:val="0"/>
          <w:marTop w:val="0"/>
          <w:marBottom w:val="0"/>
          <w:divBdr>
            <w:top w:val="none" w:sz="0" w:space="0" w:color="auto"/>
            <w:left w:val="none" w:sz="0" w:space="0" w:color="auto"/>
            <w:bottom w:val="none" w:sz="0" w:space="0" w:color="auto"/>
            <w:right w:val="none" w:sz="0" w:space="0" w:color="auto"/>
          </w:divBdr>
        </w:div>
        <w:div w:id="1110706839">
          <w:marLeft w:val="640"/>
          <w:marRight w:val="0"/>
          <w:marTop w:val="0"/>
          <w:marBottom w:val="0"/>
          <w:divBdr>
            <w:top w:val="none" w:sz="0" w:space="0" w:color="auto"/>
            <w:left w:val="none" w:sz="0" w:space="0" w:color="auto"/>
            <w:bottom w:val="none" w:sz="0" w:space="0" w:color="auto"/>
            <w:right w:val="none" w:sz="0" w:space="0" w:color="auto"/>
          </w:divBdr>
        </w:div>
        <w:div w:id="1288001567">
          <w:marLeft w:val="640"/>
          <w:marRight w:val="0"/>
          <w:marTop w:val="0"/>
          <w:marBottom w:val="0"/>
          <w:divBdr>
            <w:top w:val="none" w:sz="0" w:space="0" w:color="auto"/>
            <w:left w:val="none" w:sz="0" w:space="0" w:color="auto"/>
            <w:bottom w:val="none" w:sz="0" w:space="0" w:color="auto"/>
            <w:right w:val="none" w:sz="0" w:space="0" w:color="auto"/>
          </w:divBdr>
        </w:div>
        <w:div w:id="746462155">
          <w:marLeft w:val="640"/>
          <w:marRight w:val="0"/>
          <w:marTop w:val="0"/>
          <w:marBottom w:val="0"/>
          <w:divBdr>
            <w:top w:val="none" w:sz="0" w:space="0" w:color="auto"/>
            <w:left w:val="none" w:sz="0" w:space="0" w:color="auto"/>
            <w:bottom w:val="none" w:sz="0" w:space="0" w:color="auto"/>
            <w:right w:val="none" w:sz="0" w:space="0" w:color="auto"/>
          </w:divBdr>
        </w:div>
        <w:div w:id="1456437601">
          <w:marLeft w:val="640"/>
          <w:marRight w:val="0"/>
          <w:marTop w:val="0"/>
          <w:marBottom w:val="0"/>
          <w:divBdr>
            <w:top w:val="none" w:sz="0" w:space="0" w:color="auto"/>
            <w:left w:val="none" w:sz="0" w:space="0" w:color="auto"/>
            <w:bottom w:val="none" w:sz="0" w:space="0" w:color="auto"/>
            <w:right w:val="none" w:sz="0" w:space="0" w:color="auto"/>
          </w:divBdr>
        </w:div>
        <w:div w:id="575171614">
          <w:marLeft w:val="640"/>
          <w:marRight w:val="0"/>
          <w:marTop w:val="0"/>
          <w:marBottom w:val="0"/>
          <w:divBdr>
            <w:top w:val="none" w:sz="0" w:space="0" w:color="auto"/>
            <w:left w:val="none" w:sz="0" w:space="0" w:color="auto"/>
            <w:bottom w:val="none" w:sz="0" w:space="0" w:color="auto"/>
            <w:right w:val="none" w:sz="0" w:space="0" w:color="auto"/>
          </w:divBdr>
        </w:div>
        <w:div w:id="1426924520">
          <w:marLeft w:val="640"/>
          <w:marRight w:val="0"/>
          <w:marTop w:val="0"/>
          <w:marBottom w:val="0"/>
          <w:divBdr>
            <w:top w:val="none" w:sz="0" w:space="0" w:color="auto"/>
            <w:left w:val="none" w:sz="0" w:space="0" w:color="auto"/>
            <w:bottom w:val="none" w:sz="0" w:space="0" w:color="auto"/>
            <w:right w:val="none" w:sz="0" w:space="0" w:color="auto"/>
          </w:divBdr>
        </w:div>
        <w:div w:id="2088920780">
          <w:marLeft w:val="640"/>
          <w:marRight w:val="0"/>
          <w:marTop w:val="0"/>
          <w:marBottom w:val="0"/>
          <w:divBdr>
            <w:top w:val="none" w:sz="0" w:space="0" w:color="auto"/>
            <w:left w:val="none" w:sz="0" w:space="0" w:color="auto"/>
            <w:bottom w:val="none" w:sz="0" w:space="0" w:color="auto"/>
            <w:right w:val="none" w:sz="0" w:space="0" w:color="auto"/>
          </w:divBdr>
        </w:div>
        <w:div w:id="1449472900">
          <w:marLeft w:val="640"/>
          <w:marRight w:val="0"/>
          <w:marTop w:val="0"/>
          <w:marBottom w:val="0"/>
          <w:divBdr>
            <w:top w:val="none" w:sz="0" w:space="0" w:color="auto"/>
            <w:left w:val="none" w:sz="0" w:space="0" w:color="auto"/>
            <w:bottom w:val="none" w:sz="0" w:space="0" w:color="auto"/>
            <w:right w:val="none" w:sz="0" w:space="0" w:color="auto"/>
          </w:divBdr>
        </w:div>
        <w:div w:id="1594510459">
          <w:marLeft w:val="640"/>
          <w:marRight w:val="0"/>
          <w:marTop w:val="0"/>
          <w:marBottom w:val="0"/>
          <w:divBdr>
            <w:top w:val="none" w:sz="0" w:space="0" w:color="auto"/>
            <w:left w:val="none" w:sz="0" w:space="0" w:color="auto"/>
            <w:bottom w:val="none" w:sz="0" w:space="0" w:color="auto"/>
            <w:right w:val="none" w:sz="0" w:space="0" w:color="auto"/>
          </w:divBdr>
        </w:div>
        <w:div w:id="875198204">
          <w:marLeft w:val="640"/>
          <w:marRight w:val="0"/>
          <w:marTop w:val="0"/>
          <w:marBottom w:val="0"/>
          <w:divBdr>
            <w:top w:val="none" w:sz="0" w:space="0" w:color="auto"/>
            <w:left w:val="none" w:sz="0" w:space="0" w:color="auto"/>
            <w:bottom w:val="none" w:sz="0" w:space="0" w:color="auto"/>
            <w:right w:val="none" w:sz="0" w:space="0" w:color="auto"/>
          </w:divBdr>
        </w:div>
        <w:div w:id="1355226822">
          <w:marLeft w:val="640"/>
          <w:marRight w:val="0"/>
          <w:marTop w:val="0"/>
          <w:marBottom w:val="0"/>
          <w:divBdr>
            <w:top w:val="none" w:sz="0" w:space="0" w:color="auto"/>
            <w:left w:val="none" w:sz="0" w:space="0" w:color="auto"/>
            <w:bottom w:val="none" w:sz="0" w:space="0" w:color="auto"/>
            <w:right w:val="none" w:sz="0" w:space="0" w:color="auto"/>
          </w:divBdr>
        </w:div>
        <w:div w:id="830104543">
          <w:marLeft w:val="640"/>
          <w:marRight w:val="0"/>
          <w:marTop w:val="0"/>
          <w:marBottom w:val="0"/>
          <w:divBdr>
            <w:top w:val="none" w:sz="0" w:space="0" w:color="auto"/>
            <w:left w:val="none" w:sz="0" w:space="0" w:color="auto"/>
            <w:bottom w:val="none" w:sz="0" w:space="0" w:color="auto"/>
            <w:right w:val="none" w:sz="0" w:space="0" w:color="auto"/>
          </w:divBdr>
        </w:div>
        <w:div w:id="143932720">
          <w:marLeft w:val="640"/>
          <w:marRight w:val="0"/>
          <w:marTop w:val="0"/>
          <w:marBottom w:val="0"/>
          <w:divBdr>
            <w:top w:val="none" w:sz="0" w:space="0" w:color="auto"/>
            <w:left w:val="none" w:sz="0" w:space="0" w:color="auto"/>
            <w:bottom w:val="none" w:sz="0" w:space="0" w:color="auto"/>
            <w:right w:val="none" w:sz="0" w:space="0" w:color="auto"/>
          </w:divBdr>
        </w:div>
        <w:div w:id="2097898839">
          <w:marLeft w:val="640"/>
          <w:marRight w:val="0"/>
          <w:marTop w:val="0"/>
          <w:marBottom w:val="0"/>
          <w:divBdr>
            <w:top w:val="none" w:sz="0" w:space="0" w:color="auto"/>
            <w:left w:val="none" w:sz="0" w:space="0" w:color="auto"/>
            <w:bottom w:val="none" w:sz="0" w:space="0" w:color="auto"/>
            <w:right w:val="none" w:sz="0" w:space="0" w:color="auto"/>
          </w:divBdr>
        </w:div>
        <w:div w:id="1434010605">
          <w:marLeft w:val="640"/>
          <w:marRight w:val="0"/>
          <w:marTop w:val="0"/>
          <w:marBottom w:val="0"/>
          <w:divBdr>
            <w:top w:val="none" w:sz="0" w:space="0" w:color="auto"/>
            <w:left w:val="none" w:sz="0" w:space="0" w:color="auto"/>
            <w:bottom w:val="none" w:sz="0" w:space="0" w:color="auto"/>
            <w:right w:val="none" w:sz="0" w:space="0" w:color="auto"/>
          </w:divBdr>
        </w:div>
        <w:div w:id="1839729807">
          <w:marLeft w:val="640"/>
          <w:marRight w:val="0"/>
          <w:marTop w:val="0"/>
          <w:marBottom w:val="0"/>
          <w:divBdr>
            <w:top w:val="none" w:sz="0" w:space="0" w:color="auto"/>
            <w:left w:val="none" w:sz="0" w:space="0" w:color="auto"/>
            <w:bottom w:val="none" w:sz="0" w:space="0" w:color="auto"/>
            <w:right w:val="none" w:sz="0" w:space="0" w:color="auto"/>
          </w:divBdr>
        </w:div>
        <w:div w:id="1353802789">
          <w:marLeft w:val="640"/>
          <w:marRight w:val="0"/>
          <w:marTop w:val="0"/>
          <w:marBottom w:val="0"/>
          <w:divBdr>
            <w:top w:val="none" w:sz="0" w:space="0" w:color="auto"/>
            <w:left w:val="none" w:sz="0" w:space="0" w:color="auto"/>
            <w:bottom w:val="none" w:sz="0" w:space="0" w:color="auto"/>
            <w:right w:val="none" w:sz="0" w:space="0" w:color="auto"/>
          </w:divBdr>
        </w:div>
        <w:div w:id="407773513">
          <w:marLeft w:val="640"/>
          <w:marRight w:val="0"/>
          <w:marTop w:val="0"/>
          <w:marBottom w:val="0"/>
          <w:divBdr>
            <w:top w:val="none" w:sz="0" w:space="0" w:color="auto"/>
            <w:left w:val="none" w:sz="0" w:space="0" w:color="auto"/>
            <w:bottom w:val="none" w:sz="0" w:space="0" w:color="auto"/>
            <w:right w:val="none" w:sz="0" w:space="0" w:color="auto"/>
          </w:divBdr>
        </w:div>
        <w:div w:id="286281214">
          <w:marLeft w:val="640"/>
          <w:marRight w:val="0"/>
          <w:marTop w:val="0"/>
          <w:marBottom w:val="0"/>
          <w:divBdr>
            <w:top w:val="none" w:sz="0" w:space="0" w:color="auto"/>
            <w:left w:val="none" w:sz="0" w:space="0" w:color="auto"/>
            <w:bottom w:val="none" w:sz="0" w:space="0" w:color="auto"/>
            <w:right w:val="none" w:sz="0" w:space="0" w:color="auto"/>
          </w:divBdr>
        </w:div>
        <w:div w:id="836920695">
          <w:marLeft w:val="640"/>
          <w:marRight w:val="0"/>
          <w:marTop w:val="0"/>
          <w:marBottom w:val="0"/>
          <w:divBdr>
            <w:top w:val="none" w:sz="0" w:space="0" w:color="auto"/>
            <w:left w:val="none" w:sz="0" w:space="0" w:color="auto"/>
            <w:bottom w:val="none" w:sz="0" w:space="0" w:color="auto"/>
            <w:right w:val="none" w:sz="0" w:space="0" w:color="auto"/>
          </w:divBdr>
        </w:div>
        <w:div w:id="895778538">
          <w:marLeft w:val="640"/>
          <w:marRight w:val="0"/>
          <w:marTop w:val="0"/>
          <w:marBottom w:val="0"/>
          <w:divBdr>
            <w:top w:val="none" w:sz="0" w:space="0" w:color="auto"/>
            <w:left w:val="none" w:sz="0" w:space="0" w:color="auto"/>
            <w:bottom w:val="none" w:sz="0" w:space="0" w:color="auto"/>
            <w:right w:val="none" w:sz="0" w:space="0" w:color="auto"/>
          </w:divBdr>
        </w:div>
        <w:div w:id="59061215">
          <w:marLeft w:val="640"/>
          <w:marRight w:val="0"/>
          <w:marTop w:val="0"/>
          <w:marBottom w:val="0"/>
          <w:divBdr>
            <w:top w:val="none" w:sz="0" w:space="0" w:color="auto"/>
            <w:left w:val="none" w:sz="0" w:space="0" w:color="auto"/>
            <w:bottom w:val="none" w:sz="0" w:space="0" w:color="auto"/>
            <w:right w:val="none" w:sz="0" w:space="0" w:color="auto"/>
          </w:divBdr>
        </w:div>
        <w:div w:id="403603022">
          <w:marLeft w:val="640"/>
          <w:marRight w:val="0"/>
          <w:marTop w:val="0"/>
          <w:marBottom w:val="0"/>
          <w:divBdr>
            <w:top w:val="none" w:sz="0" w:space="0" w:color="auto"/>
            <w:left w:val="none" w:sz="0" w:space="0" w:color="auto"/>
            <w:bottom w:val="none" w:sz="0" w:space="0" w:color="auto"/>
            <w:right w:val="none" w:sz="0" w:space="0" w:color="auto"/>
          </w:divBdr>
        </w:div>
        <w:div w:id="754785888">
          <w:marLeft w:val="640"/>
          <w:marRight w:val="0"/>
          <w:marTop w:val="0"/>
          <w:marBottom w:val="0"/>
          <w:divBdr>
            <w:top w:val="none" w:sz="0" w:space="0" w:color="auto"/>
            <w:left w:val="none" w:sz="0" w:space="0" w:color="auto"/>
            <w:bottom w:val="none" w:sz="0" w:space="0" w:color="auto"/>
            <w:right w:val="none" w:sz="0" w:space="0" w:color="auto"/>
          </w:divBdr>
        </w:div>
        <w:div w:id="1697152239">
          <w:marLeft w:val="640"/>
          <w:marRight w:val="0"/>
          <w:marTop w:val="0"/>
          <w:marBottom w:val="0"/>
          <w:divBdr>
            <w:top w:val="none" w:sz="0" w:space="0" w:color="auto"/>
            <w:left w:val="none" w:sz="0" w:space="0" w:color="auto"/>
            <w:bottom w:val="none" w:sz="0" w:space="0" w:color="auto"/>
            <w:right w:val="none" w:sz="0" w:space="0" w:color="auto"/>
          </w:divBdr>
        </w:div>
        <w:div w:id="368185465">
          <w:marLeft w:val="640"/>
          <w:marRight w:val="0"/>
          <w:marTop w:val="0"/>
          <w:marBottom w:val="0"/>
          <w:divBdr>
            <w:top w:val="none" w:sz="0" w:space="0" w:color="auto"/>
            <w:left w:val="none" w:sz="0" w:space="0" w:color="auto"/>
            <w:bottom w:val="none" w:sz="0" w:space="0" w:color="auto"/>
            <w:right w:val="none" w:sz="0" w:space="0" w:color="auto"/>
          </w:divBdr>
        </w:div>
        <w:div w:id="239603293">
          <w:marLeft w:val="640"/>
          <w:marRight w:val="0"/>
          <w:marTop w:val="0"/>
          <w:marBottom w:val="0"/>
          <w:divBdr>
            <w:top w:val="none" w:sz="0" w:space="0" w:color="auto"/>
            <w:left w:val="none" w:sz="0" w:space="0" w:color="auto"/>
            <w:bottom w:val="none" w:sz="0" w:space="0" w:color="auto"/>
            <w:right w:val="none" w:sz="0" w:space="0" w:color="auto"/>
          </w:divBdr>
        </w:div>
        <w:div w:id="358820074">
          <w:marLeft w:val="640"/>
          <w:marRight w:val="0"/>
          <w:marTop w:val="0"/>
          <w:marBottom w:val="0"/>
          <w:divBdr>
            <w:top w:val="none" w:sz="0" w:space="0" w:color="auto"/>
            <w:left w:val="none" w:sz="0" w:space="0" w:color="auto"/>
            <w:bottom w:val="none" w:sz="0" w:space="0" w:color="auto"/>
            <w:right w:val="none" w:sz="0" w:space="0" w:color="auto"/>
          </w:divBdr>
        </w:div>
        <w:div w:id="776827277">
          <w:marLeft w:val="640"/>
          <w:marRight w:val="0"/>
          <w:marTop w:val="0"/>
          <w:marBottom w:val="0"/>
          <w:divBdr>
            <w:top w:val="none" w:sz="0" w:space="0" w:color="auto"/>
            <w:left w:val="none" w:sz="0" w:space="0" w:color="auto"/>
            <w:bottom w:val="none" w:sz="0" w:space="0" w:color="auto"/>
            <w:right w:val="none" w:sz="0" w:space="0" w:color="auto"/>
          </w:divBdr>
        </w:div>
        <w:div w:id="1770738116">
          <w:marLeft w:val="640"/>
          <w:marRight w:val="0"/>
          <w:marTop w:val="0"/>
          <w:marBottom w:val="0"/>
          <w:divBdr>
            <w:top w:val="none" w:sz="0" w:space="0" w:color="auto"/>
            <w:left w:val="none" w:sz="0" w:space="0" w:color="auto"/>
            <w:bottom w:val="none" w:sz="0" w:space="0" w:color="auto"/>
            <w:right w:val="none" w:sz="0" w:space="0" w:color="auto"/>
          </w:divBdr>
        </w:div>
        <w:div w:id="1916473122">
          <w:marLeft w:val="640"/>
          <w:marRight w:val="0"/>
          <w:marTop w:val="0"/>
          <w:marBottom w:val="0"/>
          <w:divBdr>
            <w:top w:val="none" w:sz="0" w:space="0" w:color="auto"/>
            <w:left w:val="none" w:sz="0" w:space="0" w:color="auto"/>
            <w:bottom w:val="none" w:sz="0" w:space="0" w:color="auto"/>
            <w:right w:val="none" w:sz="0" w:space="0" w:color="auto"/>
          </w:divBdr>
        </w:div>
        <w:div w:id="587815840">
          <w:marLeft w:val="640"/>
          <w:marRight w:val="0"/>
          <w:marTop w:val="0"/>
          <w:marBottom w:val="0"/>
          <w:divBdr>
            <w:top w:val="none" w:sz="0" w:space="0" w:color="auto"/>
            <w:left w:val="none" w:sz="0" w:space="0" w:color="auto"/>
            <w:bottom w:val="none" w:sz="0" w:space="0" w:color="auto"/>
            <w:right w:val="none" w:sz="0" w:space="0" w:color="auto"/>
          </w:divBdr>
        </w:div>
        <w:div w:id="927080265">
          <w:marLeft w:val="640"/>
          <w:marRight w:val="0"/>
          <w:marTop w:val="0"/>
          <w:marBottom w:val="0"/>
          <w:divBdr>
            <w:top w:val="none" w:sz="0" w:space="0" w:color="auto"/>
            <w:left w:val="none" w:sz="0" w:space="0" w:color="auto"/>
            <w:bottom w:val="none" w:sz="0" w:space="0" w:color="auto"/>
            <w:right w:val="none" w:sz="0" w:space="0" w:color="auto"/>
          </w:divBdr>
        </w:div>
        <w:div w:id="963922667">
          <w:marLeft w:val="640"/>
          <w:marRight w:val="0"/>
          <w:marTop w:val="0"/>
          <w:marBottom w:val="0"/>
          <w:divBdr>
            <w:top w:val="none" w:sz="0" w:space="0" w:color="auto"/>
            <w:left w:val="none" w:sz="0" w:space="0" w:color="auto"/>
            <w:bottom w:val="none" w:sz="0" w:space="0" w:color="auto"/>
            <w:right w:val="none" w:sz="0" w:space="0" w:color="auto"/>
          </w:divBdr>
        </w:div>
        <w:div w:id="867328192">
          <w:marLeft w:val="640"/>
          <w:marRight w:val="0"/>
          <w:marTop w:val="0"/>
          <w:marBottom w:val="0"/>
          <w:divBdr>
            <w:top w:val="none" w:sz="0" w:space="0" w:color="auto"/>
            <w:left w:val="none" w:sz="0" w:space="0" w:color="auto"/>
            <w:bottom w:val="none" w:sz="0" w:space="0" w:color="auto"/>
            <w:right w:val="none" w:sz="0" w:space="0" w:color="auto"/>
          </w:divBdr>
        </w:div>
        <w:div w:id="1303733055">
          <w:marLeft w:val="640"/>
          <w:marRight w:val="0"/>
          <w:marTop w:val="0"/>
          <w:marBottom w:val="0"/>
          <w:divBdr>
            <w:top w:val="none" w:sz="0" w:space="0" w:color="auto"/>
            <w:left w:val="none" w:sz="0" w:space="0" w:color="auto"/>
            <w:bottom w:val="none" w:sz="0" w:space="0" w:color="auto"/>
            <w:right w:val="none" w:sz="0" w:space="0" w:color="auto"/>
          </w:divBdr>
        </w:div>
        <w:div w:id="74977931">
          <w:marLeft w:val="640"/>
          <w:marRight w:val="0"/>
          <w:marTop w:val="0"/>
          <w:marBottom w:val="0"/>
          <w:divBdr>
            <w:top w:val="none" w:sz="0" w:space="0" w:color="auto"/>
            <w:left w:val="none" w:sz="0" w:space="0" w:color="auto"/>
            <w:bottom w:val="none" w:sz="0" w:space="0" w:color="auto"/>
            <w:right w:val="none" w:sz="0" w:space="0" w:color="auto"/>
          </w:divBdr>
        </w:div>
        <w:div w:id="1825052328">
          <w:marLeft w:val="640"/>
          <w:marRight w:val="0"/>
          <w:marTop w:val="0"/>
          <w:marBottom w:val="0"/>
          <w:divBdr>
            <w:top w:val="none" w:sz="0" w:space="0" w:color="auto"/>
            <w:left w:val="none" w:sz="0" w:space="0" w:color="auto"/>
            <w:bottom w:val="none" w:sz="0" w:space="0" w:color="auto"/>
            <w:right w:val="none" w:sz="0" w:space="0" w:color="auto"/>
          </w:divBdr>
        </w:div>
        <w:div w:id="997808770">
          <w:marLeft w:val="640"/>
          <w:marRight w:val="0"/>
          <w:marTop w:val="0"/>
          <w:marBottom w:val="0"/>
          <w:divBdr>
            <w:top w:val="none" w:sz="0" w:space="0" w:color="auto"/>
            <w:left w:val="none" w:sz="0" w:space="0" w:color="auto"/>
            <w:bottom w:val="none" w:sz="0" w:space="0" w:color="auto"/>
            <w:right w:val="none" w:sz="0" w:space="0" w:color="auto"/>
          </w:divBdr>
        </w:div>
        <w:div w:id="1099370886">
          <w:marLeft w:val="640"/>
          <w:marRight w:val="0"/>
          <w:marTop w:val="0"/>
          <w:marBottom w:val="0"/>
          <w:divBdr>
            <w:top w:val="none" w:sz="0" w:space="0" w:color="auto"/>
            <w:left w:val="none" w:sz="0" w:space="0" w:color="auto"/>
            <w:bottom w:val="none" w:sz="0" w:space="0" w:color="auto"/>
            <w:right w:val="none" w:sz="0" w:space="0" w:color="auto"/>
          </w:divBdr>
        </w:div>
        <w:div w:id="1564558981">
          <w:marLeft w:val="640"/>
          <w:marRight w:val="0"/>
          <w:marTop w:val="0"/>
          <w:marBottom w:val="0"/>
          <w:divBdr>
            <w:top w:val="none" w:sz="0" w:space="0" w:color="auto"/>
            <w:left w:val="none" w:sz="0" w:space="0" w:color="auto"/>
            <w:bottom w:val="none" w:sz="0" w:space="0" w:color="auto"/>
            <w:right w:val="none" w:sz="0" w:space="0" w:color="auto"/>
          </w:divBdr>
        </w:div>
        <w:div w:id="1791121253">
          <w:marLeft w:val="640"/>
          <w:marRight w:val="0"/>
          <w:marTop w:val="0"/>
          <w:marBottom w:val="0"/>
          <w:divBdr>
            <w:top w:val="none" w:sz="0" w:space="0" w:color="auto"/>
            <w:left w:val="none" w:sz="0" w:space="0" w:color="auto"/>
            <w:bottom w:val="none" w:sz="0" w:space="0" w:color="auto"/>
            <w:right w:val="none" w:sz="0" w:space="0" w:color="auto"/>
          </w:divBdr>
        </w:div>
        <w:div w:id="1541628376">
          <w:marLeft w:val="640"/>
          <w:marRight w:val="0"/>
          <w:marTop w:val="0"/>
          <w:marBottom w:val="0"/>
          <w:divBdr>
            <w:top w:val="none" w:sz="0" w:space="0" w:color="auto"/>
            <w:left w:val="none" w:sz="0" w:space="0" w:color="auto"/>
            <w:bottom w:val="none" w:sz="0" w:space="0" w:color="auto"/>
            <w:right w:val="none" w:sz="0" w:space="0" w:color="auto"/>
          </w:divBdr>
        </w:div>
        <w:div w:id="1157460690">
          <w:marLeft w:val="640"/>
          <w:marRight w:val="0"/>
          <w:marTop w:val="0"/>
          <w:marBottom w:val="0"/>
          <w:divBdr>
            <w:top w:val="none" w:sz="0" w:space="0" w:color="auto"/>
            <w:left w:val="none" w:sz="0" w:space="0" w:color="auto"/>
            <w:bottom w:val="none" w:sz="0" w:space="0" w:color="auto"/>
            <w:right w:val="none" w:sz="0" w:space="0" w:color="auto"/>
          </w:divBdr>
        </w:div>
        <w:div w:id="66733443">
          <w:marLeft w:val="640"/>
          <w:marRight w:val="0"/>
          <w:marTop w:val="0"/>
          <w:marBottom w:val="0"/>
          <w:divBdr>
            <w:top w:val="none" w:sz="0" w:space="0" w:color="auto"/>
            <w:left w:val="none" w:sz="0" w:space="0" w:color="auto"/>
            <w:bottom w:val="none" w:sz="0" w:space="0" w:color="auto"/>
            <w:right w:val="none" w:sz="0" w:space="0" w:color="auto"/>
          </w:divBdr>
        </w:div>
        <w:div w:id="1211502289">
          <w:marLeft w:val="640"/>
          <w:marRight w:val="0"/>
          <w:marTop w:val="0"/>
          <w:marBottom w:val="0"/>
          <w:divBdr>
            <w:top w:val="none" w:sz="0" w:space="0" w:color="auto"/>
            <w:left w:val="none" w:sz="0" w:space="0" w:color="auto"/>
            <w:bottom w:val="none" w:sz="0" w:space="0" w:color="auto"/>
            <w:right w:val="none" w:sz="0" w:space="0" w:color="auto"/>
          </w:divBdr>
        </w:div>
        <w:div w:id="1891769505">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86375865">
      <w:bodyDiv w:val="1"/>
      <w:marLeft w:val="0"/>
      <w:marRight w:val="0"/>
      <w:marTop w:val="0"/>
      <w:marBottom w:val="0"/>
      <w:divBdr>
        <w:top w:val="none" w:sz="0" w:space="0" w:color="auto"/>
        <w:left w:val="none" w:sz="0" w:space="0" w:color="auto"/>
        <w:bottom w:val="none" w:sz="0" w:space="0" w:color="auto"/>
        <w:right w:val="none" w:sz="0" w:space="0" w:color="auto"/>
      </w:divBdr>
      <w:divsChild>
        <w:div w:id="495078260">
          <w:marLeft w:val="640"/>
          <w:marRight w:val="0"/>
          <w:marTop w:val="0"/>
          <w:marBottom w:val="0"/>
          <w:divBdr>
            <w:top w:val="none" w:sz="0" w:space="0" w:color="auto"/>
            <w:left w:val="none" w:sz="0" w:space="0" w:color="auto"/>
            <w:bottom w:val="none" w:sz="0" w:space="0" w:color="auto"/>
            <w:right w:val="none" w:sz="0" w:space="0" w:color="auto"/>
          </w:divBdr>
        </w:div>
        <w:div w:id="1269238862">
          <w:marLeft w:val="640"/>
          <w:marRight w:val="0"/>
          <w:marTop w:val="0"/>
          <w:marBottom w:val="0"/>
          <w:divBdr>
            <w:top w:val="none" w:sz="0" w:space="0" w:color="auto"/>
            <w:left w:val="none" w:sz="0" w:space="0" w:color="auto"/>
            <w:bottom w:val="none" w:sz="0" w:space="0" w:color="auto"/>
            <w:right w:val="none" w:sz="0" w:space="0" w:color="auto"/>
          </w:divBdr>
        </w:div>
        <w:div w:id="202252517">
          <w:marLeft w:val="640"/>
          <w:marRight w:val="0"/>
          <w:marTop w:val="0"/>
          <w:marBottom w:val="0"/>
          <w:divBdr>
            <w:top w:val="none" w:sz="0" w:space="0" w:color="auto"/>
            <w:left w:val="none" w:sz="0" w:space="0" w:color="auto"/>
            <w:bottom w:val="none" w:sz="0" w:space="0" w:color="auto"/>
            <w:right w:val="none" w:sz="0" w:space="0" w:color="auto"/>
          </w:divBdr>
        </w:div>
        <w:div w:id="2045910391">
          <w:marLeft w:val="640"/>
          <w:marRight w:val="0"/>
          <w:marTop w:val="0"/>
          <w:marBottom w:val="0"/>
          <w:divBdr>
            <w:top w:val="none" w:sz="0" w:space="0" w:color="auto"/>
            <w:left w:val="none" w:sz="0" w:space="0" w:color="auto"/>
            <w:bottom w:val="none" w:sz="0" w:space="0" w:color="auto"/>
            <w:right w:val="none" w:sz="0" w:space="0" w:color="auto"/>
          </w:divBdr>
        </w:div>
        <w:div w:id="1708523701">
          <w:marLeft w:val="640"/>
          <w:marRight w:val="0"/>
          <w:marTop w:val="0"/>
          <w:marBottom w:val="0"/>
          <w:divBdr>
            <w:top w:val="none" w:sz="0" w:space="0" w:color="auto"/>
            <w:left w:val="none" w:sz="0" w:space="0" w:color="auto"/>
            <w:bottom w:val="none" w:sz="0" w:space="0" w:color="auto"/>
            <w:right w:val="none" w:sz="0" w:space="0" w:color="auto"/>
          </w:divBdr>
        </w:div>
        <w:div w:id="534003723">
          <w:marLeft w:val="640"/>
          <w:marRight w:val="0"/>
          <w:marTop w:val="0"/>
          <w:marBottom w:val="0"/>
          <w:divBdr>
            <w:top w:val="none" w:sz="0" w:space="0" w:color="auto"/>
            <w:left w:val="none" w:sz="0" w:space="0" w:color="auto"/>
            <w:bottom w:val="none" w:sz="0" w:space="0" w:color="auto"/>
            <w:right w:val="none" w:sz="0" w:space="0" w:color="auto"/>
          </w:divBdr>
        </w:div>
        <w:div w:id="38675406">
          <w:marLeft w:val="640"/>
          <w:marRight w:val="0"/>
          <w:marTop w:val="0"/>
          <w:marBottom w:val="0"/>
          <w:divBdr>
            <w:top w:val="none" w:sz="0" w:space="0" w:color="auto"/>
            <w:left w:val="none" w:sz="0" w:space="0" w:color="auto"/>
            <w:bottom w:val="none" w:sz="0" w:space="0" w:color="auto"/>
            <w:right w:val="none" w:sz="0" w:space="0" w:color="auto"/>
          </w:divBdr>
        </w:div>
        <w:div w:id="521866950">
          <w:marLeft w:val="640"/>
          <w:marRight w:val="0"/>
          <w:marTop w:val="0"/>
          <w:marBottom w:val="0"/>
          <w:divBdr>
            <w:top w:val="none" w:sz="0" w:space="0" w:color="auto"/>
            <w:left w:val="none" w:sz="0" w:space="0" w:color="auto"/>
            <w:bottom w:val="none" w:sz="0" w:space="0" w:color="auto"/>
            <w:right w:val="none" w:sz="0" w:space="0" w:color="auto"/>
          </w:divBdr>
        </w:div>
        <w:div w:id="1413552647">
          <w:marLeft w:val="640"/>
          <w:marRight w:val="0"/>
          <w:marTop w:val="0"/>
          <w:marBottom w:val="0"/>
          <w:divBdr>
            <w:top w:val="none" w:sz="0" w:space="0" w:color="auto"/>
            <w:left w:val="none" w:sz="0" w:space="0" w:color="auto"/>
            <w:bottom w:val="none" w:sz="0" w:space="0" w:color="auto"/>
            <w:right w:val="none" w:sz="0" w:space="0" w:color="auto"/>
          </w:divBdr>
        </w:div>
        <w:div w:id="172380952">
          <w:marLeft w:val="640"/>
          <w:marRight w:val="0"/>
          <w:marTop w:val="0"/>
          <w:marBottom w:val="0"/>
          <w:divBdr>
            <w:top w:val="none" w:sz="0" w:space="0" w:color="auto"/>
            <w:left w:val="none" w:sz="0" w:space="0" w:color="auto"/>
            <w:bottom w:val="none" w:sz="0" w:space="0" w:color="auto"/>
            <w:right w:val="none" w:sz="0" w:space="0" w:color="auto"/>
          </w:divBdr>
        </w:div>
        <w:div w:id="1834368728">
          <w:marLeft w:val="640"/>
          <w:marRight w:val="0"/>
          <w:marTop w:val="0"/>
          <w:marBottom w:val="0"/>
          <w:divBdr>
            <w:top w:val="none" w:sz="0" w:space="0" w:color="auto"/>
            <w:left w:val="none" w:sz="0" w:space="0" w:color="auto"/>
            <w:bottom w:val="none" w:sz="0" w:space="0" w:color="auto"/>
            <w:right w:val="none" w:sz="0" w:space="0" w:color="auto"/>
          </w:divBdr>
        </w:div>
        <w:div w:id="1851525078">
          <w:marLeft w:val="640"/>
          <w:marRight w:val="0"/>
          <w:marTop w:val="0"/>
          <w:marBottom w:val="0"/>
          <w:divBdr>
            <w:top w:val="none" w:sz="0" w:space="0" w:color="auto"/>
            <w:left w:val="none" w:sz="0" w:space="0" w:color="auto"/>
            <w:bottom w:val="none" w:sz="0" w:space="0" w:color="auto"/>
            <w:right w:val="none" w:sz="0" w:space="0" w:color="auto"/>
          </w:divBdr>
        </w:div>
        <w:div w:id="851988514">
          <w:marLeft w:val="640"/>
          <w:marRight w:val="0"/>
          <w:marTop w:val="0"/>
          <w:marBottom w:val="0"/>
          <w:divBdr>
            <w:top w:val="none" w:sz="0" w:space="0" w:color="auto"/>
            <w:left w:val="none" w:sz="0" w:space="0" w:color="auto"/>
            <w:bottom w:val="none" w:sz="0" w:space="0" w:color="auto"/>
            <w:right w:val="none" w:sz="0" w:space="0" w:color="auto"/>
          </w:divBdr>
        </w:div>
        <w:div w:id="960839927">
          <w:marLeft w:val="640"/>
          <w:marRight w:val="0"/>
          <w:marTop w:val="0"/>
          <w:marBottom w:val="0"/>
          <w:divBdr>
            <w:top w:val="none" w:sz="0" w:space="0" w:color="auto"/>
            <w:left w:val="none" w:sz="0" w:space="0" w:color="auto"/>
            <w:bottom w:val="none" w:sz="0" w:space="0" w:color="auto"/>
            <w:right w:val="none" w:sz="0" w:space="0" w:color="auto"/>
          </w:divBdr>
        </w:div>
        <w:div w:id="1546218739">
          <w:marLeft w:val="640"/>
          <w:marRight w:val="0"/>
          <w:marTop w:val="0"/>
          <w:marBottom w:val="0"/>
          <w:divBdr>
            <w:top w:val="none" w:sz="0" w:space="0" w:color="auto"/>
            <w:left w:val="none" w:sz="0" w:space="0" w:color="auto"/>
            <w:bottom w:val="none" w:sz="0" w:space="0" w:color="auto"/>
            <w:right w:val="none" w:sz="0" w:space="0" w:color="auto"/>
          </w:divBdr>
        </w:div>
        <w:div w:id="1630821652">
          <w:marLeft w:val="640"/>
          <w:marRight w:val="0"/>
          <w:marTop w:val="0"/>
          <w:marBottom w:val="0"/>
          <w:divBdr>
            <w:top w:val="none" w:sz="0" w:space="0" w:color="auto"/>
            <w:left w:val="none" w:sz="0" w:space="0" w:color="auto"/>
            <w:bottom w:val="none" w:sz="0" w:space="0" w:color="auto"/>
            <w:right w:val="none" w:sz="0" w:space="0" w:color="auto"/>
          </w:divBdr>
        </w:div>
        <w:div w:id="2068843511">
          <w:marLeft w:val="640"/>
          <w:marRight w:val="0"/>
          <w:marTop w:val="0"/>
          <w:marBottom w:val="0"/>
          <w:divBdr>
            <w:top w:val="none" w:sz="0" w:space="0" w:color="auto"/>
            <w:left w:val="none" w:sz="0" w:space="0" w:color="auto"/>
            <w:bottom w:val="none" w:sz="0" w:space="0" w:color="auto"/>
            <w:right w:val="none" w:sz="0" w:space="0" w:color="auto"/>
          </w:divBdr>
        </w:div>
        <w:div w:id="242841050">
          <w:marLeft w:val="640"/>
          <w:marRight w:val="0"/>
          <w:marTop w:val="0"/>
          <w:marBottom w:val="0"/>
          <w:divBdr>
            <w:top w:val="none" w:sz="0" w:space="0" w:color="auto"/>
            <w:left w:val="none" w:sz="0" w:space="0" w:color="auto"/>
            <w:bottom w:val="none" w:sz="0" w:space="0" w:color="auto"/>
            <w:right w:val="none" w:sz="0" w:space="0" w:color="auto"/>
          </w:divBdr>
        </w:div>
        <w:div w:id="1659117020">
          <w:marLeft w:val="640"/>
          <w:marRight w:val="0"/>
          <w:marTop w:val="0"/>
          <w:marBottom w:val="0"/>
          <w:divBdr>
            <w:top w:val="none" w:sz="0" w:space="0" w:color="auto"/>
            <w:left w:val="none" w:sz="0" w:space="0" w:color="auto"/>
            <w:bottom w:val="none" w:sz="0" w:space="0" w:color="auto"/>
            <w:right w:val="none" w:sz="0" w:space="0" w:color="auto"/>
          </w:divBdr>
        </w:div>
        <w:div w:id="601688293">
          <w:marLeft w:val="640"/>
          <w:marRight w:val="0"/>
          <w:marTop w:val="0"/>
          <w:marBottom w:val="0"/>
          <w:divBdr>
            <w:top w:val="none" w:sz="0" w:space="0" w:color="auto"/>
            <w:left w:val="none" w:sz="0" w:space="0" w:color="auto"/>
            <w:bottom w:val="none" w:sz="0" w:space="0" w:color="auto"/>
            <w:right w:val="none" w:sz="0" w:space="0" w:color="auto"/>
          </w:divBdr>
        </w:div>
        <w:div w:id="1009482186">
          <w:marLeft w:val="640"/>
          <w:marRight w:val="0"/>
          <w:marTop w:val="0"/>
          <w:marBottom w:val="0"/>
          <w:divBdr>
            <w:top w:val="none" w:sz="0" w:space="0" w:color="auto"/>
            <w:left w:val="none" w:sz="0" w:space="0" w:color="auto"/>
            <w:bottom w:val="none" w:sz="0" w:space="0" w:color="auto"/>
            <w:right w:val="none" w:sz="0" w:space="0" w:color="auto"/>
          </w:divBdr>
        </w:div>
        <w:div w:id="1791775282">
          <w:marLeft w:val="640"/>
          <w:marRight w:val="0"/>
          <w:marTop w:val="0"/>
          <w:marBottom w:val="0"/>
          <w:divBdr>
            <w:top w:val="none" w:sz="0" w:space="0" w:color="auto"/>
            <w:left w:val="none" w:sz="0" w:space="0" w:color="auto"/>
            <w:bottom w:val="none" w:sz="0" w:space="0" w:color="auto"/>
            <w:right w:val="none" w:sz="0" w:space="0" w:color="auto"/>
          </w:divBdr>
        </w:div>
        <w:div w:id="1949699132">
          <w:marLeft w:val="640"/>
          <w:marRight w:val="0"/>
          <w:marTop w:val="0"/>
          <w:marBottom w:val="0"/>
          <w:divBdr>
            <w:top w:val="none" w:sz="0" w:space="0" w:color="auto"/>
            <w:left w:val="none" w:sz="0" w:space="0" w:color="auto"/>
            <w:bottom w:val="none" w:sz="0" w:space="0" w:color="auto"/>
            <w:right w:val="none" w:sz="0" w:space="0" w:color="auto"/>
          </w:divBdr>
        </w:div>
        <w:div w:id="1894194292">
          <w:marLeft w:val="640"/>
          <w:marRight w:val="0"/>
          <w:marTop w:val="0"/>
          <w:marBottom w:val="0"/>
          <w:divBdr>
            <w:top w:val="none" w:sz="0" w:space="0" w:color="auto"/>
            <w:left w:val="none" w:sz="0" w:space="0" w:color="auto"/>
            <w:bottom w:val="none" w:sz="0" w:space="0" w:color="auto"/>
            <w:right w:val="none" w:sz="0" w:space="0" w:color="auto"/>
          </w:divBdr>
        </w:div>
        <w:div w:id="402678310">
          <w:marLeft w:val="640"/>
          <w:marRight w:val="0"/>
          <w:marTop w:val="0"/>
          <w:marBottom w:val="0"/>
          <w:divBdr>
            <w:top w:val="none" w:sz="0" w:space="0" w:color="auto"/>
            <w:left w:val="none" w:sz="0" w:space="0" w:color="auto"/>
            <w:bottom w:val="none" w:sz="0" w:space="0" w:color="auto"/>
            <w:right w:val="none" w:sz="0" w:space="0" w:color="auto"/>
          </w:divBdr>
        </w:div>
        <w:div w:id="2072388905">
          <w:marLeft w:val="640"/>
          <w:marRight w:val="0"/>
          <w:marTop w:val="0"/>
          <w:marBottom w:val="0"/>
          <w:divBdr>
            <w:top w:val="none" w:sz="0" w:space="0" w:color="auto"/>
            <w:left w:val="none" w:sz="0" w:space="0" w:color="auto"/>
            <w:bottom w:val="none" w:sz="0" w:space="0" w:color="auto"/>
            <w:right w:val="none" w:sz="0" w:space="0" w:color="auto"/>
          </w:divBdr>
        </w:div>
        <w:div w:id="469132202">
          <w:marLeft w:val="640"/>
          <w:marRight w:val="0"/>
          <w:marTop w:val="0"/>
          <w:marBottom w:val="0"/>
          <w:divBdr>
            <w:top w:val="none" w:sz="0" w:space="0" w:color="auto"/>
            <w:left w:val="none" w:sz="0" w:space="0" w:color="auto"/>
            <w:bottom w:val="none" w:sz="0" w:space="0" w:color="auto"/>
            <w:right w:val="none" w:sz="0" w:space="0" w:color="auto"/>
          </w:divBdr>
        </w:div>
        <w:div w:id="448358548">
          <w:marLeft w:val="640"/>
          <w:marRight w:val="0"/>
          <w:marTop w:val="0"/>
          <w:marBottom w:val="0"/>
          <w:divBdr>
            <w:top w:val="none" w:sz="0" w:space="0" w:color="auto"/>
            <w:left w:val="none" w:sz="0" w:space="0" w:color="auto"/>
            <w:bottom w:val="none" w:sz="0" w:space="0" w:color="auto"/>
            <w:right w:val="none" w:sz="0" w:space="0" w:color="auto"/>
          </w:divBdr>
        </w:div>
        <w:div w:id="261957181">
          <w:marLeft w:val="640"/>
          <w:marRight w:val="0"/>
          <w:marTop w:val="0"/>
          <w:marBottom w:val="0"/>
          <w:divBdr>
            <w:top w:val="none" w:sz="0" w:space="0" w:color="auto"/>
            <w:left w:val="none" w:sz="0" w:space="0" w:color="auto"/>
            <w:bottom w:val="none" w:sz="0" w:space="0" w:color="auto"/>
            <w:right w:val="none" w:sz="0" w:space="0" w:color="auto"/>
          </w:divBdr>
        </w:div>
        <w:div w:id="187959972">
          <w:marLeft w:val="640"/>
          <w:marRight w:val="0"/>
          <w:marTop w:val="0"/>
          <w:marBottom w:val="0"/>
          <w:divBdr>
            <w:top w:val="none" w:sz="0" w:space="0" w:color="auto"/>
            <w:left w:val="none" w:sz="0" w:space="0" w:color="auto"/>
            <w:bottom w:val="none" w:sz="0" w:space="0" w:color="auto"/>
            <w:right w:val="none" w:sz="0" w:space="0" w:color="auto"/>
          </w:divBdr>
        </w:div>
        <w:div w:id="920453181">
          <w:marLeft w:val="640"/>
          <w:marRight w:val="0"/>
          <w:marTop w:val="0"/>
          <w:marBottom w:val="0"/>
          <w:divBdr>
            <w:top w:val="none" w:sz="0" w:space="0" w:color="auto"/>
            <w:left w:val="none" w:sz="0" w:space="0" w:color="auto"/>
            <w:bottom w:val="none" w:sz="0" w:space="0" w:color="auto"/>
            <w:right w:val="none" w:sz="0" w:space="0" w:color="auto"/>
          </w:divBdr>
        </w:div>
        <w:div w:id="698631662">
          <w:marLeft w:val="640"/>
          <w:marRight w:val="0"/>
          <w:marTop w:val="0"/>
          <w:marBottom w:val="0"/>
          <w:divBdr>
            <w:top w:val="none" w:sz="0" w:space="0" w:color="auto"/>
            <w:left w:val="none" w:sz="0" w:space="0" w:color="auto"/>
            <w:bottom w:val="none" w:sz="0" w:space="0" w:color="auto"/>
            <w:right w:val="none" w:sz="0" w:space="0" w:color="auto"/>
          </w:divBdr>
        </w:div>
        <w:div w:id="1480924384">
          <w:marLeft w:val="640"/>
          <w:marRight w:val="0"/>
          <w:marTop w:val="0"/>
          <w:marBottom w:val="0"/>
          <w:divBdr>
            <w:top w:val="none" w:sz="0" w:space="0" w:color="auto"/>
            <w:left w:val="none" w:sz="0" w:space="0" w:color="auto"/>
            <w:bottom w:val="none" w:sz="0" w:space="0" w:color="auto"/>
            <w:right w:val="none" w:sz="0" w:space="0" w:color="auto"/>
          </w:divBdr>
        </w:div>
        <w:div w:id="1568028294">
          <w:marLeft w:val="640"/>
          <w:marRight w:val="0"/>
          <w:marTop w:val="0"/>
          <w:marBottom w:val="0"/>
          <w:divBdr>
            <w:top w:val="none" w:sz="0" w:space="0" w:color="auto"/>
            <w:left w:val="none" w:sz="0" w:space="0" w:color="auto"/>
            <w:bottom w:val="none" w:sz="0" w:space="0" w:color="auto"/>
            <w:right w:val="none" w:sz="0" w:space="0" w:color="auto"/>
          </w:divBdr>
        </w:div>
        <w:div w:id="952055861">
          <w:marLeft w:val="640"/>
          <w:marRight w:val="0"/>
          <w:marTop w:val="0"/>
          <w:marBottom w:val="0"/>
          <w:divBdr>
            <w:top w:val="none" w:sz="0" w:space="0" w:color="auto"/>
            <w:left w:val="none" w:sz="0" w:space="0" w:color="auto"/>
            <w:bottom w:val="none" w:sz="0" w:space="0" w:color="auto"/>
            <w:right w:val="none" w:sz="0" w:space="0" w:color="auto"/>
          </w:divBdr>
        </w:div>
        <w:div w:id="1657302346">
          <w:marLeft w:val="640"/>
          <w:marRight w:val="0"/>
          <w:marTop w:val="0"/>
          <w:marBottom w:val="0"/>
          <w:divBdr>
            <w:top w:val="none" w:sz="0" w:space="0" w:color="auto"/>
            <w:left w:val="none" w:sz="0" w:space="0" w:color="auto"/>
            <w:bottom w:val="none" w:sz="0" w:space="0" w:color="auto"/>
            <w:right w:val="none" w:sz="0" w:space="0" w:color="auto"/>
          </w:divBdr>
        </w:div>
        <w:div w:id="1669282576">
          <w:marLeft w:val="640"/>
          <w:marRight w:val="0"/>
          <w:marTop w:val="0"/>
          <w:marBottom w:val="0"/>
          <w:divBdr>
            <w:top w:val="none" w:sz="0" w:space="0" w:color="auto"/>
            <w:left w:val="none" w:sz="0" w:space="0" w:color="auto"/>
            <w:bottom w:val="none" w:sz="0" w:space="0" w:color="auto"/>
            <w:right w:val="none" w:sz="0" w:space="0" w:color="auto"/>
          </w:divBdr>
        </w:div>
        <w:div w:id="1603534932">
          <w:marLeft w:val="640"/>
          <w:marRight w:val="0"/>
          <w:marTop w:val="0"/>
          <w:marBottom w:val="0"/>
          <w:divBdr>
            <w:top w:val="none" w:sz="0" w:space="0" w:color="auto"/>
            <w:left w:val="none" w:sz="0" w:space="0" w:color="auto"/>
            <w:bottom w:val="none" w:sz="0" w:space="0" w:color="auto"/>
            <w:right w:val="none" w:sz="0" w:space="0" w:color="auto"/>
          </w:divBdr>
        </w:div>
        <w:div w:id="541865240">
          <w:marLeft w:val="640"/>
          <w:marRight w:val="0"/>
          <w:marTop w:val="0"/>
          <w:marBottom w:val="0"/>
          <w:divBdr>
            <w:top w:val="none" w:sz="0" w:space="0" w:color="auto"/>
            <w:left w:val="none" w:sz="0" w:space="0" w:color="auto"/>
            <w:bottom w:val="none" w:sz="0" w:space="0" w:color="auto"/>
            <w:right w:val="none" w:sz="0" w:space="0" w:color="auto"/>
          </w:divBdr>
        </w:div>
        <w:div w:id="1704092969">
          <w:marLeft w:val="640"/>
          <w:marRight w:val="0"/>
          <w:marTop w:val="0"/>
          <w:marBottom w:val="0"/>
          <w:divBdr>
            <w:top w:val="none" w:sz="0" w:space="0" w:color="auto"/>
            <w:left w:val="none" w:sz="0" w:space="0" w:color="auto"/>
            <w:bottom w:val="none" w:sz="0" w:space="0" w:color="auto"/>
            <w:right w:val="none" w:sz="0" w:space="0" w:color="auto"/>
          </w:divBdr>
        </w:div>
        <w:div w:id="1935362772">
          <w:marLeft w:val="640"/>
          <w:marRight w:val="0"/>
          <w:marTop w:val="0"/>
          <w:marBottom w:val="0"/>
          <w:divBdr>
            <w:top w:val="none" w:sz="0" w:space="0" w:color="auto"/>
            <w:left w:val="none" w:sz="0" w:space="0" w:color="auto"/>
            <w:bottom w:val="none" w:sz="0" w:space="0" w:color="auto"/>
            <w:right w:val="none" w:sz="0" w:space="0" w:color="auto"/>
          </w:divBdr>
        </w:div>
        <w:div w:id="1373503493">
          <w:marLeft w:val="640"/>
          <w:marRight w:val="0"/>
          <w:marTop w:val="0"/>
          <w:marBottom w:val="0"/>
          <w:divBdr>
            <w:top w:val="none" w:sz="0" w:space="0" w:color="auto"/>
            <w:left w:val="none" w:sz="0" w:space="0" w:color="auto"/>
            <w:bottom w:val="none" w:sz="0" w:space="0" w:color="auto"/>
            <w:right w:val="none" w:sz="0" w:space="0" w:color="auto"/>
          </w:divBdr>
        </w:div>
        <w:div w:id="979309245">
          <w:marLeft w:val="640"/>
          <w:marRight w:val="0"/>
          <w:marTop w:val="0"/>
          <w:marBottom w:val="0"/>
          <w:divBdr>
            <w:top w:val="none" w:sz="0" w:space="0" w:color="auto"/>
            <w:left w:val="none" w:sz="0" w:space="0" w:color="auto"/>
            <w:bottom w:val="none" w:sz="0" w:space="0" w:color="auto"/>
            <w:right w:val="none" w:sz="0" w:space="0" w:color="auto"/>
          </w:divBdr>
        </w:div>
        <w:div w:id="1728650178">
          <w:marLeft w:val="640"/>
          <w:marRight w:val="0"/>
          <w:marTop w:val="0"/>
          <w:marBottom w:val="0"/>
          <w:divBdr>
            <w:top w:val="none" w:sz="0" w:space="0" w:color="auto"/>
            <w:left w:val="none" w:sz="0" w:space="0" w:color="auto"/>
            <w:bottom w:val="none" w:sz="0" w:space="0" w:color="auto"/>
            <w:right w:val="none" w:sz="0" w:space="0" w:color="auto"/>
          </w:divBdr>
        </w:div>
        <w:div w:id="2116636762">
          <w:marLeft w:val="640"/>
          <w:marRight w:val="0"/>
          <w:marTop w:val="0"/>
          <w:marBottom w:val="0"/>
          <w:divBdr>
            <w:top w:val="none" w:sz="0" w:space="0" w:color="auto"/>
            <w:left w:val="none" w:sz="0" w:space="0" w:color="auto"/>
            <w:bottom w:val="none" w:sz="0" w:space="0" w:color="auto"/>
            <w:right w:val="none" w:sz="0" w:space="0" w:color="auto"/>
          </w:divBdr>
        </w:div>
        <w:div w:id="939798008">
          <w:marLeft w:val="640"/>
          <w:marRight w:val="0"/>
          <w:marTop w:val="0"/>
          <w:marBottom w:val="0"/>
          <w:divBdr>
            <w:top w:val="none" w:sz="0" w:space="0" w:color="auto"/>
            <w:left w:val="none" w:sz="0" w:space="0" w:color="auto"/>
            <w:bottom w:val="none" w:sz="0" w:space="0" w:color="auto"/>
            <w:right w:val="none" w:sz="0" w:space="0" w:color="auto"/>
          </w:divBdr>
        </w:div>
        <w:div w:id="239797576">
          <w:marLeft w:val="640"/>
          <w:marRight w:val="0"/>
          <w:marTop w:val="0"/>
          <w:marBottom w:val="0"/>
          <w:divBdr>
            <w:top w:val="none" w:sz="0" w:space="0" w:color="auto"/>
            <w:left w:val="none" w:sz="0" w:space="0" w:color="auto"/>
            <w:bottom w:val="none" w:sz="0" w:space="0" w:color="auto"/>
            <w:right w:val="none" w:sz="0" w:space="0" w:color="auto"/>
          </w:divBdr>
        </w:div>
        <w:div w:id="695621473">
          <w:marLeft w:val="640"/>
          <w:marRight w:val="0"/>
          <w:marTop w:val="0"/>
          <w:marBottom w:val="0"/>
          <w:divBdr>
            <w:top w:val="none" w:sz="0" w:space="0" w:color="auto"/>
            <w:left w:val="none" w:sz="0" w:space="0" w:color="auto"/>
            <w:bottom w:val="none" w:sz="0" w:space="0" w:color="auto"/>
            <w:right w:val="none" w:sz="0" w:space="0" w:color="auto"/>
          </w:divBdr>
        </w:div>
        <w:div w:id="1361128676">
          <w:marLeft w:val="640"/>
          <w:marRight w:val="0"/>
          <w:marTop w:val="0"/>
          <w:marBottom w:val="0"/>
          <w:divBdr>
            <w:top w:val="none" w:sz="0" w:space="0" w:color="auto"/>
            <w:left w:val="none" w:sz="0" w:space="0" w:color="auto"/>
            <w:bottom w:val="none" w:sz="0" w:space="0" w:color="auto"/>
            <w:right w:val="none" w:sz="0" w:space="0" w:color="auto"/>
          </w:divBdr>
        </w:div>
        <w:div w:id="1236746598">
          <w:marLeft w:val="640"/>
          <w:marRight w:val="0"/>
          <w:marTop w:val="0"/>
          <w:marBottom w:val="0"/>
          <w:divBdr>
            <w:top w:val="none" w:sz="0" w:space="0" w:color="auto"/>
            <w:left w:val="none" w:sz="0" w:space="0" w:color="auto"/>
            <w:bottom w:val="none" w:sz="0" w:space="0" w:color="auto"/>
            <w:right w:val="none" w:sz="0" w:space="0" w:color="auto"/>
          </w:divBdr>
        </w:div>
        <w:div w:id="107165483">
          <w:marLeft w:val="640"/>
          <w:marRight w:val="0"/>
          <w:marTop w:val="0"/>
          <w:marBottom w:val="0"/>
          <w:divBdr>
            <w:top w:val="none" w:sz="0" w:space="0" w:color="auto"/>
            <w:left w:val="none" w:sz="0" w:space="0" w:color="auto"/>
            <w:bottom w:val="none" w:sz="0" w:space="0" w:color="auto"/>
            <w:right w:val="none" w:sz="0" w:space="0" w:color="auto"/>
          </w:divBdr>
        </w:div>
        <w:div w:id="116219422">
          <w:marLeft w:val="640"/>
          <w:marRight w:val="0"/>
          <w:marTop w:val="0"/>
          <w:marBottom w:val="0"/>
          <w:divBdr>
            <w:top w:val="none" w:sz="0" w:space="0" w:color="auto"/>
            <w:left w:val="none" w:sz="0" w:space="0" w:color="auto"/>
            <w:bottom w:val="none" w:sz="0" w:space="0" w:color="auto"/>
            <w:right w:val="none" w:sz="0" w:space="0" w:color="auto"/>
          </w:divBdr>
        </w:div>
        <w:div w:id="1243100353">
          <w:marLeft w:val="640"/>
          <w:marRight w:val="0"/>
          <w:marTop w:val="0"/>
          <w:marBottom w:val="0"/>
          <w:divBdr>
            <w:top w:val="none" w:sz="0" w:space="0" w:color="auto"/>
            <w:left w:val="none" w:sz="0" w:space="0" w:color="auto"/>
            <w:bottom w:val="none" w:sz="0" w:space="0" w:color="auto"/>
            <w:right w:val="none" w:sz="0" w:space="0" w:color="auto"/>
          </w:divBdr>
        </w:div>
        <w:div w:id="1996687078">
          <w:marLeft w:val="640"/>
          <w:marRight w:val="0"/>
          <w:marTop w:val="0"/>
          <w:marBottom w:val="0"/>
          <w:divBdr>
            <w:top w:val="none" w:sz="0" w:space="0" w:color="auto"/>
            <w:left w:val="none" w:sz="0" w:space="0" w:color="auto"/>
            <w:bottom w:val="none" w:sz="0" w:space="0" w:color="auto"/>
            <w:right w:val="none" w:sz="0" w:space="0" w:color="auto"/>
          </w:divBdr>
        </w:div>
        <w:div w:id="530805006">
          <w:marLeft w:val="640"/>
          <w:marRight w:val="0"/>
          <w:marTop w:val="0"/>
          <w:marBottom w:val="0"/>
          <w:divBdr>
            <w:top w:val="none" w:sz="0" w:space="0" w:color="auto"/>
            <w:left w:val="none" w:sz="0" w:space="0" w:color="auto"/>
            <w:bottom w:val="none" w:sz="0" w:space="0" w:color="auto"/>
            <w:right w:val="none" w:sz="0" w:space="0" w:color="auto"/>
          </w:divBdr>
        </w:div>
        <w:div w:id="1294292459">
          <w:marLeft w:val="640"/>
          <w:marRight w:val="0"/>
          <w:marTop w:val="0"/>
          <w:marBottom w:val="0"/>
          <w:divBdr>
            <w:top w:val="none" w:sz="0" w:space="0" w:color="auto"/>
            <w:left w:val="none" w:sz="0" w:space="0" w:color="auto"/>
            <w:bottom w:val="none" w:sz="0" w:space="0" w:color="auto"/>
            <w:right w:val="none" w:sz="0" w:space="0" w:color="auto"/>
          </w:divBdr>
        </w:div>
        <w:div w:id="994532483">
          <w:marLeft w:val="640"/>
          <w:marRight w:val="0"/>
          <w:marTop w:val="0"/>
          <w:marBottom w:val="0"/>
          <w:divBdr>
            <w:top w:val="none" w:sz="0" w:space="0" w:color="auto"/>
            <w:left w:val="none" w:sz="0" w:space="0" w:color="auto"/>
            <w:bottom w:val="none" w:sz="0" w:space="0" w:color="auto"/>
            <w:right w:val="none" w:sz="0" w:space="0" w:color="auto"/>
          </w:divBdr>
        </w:div>
        <w:div w:id="946700225">
          <w:marLeft w:val="640"/>
          <w:marRight w:val="0"/>
          <w:marTop w:val="0"/>
          <w:marBottom w:val="0"/>
          <w:divBdr>
            <w:top w:val="none" w:sz="0" w:space="0" w:color="auto"/>
            <w:left w:val="none" w:sz="0" w:space="0" w:color="auto"/>
            <w:bottom w:val="none" w:sz="0" w:space="0" w:color="auto"/>
            <w:right w:val="none" w:sz="0" w:space="0" w:color="auto"/>
          </w:divBdr>
        </w:div>
        <w:div w:id="714814272">
          <w:marLeft w:val="640"/>
          <w:marRight w:val="0"/>
          <w:marTop w:val="0"/>
          <w:marBottom w:val="0"/>
          <w:divBdr>
            <w:top w:val="none" w:sz="0" w:space="0" w:color="auto"/>
            <w:left w:val="none" w:sz="0" w:space="0" w:color="auto"/>
            <w:bottom w:val="none" w:sz="0" w:space="0" w:color="auto"/>
            <w:right w:val="none" w:sz="0" w:space="0" w:color="auto"/>
          </w:divBdr>
        </w:div>
        <w:div w:id="765423459">
          <w:marLeft w:val="640"/>
          <w:marRight w:val="0"/>
          <w:marTop w:val="0"/>
          <w:marBottom w:val="0"/>
          <w:divBdr>
            <w:top w:val="none" w:sz="0" w:space="0" w:color="auto"/>
            <w:left w:val="none" w:sz="0" w:space="0" w:color="auto"/>
            <w:bottom w:val="none" w:sz="0" w:space="0" w:color="auto"/>
            <w:right w:val="none" w:sz="0" w:space="0" w:color="auto"/>
          </w:divBdr>
        </w:div>
        <w:div w:id="1580796441">
          <w:marLeft w:val="640"/>
          <w:marRight w:val="0"/>
          <w:marTop w:val="0"/>
          <w:marBottom w:val="0"/>
          <w:divBdr>
            <w:top w:val="none" w:sz="0" w:space="0" w:color="auto"/>
            <w:left w:val="none" w:sz="0" w:space="0" w:color="auto"/>
            <w:bottom w:val="none" w:sz="0" w:space="0" w:color="auto"/>
            <w:right w:val="none" w:sz="0" w:space="0" w:color="auto"/>
          </w:divBdr>
        </w:div>
        <w:div w:id="2070033076">
          <w:marLeft w:val="640"/>
          <w:marRight w:val="0"/>
          <w:marTop w:val="0"/>
          <w:marBottom w:val="0"/>
          <w:divBdr>
            <w:top w:val="none" w:sz="0" w:space="0" w:color="auto"/>
            <w:left w:val="none" w:sz="0" w:space="0" w:color="auto"/>
            <w:bottom w:val="none" w:sz="0" w:space="0" w:color="auto"/>
            <w:right w:val="none" w:sz="0" w:space="0" w:color="auto"/>
          </w:divBdr>
        </w:div>
        <w:div w:id="1087579054">
          <w:marLeft w:val="640"/>
          <w:marRight w:val="0"/>
          <w:marTop w:val="0"/>
          <w:marBottom w:val="0"/>
          <w:divBdr>
            <w:top w:val="none" w:sz="0" w:space="0" w:color="auto"/>
            <w:left w:val="none" w:sz="0" w:space="0" w:color="auto"/>
            <w:bottom w:val="none" w:sz="0" w:space="0" w:color="auto"/>
            <w:right w:val="none" w:sz="0" w:space="0" w:color="auto"/>
          </w:divBdr>
        </w:div>
        <w:div w:id="1774209165">
          <w:marLeft w:val="640"/>
          <w:marRight w:val="0"/>
          <w:marTop w:val="0"/>
          <w:marBottom w:val="0"/>
          <w:divBdr>
            <w:top w:val="none" w:sz="0" w:space="0" w:color="auto"/>
            <w:left w:val="none" w:sz="0" w:space="0" w:color="auto"/>
            <w:bottom w:val="none" w:sz="0" w:space="0" w:color="auto"/>
            <w:right w:val="none" w:sz="0" w:space="0" w:color="auto"/>
          </w:divBdr>
        </w:div>
        <w:div w:id="1966083457">
          <w:marLeft w:val="640"/>
          <w:marRight w:val="0"/>
          <w:marTop w:val="0"/>
          <w:marBottom w:val="0"/>
          <w:divBdr>
            <w:top w:val="none" w:sz="0" w:space="0" w:color="auto"/>
            <w:left w:val="none" w:sz="0" w:space="0" w:color="auto"/>
            <w:bottom w:val="none" w:sz="0" w:space="0" w:color="auto"/>
            <w:right w:val="none" w:sz="0" w:space="0" w:color="auto"/>
          </w:divBdr>
        </w:div>
        <w:div w:id="636910838">
          <w:marLeft w:val="640"/>
          <w:marRight w:val="0"/>
          <w:marTop w:val="0"/>
          <w:marBottom w:val="0"/>
          <w:divBdr>
            <w:top w:val="none" w:sz="0" w:space="0" w:color="auto"/>
            <w:left w:val="none" w:sz="0" w:space="0" w:color="auto"/>
            <w:bottom w:val="none" w:sz="0" w:space="0" w:color="auto"/>
            <w:right w:val="none" w:sz="0" w:space="0" w:color="auto"/>
          </w:divBdr>
        </w:div>
        <w:div w:id="129517971">
          <w:marLeft w:val="640"/>
          <w:marRight w:val="0"/>
          <w:marTop w:val="0"/>
          <w:marBottom w:val="0"/>
          <w:divBdr>
            <w:top w:val="none" w:sz="0" w:space="0" w:color="auto"/>
            <w:left w:val="none" w:sz="0" w:space="0" w:color="auto"/>
            <w:bottom w:val="none" w:sz="0" w:space="0" w:color="auto"/>
            <w:right w:val="none" w:sz="0" w:space="0" w:color="auto"/>
          </w:divBdr>
        </w:div>
        <w:div w:id="434523370">
          <w:marLeft w:val="640"/>
          <w:marRight w:val="0"/>
          <w:marTop w:val="0"/>
          <w:marBottom w:val="0"/>
          <w:divBdr>
            <w:top w:val="none" w:sz="0" w:space="0" w:color="auto"/>
            <w:left w:val="none" w:sz="0" w:space="0" w:color="auto"/>
            <w:bottom w:val="none" w:sz="0" w:space="0" w:color="auto"/>
            <w:right w:val="none" w:sz="0" w:space="0" w:color="auto"/>
          </w:divBdr>
        </w:div>
        <w:div w:id="1539049000">
          <w:marLeft w:val="640"/>
          <w:marRight w:val="0"/>
          <w:marTop w:val="0"/>
          <w:marBottom w:val="0"/>
          <w:divBdr>
            <w:top w:val="none" w:sz="0" w:space="0" w:color="auto"/>
            <w:left w:val="none" w:sz="0" w:space="0" w:color="auto"/>
            <w:bottom w:val="none" w:sz="0" w:space="0" w:color="auto"/>
            <w:right w:val="none" w:sz="0" w:space="0" w:color="auto"/>
          </w:divBdr>
        </w:div>
        <w:div w:id="1039086875">
          <w:marLeft w:val="640"/>
          <w:marRight w:val="0"/>
          <w:marTop w:val="0"/>
          <w:marBottom w:val="0"/>
          <w:divBdr>
            <w:top w:val="none" w:sz="0" w:space="0" w:color="auto"/>
            <w:left w:val="none" w:sz="0" w:space="0" w:color="auto"/>
            <w:bottom w:val="none" w:sz="0" w:space="0" w:color="auto"/>
            <w:right w:val="none" w:sz="0" w:space="0" w:color="auto"/>
          </w:divBdr>
        </w:div>
        <w:div w:id="1900894313">
          <w:marLeft w:val="640"/>
          <w:marRight w:val="0"/>
          <w:marTop w:val="0"/>
          <w:marBottom w:val="0"/>
          <w:divBdr>
            <w:top w:val="none" w:sz="0" w:space="0" w:color="auto"/>
            <w:left w:val="none" w:sz="0" w:space="0" w:color="auto"/>
            <w:bottom w:val="none" w:sz="0" w:space="0" w:color="auto"/>
            <w:right w:val="none" w:sz="0" w:space="0" w:color="auto"/>
          </w:divBdr>
        </w:div>
        <w:div w:id="1187139768">
          <w:marLeft w:val="640"/>
          <w:marRight w:val="0"/>
          <w:marTop w:val="0"/>
          <w:marBottom w:val="0"/>
          <w:divBdr>
            <w:top w:val="none" w:sz="0" w:space="0" w:color="auto"/>
            <w:left w:val="none" w:sz="0" w:space="0" w:color="auto"/>
            <w:bottom w:val="none" w:sz="0" w:space="0" w:color="auto"/>
            <w:right w:val="none" w:sz="0" w:space="0" w:color="auto"/>
          </w:divBdr>
        </w:div>
        <w:div w:id="1437099052">
          <w:marLeft w:val="640"/>
          <w:marRight w:val="0"/>
          <w:marTop w:val="0"/>
          <w:marBottom w:val="0"/>
          <w:divBdr>
            <w:top w:val="none" w:sz="0" w:space="0" w:color="auto"/>
            <w:left w:val="none" w:sz="0" w:space="0" w:color="auto"/>
            <w:bottom w:val="none" w:sz="0" w:space="0" w:color="auto"/>
            <w:right w:val="none" w:sz="0" w:space="0" w:color="auto"/>
          </w:divBdr>
        </w:div>
        <w:div w:id="584460192">
          <w:marLeft w:val="640"/>
          <w:marRight w:val="0"/>
          <w:marTop w:val="0"/>
          <w:marBottom w:val="0"/>
          <w:divBdr>
            <w:top w:val="none" w:sz="0" w:space="0" w:color="auto"/>
            <w:left w:val="none" w:sz="0" w:space="0" w:color="auto"/>
            <w:bottom w:val="none" w:sz="0" w:space="0" w:color="auto"/>
            <w:right w:val="none" w:sz="0" w:space="0" w:color="auto"/>
          </w:divBdr>
        </w:div>
        <w:div w:id="1061905170">
          <w:marLeft w:val="640"/>
          <w:marRight w:val="0"/>
          <w:marTop w:val="0"/>
          <w:marBottom w:val="0"/>
          <w:divBdr>
            <w:top w:val="none" w:sz="0" w:space="0" w:color="auto"/>
            <w:left w:val="none" w:sz="0" w:space="0" w:color="auto"/>
            <w:bottom w:val="none" w:sz="0" w:space="0" w:color="auto"/>
            <w:right w:val="none" w:sz="0" w:space="0" w:color="auto"/>
          </w:divBdr>
        </w:div>
        <w:div w:id="1407069123">
          <w:marLeft w:val="640"/>
          <w:marRight w:val="0"/>
          <w:marTop w:val="0"/>
          <w:marBottom w:val="0"/>
          <w:divBdr>
            <w:top w:val="none" w:sz="0" w:space="0" w:color="auto"/>
            <w:left w:val="none" w:sz="0" w:space="0" w:color="auto"/>
            <w:bottom w:val="none" w:sz="0" w:space="0" w:color="auto"/>
            <w:right w:val="none" w:sz="0" w:space="0" w:color="auto"/>
          </w:divBdr>
        </w:div>
        <w:div w:id="1816606204">
          <w:marLeft w:val="640"/>
          <w:marRight w:val="0"/>
          <w:marTop w:val="0"/>
          <w:marBottom w:val="0"/>
          <w:divBdr>
            <w:top w:val="none" w:sz="0" w:space="0" w:color="auto"/>
            <w:left w:val="none" w:sz="0" w:space="0" w:color="auto"/>
            <w:bottom w:val="none" w:sz="0" w:space="0" w:color="auto"/>
            <w:right w:val="none" w:sz="0" w:space="0" w:color="auto"/>
          </w:divBdr>
        </w:div>
        <w:div w:id="570116812">
          <w:marLeft w:val="640"/>
          <w:marRight w:val="0"/>
          <w:marTop w:val="0"/>
          <w:marBottom w:val="0"/>
          <w:divBdr>
            <w:top w:val="none" w:sz="0" w:space="0" w:color="auto"/>
            <w:left w:val="none" w:sz="0" w:space="0" w:color="auto"/>
            <w:bottom w:val="none" w:sz="0" w:space="0" w:color="auto"/>
            <w:right w:val="none" w:sz="0" w:space="0" w:color="auto"/>
          </w:divBdr>
        </w:div>
        <w:div w:id="438108772">
          <w:marLeft w:val="640"/>
          <w:marRight w:val="0"/>
          <w:marTop w:val="0"/>
          <w:marBottom w:val="0"/>
          <w:divBdr>
            <w:top w:val="none" w:sz="0" w:space="0" w:color="auto"/>
            <w:left w:val="none" w:sz="0" w:space="0" w:color="auto"/>
            <w:bottom w:val="none" w:sz="0" w:space="0" w:color="auto"/>
            <w:right w:val="none" w:sz="0" w:space="0" w:color="auto"/>
          </w:divBdr>
        </w:div>
        <w:div w:id="1285503314">
          <w:marLeft w:val="640"/>
          <w:marRight w:val="0"/>
          <w:marTop w:val="0"/>
          <w:marBottom w:val="0"/>
          <w:divBdr>
            <w:top w:val="none" w:sz="0" w:space="0" w:color="auto"/>
            <w:left w:val="none" w:sz="0" w:space="0" w:color="auto"/>
            <w:bottom w:val="none" w:sz="0" w:space="0" w:color="auto"/>
            <w:right w:val="none" w:sz="0" w:space="0" w:color="auto"/>
          </w:divBdr>
        </w:div>
        <w:div w:id="293684063">
          <w:marLeft w:val="640"/>
          <w:marRight w:val="0"/>
          <w:marTop w:val="0"/>
          <w:marBottom w:val="0"/>
          <w:divBdr>
            <w:top w:val="none" w:sz="0" w:space="0" w:color="auto"/>
            <w:left w:val="none" w:sz="0" w:space="0" w:color="auto"/>
            <w:bottom w:val="none" w:sz="0" w:space="0" w:color="auto"/>
            <w:right w:val="none" w:sz="0" w:space="0" w:color="auto"/>
          </w:divBdr>
        </w:div>
        <w:div w:id="479807413">
          <w:marLeft w:val="640"/>
          <w:marRight w:val="0"/>
          <w:marTop w:val="0"/>
          <w:marBottom w:val="0"/>
          <w:divBdr>
            <w:top w:val="none" w:sz="0" w:space="0" w:color="auto"/>
            <w:left w:val="none" w:sz="0" w:space="0" w:color="auto"/>
            <w:bottom w:val="none" w:sz="0" w:space="0" w:color="auto"/>
            <w:right w:val="none" w:sz="0" w:space="0" w:color="auto"/>
          </w:divBdr>
        </w:div>
        <w:div w:id="2072458900">
          <w:marLeft w:val="640"/>
          <w:marRight w:val="0"/>
          <w:marTop w:val="0"/>
          <w:marBottom w:val="0"/>
          <w:divBdr>
            <w:top w:val="none" w:sz="0" w:space="0" w:color="auto"/>
            <w:left w:val="none" w:sz="0" w:space="0" w:color="auto"/>
            <w:bottom w:val="none" w:sz="0" w:space="0" w:color="auto"/>
            <w:right w:val="none" w:sz="0" w:space="0" w:color="auto"/>
          </w:divBdr>
        </w:div>
        <w:div w:id="1953509789">
          <w:marLeft w:val="640"/>
          <w:marRight w:val="0"/>
          <w:marTop w:val="0"/>
          <w:marBottom w:val="0"/>
          <w:divBdr>
            <w:top w:val="none" w:sz="0" w:space="0" w:color="auto"/>
            <w:left w:val="none" w:sz="0" w:space="0" w:color="auto"/>
            <w:bottom w:val="none" w:sz="0" w:space="0" w:color="auto"/>
            <w:right w:val="none" w:sz="0" w:space="0" w:color="auto"/>
          </w:divBdr>
        </w:div>
        <w:div w:id="1659772283">
          <w:marLeft w:val="640"/>
          <w:marRight w:val="0"/>
          <w:marTop w:val="0"/>
          <w:marBottom w:val="0"/>
          <w:divBdr>
            <w:top w:val="none" w:sz="0" w:space="0" w:color="auto"/>
            <w:left w:val="none" w:sz="0" w:space="0" w:color="auto"/>
            <w:bottom w:val="none" w:sz="0" w:space="0" w:color="auto"/>
            <w:right w:val="none" w:sz="0" w:space="0" w:color="auto"/>
          </w:divBdr>
        </w:div>
        <w:div w:id="392971623">
          <w:marLeft w:val="640"/>
          <w:marRight w:val="0"/>
          <w:marTop w:val="0"/>
          <w:marBottom w:val="0"/>
          <w:divBdr>
            <w:top w:val="none" w:sz="0" w:space="0" w:color="auto"/>
            <w:left w:val="none" w:sz="0" w:space="0" w:color="auto"/>
            <w:bottom w:val="none" w:sz="0" w:space="0" w:color="auto"/>
            <w:right w:val="none" w:sz="0" w:space="0" w:color="auto"/>
          </w:divBdr>
        </w:div>
        <w:div w:id="282924558">
          <w:marLeft w:val="640"/>
          <w:marRight w:val="0"/>
          <w:marTop w:val="0"/>
          <w:marBottom w:val="0"/>
          <w:divBdr>
            <w:top w:val="none" w:sz="0" w:space="0" w:color="auto"/>
            <w:left w:val="none" w:sz="0" w:space="0" w:color="auto"/>
            <w:bottom w:val="none" w:sz="0" w:space="0" w:color="auto"/>
            <w:right w:val="none" w:sz="0" w:space="0" w:color="auto"/>
          </w:divBdr>
        </w:div>
        <w:div w:id="595285525">
          <w:marLeft w:val="640"/>
          <w:marRight w:val="0"/>
          <w:marTop w:val="0"/>
          <w:marBottom w:val="0"/>
          <w:divBdr>
            <w:top w:val="none" w:sz="0" w:space="0" w:color="auto"/>
            <w:left w:val="none" w:sz="0" w:space="0" w:color="auto"/>
            <w:bottom w:val="none" w:sz="0" w:space="0" w:color="auto"/>
            <w:right w:val="none" w:sz="0" w:space="0" w:color="auto"/>
          </w:divBdr>
        </w:div>
        <w:div w:id="2020305446">
          <w:marLeft w:val="640"/>
          <w:marRight w:val="0"/>
          <w:marTop w:val="0"/>
          <w:marBottom w:val="0"/>
          <w:divBdr>
            <w:top w:val="none" w:sz="0" w:space="0" w:color="auto"/>
            <w:left w:val="none" w:sz="0" w:space="0" w:color="auto"/>
            <w:bottom w:val="none" w:sz="0" w:space="0" w:color="auto"/>
            <w:right w:val="none" w:sz="0" w:space="0" w:color="auto"/>
          </w:divBdr>
        </w:div>
        <w:div w:id="1518274182">
          <w:marLeft w:val="640"/>
          <w:marRight w:val="0"/>
          <w:marTop w:val="0"/>
          <w:marBottom w:val="0"/>
          <w:divBdr>
            <w:top w:val="none" w:sz="0" w:space="0" w:color="auto"/>
            <w:left w:val="none" w:sz="0" w:space="0" w:color="auto"/>
            <w:bottom w:val="none" w:sz="0" w:space="0" w:color="auto"/>
            <w:right w:val="none" w:sz="0" w:space="0" w:color="auto"/>
          </w:divBdr>
        </w:div>
        <w:div w:id="1203832854">
          <w:marLeft w:val="640"/>
          <w:marRight w:val="0"/>
          <w:marTop w:val="0"/>
          <w:marBottom w:val="0"/>
          <w:divBdr>
            <w:top w:val="none" w:sz="0" w:space="0" w:color="auto"/>
            <w:left w:val="none" w:sz="0" w:space="0" w:color="auto"/>
            <w:bottom w:val="none" w:sz="0" w:space="0" w:color="auto"/>
            <w:right w:val="none" w:sz="0" w:space="0" w:color="auto"/>
          </w:divBdr>
        </w:div>
        <w:div w:id="1253049614">
          <w:marLeft w:val="640"/>
          <w:marRight w:val="0"/>
          <w:marTop w:val="0"/>
          <w:marBottom w:val="0"/>
          <w:divBdr>
            <w:top w:val="none" w:sz="0" w:space="0" w:color="auto"/>
            <w:left w:val="none" w:sz="0" w:space="0" w:color="auto"/>
            <w:bottom w:val="none" w:sz="0" w:space="0" w:color="auto"/>
            <w:right w:val="none" w:sz="0" w:space="0" w:color="auto"/>
          </w:divBdr>
        </w:div>
        <w:div w:id="1779980565">
          <w:marLeft w:val="640"/>
          <w:marRight w:val="0"/>
          <w:marTop w:val="0"/>
          <w:marBottom w:val="0"/>
          <w:divBdr>
            <w:top w:val="none" w:sz="0" w:space="0" w:color="auto"/>
            <w:left w:val="none" w:sz="0" w:space="0" w:color="auto"/>
            <w:bottom w:val="none" w:sz="0" w:space="0" w:color="auto"/>
            <w:right w:val="none" w:sz="0" w:space="0" w:color="auto"/>
          </w:divBdr>
        </w:div>
        <w:div w:id="260602289">
          <w:marLeft w:val="640"/>
          <w:marRight w:val="0"/>
          <w:marTop w:val="0"/>
          <w:marBottom w:val="0"/>
          <w:divBdr>
            <w:top w:val="none" w:sz="0" w:space="0" w:color="auto"/>
            <w:left w:val="none" w:sz="0" w:space="0" w:color="auto"/>
            <w:bottom w:val="none" w:sz="0" w:space="0" w:color="auto"/>
            <w:right w:val="none" w:sz="0" w:space="0" w:color="auto"/>
          </w:divBdr>
        </w:div>
        <w:div w:id="612444677">
          <w:marLeft w:val="640"/>
          <w:marRight w:val="0"/>
          <w:marTop w:val="0"/>
          <w:marBottom w:val="0"/>
          <w:divBdr>
            <w:top w:val="none" w:sz="0" w:space="0" w:color="auto"/>
            <w:left w:val="none" w:sz="0" w:space="0" w:color="auto"/>
            <w:bottom w:val="none" w:sz="0" w:space="0" w:color="auto"/>
            <w:right w:val="none" w:sz="0" w:space="0" w:color="auto"/>
          </w:divBdr>
        </w:div>
        <w:div w:id="399209789">
          <w:marLeft w:val="640"/>
          <w:marRight w:val="0"/>
          <w:marTop w:val="0"/>
          <w:marBottom w:val="0"/>
          <w:divBdr>
            <w:top w:val="none" w:sz="0" w:space="0" w:color="auto"/>
            <w:left w:val="none" w:sz="0" w:space="0" w:color="auto"/>
            <w:bottom w:val="none" w:sz="0" w:space="0" w:color="auto"/>
            <w:right w:val="none" w:sz="0" w:space="0" w:color="auto"/>
          </w:divBdr>
        </w:div>
        <w:div w:id="1193769112">
          <w:marLeft w:val="640"/>
          <w:marRight w:val="0"/>
          <w:marTop w:val="0"/>
          <w:marBottom w:val="0"/>
          <w:divBdr>
            <w:top w:val="none" w:sz="0" w:space="0" w:color="auto"/>
            <w:left w:val="none" w:sz="0" w:space="0" w:color="auto"/>
            <w:bottom w:val="none" w:sz="0" w:space="0" w:color="auto"/>
            <w:right w:val="none" w:sz="0" w:space="0" w:color="auto"/>
          </w:divBdr>
        </w:div>
        <w:div w:id="2063167398">
          <w:marLeft w:val="640"/>
          <w:marRight w:val="0"/>
          <w:marTop w:val="0"/>
          <w:marBottom w:val="0"/>
          <w:divBdr>
            <w:top w:val="none" w:sz="0" w:space="0" w:color="auto"/>
            <w:left w:val="none" w:sz="0" w:space="0" w:color="auto"/>
            <w:bottom w:val="none" w:sz="0" w:space="0" w:color="auto"/>
            <w:right w:val="none" w:sz="0" w:space="0" w:color="auto"/>
          </w:divBdr>
        </w:div>
        <w:div w:id="1509825460">
          <w:marLeft w:val="640"/>
          <w:marRight w:val="0"/>
          <w:marTop w:val="0"/>
          <w:marBottom w:val="0"/>
          <w:divBdr>
            <w:top w:val="none" w:sz="0" w:space="0" w:color="auto"/>
            <w:left w:val="none" w:sz="0" w:space="0" w:color="auto"/>
            <w:bottom w:val="none" w:sz="0" w:space="0" w:color="auto"/>
            <w:right w:val="none" w:sz="0" w:space="0" w:color="auto"/>
          </w:divBdr>
        </w:div>
        <w:div w:id="1437482617">
          <w:marLeft w:val="640"/>
          <w:marRight w:val="0"/>
          <w:marTop w:val="0"/>
          <w:marBottom w:val="0"/>
          <w:divBdr>
            <w:top w:val="none" w:sz="0" w:space="0" w:color="auto"/>
            <w:left w:val="none" w:sz="0" w:space="0" w:color="auto"/>
            <w:bottom w:val="none" w:sz="0" w:space="0" w:color="auto"/>
            <w:right w:val="none" w:sz="0" w:space="0" w:color="auto"/>
          </w:divBdr>
        </w:div>
        <w:div w:id="1314214730">
          <w:marLeft w:val="640"/>
          <w:marRight w:val="0"/>
          <w:marTop w:val="0"/>
          <w:marBottom w:val="0"/>
          <w:divBdr>
            <w:top w:val="none" w:sz="0" w:space="0" w:color="auto"/>
            <w:left w:val="none" w:sz="0" w:space="0" w:color="auto"/>
            <w:bottom w:val="none" w:sz="0" w:space="0" w:color="auto"/>
            <w:right w:val="none" w:sz="0" w:space="0" w:color="auto"/>
          </w:divBdr>
        </w:div>
      </w:divsChild>
    </w:div>
    <w:div w:id="1590844154">
      <w:bodyDiv w:val="1"/>
      <w:marLeft w:val="0"/>
      <w:marRight w:val="0"/>
      <w:marTop w:val="0"/>
      <w:marBottom w:val="0"/>
      <w:divBdr>
        <w:top w:val="none" w:sz="0" w:space="0" w:color="auto"/>
        <w:left w:val="none" w:sz="0" w:space="0" w:color="auto"/>
        <w:bottom w:val="none" w:sz="0" w:space="0" w:color="auto"/>
        <w:right w:val="none" w:sz="0" w:space="0" w:color="auto"/>
      </w:divBdr>
      <w:divsChild>
        <w:div w:id="1158688853">
          <w:marLeft w:val="640"/>
          <w:marRight w:val="0"/>
          <w:marTop w:val="0"/>
          <w:marBottom w:val="0"/>
          <w:divBdr>
            <w:top w:val="none" w:sz="0" w:space="0" w:color="auto"/>
            <w:left w:val="none" w:sz="0" w:space="0" w:color="auto"/>
            <w:bottom w:val="none" w:sz="0" w:space="0" w:color="auto"/>
            <w:right w:val="none" w:sz="0" w:space="0" w:color="auto"/>
          </w:divBdr>
        </w:div>
        <w:div w:id="1093159649">
          <w:marLeft w:val="640"/>
          <w:marRight w:val="0"/>
          <w:marTop w:val="0"/>
          <w:marBottom w:val="0"/>
          <w:divBdr>
            <w:top w:val="none" w:sz="0" w:space="0" w:color="auto"/>
            <w:left w:val="none" w:sz="0" w:space="0" w:color="auto"/>
            <w:bottom w:val="none" w:sz="0" w:space="0" w:color="auto"/>
            <w:right w:val="none" w:sz="0" w:space="0" w:color="auto"/>
          </w:divBdr>
        </w:div>
        <w:div w:id="934216415">
          <w:marLeft w:val="640"/>
          <w:marRight w:val="0"/>
          <w:marTop w:val="0"/>
          <w:marBottom w:val="0"/>
          <w:divBdr>
            <w:top w:val="none" w:sz="0" w:space="0" w:color="auto"/>
            <w:left w:val="none" w:sz="0" w:space="0" w:color="auto"/>
            <w:bottom w:val="none" w:sz="0" w:space="0" w:color="auto"/>
            <w:right w:val="none" w:sz="0" w:space="0" w:color="auto"/>
          </w:divBdr>
        </w:div>
        <w:div w:id="813986762">
          <w:marLeft w:val="640"/>
          <w:marRight w:val="0"/>
          <w:marTop w:val="0"/>
          <w:marBottom w:val="0"/>
          <w:divBdr>
            <w:top w:val="none" w:sz="0" w:space="0" w:color="auto"/>
            <w:left w:val="none" w:sz="0" w:space="0" w:color="auto"/>
            <w:bottom w:val="none" w:sz="0" w:space="0" w:color="auto"/>
            <w:right w:val="none" w:sz="0" w:space="0" w:color="auto"/>
          </w:divBdr>
        </w:div>
        <w:div w:id="1047145087">
          <w:marLeft w:val="640"/>
          <w:marRight w:val="0"/>
          <w:marTop w:val="0"/>
          <w:marBottom w:val="0"/>
          <w:divBdr>
            <w:top w:val="none" w:sz="0" w:space="0" w:color="auto"/>
            <w:left w:val="none" w:sz="0" w:space="0" w:color="auto"/>
            <w:bottom w:val="none" w:sz="0" w:space="0" w:color="auto"/>
            <w:right w:val="none" w:sz="0" w:space="0" w:color="auto"/>
          </w:divBdr>
        </w:div>
        <w:div w:id="1829899869">
          <w:marLeft w:val="640"/>
          <w:marRight w:val="0"/>
          <w:marTop w:val="0"/>
          <w:marBottom w:val="0"/>
          <w:divBdr>
            <w:top w:val="none" w:sz="0" w:space="0" w:color="auto"/>
            <w:left w:val="none" w:sz="0" w:space="0" w:color="auto"/>
            <w:bottom w:val="none" w:sz="0" w:space="0" w:color="auto"/>
            <w:right w:val="none" w:sz="0" w:space="0" w:color="auto"/>
          </w:divBdr>
        </w:div>
        <w:div w:id="480005348">
          <w:marLeft w:val="640"/>
          <w:marRight w:val="0"/>
          <w:marTop w:val="0"/>
          <w:marBottom w:val="0"/>
          <w:divBdr>
            <w:top w:val="none" w:sz="0" w:space="0" w:color="auto"/>
            <w:left w:val="none" w:sz="0" w:space="0" w:color="auto"/>
            <w:bottom w:val="none" w:sz="0" w:space="0" w:color="auto"/>
            <w:right w:val="none" w:sz="0" w:space="0" w:color="auto"/>
          </w:divBdr>
        </w:div>
        <w:div w:id="1782072622">
          <w:marLeft w:val="640"/>
          <w:marRight w:val="0"/>
          <w:marTop w:val="0"/>
          <w:marBottom w:val="0"/>
          <w:divBdr>
            <w:top w:val="none" w:sz="0" w:space="0" w:color="auto"/>
            <w:left w:val="none" w:sz="0" w:space="0" w:color="auto"/>
            <w:bottom w:val="none" w:sz="0" w:space="0" w:color="auto"/>
            <w:right w:val="none" w:sz="0" w:space="0" w:color="auto"/>
          </w:divBdr>
        </w:div>
        <w:div w:id="321854900">
          <w:marLeft w:val="640"/>
          <w:marRight w:val="0"/>
          <w:marTop w:val="0"/>
          <w:marBottom w:val="0"/>
          <w:divBdr>
            <w:top w:val="none" w:sz="0" w:space="0" w:color="auto"/>
            <w:left w:val="none" w:sz="0" w:space="0" w:color="auto"/>
            <w:bottom w:val="none" w:sz="0" w:space="0" w:color="auto"/>
            <w:right w:val="none" w:sz="0" w:space="0" w:color="auto"/>
          </w:divBdr>
        </w:div>
        <w:div w:id="493910706">
          <w:marLeft w:val="640"/>
          <w:marRight w:val="0"/>
          <w:marTop w:val="0"/>
          <w:marBottom w:val="0"/>
          <w:divBdr>
            <w:top w:val="none" w:sz="0" w:space="0" w:color="auto"/>
            <w:left w:val="none" w:sz="0" w:space="0" w:color="auto"/>
            <w:bottom w:val="none" w:sz="0" w:space="0" w:color="auto"/>
            <w:right w:val="none" w:sz="0" w:space="0" w:color="auto"/>
          </w:divBdr>
        </w:div>
        <w:div w:id="888882109">
          <w:marLeft w:val="640"/>
          <w:marRight w:val="0"/>
          <w:marTop w:val="0"/>
          <w:marBottom w:val="0"/>
          <w:divBdr>
            <w:top w:val="none" w:sz="0" w:space="0" w:color="auto"/>
            <w:left w:val="none" w:sz="0" w:space="0" w:color="auto"/>
            <w:bottom w:val="none" w:sz="0" w:space="0" w:color="auto"/>
            <w:right w:val="none" w:sz="0" w:space="0" w:color="auto"/>
          </w:divBdr>
        </w:div>
        <w:div w:id="1241938821">
          <w:marLeft w:val="640"/>
          <w:marRight w:val="0"/>
          <w:marTop w:val="0"/>
          <w:marBottom w:val="0"/>
          <w:divBdr>
            <w:top w:val="none" w:sz="0" w:space="0" w:color="auto"/>
            <w:left w:val="none" w:sz="0" w:space="0" w:color="auto"/>
            <w:bottom w:val="none" w:sz="0" w:space="0" w:color="auto"/>
            <w:right w:val="none" w:sz="0" w:space="0" w:color="auto"/>
          </w:divBdr>
        </w:div>
        <w:div w:id="972296873">
          <w:marLeft w:val="640"/>
          <w:marRight w:val="0"/>
          <w:marTop w:val="0"/>
          <w:marBottom w:val="0"/>
          <w:divBdr>
            <w:top w:val="none" w:sz="0" w:space="0" w:color="auto"/>
            <w:left w:val="none" w:sz="0" w:space="0" w:color="auto"/>
            <w:bottom w:val="none" w:sz="0" w:space="0" w:color="auto"/>
            <w:right w:val="none" w:sz="0" w:space="0" w:color="auto"/>
          </w:divBdr>
        </w:div>
        <w:div w:id="1529179901">
          <w:marLeft w:val="640"/>
          <w:marRight w:val="0"/>
          <w:marTop w:val="0"/>
          <w:marBottom w:val="0"/>
          <w:divBdr>
            <w:top w:val="none" w:sz="0" w:space="0" w:color="auto"/>
            <w:left w:val="none" w:sz="0" w:space="0" w:color="auto"/>
            <w:bottom w:val="none" w:sz="0" w:space="0" w:color="auto"/>
            <w:right w:val="none" w:sz="0" w:space="0" w:color="auto"/>
          </w:divBdr>
        </w:div>
        <w:div w:id="457259588">
          <w:marLeft w:val="640"/>
          <w:marRight w:val="0"/>
          <w:marTop w:val="0"/>
          <w:marBottom w:val="0"/>
          <w:divBdr>
            <w:top w:val="none" w:sz="0" w:space="0" w:color="auto"/>
            <w:left w:val="none" w:sz="0" w:space="0" w:color="auto"/>
            <w:bottom w:val="none" w:sz="0" w:space="0" w:color="auto"/>
            <w:right w:val="none" w:sz="0" w:space="0" w:color="auto"/>
          </w:divBdr>
        </w:div>
        <w:div w:id="1474837251">
          <w:marLeft w:val="640"/>
          <w:marRight w:val="0"/>
          <w:marTop w:val="0"/>
          <w:marBottom w:val="0"/>
          <w:divBdr>
            <w:top w:val="none" w:sz="0" w:space="0" w:color="auto"/>
            <w:left w:val="none" w:sz="0" w:space="0" w:color="auto"/>
            <w:bottom w:val="none" w:sz="0" w:space="0" w:color="auto"/>
            <w:right w:val="none" w:sz="0" w:space="0" w:color="auto"/>
          </w:divBdr>
        </w:div>
        <w:div w:id="43985947">
          <w:marLeft w:val="640"/>
          <w:marRight w:val="0"/>
          <w:marTop w:val="0"/>
          <w:marBottom w:val="0"/>
          <w:divBdr>
            <w:top w:val="none" w:sz="0" w:space="0" w:color="auto"/>
            <w:left w:val="none" w:sz="0" w:space="0" w:color="auto"/>
            <w:bottom w:val="none" w:sz="0" w:space="0" w:color="auto"/>
            <w:right w:val="none" w:sz="0" w:space="0" w:color="auto"/>
          </w:divBdr>
        </w:div>
        <w:div w:id="757481023">
          <w:marLeft w:val="640"/>
          <w:marRight w:val="0"/>
          <w:marTop w:val="0"/>
          <w:marBottom w:val="0"/>
          <w:divBdr>
            <w:top w:val="none" w:sz="0" w:space="0" w:color="auto"/>
            <w:left w:val="none" w:sz="0" w:space="0" w:color="auto"/>
            <w:bottom w:val="none" w:sz="0" w:space="0" w:color="auto"/>
            <w:right w:val="none" w:sz="0" w:space="0" w:color="auto"/>
          </w:divBdr>
        </w:div>
        <w:div w:id="596134340">
          <w:marLeft w:val="640"/>
          <w:marRight w:val="0"/>
          <w:marTop w:val="0"/>
          <w:marBottom w:val="0"/>
          <w:divBdr>
            <w:top w:val="none" w:sz="0" w:space="0" w:color="auto"/>
            <w:left w:val="none" w:sz="0" w:space="0" w:color="auto"/>
            <w:bottom w:val="none" w:sz="0" w:space="0" w:color="auto"/>
            <w:right w:val="none" w:sz="0" w:space="0" w:color="auto"/>
          </w:divBdr>
        </w:div>
        <w:div w:id="1958756429">
          <w:marLeft w:val="640"/>
          <w:marRight w:val="0"/>
          <w:marTop w:val="0"/>
          <w:marBottom w:val="0"/>
          <w:divBdr>
            <w:top w:val="none" w:sz="0" w:space="0" w:color="auto"/>
            <w:left w:val="none" w:sz="0" w:space="0" w:color="auto"/>
            <w:bottom w:val="none" w:sz="0" w:space="0" w:color="auto"/>
            <w:right w:val="none" w:sz="0" w:space="0" w:color="auto"/>
          </w:divBdr>
        </w:div>
        <w:div w:id="1622371737">
          <w:marLeft w:val="640"/>
          <w:marRight w:val="0"/>
          <w:marTop w:val="0"/>
          <w:marBottom w:val="0"/>
          <w:divBdr>
            <w:top w:val="none" w:sz="0" w:space="0" w:color="auto"/>
            <w:left w:val="none" w:sz="0" w:space="0" w:color="auto"/>
            <w:bottom w:val="none" w:sz="0" w:space="0" w:color="auto"/>
            <w:right w:val="none" w:sz="0" w:space="0" w:color="auto"/>
          </w:divBdr>
        </w:div>
        <w:div w:id="803353617">
          <w:marLeft w:val="640"/>
          <w:marRight w:val="0"/>
          <w:marTop w:val="0"/>
          <w:marBottom w:val="0"/>
          <w:divBdr>
            <w:top w:val="none" w:sz="0" w:space="0" w:color="auto"/>
            <w:left w:val="none" w:sz="0" w:space="0" w:color="auto"/>
            <w:bottom w:val="none" w:sz="0" w:space="0" w:color="auto"/>
            <w:right w:val="none" w:sz="0" w:space="0" w:color="auto"/>
          </w:divBdr>
        </w:div>
        <w:div w:id="2101832639">
          <w:marLeft w:val="640"/>
          <w:marRight w:val="0"/>
          <w:marTop w:val="0"/>
          <w:marBottom w:val="0"/>
          <w:divBdr>
            <w:top w:val="none" w:sz="0" w:space="0" w:color="auto"/>
            <w:left w:val="none" w:sz="0" w:space="0" w:color="auto"/>
            <w:bottom w:val="none" w:sz="0" w:space="0" w:color="auto"/>
            <w:right w:val="none" w:sz="0" w:space="0" w:color="auto"/>
          </w:divBdr>
        </w:div>
        <w:div w:id="724177489">
          <w:marLeft w:val="640"/>
          <w:marRight w:val="0"/>
          <w:marTop w:val="0"/>
          <w:marBottom w:val="0"/>
          <w:divBdr>
            <w:top w:val="none" w:sz="0" w:space="0" w:color="auto"/>
            <w:left w:val="none" w:sz="0" w:space="0" w:color="auto"/>
            <w:bottom w:val="none" w:sz="0" w:space="0" w:color="auto"/>
            <w:right w:val="none" w:sz="0" w:space="0" w:color="auto"/>
          </w:divBdr>
        </w:div>
        <w:div w:id="869218713">
          <w:marLeft w:val="640"/>
          <w:marRight w:val="0"/>
          <w:marTop w:val="0"/>
          <w:marBottom w:val="0"/>
          <w:divBdr>
            <w:top w:val="none" w:sz="0" w:space="0" w:color="auto"/>
            <w:left w:val="none" w:sz="0" w:space="0" w:color="auto"/>
            <w:bottom w:val="none" w:sz="0" w:space="0" w:color="auto"/>
            <w:right w:val="none" w:sz="0" w:space="0" w:color="auto"/>
          </w:divBdr>
        </w:div>
        <w:div w:id="1132862890">
          <w:marLeft w:val="640"/>
          <w:marRight w:val="0"/>
          <w:marTop w:val="0"/>
          <w:marBottom w:val="0"/>
          <w:divBdr>
            <w:top w:val="none" w:sz="0" w:space="0" w:color="auto"/>
            <w:left w:val="none" w:sz="0" w:space="0" w:color="auto"/>
            <w:bottom w:val="none" w:sz="0" w:space="0" w:color="auto"/>
            <w:right w:val="none" w:sz="0" w:space="0" w:color="auto"/>
          </w:divBdr>
        </w:div>
        <w:div w:id="278149873">
          <w:marLeft w:val="640"/>
          <w:marRight w:val="0"/>
          <w:marTop w:val="0"/>
          <w:marBottom w:val="0"/>
          <w:divBdr>
            <w:top w:val="none" w:sz="0" w:space="0" w:color="auto"/>
            <w:left w:val="none" w:sz="0" w:space="0" w:color="auto"/>
            <w:bottom w:val="none" w:sz="0" w:space="0" w:color="auto"/>
            <w:right w:val="none" w:sz="0" w:space="0" w:color="auto"/>
          </w:divBdr>
        </w:div>
        <w:div w:id="1025517961">
          <w:marLeft w:val="640"/>
          <w:marRight w:val="0"/>
          <w:marTop w:val="0"/>
          <w:marBottom w:val="0"/>
          <w:divBdr>
            <w:top w:val="none" w:sz="0" w:space="0" w:color="auto"/>
            <w:left w:val="none" w:sz="0" w:space="0" w:color="auto"/>
            <w:bottom w:val="none" w:sz="0" w:space="0" w:color="auto"/>
            <w:right w:val="none" w:sz="0" w:space="0" w:color="auto"/>
          </w:divBdr>
        </w:div>
        <w:div w:id="1962153862">
          <w:marLeft w:val="640"/>
          <w:marRight w:val="0"/>
          <w:marTop w:val="0"/>
          <w:marBottom w:val="0"/>
          <w:divBdr>
            <w:top w:val="none" w:sz="0" w:space="0" w:color="auto"/>
            <w:left w:val="none" w:sz="0" w:space="0" w:color="auto"/>
            <w:bottom w:val="none" w:sz="0" w:space="0" w:color="auto"/>
            <w:right w:val="none" w:sz="0" w:space="0" w:color="auto"/>
          </w:divBdr>
        </w:div>
        <w:div w:id="220868516">
          <w:marLeft w:val="640"/>
          <w:marRight w:val="0"/>
          <w:marTop w:val="0"/>
          <w:marBottom w:val="0"/>
          <w:divBdr>
            <w:top w:val="none" w:sz="0" w:space="0" w:color="auto"/>
            <w:left w:val="none" w:sz="0" w:space="0" w:color="auto"/>
            <w:bottom w:val="none" w:sz="0" w:space="0" w:color="auto"/>
            <w:right w:val="none" w:sz="0" w:space="0" w:color="auto"/>
          </w:divBdr>
        </w:div>
        <w:div w:id="1315332479">
          <w:marLeft w:val="640"/>
          <w:marRight w:val="0"/>
          <w:marTop w:val="0"/>
          <w:marBottom w:val="0"/>
          <w:divBdr>
            <w:top w:val="none" w:sz="0" w:space="0" w:color="auto"/>
            <w:left w:val="none" w:sz="0" w:space="0" w:color="auto"/>
            <w:bottom w:val="none" w:sz="0" w:space="0" w:color="auto"/>
            <w:right w:val="none" w:sz="0" w:space="0" w:color="auto"/>
          </w:divBdr>
        </w:div>
        <w:div w:id="1653564414">
          <w:marLeft w:val="640"/>
          <w:marRight w:val="0"/>
          <w:marTop w:val="0"/>
          <w:marBottom w:val="0"/>
          <w:divBdr>
            <w:top w:val="none" w:sz="0" w:space="0" w:color="auto"/>
            <w:left w:val="none" w:sz="0" w:space="0" w:color="auto"/>
            <w:bottom w:val="none" w:sz="0" w:space="0" w:color="auto"/>
            <w:right w:val="none" w:sz="0" w:space="0" w:color="auto"/>
          </w:divBdr>
        </w:div>
        <w:div w:id="742917344">
          <w:marLeft w:val="640"/>
          <w:marRight w:val="0"/>
          <w:marTop w:val="0"/>
          <w:marBottom w:val="0"/>
          <w:divBdr>
            <w:top w:val="none" w:sz="0" w:space="0" w:color="auto"/>
            <w:left w:val="none" w:sz="0" w:space="0" w:color="auto"/>
            <w:bottom w:val="none" w:sz="0" w:space="0" w:color="auto"/>
            <w:right w:val="none" w:sz="0" w:space="0" w:color="auto"/>
          </w:divBdr>
        </w:div>
        <w:div w:id="187564997">
          <w:marLeft w:val="640"/>
          <w:marRight w:val="0"/>
          <w:marTop w:val="0"/>
          <w:marBottom w:val="0"/>
          <w:divBdr>
            <w:top w:val="none" w:sz="0" w:space="0" w:color="auto"/>
            <w:left w:val="none" w:sz="0" w:space="0" w:color="auto"/>
            <w:bottom w:val="none" w:sz="0" w:space="0" w:color="auto"/>
            <w:right w:val="none" w:sz="0" w:space="0" w:color="auto"/>
          </w:divBdr>
        </w:div>
        <w:div w:id="821191814">
          <w:marLeft w:val="640"/>
          <w:marRight w:val="0"/>
          <w:marTop w:val="0"/>
          <w:marBottom w:val="0"/>
          <w:divBdr>
            <w:top w:val="none" w:sz="0" w:space="0" w:color="auto"/>
            <w:left w:val="none" w:sz="0" w:space="0" w:color="auto"/>
            <w:bottom w:val="none" w:sz="0" w:space="0" w:color="auto"/>
            <w:right w:val="none" w:sz="0" w:space="0" w:color="auto"/>
          </w:divBdr>
        </w:div>
        <w:div w:id="154538856">
          <w:marLeft w:val="640"/>
          <w:marRight w:val="0"/>
          <w:marTop w:val="0"/>
          <w:marBottom w:val="0"/>
          <w:divBdr>
            <w:top w:val="none" w:sz="0" w:space="0" w:color="auto"/>
            <w:left w:val="none" w:sz="0" w:space="0" w:color="auto"/>
            <w:bottom w:val="none" w:sz="0" w:space="0" w:color="auto"/>
            <w:right w:val="none" w:sz="0" w:space="0" w:color="auto"/>
          </w:divBdr>
        </w:div>
        <w:div w:id="427778856">
          <w:marLeft w:val="640"/>
          <w:marRight w:val="0"/>
          <w:marTop w:val="0"/>
          <w:marBottom w:val="0"/>
          <w:divBdr>
            <w:top w:val="none" w:sz="0" w:space="0" w:color="auto"/>
            <w:left w:val="none" w:sz="0" w:space="0" w:color="auto"/>
            <w:bottom w:val="none" w:sz="0" w:space="0" w:color="auto"/>
            <w:right w:val="none" w:sz="0" w:space="0" w:color="auto"/>
          </w:divBdr>
        </w:div>
        <w:div w:id="539244221">
          <w:marLeft w:val="640"/>
          <w:marRight w:val="0"/>
          <w:marTop w:val="0"/>
          <w:marBottom w:val="0"/>
          <w:divBdr>
            <w:top w:val="none" w:sz="0" w:space="0" w:color="auto"/>
            <w:left w:val="none" w:sz="0" w:space="0" w:color="auto"/>
            <w:bottom w:val="none" w:sz="0" w:space="0" w:color="auto"/>
            <w:right w:val="none" w:sz="0" w:space="0" w:color="auto"/>
          </w:divBdr>
        </w:div>
        <w:div w:id="7487771">
          <w:marLeft w:val="640"/>
          <w:marRight w:val="0"/>
          <w:marTop w:val="0"/>
          <w:marBottom w:val="0"/>
          <w:divBdr>
            <w:top w:val="none" w:sz="0" w:space="0" w:color="auto"/>
            <w:left w:val="none" w:sz="0" w:space="0" w:color="auto"/>
            <w:bottom w:val="none" w:sz="0" w:space="0" w:color="auto"/>
            <w:right w:val="none" w:sz="0" w:space="0" w:color="auto"/>
          </w:divBdr>
        </w:div>
        <w:div w:id="1225139096">
          <w:marLeft w:val="640"/>
          <w:marRight w:val="0"/>
          <w:marTop w:val="0"/>
          <w:marBottom w:val="0"/>
          <w:divBdr>
            <w:top w:val="none" w:sz="0" w:space="0" w:color="auto"/>
            <w:left w:val="none" w:sz="0" w:space="0" w:color="auto"/>
            <w:bottom w:val="none" w:sz="0" w:space="0" w:color="auto"/>
            <w:right w:val="none" w:sz="0" w:space="0" w:color="auto"/>
          </w:divBdr>
        </w:div>
        <w:div w:id="308630978">
          <w:marLeft w:val="640"/>
          <w:marRight w:val="0"/>
          <w:marTop w:val="0"/>
          <w:marBottom w:val="0"/>
          <w:divBdr>
            <w:top w:val="none" w:sz="0" w:space="0" w:color="auto"/>
            <w:left w:val="none" w:sz="0" w:space="0" w:color="auto"/>
            <w:bottom w:val="none" w:sz="0" w:space="0" w:color="auto"/>
            <w:right w:val="none" w:sz="0" w:space="0" w:color="auto"/>
          </w:divBdr>
        </w:div>
        <w:div w:id="313879864">
          <w:marLeft w:val="640"/>
          <w:marRight w:val="0"/>
          <w:marTop w:val="0"/>
          <w:marBottom w:val="0"/>
          <w:divBdr>
            <w:top w:val="none" w:sz="0" w:space="0" w:color="auto"/>
            <w:left w:val="none" w:sz="0" w:space="0" w:color="auto"/>
            <w:bottom w:val="none" w:sz="0" w:space="0" w:color="auto"/>
            <w:right w:val="none" w:sz="0" w:space="0" w:color="auto"/>
          </w:divBdr>
        </w:div>
        <w:div w:id="476606809">
          <w:marLeft w:val="640"/>
          <w:marRight w:val="0"/>
          <w:marTop w:val="0"/>
          <w:marBottom w:val="0"/>
          <w:divBdr>
            <w:top w:val="none" w:sz="0" w:space="0" w:color="auto"/>
            <w:left w:val="none" w:sz="0" w:space="0" w:color="auto"/>
            <w:bottom w:val="none" w:sz="0" w:space="0" w:color="auto"/>
            <w:right w:val="none" w:sz="0" w:space="0" w:color="auto"/>
          </w:divBdr>
        </w:div>
        <w:div w:id="2099447185">
          <w:marLeft w:val="640"/>
          <w:marRight w:val="0"/>
          <w:marTop w:val="0"/>
          <w:marBottom w:val="0"/>
          <w:divBdr>
            <w:top w:val="none" w:sz="0" w:space="0" w:color="auto"/>
            <w:left w:val="none" w:sz="0" w:space="0" w:color="auto"/>
            <w:bottom w:val="none" w:sz="0" w:space="0" w:color="auto"/>
            <w:right w:val="none" w:sz="0" w:space="0" w:color="auto"/>
          </w:divBdr>
        </w:div>
        <w:div w:id="537402055">
          <w:marLeft w:val="640"/>
          <w:marRight w:val="0"/>
          <w:marTop w:val="0"/>
          <w:marBottom w:val="0"/>
          <w:divBdr>
            <w:top w:val="none" w:sz="0" w:space="0" w:color="auto"/>
            <w:left w:val="none" w:sz="0" w:space="0" w:color="auto"/>
            <w:bottom w:val="none" w:sz="0" w:space="0" w:color="auto"/>
            <w:right w:val="none" w:sz="0" w:space="0" w:color="auto"/>
          </w:divBdr>
        </w:div>
        <w:div w:id="1568880023">
          <w:marLeft w:val="640"/>
          <w:marRight w:val="0"/>
          <w:marTop w:val="0"/>
          <w:marBottom w:val="0"/>
          <w:divBdr>
            <w:top w:val="none" w:sz="0" w:space="0" w:color="auto"/>
            <w:left w:val="none" w:sz="0" w:space="0" w:color="auto"/>
            <w:bottom w:val="none" w:sz="0" w:space="0" w:color="auto"/>
            <w:right w:val="none" w:sz="0" w:space="0" w:color="auto"/>
          </w:divBdr>
        </w:div>
        <w:div w:id="1900818140">
          <w:marLeft w:val="640"/>
          <w:marRight w:val="0"/>
          <w:marTop w:val="0"/>
          <w:marBottom w:val="0"/>
          <w:divBdr>
            <w:top w:val="none" w:sz="0" w:space="0" w:color="auto"/>
            <w:left w:val="none" w:sz="0" w:space="0" w:color="auto"/>
            <w:bottom w:val="none" w:sz="0" w:space="0" w:color="auto"/>
            <w:right w:val="none" w:sz="0" w:space="0" w:color="auto"/>
          </w:divBdr>
        </w:div>
        <w:div w:id="1344748459">
          <w:marLeft w:val="640"/>
          <w:marRight w:val="0"/>
          <w:marTop w:val="0"/>
          <w:marBottom w:val="0"/>
          <w:divBdr>
            <w:top w:val="none" w:sz="0" w:space="0" w:color="auto"/>
            <w:left w:val="none" w:sz="0" w:space="0" w:color="auto"/>
            <w:bottom w:val="none" w:sz="0" w:space="0" w:color="auto"/>
            <w:right w:val="none" w:sz="0" w:space="0" w:color="auto"/>
          </w:divBdr>
        </w:div>
        <w:div w:id="510486092">
          <w:marLeft w:val="640"/>
          <w:marRight w:val="0"/>
          <w:marTop w:val="0"/>
          <w:marBottom w:val="0"/>
          <w:divBdr>
            <w:top w:val="none" w:sz="0" w:space="0" w:color="auto"/>
            <w:left w:val="none" w:sz="0" w:space="0" w:color="auto"/>
            <w:bottom w:val="none" w:sz="0" w:space="0" w:color="auto"/>
            <w:right w:val="none" w:sz="0" w:space="0" w:color="auto"/>
          </w:divBdr>
        </w:div>
        <w:div w:id="680081928">
          <w:marLeft w:val="640"/>
          <w:marRight w:val="0"/>
          <w:marTop w:val="0"/>
          <w:marBottom w:val="0"/>
          <w:divBdr>
            <w:top w:val="none" w:sz="0" w:space="0" w:color="auto"/>
            <w:left w:val="none" w:sz="0" w:space="0" w:color="auto"/>
            <w:bottom w:val="none" w:sz="0" w:space="0" w:color="auto"/>
            <w:right w:val="none" w:sz="0" w:space="0" w:color="auto"/>
          </w:divBdr>
        </w:div>
        <w:div w:id="1433475217">
          <w:marLeft w:val="640"/>
          <w:marRight w:val="0"/>
          <w:marTop w:val="0"/>
          <w:marBottom w:val="0"/>
          <w:divBdr>
            <w:top w:val="none" w:sz="0" w:space="0" w:color="auto"/>
            <w:left w:val="none" w:sz="0" w:space="0" w:color="auto"/>
            <w:bottom w:val="none" w:sz="0" w:space="0" w:color="auto"/>
            <w:right w:val="none" w:sz="0" w:space="0" w:color="auto"/>
          </w:divBdr>
        </w:div>
        <w:div w:id="1860847866">
          <w:marLeft w:val="640"/>
          <w:marRight w:val="0"/>
          <w:marTop w:val="0"/>
          <w:marBottom w:val="0"/>
          <w:divBdr>
            <w:top w:val="none" w:sz="0" w:space="0" w:color="auto"/>
            <w:left w:val="none" w:sz="0" w:space="0" w:color="auto"/>
            <w:bottom w:val="none" w:sz="0" w:space="0" w:color="auto"/>
            <w:right w:val="none" w:sz="0" w:space="0" w:color="auto"/>
          </w:divBdr>
        </w:div>
        <w:div w:id="1300961525">
          <w:marLeft w:val="640"/>
          <w:marRight w:val="0"/>
          <w:marTop w:val="0"/>
          <w:marBottom w:val="0"/>
          <w:divBdr>
            <w:top w:val="none" w:sz="0" w:space="0" w:color="auto"/>
            <w:left w:val="none" w:sz="0" w:space="0" w:color="auto"/>
            <w:bottom w:val="none" w:sz="0" w:space="0" w:color="auto"/>
            <w:right w:val="none" w:sz="0" w:space="0" w:color="auto"/>
          </w:divBdr>
        </w:div>
        <w:div w:id="54401706">
          <w:marLeft w:val="640"/>
          <w:marRight w:val="0"/>
          <w:marTop w:val="0"/>
          <w:marBottom w:val="0"/>
          <w:divBdr>
            <w:top w:val="none" w:sz="0" w:space="0" w:color="auto"/>
            <w:left w:val="none" w:sz="0" w:space="0" w:color="auto"/>
            <w:bottom w:val="none" w:sz="0" w:space="0" w:color="auto"/>
            <w:right w:val="none" w:sz="0" w:space="0" w:color="auto"/>
          </w:divBdr>
        </w:div>
        <w:div w:id="2033147544">
          <w:marLeft w:val="640"/>
          <w:marRight w:val="0"/>
          <w:marTop w:val="0"/>
          <w:marBottom w:val="0"/>
          <w:divBdr>
            <w:top w:val="none" w:sz="0" w:space="0" w:color="auto"/>
            <w:left w:val="none" w:sz="0" w:space="0" w:color="auto"/>
            <w:bottom w:val="none" w:sz="0" w:space="0" w:color="auto"/>
            <w:right w:val="none" w:sz="0" w:space="0" w:color="auto"/>
          </w:divBdr>
        </w:div>
        <w:div w:id="99419725">
          <w:marLeft w:val="640"/>
          <w:marRight w:val="0"/>
          <w:marTop w:val="0"/>
          <w:marBottom w:val="0"/>
          <w:divBdr>
            <w:top w:val="none" w:sz="0" w:space="0" w:color="auto"/>
            <w:left w:val="none" w:sz="0" w:space="0" w:color="auto"/>
            <w:bottom w:val="none" w:sz="0" w:space="0" w:color="auto"/>
            <w:right w:val="none" w:sz="0" w:space="0" w:color="auto"/>
          </w:divBdr>
        </w:div>
        <w:div w:id="1369332016">
          <w:marLeft w:val="640"/>
          <w:marRight w:val="0"/>
          <w:marTop w:val="0"/>
          <w:marBottom w:val="0"/>
          <w:divBdr>
            <w:top w:val="none" w:sz="0" w:space="0" w:color="auto"/>
            <w:left w:val="none" w:sz="0" w:space="0" w:color="auto"/>
            <w:bottom w:val="none" w:sz="0" w:space="0" w:color="auto"/>
            <w:right w:val="none" w:sz="0" w:space="0" w:color="auto"/>
          </w:divBdr>
        </w:div>
        <w:div w:id="473838055">
          <w:marLeft w:val="640"/>
          <w:marRight w:val="0"/>
          <w:marTop w:val="0"/>
          <w:marBottom w:val="0"/>
          <w:divBdr>
            <w:top w:val="none" w:sz="0" w:space="0" w:color="auto"/>
            <w:left w:val="none" w:sz="0" w:space="0" w:color="auto"/>
            <w:bottom w:val="none" w:sz="0" w:space="0" w:color="auto"/>
            <w:right w:val="none" w:sz="0" w:space="0" w:color="auto"/>
          </w:divBdr>
        </w:div>
        <w:div w:id="1874416493">
          <w:marLeft w:val="640"/>
          <w:marRight w:val="0"/>
          <w:marTop w:val="0"/>
          <w:marBottom w:val="0"/>
          <w:divBdr>
            <w:top w:val="none" w:sz="0" w:space="0" w:color="auto"/>
            <w:left w:val="none" w:sz="0" w:space="0" w:color="auto"/>
            <w:bottom w:val="none" w:sz="0" w:space="0" w:color="auto"/>
            <w:right w:val="none" w:sz="0" w:space="0" w:color="auto"/>
          </w:divBdr>
        </w:div>
        <w:div w:id="505486827">
          <w:marLeft w:val="640"/>
          <w:marRight w:val="0"/>
          <w:marTop w:val="0"/>
          <w:marBottom w:val="0"/>
          <w:divBdr>
            <w:top w:val="none" w:sz="0" w:space="0" w:color="auto"/>
            <w:left w:val="none" w:sz="0" w:space="0" w:color="auto"/>
            <w:bottom w:val="none" w:sz="0" w:space="0" w:color="auto"/>
            <w:right w:val="none" w:sz="0" w:space="0" w:color="auto"/>
          </w:divBdr>
        </w:div>
        <w:div w:id="1377699507">
          <w:marLeft w:val="640"/>
          <w:marRight w:val="0"/>
          <w:marTop w:val="0"/>
          <w:marBottom w:val="0"/>
          <w:divBdr>
            <w:top w:val="none" w:sz="0" w:space="0" w:color="auto"/>
            <w:left w:val="none" w:sz="0" w:space="0" w:color="auto"/>
            <w:bottom w:val="none" w:sz="0" w:space="0" w:color="auto"/>
            <w:right w:val="none" w:sz="0" w:space="0" w:color="auto"/>
          </w:divBdr>
        </w:div>
        <w:div w:id="226693137">
          <w:marLeft w:val="640"/>
          <w:marRight w:val="0"/>
          <w:marTop w:val="0"/>
          <w:marBottom w:val="0"/>
          <w:divBdr>
            <w:top w:val="none" w:sz="0" w:space="0" w:color="auto"/>
            <w:left w:val="none" w:sz="0" w:space="0" w:color="auto"/>
            <w:bottom w:val="none" w:sz="0" w:space="0" w:color="auto"/>
            <w:right w:val="none" w:sz="0" w:space="0" w:color="auto"/>
          </w:divBdr>
        </w:div>
        <w:div w:id="1781758412">
          <w:marLeft w:val="640"/>
          <w:marRight w:val="0"/>
          <w:marTop w:val="0"/>
          <w:marBottom w:val="0"/>
          <w:divBdr>
            <w:top w:val="none" w:sz="0" w:space="0" w:color="auto"/>
            <w:left w:val="none" w:sz="0" w:space="0" w:color="auto"/>
            <w:bottom w:val="none" w:sz="0" w:space="0" w:color="auto"/>
            <w:right w:val="none" w:sz="0" w:space="0" w:color="auto"/>
          </w:divBdr>
        </w:div>
        <w:div w:id="591083881">
          <w:marLeft w:val="640"/>
          <w:marRight w:val="0"/>
          <w:marTop w:val="0"/>
          <w:marBottom w:val="0"/>
          <w:divBdr>
            <w:top w:val="none" w:sz="0" w:space="0" w:color="auto"/>
            <w:left w:val="none" w:sz="0" w:space="0" w:color="auto"/>
            <w:bottom w:val="none" w:sz="0" w:space="0" w:color="auto"/>
            <w:right w:val="none" w:sz="0" w:space="0" w:color="auto"/>
          </w:divBdr>
        </w:div>
        <w:div w:id="2013488376">
          <w:marLeft w:val="640"/>
          <w:marRight w:val="0"/>
          <w:marTop w:val="0"/>
          <w:marBottom w:val="0"/>
          <w:divBdr>
            <w:top w:val="none" w:sz="0" w:space="0" w:color="auto"/>
            <w:left w:val="none" w:sz="0" w:space="0" w:color="auto"/>
            <w:bottom w:val="none" w:sz="0" w:space="0" w:color="auto"/>
            <w:right w:val="none" w:sz="0" w:space="0" w:color="auto"/>
          </w:divBdr>
        </w:div>
        <w:div w:id="826559814">
          <w:marLeft w:val="640"/>
          <w:marRight w:val="0"/>
          <w:marTop w:val="0"/>
          <w:marBottom w:val="0"/>
          <w:divBdr>
            <w:top w:val="none" w:sz="0" w:space="0" w:color="auto"/>
            <w:left w:val="none" w:sz="0" w:space="0" w:color="auto"/>
            <w:bottom w:val="none" w:sz="0" w:space="0" w:color="auto"/>
            <w:right w:val="none" w:sz="0" w:space="0" w:color="auto"/>
          </w:divBdr>
        </w:div>
        <w:div w:id="601452540">
          <w:marLeft w:val="640"/>
          <w:marRight w:val="0"/>
          <w:marTop w:val="0"/>
          <w:marBottom w:val="0"/>
          <w:divBdr>
            <w:top w:val="none" w:sz="0" w:space="0" w:color="auto"/>
            <w:left w:val="none" w:sz="0" w:space="0" w:color="auto"/>
            <w:bottom w:val="none" w:sz="0" w:space="0" w:color="auto"/>
            <w:right w:val="none" w:sz="0" w:space="0" w:color="auto"/>
          </w:divBdr>
        </w:div>
        <w:div w:id="1381325876">
          <w:marLeft w:val="640"/>
          <w:marRight w:val="0"/>
          <w:marTop w:val="0"/>
          <w:marBottom w:val="0"/>
          <w:divBdr>
            <w:top w:val="none" w:sz="0" w:space="0" w:color="auto"/>
            <w:left w:val="none" w:sz="0" w:space="0" w:color="auto"/>
            <w:bottom w:val="none" w:sz="0" w:space="0" w:color="auto"/>
            <w:right w:val="none" w:sz="0" w:space="0" w:color="auto"/>
          </w:divBdr>
        </w:div>
        <w:div w:id="1310817137">
          <w:marLeft w:val="640"/>
          <w:marRight w:val="0"/>
          <w:marTop w:val="0"/>
          <w:marBottom w:val="0"/>
          <w:divBdr>
            <w:top w:val="none" w:sz="0" w:space="0" w:color="auto"/>
            <w:left w:val="none" w:sz="0" w:space="0" w:color="auto"/>
            <w:bottom w:val="none" w:sz="0" w:space="0" w:color="auto"/>
            <w:right w:val="none" w:sz="0" w:space="0" w:color="auto"/>
          </w:divBdr>
        </w:div>
        <w:div w:id="1576629306">
          <w:marLeft w:val="640"/>
          <w:marRight w:val="0"/>
          <w:marTop w:val="0"/>
          <w:marBottom w:val="0"/>
          <w:divBdr>
            <w:top w:val="none" w:sz="0" w:space="0" w:color="auto"/>
            <w:left w:val="none" w:sz="0" w:space="0" w:color="auto"/>
            <w:bottom w:val="none" w:sz="0" w:space="0" w:color="auto"/>
            <w:right w:val="none" w:sz="0" w:space="0" w:color="auto"/>
          </w:divBdr>
        </w:div>
        <w:div w:id="185291244">
          <w:marLeft w:val="640"/>
          <w:marRight w:val="0"/>
          <w:marTop w:val="0"/>
          <w:marBottom w:val="0"/>
          <w:divBdr>
            <w:top w:val="none" w:sz="0" w:space="0" w:color="auto"/>
            <w:left w:val="none" w:sz="0" w:space="0" w:color="auto"/>
            <w:bottom w:val="none" w:sz="0" w:space="0" w:color="auto"/>
            <w:right w:val="none" w:sz="0" w:space="0" w:color="auto"/>
          </w:divBdr>
        </w:div>
        <w:div w:id="1948585986">
          <w:marLeft w:val="640"/>
          <w:marRight w:val="0"/>
          <w:marTop w:val="0"/>
          <w:marBottom w:val="0"/>
          <w:divBdr>
            <w:top w:val="none" w:sz="0" w:space="0" w:color="auto"/>
            <w:left w:val="none" w:sz="0" w:space="0" w:color="auto"/>
            <w:bottom w:val="none" w:sz="0" w:space="0" w:color="auto"/>
            <w:right w:val="none" w:sz="0" w:space="0" w:color="auto"/>
          </w:divBdr>
        </w:div>
        <w:div w:id="518469800">
          <w:marLeft w:val="640"/>
          <w:marRight w:val="0"/>
          <w:marTop w:val="0"/>
          <w:marBottom w:val="0"/>
          <w:divBdr>
            <w:top w:val="none" w:sz="0" w:space="0" w:color="auto"/>
            <w:left w:val="none" w:sz="0" w:space="0" w:color="auto"/>
            <w:bottom w:val="none" w:sz="0" w:space="0" w:color="auto"/>
            <w:right w:val="none" w:sz="0" w:space="0" w:color="auto"/>
          </w:divBdr>
        </w:div>
        <w:div w:id="438720061">
          <w:marLeft w:val="640"/>
          <w:marRight w:val="0"/>
          <w:marTop w:val="0"/>
          <w:marBottom w:val="0"/>
          <w:divBdr>
            <w:top w:val="none" w:sz="0" w:space="0" w:color="auto"/>
            <w:left w:val="none" w:sz="0" w:space="0" w:color="auto"/>
            <w:bottom w:val="none" w:sz="0" w:space="0" w:color="auto"/>
            <w:right w:val="none" w:sz="0" w:space="0" w:color="auto"/>
          </w:divBdr>
        </w:div>
        <w:div w:id="176969662">
          <w:marLeft w:val="640"/>
          <w:marRight w:val="0"/>
          <w:marTop w:val="0"/>
          <w:marBottom w:val="0"/>
          <w:divBdr>
            <w:top w:val="none" w:sz="0" w:space="0" w:color="auto"/>
            <w:left w:val="none" w:sz="0" w:space="0" w:color="auto"/>
            <w:bottom w:val="none" w:sz="0" w:space="0" w:color="auto"/>
            <w:right w:val="none" w:sz="0" w:space="0" w:color="auto"/>
          </w:divBdr>
        </w:div>
        <w:div w:id="1036007300">
          <w:marLeft w:val="640"/>
          <w:marRight w:val="0"/>
          <w:marTop w:val="0"/>
          <w:marBottom w:val="0"/>
          <w:divBdr>
            <w:top w:val="none" w:sz="0" w:space="0" w:color="auto"/>
            <w:left w:val="none" w:sz="0" w:space="0" w:color="auto"/>
            <w:bottom w:val="none" w:sz="0" w:space="0" w:color="auto"/>
            <w:right w:val="none" w:sz="0" w:space="0" w:color="auto"/>
          </w:divBdr>
        </w:div>
        <w:div w:id="1249969017">
          <w:marLeft w:val="640"/>
          <w:marRight w:val="0"/>
          <w:marTop w:val="0"/>
          <w:marBottom w:val="0"/>
          <w:divBdr>
            <w:top w:val="none" w:sz="0" w:space="0" w:color="auto"/>
            <w:left w:val="none" w:sz="0" w:space="0" w:color="auto"/>
            <w:bottom w:val="none" w:sz="0" w:space="0" w:color="auto"/>
            <w:right w:val="none" w:sz="0" w:space="0" w:color="auto"/>
          </w:divBdr>
        </w:div>
        <w:div w:id="1281839543">
          <w:marLeft w:val="640"/>
          <w:marRight w:val="0"/>
          <w:marTop w:val="0"/>
          <w:marBottom w:val="0"/>
          <w:divBdr>
            <w:top w:val="none" w:sz="0" w:space="0" w:color="auto"/>
            <w:left w:val="none" w:sz="0" w:space="0" w:color="auto"/>
            <w:bottom w:val="none" w:sz="0" w:space="0" w:color="auto"/>
            <w:right w:val="none" w:sz="0" w:space="0" w:color="auto"/>
          </w:divBdr>
        </w:div>
        <w:div w:id="2070881113">
          <w:marLeft w:val="640"/>
          <w:marRight w:val="0"/>
          <w:marTop w:val="0"/>
          <w:marBottom w:val="0"/>
          <w:divBdr>
            <w:top w:val="none" w:sz="0" w:space="0" w:color="auto"/>
            <w:left w:val="none" w:sz="0" w:space="0" w:color="auto"/>
            <w:bottom w:val="none" w:sz="0" w:space="0" w:color="auto"/>
            <w:right w:val="none" w:sz="0" w:space="0" w:color="auto"/>
          </w:divBdr>
        </w:div>
        <w:div w:id="713430665">
          <w:marLeft w:val="640"/>
          <w:marRight w:val="0"/>
          <w:marTop w:val="0"/>
          <w:marBottom w:val="0"/>
          <w:divBdr>
            <w:top w:val="none" w:sz="0" w:space="0" w:color="auto"/>
            <w:left w:val="none" w:sz="0" w:space="0" w:color="auto"/>
            <w:bottom w:val="none" w:sz="0" w:space="0" w:color="auto"/>
            <w:right w:val="none" w:sz="0" w:space="0" w:color="auto"/>
          </w:divBdr>
        </w:div>
        <w:div w:id="300624094">
          <w:marLeft w:val="640"/>
          <w:marRight w:val="0"/>
          <w:marTop w:val="0"/>
          <w:marBottom w:val="0"/>
          <w:divBdr>
            <w:top w:val="none" w:sz="0" w:space="0" w:color="auto"/>
            <w:left w:val="none" w:sz="0" w:space="0" w:color="auto"/>
            <w:bottom w:val="none" w:sz="0" w:space="0" w:color="auto"/>
            <w:right w:val="none" w:sz="0" w:space="0" w:color="auto"/>
          </w:divBdr>
        </w:div>
        <w:div w:id="1527598231">
          <w:marLeft w:val="640"/>
          <w:marRight w:val="0"/>
          <w:marTop w:val="0"/>
          <w:marBottom w:val="0"/>
          <w:divBdr>
            <w:top w:val="none" w:sz="0" w:space="0" w:color="auto"/>
            <w:left w:val="none" w:sz="0" w:space="0" w:color="auto"/>
            <w:bottom w:val="none" w:sz="0" w:space="0" w:color="auto"/>
            <w:right w:val="none" w:sz="0" w:space="0" w:color="auto"/>
          </w:divBdr>
        </w:div>
        <w:div w:id="1625649079">
          <w:marLeft w:val="640"/>
          <w:marRight w:val="0"/>
          <w:marTop w:val="0"/>
          <w:marBottom w:val="0"/>
          <w:divBdr>
            <w:top w:val="none" w:sz="0" w:space="0" w:color="auto"/>
            <w:left w:val="none" w:sz="0" w:space="0" w:color="auto"/>
            <w:bottom w:val="none" w:sz="0" w:space="0" w:color="auto"/>
            <w:right w:val="none" w:sz="0" w:space="0" w:color="auto"/>
          </w:divBdr>
        </w:div>
        <w:div w:id="1680808047">
          <w:marLeft w:val="640"/>
          <w:marRight w:val="0"/>
          <w:marTop w:val="0"/>
          <w:marBottom w:val="0"/>
          <w:divBdr>
            <w:top w:val="none" w:sz="0" w:space="0" w:color="auto"/>
            <w:left w:val="none" w:sz="0" w:space="0" w:color="auto"/>
            <w:bottom w:val="none" w:sz="0" w:space="0" w:color="auto"/>
            <w:right w:val="none" w:sz="0" w:space="0" w:color="auto"/>
          </w:divBdr>
        </w:div>
        <w:div w:id="1850244876">
          <w:marLeft w:val="640"/>
          <w:marRight w:val="0"/>
          <w:marTop w:val="0"/>
          <w:marBottom w:val="0"/>
          <w:divBdr>
            <w:top w:val="none" w:sz="0" w:space="0" w:color="auto"/>
            <w:left w:val="none" w:sz="0" w:space="0" w:color="auto"/>
            <w:bottom w:val="none" w:sz="0" w:space="0" w:color="auto"/>
            <w:right w:val="none" w:sz="0" w:space="0" w:color="auto"/>
          </w:divBdr>
        </w:div>
        <w:div w:id="195849221">
          <w:marLeft w:val="640"/>
          <w:marRight w:val="0"/>
          <w:marTop w:val="0"/>
          <w:marBottom w:val="0"/>
          <w:divBdr>
            <w:top w:val="none" w:sz="0" w:space="0" w:color="auto"/>
            <w:left w:val="none" w:sz="0" w:space="0" w:color="auto"/>
            <w:bottom w:val="none" w:sz="0" w:space="0" w:color="auto"/>
            <w:right w:val="none" w:sz="0" w:space="0" w:color="auto"/>
          </w:divBdr>
        </w:div>
        <w:div w:id="287123478">
          <w:marLeft w:val="640"/>
          <w:marRight w:val="0"/>
          <w:marTop w:val="0"/>
          <w:marBottom w:val="0"/>
          <w:divBdr>
            <w:top w:val="none" w:sz="0" w:space="0" w:color="auto"/>
            <w:left w:val="none" w:sz="0" w:space="0" w:color="auto"/>
            <w:bottom w:val="none" w:sz="0" w:space="0" w:color="auto"/>
            <w:right w:val="none" w:sz="0" w:space="0" w:color="auto"/>
          </w:divBdr>
        </w:div>
        <w:div w:id="1889680706">
          <w:marLeft w:val="640"/>
          <w:marRight w:val="0"/>
          <w:marTop w:val="0"/>
          <w:marBottom w:val="0"/>
          <w:divBdr>
            <w:top w:val="none" w:sz="0" w:space="0" w:color="auto"/>
            <w:left w:val="none" w:sz="0" w:space="0" w:color="auto"/>
            <w:bottom w:val="none" w:sz="0" w:space="0" w:color="auto"/>
            <w:right w:val="none" w:sz="0" w:space="0" w:color="auto"/>
          </w:divBdr>
        </w:div>
        <w:div w:id="869219035">
          <w:marLeft w:val="640"/>
          <w:marRight w:val="0"/>
          <w:marTop w:val="0"/>
          <w:marBottom w:val="0"/>
          <w:divBdr>
            <w:top w:val="none" w:sz="0" w:space="0" w:color="auto"/>
            <w:left w:val="none" w:sz="0" w:space="0" w:color="auto"/>
            <w:bottom w:val="none" w:sz="0" w:space="0" w:color="auto"/>
            <w:right w:val="none" w:sz="0" w:space="0" w:color="auto"/>
          </w:divBdr>
        </w:div>
        <w:div w:id="2046174243">
          <w:marLeft w:val="640"/>
          <w:marRight w:val="0"/>
          <w:marTop w:val="0"/>
          <w:marBottom w:val="0"/>
          <w:divBdr>
            <w:top w:val="none" w:sz="0" w:space="0" w:color="auto"/>
            <w:left w:val="none" w:sz="0" w:space="0" w:color="auto"/>
            <w:bottom w:val="none" w:sz="0" w:space="0" w:color="auto"/>
            <w:right w:val="none" w:sz="0" w:space="0" w:color="auto"/>
          </w:divBdr>
        </w:div>
        <w:div w:id="1574706593">
          <w:marLeft w:val="640"/>
          <w:marRight w:val="0"/>
          <w:marTop w:val="0"/>
          <w:marBottom w:val="0"/>
          <w:divBdr>
            <w:top w:val="none" w:sz="0" w:space="0" w:color="auto"/>
            <w:left w:val="none" w:sz="0" w:space="0" w:color="auto"/>
            <w:bottom w:val="none" w:sz="0" w:space="0" w:color="auto"/>
            <w:right w:val="none" w:sz="0" w:space="0" w:color="auto"/>
          </w:divBdr>
        </w:div>
        <w:div w:id="1093162905">
          <w:marLeft w:val="640"/>
          <w:marRight w:val="0"/>
          <w:marTop w:val="0"/>
          <w:marBottom w:val="0"/>
          <w:divBdr>
            <w:top w:val="none" w:sz="0" w:space="0" w:color="auto"/>
            <w:left w:val="none" w:sz="0" w:space="0" w:color="auto"/>
            <w:bottom w:val="none" w:sz="0" w:space="0" w:color="auto"/>
            <w:right w:val="none" w:sz="0" w:space="0" w:color="auto"/>
          </w:divBdr>
        </w:div>
        <w:div w:id="977105443">
          <w:marLeft w:val="640"/>
          <w:marRight w:val="0"/>
          <w:marTop w:val="0"/>
          <w:marBottom w:val="0"/>
          <w:divBdr>
            <w:top w:val="none" w:sz="0" w:space="0" w:color="auto"/>
            <w:left w:val="none" w:sz="0" w:space="0" w:color="auto"/>
            <w:bottom w:val="none" w:sz="0" w:space="0" w:color="auto"/>
            <w:right w:val="none" w:sz="0" w:space="0" w:color="auto"/>
          </w:divBdr>
        </w:div>
        <w:div w:id="1327780418">
          <w:marLeft w:val="640"/>
          <w:marRight w:val="0"/>
          <w:marTop w:val="0"/>
          <w:marBottom w:val="0"/>
          <w:divBdr>
            <w:top w:val="none" w:sz="0" w:space="0" w:color="auto"/>
            <w:left w:val="none" w:sz="0" w:space="0" w:color="auto"/>
            <w:bottom w:val="none" w:sz="0" w:space="0" w:color="auto"/>
            <w:right w:val="none" w:sz="0" w:space="0" w:color="auto"/>
          </w:divBdr>
        </w:div>
        <w:div w:id="1459568819">
          <w:marLeft w:val="640"/>
          <w:marRight w:val="0"/>
          <w:marTop w:val="0"/>
          <w:marBottom w:val="0"/>
          <w:divBdr>
            <w:top w:val="none" w:sz="0" w:space="0" w:color="auto"/>
            <w:left w:val="none" w:sz="0" w:space="0" w:color="auto"/>
            <w:bottom w:val="none" w:sz="0" w:space="0" w:color="auto"/>
            <w:right w:val="none" w:sz="0" w:space="0" w:color="auto"/>
          </w:divBdr>
        </w:div>
        <w:div w:id="530802199">
          <w:marLeft w:val="640"/>
          <w:marRight w:val="0"/>
          <w:marTop w:val="0"/>
          <w:marBottom w:val="0"/>
          <w:divBdr>
            <w:top w:val="none" w:sz="0" w:space="0" w:color="auto"/>
            <w:left w:val="none" w:sz="0" w:space="0" w:color="auto"/>
            <w:bottom w:val="none" w:sz="0" w:space="0" w:color="auto"/>
            <w:right w:val="none" w:sz="0" w:space="0" w:color="auto"/>
          </w:divBdr>
        </w:div>
        <w:div w:id="804541176">
          <w:marLeft w:val="640"/>
          <w:marRight w:val="0"/>
          <w:marTop w:val="0"/>
          <w:marBottom w:val="0"/>
          <w:divBdr>
            <w:top w:val="none" w:sz="0" w:space="0" w:color="auto"/>
            <w:left w:val="none" w:sz="0" w:space="0" w:color="auto"/>
            <w:bottom w:val="none" w:sz="0" w:space="0" w:color="auto"/>
            <w:right w:val="none" w:sz="0" w:space="0" w:color="auto"/>
          </w:divBdr>
        </w:div>
        <w:div w:id="151257850">
          <w:marLeft w:val="640"/>
          <w:marRight w:val="0"/>
          <w:marTop w:val="0"/>
          <w:marBottom w:val="0"/>
          <w:divBdr>
            <w:top w:val="none" w:sz="0" w:space="0" w:color="auto"/>
            <w:left w:val="none" w:sz="0" w:space="0" w:color="auto"/>
            <w:bottom w:val="none" w:sz="0" w:space="0" w:color="auto"/>
            <w:right w:val="none" w:sz="0" w:space="0" w:color="auto"/>
          </w:divBdr>
        </w:div>
        <w:div w:id="1207449215">
          <w:marLeft w:val="640"/>
          <w:marRight w:val="0"/>
          <w:marTop w:val="0"/>
          <w:marBottom w:val="0"/>
          <w:divBdr>
            <w:top w:val="none" w:sz="0" w:space="0" w:color="auto"/>
            <w:left w:val="none" w:sz="0" w:space="0" w:color="auto"/>
            <w:bottom w:val="none" w:sz="0" w:space="0" w:color="auto"/>
            <w:right w:val="none" w:sz="0" w:space="0" w:color="auto"/>
          </w:divBdr>
        </w:div>
        <w:div w:id="792290909">
          <w:marLeft w:val="640"/>
          <w:marRight w:val="0"/>
          <w:marTop w:val="0"/>
          <w:marBottom w:val="0"/>
          <w:divBdr>
            <w:top w:val="none" w:sz="0" w:space="0" w:color="auto"/>
            <w:left w:val="none" w:sz="0" w:space="0" w:color="auto"/>
            <w:bottom w:val="none" w:sz="0" w:space="0" w:color="auto"/>
            <w:right w:val="none" w:sz="0" w:space="0" w:color="auto"/>
          </w:divBdr>
        </w:div>
        <w:div w:id="521864477">
          <w:marLeft w:val="640"/>
          <w:marRight w:val="0"/>
          <w:marTop w:val="0"/>
          <w:marBottom w:val="0"/>
          <w:divBdr>
            <w:top w:val="none" w:sz="0" w:space="0" w:color="auto"/>
            <w:left w:val="none" w:sz="0" w:space="0" w:color="auto"/>
            <w:bottom w:val="none" w:sz="0" w:space="0" w:color="auto"/>
            <w:right w:val="none" w:sz="0" w:space="0" w:color="auto"/>
          </w:divBdr>
        </w:div>
        <w:div w:id="934557605">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12977222">
      <w:bodyDiv w:val="1"/>
      <w:marLeft w:val="0"/>
      <w:marRight w:val="0"/>
      <w:marTop w:val="0"/>
      <w:marBottom w:val="0"/>
      <w:divBdr>
        <w:top w:val="none" w:sz="0" w:space="0" w:color="auto"/>
        <w:left w:val="none" w:sz="0" w:space="0" w:color="auto"/>
        <w:bottom w:val="none" w:sz="0" w:space="0" w:color="auto"/>
        <w:right w:val="none" w:sz="0" w:space="0" w:color="auto"/>
      </w:divBdr>
      <w:divsChild>
        <w:div w:id="841748413">
          <w:marLeft w:val="640"/>
          <w:marRight w:val="0"/>
          <w:marTop w:val="0"/>
          <w:marBottom w:val="0"/>
          <w:divBdr>
            <w:top w:val="none" w:sz="0" w:space="0" w:color="auto"/>
            <w:left w:val="none" w:sz="0" w:space="0" w:color="auto"/>
            <w:bottom w:val="none" w:sz="0" w:space="0" w:color="auto"/>
            <w:right w:val="none" w:sz="0" w:space="0" w:color="auto"/>
          </w:divBdr>
        </w:div>
        <w:div w:id="1631134423">
          <w:marLeft w:val="640"/>
          <w:marRight w:val="0"/>
          <w:marTop w:val="0"/>
          <w:marBottom w:val="0"/>
          <w:divBdr>
            <w:top w:val="none" w:sz="0" w:space="0" w:color="auto"/>
            <w:left w:val="none" w:sz="0" w:space="0" w:color="auto"/>
            <w:bottom w:val="none" w:sz="0" w:space="0" w:color="auto"/>
            <w:right w:val="none" w:sz="0" w:space="0" w:color="auto"/>
          </w:divBdr>
        </w:div>
        <w:div w:id="596325293">
          <w:marLeft w:val="640"/>
          <w:marRight w:val="0"/>
          <w:marTop w:val="0"/>
          <w:marBottom w:val="0"/>
          <w:divBdr>
            <w:top w:val="none" w:sz="0" w:space="0" w:color="auto"/>
            <w:left w:val="none" w:sz="0" w:space="0" w:color="auto"/>
            <w:bottom w:val="none" w:sz="0" w:space="0" w:color="auto"/>
            <w:right w:val="none" w:sz="0" w:space="0" w:color="auto"/>
          </w:divBdr>
        </w:div>
        <w:div w:id="2121754484">
          <w:marLeft w:val="640"/>
          <w:marRight w:val="0"/>
          <w:marTop w:val="0"/>
          <w:marBottom w:val="0"/>
          <w:divBdr>
            <w:top w:val="none" w:sz="0" w:space="0" w:color="auto"/>
            <w:left w:val="none" w:sz="0" w:space="0" w:color="auto"/>
            <w:bottom w:val="none" w:sz="0" w:space="0" w:color="auto"/>
            <w:right w:val="none" w:sz="0" w:space="0" w:color="auto"/>
          </w:divBdr>
        </w:div>
        <w:div w:id="1933271367">
          <w:marLeft w:val="640"/>
          <w:marRight w:val="0"/>
          <w:marTop w:val="0"/>
          <w:marBottom w:val="0"/>
          <w:divBdr>
            <w:top w:val="none" w:sz="0" w:space="0" w:color="auto"/>
            <w:left w:val="none" w:sz="0" w:space="0" w:color="auto"/>
            <w:bottom w:val="none" w:sz="0" w:space="0" w:color="auto"/>
            <w:right w:val="none" w:sz="0" w:space="0" w:color="auto"/>
          </w:divBdr>
        </w:div>
        <w:div w:id="193933545">
          <w:marLeft w:val="640"/>
          <w:marRight w:val="0"/>
          <w:marTop w:val="0"/>
          <w:marBottom w:val="0"/>
          <w:divBdr>
            <w:top w:val="none" w:sz="0" w:space="0" w:color="auto"/>
            <w:left w:val="none" w:sz="0" w:space="0" w:color="auto"/>
            <w:bottom w:val="none" w:sz="0" w:space="0" w:color="auto"/>
            <w:right w:val="none" w:sz="0" w:space="0" w:color="auto"/>
          </w:divBdr>
        </w:div>
        <w:div w:id="2034457776">
          <w:marLeft w:val="640"/>
          <w:marRight w:val="0"/>
          <w:marTop w:val="0"/>
          <w:marBottom w:val="0"/>
          <w:divBdr>
            <w:top w:val="none" w:sz="0" w:space="0" w:color="auto"/>
            <w:left w:val="none" w:sz="0" w:space="0" w:color="auto"/>
            <w:bottom w:val="none" w:sz="0" w:space="0" w:color="auto"/>
            <w:right w:val="none" w:sz="0" w:space="0" w:color="auto"/>
          </w:divBdr>
        </w:div>
        <w:div w:id="2079399763">
          <w:marLeft w:val="640"/>
          <w:marRight w:val="0"/>
          <w:marTop w:val="0"/>
          <w:marBottom w:val="0"/>
          <w:divBdr>
            <w:top w:val="none" w:sz="0" w:space="0" w:color="auto"/>
            <w:left w:val="none" w:sz="0" w:space="0" w:color="auto"/>
            <w:bottom w:val="none" w:sz="0" w:space="0" w:color="auto"/>
            <w:right w:val="none" w:sz="0" w:space="0" w:color="auto"/>
          </w:divBdr>
        </w:div>
        <w:div w:id="904678722">
          <w:marLeft w:val="640"/>
          <w:marRight w:val="0"/>
          <w:marTop w:val="0"/>
          <w:marBottom w:val="0"/>
          <w:divBdr>
            <w:top w:val="none" w:sz="0" w:space="0" w:color="auto"/>
            <w:left w:val="none" w:sz="0" w:space="0" w:color="auto"/>
            <w:bottom w:val="none" w:sz="0" w:space="0" w:color="auto"/>
            <w:right w:val="none" w:sz="0" w:space="0" w:color="auto"/>
          </w:divBdr>
        </w:div>
        <w:div w:id="203249941">
          <w:marLeft w:val="640"/>
          <w:marRight w:val="0"/>
          <w:marTop w:val="0"/>
          <w:marBottom w:val="0"/>
          <w:divBdr>
            <w:top w:val="none" w:sz="0" w:space="0" w:color="auto"/>
            <w:left w:val="none" w:sz="0" w:space="0" w:color="auto"/>
            <w:bottom w:val="none" w:sz="0" w:space="0" w:color="auto"/>
            <w:right w:val="none" w:sz="0" w:space="0" w:color="auto"/>
          </w:divBdr>
        </w:div>
        <w:div w:id="278606258">
          <w:marLeft w:val="640"/>
          <w:marRight w:val="0"/>
          <w:marTop w:val="0"/>
          <w:marBottom w:val="0"/>
          <w:divBdr>
            <w:top w:val="none" w:sz="0" w:space="0" w:color="auto"/>
            <w:left w:val="none" w:sz="0" w:space="0" w:color="auto"/>
            <w:bottom w:val="none" w:sz="0" w:space="0" w:color="auto"/>
            <w:right w:val="none" w:sz="0" w:space="0" w:color="auto"/>
          </w:divBdr>
        </w:div>
        <w:div w:id="106704118">
          <w:marLeft w:val="640"/>
          <w:marRight w:val="0"/>
          <w:marTop w:val="0"/>
          <w:marBottom w:val="0"/>
          <w:divBdr>
            <w:top w:val="none" w:sz="0" w:space="0" w:color="auto"/>
            <w:left w:val="none" w:sz="0" w:space="0" w:color="auto"/>
            <w:bottom w:val="none" w:sz="0" w:space="0" w:color="auto"/>
            <w:right w:val="none" w:sz="0" w:space="0" w:color="auto"/>
          </w:divBdr>
        </w:div>
        <w:div w:id="1762600654">
          <w:marLeft w:val="640"/>
          <w:marRight w:val="0"/>
          <w:marTop w:val="0"/>
          <w:marBottom w:val="0"/>
          <w:divBdr>
            <w:top w:val="none" w:sz="0" w:space="0" w:color="auto"/>
            <w:left w:val="none" w:sz="0" w:space="0" w:color="auto"/>
            <w:bottom w:val="none" w:sz="0" w:space="0" w:color="auto"/>
            <w:right w:val="none" w:sz="0" w:space="0" w:color="auto"/>
          </w:divBdr>
        </w:div>
        <w:div w:id="1231040816">
          <w:marLeft w:val="640"/>
          <w:marRight w:val="0"/>
          <w:marTop w:val="0"/>
          <w:marBottom w:val="0"/>
          <w:divBdr>
            <w:top w:val="none" w:sz="0" w:space="0" w:color="auto"/>
            <w:left w:val="none" w:sz="0" w:space="0" w:color="auto"/>
            <w:bottom w:val="none" w:sz="0" w:space="0" w:color="auto"/>
            <w:right w:val="none" w:sz="0" w:space="0" w:color="auto"/>
          </w:divBdr>
        </w:div>
        <w:div w:id="219946127">
          <w:marLeft w:val="640"/>
          <w:marRight w:val="0"/>
          <w:marTop w:val="0"/>
          <w:marBottom w:val="0"/>
          <w:divBdr>
            <w:top w:val="none" w:sz="0" w:space="0" w:color="auto"/>
            <w:left w:val="none" w:sz="0" w:space="0" w:color="auto"/>
            <w:bottom w:val="none" w:sz="0" w:space="0" w:color="auto"/>
            <w:right w:val="none" w:sz="0" w:space="0" w:color="auto"/>
          </w:divBdr>
        </w:div>
        <w:div w:id="752165780">
          <w:marLeft w:val="640"/>
          <w:marRight w:val="0"/>
          <w:marTop w:val="0"/>
          <w:marBottom w:val="0"/>
          <w:divBdr>
            <w:top w:val="none" w:sz="0" w:space="0" w:color="auto"/>
            <w:left w:val="none" w:sz="0" w:space="0" w:color="auto"/>
            <w:bottom w:val="none" w:sz="0" w:space="0" w:color="auto"/>
            <w:right w:val="none" w:sz="0" w:space="0" w:color="auto"/>
          </w:divBdr>
        </w:div>
        <w:div w:id="1776056420">
          <w:marLeft w:val="640"/>
          <w:marRight w:val="0"/>
          <w:marTop w:val="0"/>
          <w:marBottom w:val="0"/>
          <w:divBdr>
            <w:top w:val="none" w:sz="0" w:space="0" w:color="auto"/>
            <w:left w:val="none" w:sz="0" w:space="0" w:color="auto"/>
            <w:bottom w:val="none" w:sz="0" w:space="0" w:color="auto"/>
            <w:right w:val="none" w:sz="0" w:space="0" w:color="auto"/>
          </w:divBdr>
        </w:div>
        <w:div w:id="1138688161">
          <w:marLeft w:val="640"/>
          <w:marRight w:val="0"/>
          <w:marTop w:val="0"/>
          <w:marBottom w:val="0"/>
          <w:divBdr>
            <w:top w:val="none" w:sz="0" w:space="0" w:color="auto"/>
            <w:left w:val="none" w:sz="0" w:space="0" w:color="auto"/>
            <w:bottom w:val="none" w:sz="0" w:space="0" w:color="auto"/>
            <w:right w:val="none" w:sz="0" w:space="0" w:color="auto"/>
          </w:divBdr>
        </w:div>
        <w:div w:id="478620458">
          <w:marLeft w:val="640"/>
          <w:marRight w:val="0"/>
          <w:marTop w:val="0"/>
          <w:marBottom w:val="0"/>
          <w:divBdr>
            <w:top w:val="none" w:sz="0" w:space="0" w:color="auto"/>
            <w:left w:val="none" w:sz="0" w:space="0" w:color="auto"/>
            <w:bottom w:val="none" w:sz="0" w:space="0" w:color="auto"/>
            <w:right w:val="none" w:sz="0" w:space="0" w:color="auto"/>
          </w:divBdr>
        </w:div>
        <w:div w:id="292953379">
          <w:marLeft w:val="640"/>
          <w:marRight w:val="0"/>
          <w:marTop w:val="0"/>
          <w:marBottom w:val="0"/>
          <w:divBdr>
            <w:top w:val="none" w:sz="0" w:space="0" w:color="auto"/>
            <w:left w:val="none" w:sz="0" w:space="0" w:color="auto"/>
            <w:bottom w:val="none" w:sz="0" w:space="0" w:color="auto"/>
            <w:right w:val="none" w:sz="0" w:space="0" w:color="auto"/>
          </w:divBdr>
        </w:div>
        <w:div w:id="1180461095">
          <w:marLeft w:val="640"/>
          <w:marRight w:val="0"/>
          <w:marTop w:val="0"/>
          <w:marBottom w:val="0"/>
          <w:divBdr>
            <w:top w:val="none" w:sz="0" w:space="0" w:color="auto"/>
            <w:left w:val="none" w:sz="0" w:space="0" w:color="auto"/>
            <w:bottom w:val="none" w:sz="0" w:space="0" w:color="auto"/>
            <w:right w:val="none" w:sz="0" w:space="0" w:color="auto"/>
          </w:divBdr>
        </w:div>
        <w:div w:id="1162697314">
          <w:marLeft w:val="640"/>
          <w:marRight w:val="0"/>
          <w:marTop w:val="0"/>
          <w:marBottom w:val="0"/>
          <w:divBdr>
            <w:top w:val="none" w:sz="0" w:space="0" w:color="auto"/>
            <w:left w:val="none" w:sz="0" w:space="0" w:color="auto"/>
            <w:bottom w:val="none" w:sz="0" w:space="0" w:color="auto"/>
            <w:right w:val="none" w:sz="0" w:space="0" w:color="auto"/>
          </w:divBdr>
        </w:div>
        <w:div w:id="2128624938">
          <w:marLeft w:val="640"/>
          <w:marRight w:val="0"/>
          <w:marTop w:val="0"/>
          <w:marBottom w:val="0"/>
          <w:divBdr>
            <w:top w:val="none" w:sz="0" w:space="0" w:color="auto"/>
            <w:left w:val="none" w:sz="0" w:space="0" w:color="auto"/>
            <w:bottom w:val="none" w:sz="0" w:space="0" w:color="auto"/>
            <w:right w:val="none" w:sz="0" w:space="0" w:color="auto"/>
          </w:divBdr>
        </w:div>
        <w:div w:id="117839487">
          <w:marLeft w:val="640"/>
          <w:marRight w:val="0"/>
          <w:marTop w:val="0"/>
          <w:marBottom w:val="0"/>
          <w:divBdr>
            <w:top w:val="none" w:sz="0" w:space="0" w:color="auto"/>
            <w:left w:val="none" w:sz="0" w:space="0" w:color="auto"/>
            <w:bottom w:val="none" w:sz="0" w:space="0" w:color="auto"/>
            <w:right w:val="none" w:sz="0" w:space="0" w:color="auto"/>
          </w:divBdr>
        </w:div>
        <w:div w:id="65810913">
          <w:marLeft w:val="640"/>
          <w:marRight w:val="0"/>
          <w:marTop w:val="0"/>
          <w:marBottom w:val="0"/>
          <w:divBdr>
            <w:top w:val="none" w:sz="0" w:space="0" w:color="auto"/>
            <w:left w:val="none" w:sz="0" w:space="0" w:color="auto"/>
            <w:bottom w:val="none" w:sz="0" w:space="0" w:color="auto"/>
            <w:right w:val="none" w:sz="0" w:space="0" w:color="auto"/>
          </w:divBdr>
        </w:div>
        <w:div w:id="685130234">
          <w:marLeft w:val="640"/>
          <w:marRight w:val="0"/>
          <w:marTop w:val="0"/>
          <w:marBottom w:val="0"/>
          <w:divBdr>
            <w:top w:val="none" w:sz="0" w:space="0" w:color="auto"/>
            <w:left w:val="none" w:sz="0" w:space="0" w:color="auto"/>
            <w:bottom w:val="none" w:sz="0" w:space="0" w:color="auto"/>
            <w:right w:val="none" w:sz="0" w:space="0" w:color="auto"/>
          </w:divBdr>
        </w:div>
        <w:div w:id="1020935523">
          <w:marLeft w:val="640"/>
          <w:marRight w:val="0"/>
          <w:marTop w:val="0"/>
          <w:marBottom w:val="0"/>
          <w:divBdr>
            <w:top w:val="none" w:sz="0" w:space="0" w:color="auto"/>
            <w:left w:val="none" w:sz="0" w:space="0" w:color="auto"/>
            <w:bottom w:val="none" w:sz="0" w:space="0" w:color="auto"/>
            <w:right w:val="none" w:sz="0" w:space="0" w:color="auto"/>
          </w:divBdr>
        </w:div>
        <w:div w:id="330068971">
          <w:marLeft w:val="640"/>
          <w:marRight w:val="0"/>
          <w:marTop w:val="0"/>
          <w:marBottom w:val="0"/>
          <w:divBdr>
            <w:top w:val="none" w:sz="0" w:space="0" w:color="auto"/>
            <w:left w:val="none" w:sz="0" w:space="0" w:color="auto"/>
            <w:bottom w:val="none" w:sz="0" w:space="0" w:color="auto"/>
            <w:right w:val="none" w:sz="0" w:space="0" w:color="auto"/>
          </w:divBdr>
        </w:div>
        <w:div w:id="379789688">
          <w:marLeft w:val="640"/>
          <w:marRight w:val="0"/>
          <w:marTop w:val="0"/>
          <w:marBottom w:val="0"/>
          <w:divBdr>
            <w:top w:val="none" w:sz="0" w:space="0" w:color="auto"/>
            <w:left w:val="none" w:sz="0" w:space="0" w:color="auto"/>
            <w:bottom w:val="none" w:sz="0" w:space="0" w:color="auto"/>
            <w:right w:val="none" w:sz="0" w:space="0" w:color="auto"/>
          </w:divBdr>
        </w:div>
        <w:div w:id="345013395">
          <w:marLeft w:val="640"/>
          <w:marRight w:val="0"/>
          <w:marTop w:val="0"/>
          <w:marBottom w:val="0"/>
          <w:divBdr>
            <w:top w:val="none" w:sz="0" w:space="0" w:color="auto"/>
            <w:left w:val="none" w:sz="0" w:space="0" w:color="auto"/>
            <w:bottom w:val="none" w:sz="0" w:space="0" w:color="auto"/>
            <w:right w:val="none" w:sz="0" w:space="0" w:color="auto"/>
          </w:divBdr>
        </w:div>
        <w:div w:id="1239168022">
          <w:marLeft w:val="640"/>
          <w:marRight w:val="0"/>
          <w:marTop w:val="0"/>
          <w:marBottom w:val="0"/>
          <w:divBdr>
            <w:top w:val="none" w:sz="0" w:space="0" w:color="auto"/>
            <w:left w:val="none" w:sz="0" w:space="0" w:color="auto"/>
            <w:bottom w:val="none" w:sz="0" w:space="0" w:color="auto"/>
            <w:right w:val="none" w:sz="0" w:space="0" w:color="auto"/>
          </w:divBdr>
        </w:div>
        <w:div w:id="1027220716">
          <w:marLeft w:val="640"/>
          <w:marRight w:val="0"/>
          <w:marTop w:val="0"/>
          <w:marBottom w:val="0"/>
          <w:divBdr>
            <w:top w:val="none" w:sz="0" w:space="0" w:color="auto"/>
            <w:left w:val="none" w:sz="0" w:space="0" w:color="auto"/>
            <w:bottom w:val="none" w:sz="0" w:space="0" w:color="auto"/>
            <w:right w:val="none" w:sz="0" w:space="0" w:color="auto"/>
          </w:divBdr>
        </w:div>
        <w:div w:id="171186723">
          <w:marLeft w:val="640"/>
          <w:marRight w:val="0"/>
          <w:marTop w:val="0"/>
          <w:marBottom w:val="0"/>
          <w:divBdr>
            <w:top w:val="none" w:sz="0" w:space="0" w:color="auto"/>
            <w:left w:val="none" w:sz="0" w:space="0" w:color="auto"/>
            <w:bottom w:val="none" w:sz="0" w:space="0" w:color="auto"/>
            <w:right w:val="none" w:sz="0" w:space="0" w:color="auto"/>
          </w:divBdr>
        </w:div>
        <w:div w:id="1304625196">
          <w:marLeft w:val="640"/>
          <w:marRight w:val="0"/>
          <w:marTop w:val="0"/>
          <w:marBottom w:val="0"/>
          <w:divBdr>
            <w:top w:val="none" w:sz="0" w:space="0" w:color="auto"/>
            <w:left w:val="none" w:sz="0" w:space="0" w:color="auto"/>
            <w:bottom w:val="none" w:sz="0" w:space="0" w:color="auto"/>
            <w:right w:val="none" w:sz="0" w:space="0" w:color="auto"/>
          </w:divBdr>
        </w:div>
        <w:div w:id="500393771">
          <w:marLeft w:val="640"/>
          <w:marRight w:val="0"/>
          <w:marTop w:val="0"/>
          <w:marBottom w:val="0"/>
          <w:divBdr>
            <w:top w:val="none" w:sz="0" w:space="0" w:color="auto"/>
            <w:left w:val="none" w:sz="0" w:space="0" w:color="auto"/>
            <w:bottom w:val="none" w:sz="0" w:space="0" w:color="auto"/>
            <w:right w:val="none" w:sz="0" w:space="0" w:color="auto"/>
          </w:divBdr>
        </w:div>
        <w:div w:id="2008900157">
          <w:marLeft w:val="640"/>
          <w:marRight w:val="0"/>
          <w:marTop w:val="0"/>
          <w:marBottom w:val="0"/>
          <w:divBdr>
            <w:top w:val="none" w:sz="0" w:space="0" w:color="auto"/>
            <w:left w:val="none" w:sz="0" w:space="0" w:color="auto"/>
            <w:bottom w:val="none" w:sz="0" w:space="0" w:color="auto"/>
            <w:right w:val="none" w:sz="0" w:space="0" w:color="auto"/>
          </w:divBdr>
        </w:div>
        <w:div w:id="1694722381">
          <w:marLeft w:val="640"/>
          <w:marRight w:val="0"/>
          <w:marTop w:val="0"/>
          <w:marBottom w:val="0"/>
          <w:divBdr>
            <w:top w:val="none" w:sz="0" w:space="0" w:color="auto"/>
            <w:left w:val="none" w:sz="0" w:space="0" w:color="auto"/>
            <w:bottom w:val="none" w:sz="0" w:space="0" w:color="auto"/>
            <w:right w:val="none" w:sz="0" w:space="0" w:color="auto"/>
          </w:divBdr>
        </w:div>
        <w:div w:id="1714309467">
          <w:marLeft w:val="640"/>
          <w:marRight w:val="0"/>
          <w:marTop w:val="0"/>
          <w:marBottom w:val="0"/>
          <w:divBdr>
            <w:top w:val="none" w:sz="0" w:space="0" w:color="auto"/>
            <w:left w:val="none" w:sz="0" w:space="0" w:color="auto"/>
            <w:bottom w:val="none" w:sz="0" w:space="0" w:color="auto"/>
            <w:right w:val="none" w:sz="0" w:space="0" w:color="auto"/>
          </w:divBdr>
        </w:div>
        <w:div w:id="1098519700">
          <w:marLeft w:val="640"/>
          <w:marRight w:val="0"/>
          <w:marTop w:val="0"/>
          <w:marBottom w:val="0"/>
          <w:divBdr>
            <w:top w:val="none" w:sz="0" w:space="0" w:color="auto"/>
            <w:left w:val="none" w:sz="0" w:space="0" w:color="auto"/>
            <w:bottom w:val="none" w:sz="0" w:space="0" w:color="auto"/>
            <w:right w:val="none" w:sz="0" w:space="0" w:color="auto"/>
          </w:divBdr>
        </w:div>
        <w:div w:id="163399656">
          <w:marLeft w:val="640"/>
          <w:marRight w:val="0"/>
          <w:marTop w:val="0"/>
          <w:marBottom w:val="0"/>
          <w:divBdr>
            <w:top w:val="none" w:sz="0" w:space="0" w:color="auto"/>
            <w:left w:val="none" w:sz="0" w:space="0" w:color="auto"/>
            <w:bottom w:val="none" w:sz="0" w:space="0" w:color="auto"/>
            <w:right w:val="none" w:sz="0" w:space="0" w:color="auto"/>
          </w:divBdr>
        </w:div>
        <w:div w:id="866914680">
          <w:marLeft w:val="640"/>
          <w:marRight w:val="0"/>
          <w:marTop w:val="0"/>
          <w:marBottom w:val="0"/>
          <w:divBdr>
            <w:top w:val="none" w:sz="0" w:space="0" w:color="auto"/>
            <w:left w:val="none" w:sz="0" w:space="0" w:color="auto"/>
            <w:bottom w:val="none" w:sz="0" w:space="0" w:color="auto"/>
            <w:right w:val="none" w:sz="0" w:space="0" w:color="auto"/>
          </w:divBdr>
        </w:div>
        <w:div w:id="598417672">
          <w:marLeft w:val="640"/>
          <w:marRight w:val="0"/>
          <w:marTop w:val="0"/>
          <w:marBottom w:val="0"/>
          <w:divBdr>
            <w:top w:val="none" w:sz="0" w:space="0" w:color="auto"/>
            <w:left w:val="none" w:sz="0" w:space="0" w:color="auto"/>
            <w:bottom w:val="none" w:sz="0" w:space="0" w:color="auto"/>
            <w:right w:val="none" w:sz="0" w:space="0" w:color="auto"/>
          </w:divBdr>
        </w:div>
        <w:div w:id="937254114">
          <w:marLeft w:val="640"/>
          <w:marRight w:val="0"/>
          <w:marTop w:val="0"/>
          <w:marBottom w:val="0"/>
          <w:divBdr>
            <w:top w:val="none" w:sz="0" w:space="0" w:color="auto"/>
            <w:left w:val="none" w:sz="0" w:space="0" w:color="auto"/>
            <w:bottom w:val="none" w:sz="0" w:space="0" w:color="auto"/>
            <w:right w:val="none" w:sz="0" w:space="0" w:color="auto"/>
          </w:divBdr>
        </w:div>
        <w:div w:id="1828092328">
          <w:marLeft w:val="640"/>
          <w:marRight w:val="0"/>
          <w:marTop w:val="0"/>
          <w:marBottom w:val="0"/>
          <w:divBdr>
            <w:top w:val="none" w:sz="0" w:space="0" w:color="auto"/>
            <w:left w:val="none" w:sz="0" w:space="0" w:color="auto"/>
            <w:bottom w:val="none" w:sz="0" w:space="0" w:color="auto"/>
            <w:right w:val="none" w:sz="0" w:space="0" w:color="auto"/>
          </w:divBdr>
        </w:div>
        <w:div w:id="1496531675">
          <w:marLeft w:val="640"/>
          <w:marRight w:val="0"/>
          <w:marTop w:val="0"/>
          <w:marBottom w:val="0"/>
          <w:divBdr>
            <w:top w:val="none" w:sz="0" w:space="0" w:color="auto"/>
            <w:left w:val="none" w:sz="0" w:space="0" w:color="auto"/>
            <w:bottom w:val="none" w:sz="0" w:space="0" w:color="auto"/>
            <w:right w:val="none" w:sz="0" w:space="0" w:color="auto"/>
          </w:divBdr>
        </w:div>
        <w:div w:id="1603536834">
          <w:marLeft w:val="640"/>
          <w:marRight w:val="0"/>
          <w:marTop w:val="0"/>
          <w:marBottom w:val="0"/>
          <w:divBdr>
            <w:top w:val="none" w:sz="0" w:space="0" w:color="auto"/>
            <w:left w:val="none" w:sz="0" w:space="0" w:color="auto"/>
            <w:bottom w:val="none" w:sz="0" w:space="0" w:color="auto"/>
            <w:right w:val="none" w:sz="0" w:space="0" w:color="auto"/>
          </w:divBdr>
        </w:div>
        <w:div w:id="840658372">
          <w:marLeft w:val="640"/>
          <w:marRight w:val="0"/>
          <w:marTop w:val="0"/>
          <w:marBottom w:val="0"/>
          <w:divBdr>
            <w:top w:val="none" w:sz="0" w:space="0" w:color="auto"/>
            <w:left w:val="none" w:sz="0" w:space="0" w:color="auto"/>
            <w:bottom w:val="none" w:sz="0" w:space="0" w:color="auto"/>
            <w:right w:val="none" w:sz="0" w:space="0" w:color="auto"/>
          </w:divBdr>
        </w:div>
        <w:div w:id="788668696">
          <w:marLeft w:val="640"/>
          <w:marRight w:val="0"/>
          <w:marTop w:val="0"/>
          <w:marBottom w:val="0"/>
          <w:divBdr>
            <w:top w:val="none" w:sz="0" w:space="0" w:color="auto"/>
            <w:left w:val="none" w:sz="0" w:space="0" w:color="auto"/>
            <w:bottom w:val="none" w:sz="0" w:space="0" w:color="auto"/>
            <w:right w:val="none" w:sz="0" w:space="0" w:color="auto"/>
          </w:divBdr>
        </w:div>
        <w:div w:id="379212655">
          <w:marLeft w:val="640"/>
          <w:marRight w:val="0"/>
          <w:marTop w:val="0"/>
          <w:marBottom w:val="0"/>
          <w:divBdr>
            <w:top w:val="none" w:sz="0" w:space="0" w:color="auto"/>
            <w:left w:val="none" w:sz="0" w:space="0" w:color="auto"/>
            <w:bottom w:val="none" w:sz="0" w:space="0" w:color="auto"/>
            <w:right w:val="none" w:sz="0" w:space="0" w:color="auto"/>
          </w:divBdr>
        </w:div>
        <w:div w:id="1974286951">
          <w:marLeft w:val="640"/>
          <w:marRight w:val="0"/>
          <w:marTop w:val="0"/>
          <w:marBottom w:val="0"/>
          <w:divBdr>
            <w:top w:val="none" w:sz="0" w:space="0" w:color="auto"/>
            <w:left w:val="none" w:sz="0" w:space="0" w:color="auto"/>
            <w:bottom w:val="none" w:sz="0" w:space="0" w:color="auto"/>
            <w:right w:val="none" w:sz="0" w:space="0" w:color="auto"/>
          </w:divBdr>
        </w:div>
        <w:div w:id="366563115">
          <w:marLeft w:val="640"/>
          <w:marRight w:val="0"/>
          <w:marTop w:val="0"/>
          <w:marBottom w:val="0"/>
          <w:divBdr>
            <w:top w:val="none" w:sz="0" w:space="0" w:color="auto"/>
            <w:left w:val="none" w:sz="0" w:space="0" w:color="auto"/>
            <w:bottom w:val="none" w:sz="0" w:space="0" w:color="auto"/>
            <w:right w:val="none" w:sz="0" w:space="0" w:color="auto"/>
          </w:divBdr>
        </w:div>
        <w:div w:id="1088961242">
          <w:marLeft w:val="640"/>
          <w:marRight w:val="0"/>
          <w:marTop w:val="0"/>
          <w:marBottom w:val="0"/>
          <w:divBdr>
            <w:top w:val="none" w:sz="0" w:space="0" w:color="auto"/>
            <w:left w:val="none" w:sz="0" w:space="0" w:color="auto"/>
            <w:bottom w:val="none" w:sz="0" w:space="0" w:color="auto"/>
            <w:right w:val="none" w:sz="0" w:space="0" w:color="auto"/>
          </w:divBdr>
        </w:div>
        <w:div w:id="1615750265">
          <w:marLeft w:val="640"/>
          <w:marRight w:val="0"/>
          <w:marTop w:val="0"/>
          <w:marBottom w:val="0"/>
          <w:divBdr>
            <w:top w:val="none" w:sz="0" w:space="0" w:color="auto"/>
            <w:left w:val="none" w:sz="0" w:space="0" w:color="auto"/>
            <w:bottom w:val="none" w:sz="0" w:space="0" w:color="auto"/>
            <w:right w:val="none" w:sz="0" w:space="0" w:color="auto"/>
          </w:divBdr>
        </w:div>
        <w:div w:id="488792739">
          <w:marLeft w:val="640"/>
          <w:marRight w:val="0"/>
          <w:marTop w:val="0"/>
          <w:marBottom w:val="0"/>
          <w:divBdr>
            <w:top w:val="none" w:sz="0" w:space="0" w:color="auto"/>
            <w:left w:val="none" w:sz="0" w:space="0" w:color="auto"/>
            <w:bottom w:val="none" w:sz="0" w:space="0" w:color="auto"/>
            <w:right w:val="none" w:sz="0" w:space="0" w:color="auto"/>
          </w:divBdr>
        </w:div>
        <w:div w:id="673456708">
          <w:marLeft w:val="640"/>
          <w:marRight w:val="0"/>
          <w:marTop w:val="0"/>
          <w:marBottom w:val="0"/>
          <w:divBdr>
            <w:top w:val="none" w:sz="0" w:space="0" w:color="auto"/>
            <w:left w:val="none" w:sz="0" w:space="0" w:color="auto"/>
            <w:bottom w:val="none" w:sz="0" w:space="0" w:color="auto"/>
            <w:right w:val="none" w:sz="0" w:space="0" w:color="auto"/>
          </w:divBdr>
        </w:div>
        <w:div w:id="659119678">
          <w:marLeft w:val="640"/>
          <w:marRight w:val="0"/>
          <w:marTop w:val="0"/>
          <w:marBottom w:val="0"/>
          <w:divBdr>
            <w:top w:val="none" w:sz="0" w:space="0" w:color="auto"/>
            <w:left w:val="none" w:sz="0" w:space="0" w:color="auto"/>
            <w:bottom w:val="none" w:sz="0" w:space="0" w:color="auto"/>
            <w:right w:val="none" w:sz="0" w:space="0" w:color="auto"/>
          </w:divBdr>
        </w:div>
        <w:div w:id="508101212">
          <w:marLeft w:val="640"/>
          <w:marRight w:val="0"/>
          <w:marTop w:val="0"/>
          <w:marBottom w:val="0"/>
          <w:divBdr>
            <w:top w:val="none" w:sz="0" w:space="0" w:color="auto"/>
            <w:left w:val="none" w:sz="0" w:space="0" w:color="auto"/>
            <w:bottom w:val="none" w:sz="0" w:space="0" w:color="auto"/>
            <w:right w:val="none" w:sz="0" w:space="0" w:color="auto"/>
          </w:divBdr>
        </w:div>
        <w:div w:id="86535286">
          <w:marLeft w:val="640"/>
          <w:marRight w:val="0"/>
          <w:marTop w:val="0"/>
          <w:marBottom w:val="0"/>
          <w:divBdr>
            <w:top w:val="none" w:sz="0" w:space="0" w:color="auto"/>
            <w:left w:val="none" w:sz="0" w:space="0" w:color="auto"/>
            <w:bottom w:val="none" w:sz="0" w:space="0" w:color="auto"/>
            <w:right w:val="none" w:sz="0" w:space="0" w:color="auto"/>
          </w:divBdr>
        </w:div>
        <w:div w:id="391394919">
          <w:marLeft w:val="640"/>
          <w:marRight w:val="0"/>
          <w:marTop w:val="0"/>
          <w:marBottom w:val="0"/>
          <w:divBdr>
            <w:top w:val="none" w:sz="0" w:space="0" w:color="auto"/>
            <w:left w:val="none" w:sz="0" w:space="0" w:color="auto"/>
            <w:bottom w:val="none" w:sz="0" w:space="0" w:color="auto"/>
            <w:right w:val="none" w:sz="0" w:space="0" w:color="auto"/>
          </w:divBdr>
        </w:div>
        <w:div w:id="508763565">
          <w:marLeft w:val="640"/>
          <w:marRight w:val="0"/>
          <w:marTop w:val="0"/>
          <w:marBottom w:val="0"/>
          <w:divBdr>
            <w:top w:val="none" w:sz="0" w:space="0" w:color="auto"/>
            <w:left w:val="none" w:sz="0" w:space="0" w:color="auto"/>
            <w:bottom w:val="none" w:sz="0" w:space="0" w:color="auto"/>
            <w:right w:val="none" w:sz="0" w:space="0" w:color="auto"/>
          </w:divBdr>
        </w:div>
        <w:div w:id="377946194">
          <w:marLeft w:val="640"/>
          <w:marRight w:val="0"/>
          <w:marTop w:val="0"/>
          <w:marBottom w:val="0"/>
          <w:divBdr>
            <w:top w:val="none" w:sz="0" w:space="0" w:color="auto"/>
            <w:left w:val="none" w:sz="0" w:space="0" w:color="auto"/>
            <w:bottom w:val="none" w:sz="0" w:space="0" w:color="auto"/>
            <w:right w:val="none" w:sz="0" w:space="0" w:color="auto"/>
          </w:divBdr>
        </w:div>
        <w:div w:id="1266305554">
          <w:marLeft w:val="640"/>
          <w:marRight w:val="0"/>
          <w:marTop w:val="0"/>
          <w:marBottom w:val="0"/>
          <w:divBdr>
            <w:top w:val="none" w:sz="0" w:space="0" w:color="auto"/>
            <w:left w:val="none" w:sz="0" w:space="0" w:color="auto"/>
            <w:bottom w:val="none" w:sz="0" w:space="0" w:color="auto"/>
            <w:right w:val="none" w:sz="0" w:space="0" w:color="auto"/>
          </w:divBdr>
        </w:div>
        <w:div w:id="1016804913">
          <w:marLeft w:val="640"/>
          <w:marRight w:val="0"/>
          <w:marTop w:val="0"/>
          <w:marBottom w:val="0"/>
          <w:divBdr>
            <w:top w:val="none" w:sz="0" w:space="0" w:color="auto"/>
            <w:left w:val="none" w:sz="0" w:space="0" w:color="auto"/>
            <w:bottom w:val="none" w:sz="0" w:space="0" w:color="auto"/>
            <w:right w:val="none" w:sz="0" w:space="0" w:color="auto"/>
          </w:divBdr>
        </w:div>
        <w:div w:id="304774301">
          <w:marLeft w:val="640"/>
          <w:marRight w:val="0"/>
          <w:marTop w:val="0"/>
          <w:marBottom w:val="0"/>
          <w:divBdr>
            <w:top w:val="none" w:sz="0" w:space="0" w:color="auto"/>
            <w:left w:val="none" w:sz="0" w:space="0" w:color="auto"/>
            <w:bottom w:val="none" w:sz="0" w:space="0" w:color="auto"/>
            <w:right w:val="none" w:sz="0" w:space="0" w:color="auto"/>
          </w:divBdr>
        </w:div>
        <w:div w:id="933972771">
          <w:marLeft w:val="640"/>
          <w:marRight w:val="0"/>
          <w:marTop w:val="0"/>
          <w:marBottom w:val="0"/>
          <w:divBdr>
            <w:top w:val="none" w:sz="0" w:space="0" w:color="auto"/>
            <w:left w:val="none" w:sz="0" w:space="0" w:color="auto"/>
            <w:bottom w:val="none" w:sz="0" w:space="0" w:color="auto"/>
            <w:right w:val="none" w:sz="0" w:space="0" w:color="auto"/>
          </w:divBdr>
        </w:div>
        <w:div w:id="208346304">
          <w:marLeft w:val="640"/>
          <w:marRight w:val="0"/>
          <w:marTop w:val="0"/>
          <w:marBottom w:val="0"/>
          <w:divBdr>
            <w:top w:val="none" w:sz="0" w:space="0" w:color="auto"/>
            <w:left w:val="none" w:sz="0" w:space="0" w:color="auto"/>
            <w:bottom w:val="none" w:sz="0" w:space="0" w:color="auto"/>
            <w:right w:val="none" w:sz="0" w:space="0" w:color="auto"/>
          </w:divBdr>
        </w:div>
        <w:div w:id="93793587">
          <w:marLeft w:val="640"/>
          <w:marRight w:val="0"/>
          <w:marTop w:val="0"/>
          <w:marBottom w:val="0"/>
          <w:divBdr>
            <w:top w:val="none" w:sz="0" w:space="0" w:color="auto"/>
            <w:left w:val="none" w:sz="0" w:space="0" w:color="auto"/>
            <w:bottom w:val="none" w:sz="0" w:space="0" w:color="auto"/>
            <w:right w:val="none" w:sz="0" w:space="0" w:color="auto"/>
          </w:divBdr>
        </w:div>
        <w:div w:id="233666152">
          <w:marLeft w:val="640"/>
          <w:marRight w:val="0"/>
          <w:marTop w:val="0"/>
          <w:marBottom w:val="0"/>
          <w:divBdr>
            <w:top w:val="none" w:sz="0" w:space="0" w:color="auto"/>
            <w:left w:val="none" w:sz="0" w:space="0" w:color="auto"/>
            <w:bottom w:val="none" w:sz="0" w:space="0" w:color="auto"/>
            <w:right w:val="none" w:sz="0" w:space="0" w:color="auto"/>
          </w:divBdr>
        </w:div>
        <w:div w:id="355472514">
          <w:marLeft w:val="640"/>
          <w:marRight w:val="0"/>
          <w:marTop w:val="0"/>
          <w:marBottom w:val="0"/>
          <w:divBdr>
            <w:top w:val="none" w:sz="0" w:space="0" w:color="auto"/>
            <w:left w:val="none" w:sz="0" w:space="0" w:color="auto"/>
            <w:bottom w:val="none" w:sz="0" w:space="0" w:color="auto"/>
            <w:right w:val="none" w:sz="0" w:space="0" w:color="auto"/>
          </w:divBdr>
        </w:div>
        <w:div w:id="1217207202">
          <w:marLeft w:val="640"/>
          <w:marRight w:val="0"/>
          <w:marTop w:val="0"/>
          <w:marBottom w:val="0"/>
          <w:divBdr>
            <w:top w:val="none" w:sz="0" w:space="0" w:color="auto"/>
            <w:left w:val="none" w:sz="0" w:space="0" w:color="auto"/>
            <w:bottom w:val="none" w:sz="0" w:space="0" w:color="auto"/>
            <w:right w:val="none" w:sz="0" w:space="0" w:color="auto"/>
          </w:divBdr>
        </w:div>
        <w:div w:id="378941434">
          <w:marLeft w:val="640"/>
          <w:marRight w:val="0"/>
          <w:marTop w:val="0"/>
          <w:marBottom w:val="0"/>
          <w:divBdr>
            <w:top w:val="none" w:sz="0" w:space="0" w:color="auto"/>
            <w:left w:val="none" w:sz="0" w:space="0" w:color="auto"/>
            <w:bottom w:val="none" w:sz="0" w:space="0" w:color="auto"/>
            <w:right w:val="none" w:sz="0" w:space="0" w:color="auto"/>
          </w:divBdr>
        </w:div>
        <w:div w:id="450637055">
          <w:marLeft w:val="640"/>
          <w:marRight w:val="0"/>
          <w:marTop w:val="0"/>
          <w:marBottom w:val="0"/>
          <w:divBdr>
            <w:top w:val="none" w:sz="0" w:space="0" w:color="auto"/>
            <w:left w:val="none" w:sz="0" w:space="0" w:color="auto"/>
            <w:bottom w:val="none" w:sz="0" w:space="0" w:color="auto"/>
            <w:right w:val="none" w:sz="0" w:space="0" w:color="auto"/>
          </w:divBdr>
        </w:div>
        <w:div w:id="1086610593">
          <w:marLeft w:val="640"/>
          <w:marRight w:val="0"/>
          <w:marTop w:val="0"/>
          <w:marBottom w:val="0"/>
          <w:divBdr>
            <w:top w:val="none" w:sz="0" w:space="0" w:color="auto"/>
            <w:left w:val="none" w:sz="0" w:space="0" w:color="auto"/>
            <w:bottom w:val="none" w:sz="0" w:space="0" w:color="auto"/>
            <w:right w:val="none" w:sz="0" w:space="0" w:color="auto"/>
          </w:divBdr>
        </w:div>
        <w:div w:id="1006861805">
          <w:marLeft w:val="640"/>
          <w:marRight w:val="0"/>
          <w:marTop w:val="0"/>
          <w:marBottom w:val="0"/>
          <w:divBdr>
            <w:top w:val="none" w:sz="0" w:space="0" w:color="auto"/>
            <w:left w:val="none" w:sz="0" w:space="0" w:color="auto"/>
            <w:bottom w:val="none" w:sz="0" w:space="0" w:color="auto"/>
            <w:right w:val="none" w:sz="0" w:space="0" w:color="auto"/>
          </w:divBdr>
        </w:div>
        <w:div w:id="578439739">
          <w:marLeft w:val="640"/>
          <w:marRight w:val="0"/>
          <w:marTop w:val="0"/>
          <w:marBottom w:val="0"/>
          <w:divBdr>
            <w:top w:val="none" w:sz="0" w:space="0" w:color="auto"/>
            <w:left w:val="none" w:sz="0" w:space="0" w:color="auto"/>
            <w:bottom w:val="none" w:sz="0" w:space="0" w:color="auto"/>
            <w:right w:val="none" w:sz="0" w:space="0" w:color="auto"/>
          </w:divBdr>
        </w:div>
        <w:div w:id="1546671816">
          <w:marLeft w:val="640"/>
          <w:marRight w:val="0"/>
          <w:marTop w:val="0"/>
          <w:marBottom w:val="0"/>
          <w:divBdr>
            <w:top w:val="none" w:sz="0" w:space="0" w:color="auto"/>
            <w:left w:val="none" w:sz="0" w:space="0" w:color="auto"/>
            <w:bottom w:val="none" w:sz="0" w:space="0" w:color="auto"/>
            <w:right w:val="none" w:sz="0" w:space="0" w:color="auto"/>
          </w:divBdr>
        </w:div>
        <w:div w:id="1185559391">
          <w:marLeft w:val="640"/>
          <w:marRight w:val="0"/>
          <w:marTop w:val="0"/>
          <w:marBottom w:val="0"/>
          <w:divBdr>
            <w:top w:val="none" w:sz="0" w:space="0" w:color="auto"/>
            <w:left w:val="none" w:sz="0" w:space="0" w:color="auto"/>
            <w:bottom w:val="none" w:sz="0" w:space="0" w:color="auto"/>
            <w:right w:val="none" w:sz="0" w:space="0" w:color="auto"/>
          </w:divBdr>
        </w:div>
        <w:div w:id="1388072350">
          <w:marLeft w:val="640"/>
          <w:marRight w:val="0"/>
          <w:marTop w:val="0"/>
          <w:marBottom w:val="0"/>
          <w:divBdr>
            <w:top w:val="none" w:sz="0" w:space="0" w:color="auto"/>
            <w:left w:val="none" w:sz="0" w:space="0" w:color="auto"/>
            <w:bottom w:val="none" w:sz="0" w:space="0" w:color="auto"/>
            <w:right w:val="none" w:sz="0" w:space="0" w:color="auto"/>
          </w:divBdr>
        </w:div>
        <w:div w:id="995112790">
          <w:marLeft w:val="640"/>
          <w:marRight w:val="0"/>
          <w:marTop w:val="0"/>
          <w:marBottom w:val="0"/>
          <w:divBdr>
            <w:top w:val="none" w:sz="0" w:space="0" w:color="auto"/>
            <w:left w:val="none" w:sz="0" w:space="0" w:color="auto"/>
            <w:bottom w:val="none" w:sz="0" w:space="0" w:color="auto"/>
            <w:right w:val="none" w:sz="0" w:space="0" w:color="auto"/>
          </w:divBdr>
        </w:div>
        <w:div w:id="117182425">
          <w:marLeft w:val="640"/>
          <w:marRight w:val="0"/>
          <w:marTop w:val="0"/>
          <w:marBottom w:val="0"/>
          <w:divBdr>
            <w:top w:val="none" w:sz="0" w:space="0" w:color="auto"/>
            <w:left w:val="none" w:sz="0" w:space="0" w:color="auto"/>
            <w:bottom w:val="none" w:sz="0" w:space="0" w:color="auto"/>
            <w:right w:val="none" w:sz="0" w:space="0" w:color="auto"/>
          </w:divBdr>
        </w:div>
        <w:div w:id="302663209">
          <w:marLeft w:val="640"/>
          <w:marRight w:val="0"/>
          <w:marTop w:val="0"/>
          <w:marBottom w:val="0"/>
          <w:divBdr>
            <w:top w:val="none" w:sz="0" w:space="0" w:color="auto"/>
            <w:left w:val="none" w:sz="0" w:space="0" w:color="auto"/>
            <w:bottom w:val="none" w:sz="0" w:space="0" w:color="auto"/>
            <w:right w:val="none" w:sz="0" w:space="0" w:color="auto"/>
          </w:divBdr>
        </w:div>
        <w:div w:id="639967720">
          <w:marLeft w:val="640"/>
          <w:marRight w:val="0"/>
          <w:marTop w:val="0"/>
          <w:marBottom w:val="0"/>
          <w:divBdr>
            <w:top w:val="none" w:sz="0" w:space="0" w:color="auto"/>
            <w:left w:val="none" w:sz="0" w:space="0" w:color="auto"/>
            <w:bottom w:val="none" w:sz="0" w:space="0" w:color="auto"/>
            <w:right w:val="none" w:sz="0" w:space="0" w:color="auto"/>
          </w:divBdr>
        </w:div>
        <w:div w:id="1553730394">
          <w:marLeft w:val="640"/>
          <w:marRight w:val="0"/>
          <w:marTop w:val="0"/>
          <w:marBottom w:val="0"/>
          <w:divBdr>
            <w:top w:val="none" w:sz="0" w:space="0" w:color="auto"/>
            <w:left w:val="none" w:sz="0" w:space="0" w:color="auto"/>
            <w:bottom w:val="none" w:sz="0" w:space="0" w:color="auto"/>
            <w:right w:val="none" w:sz="0" w:space="0" w:color="auto"/>
          </w:divBdr>
        </w:div>
        <w:div w:id="278146902">
          <w:marLeft w:val="640"/>
          <w:marRight w:val="0"/>
          <w:marTop w:val="0"/>
          <w:marBottom w:val="0"/>
          <w:divBdr>
            <w:top w:val="none" w:sz="0" w:space="0" w:color="auto"/>
            <w:left w:val="none" w:sz="0" w:space="0" w:color="auto"/>
            <w:bottom w:val="none" w:sz="0" w:space="0" w:color="auto"/>
            <w:right w:val="none" w:sz="0" w:space="0" w:color="auto"/>
          </w:divBdr>
        </w:div>
        <w:div w:id="336034316">
          <w:marLeft w:val="640"/>
          <w:marRight w:val="0"/>
          <w:marTop w:val="0"/>
          <w:marBottom w:val="0"/>
          <w:divBdr>
            <w:top w:val="none" w:sz="0" w:space="0" w:color="auto"/>
            <w:left w:val="none" w:sz="0" w:space="0" w:color="auto"/>
            <w:bottom w:val="none" w:sz="0" w:space="0" w:color="auto"/>
            <w:right w:val="none" w:sz="0" w:space="0" w:color="auto"/>
          </w:divBdr>
        </w:div>
        <w:div w:id="1375544515">
          <w:marLeft w:val="640"/>
          <w:marRight w:val="0"/>
          <w:marTop w:val="0"/>
          <w:marBottom w:val="0"/>
          <w:divBdr>
            <w:top w:val="none" w:sz="0" w:space="0" w:color="auto"/>
            <w:left w:val="none" w:sz="0" w:space="0" w:color="auto"/>
            <w:bottom w:val="none" w:sz="0" w:space="0" w:color="auto"/>
            <w:right w:val="none" w:sz="0" w:space="0" w:color="auto"/>
          </w:divBdr>
        </w:div>
        <w:div w:id="1736706526">
          <w:marLeft w:val="640"/>
          <w:marRight w:val="0"/>
          <w:marTop w:val="0"/>
          <w:marBottom w:val="0"/>
          <w:divBdr>
            <w:top w:val="none" w:sz="0" w:space="0" w:color="auto"/>
            <w:left w:val="none" w:sz="0" w:space="0" w:color="auto"/>
            <w:bottom w:val="none" w:sz="0" w:space="0" w:color="auto"/>
            <w:right w:val="none" w:sz="0" w:space="0" w:color="auto"/>
          </w:divBdr>
        </w:div>
        <w:div w:id="448471962">
          <w:marLeft w:val="640"/>
          <w:marRight w:val="0"/>
          <w:marTop w:val="0"/>
          <w:marBottom w:val="0"/>
          <w:divBdr>
            <w:top w:val="none" w:sz="0" w:space="0" w:color="auto"/>
            <w:left w:val="none" w:sz="0" w:space="0" w:color="auto"/>
            <w:bottom w:val="none" w:sz="0" w:space="0" w:color="auto"/>
            <w:right w:val="none" w:sz="0" w:space="0" w:color="auto"/>
          </w:divBdr>
        </w:div>
        <w:div w:id="1376735151">
          <w:marLeft w:val="640"/>
          <w:marRight w:val="0"/>
          <w:marTop w:val="0"/>
          <w:marBottom w:val="0"/>
          <w:divBdr>
            <w:top w:val="none" w:sz="0" w:space="0" w:color="auto"/>
            <w:left w:val="none" w:sz="0" w:space="0" w:color="auto"/>
            <w:bottom w:val="none" w:sz="0" w:space="0" w:color="auto"/>
            <w:right w:val="none" w:sz="0" w:space="0" w:color="auto"/>
          </w:divBdr>
        </w:div>
        <w:div w:id="2130589995">
          <w:marLeft w:val="640"/>
          <w:marRight w:val="0"/>
          <w:marTop w:val="0"/>
          <w:marBottom w:val="0"/>
          <w:divBdr>
            <w:top w:val="none" w:sz="0" w:space="0" w:color="auto"/>
            <w:left w:val="none" w:sz="0" w:space="0" w:color="auto"/>
            <w:bottom w:val="none" w:sz="0" w:space="0" w:color="auto"/>
            <w:right w:val="none" w:sz="0" w:space="0" w:color="auto"/>
          </w:divBdr>
        </w:div>
        <w:div w:id="1233813058">
          <w:marLeft w:val="640"/>
          <w:marRight w:val="0"/>
          <w:marTop w:val="0"/>
          <w:marBottom w:val="0"/>
          <w:divBdr>
            <w:top w:val="none" w:sz="0" w:space="0" w:color="auto"/>
            <w:left w:val="none" w:sz="0" w:space="0" w:color="auto"/>
            <w:bottom w:val="none" w:sz="0" w:space="0" w:color="auto"/>
            <w:right w:val="none" w:sz="0" w:space="0" w:color="auto"/>
          </w:divBdr>
        </w:div>
        <w:div w:id="1348169927">
          <w:marLeft w:val="640"/>
          <w:marRight w:val="0"/>
          <w:marTop w:val="0"/>
          <w:marBottom w:val="0"/>
          <w:divBdr>
            <w:top w:val="none" w:sz="0" w:space="0" w:color="auto"/>
            <w:left w:val="none" w:sz="0" w:space="0" w:color="auto"/>
            <w:bottom w:val="none" w:sz="0" w:space="0" w:color="auto"/>
            <w:right w:val="none" w:sz="0" w:space="0" w:color="auto"/>
          </w:divBdr>
        </w:div>
        <w:div w:id="760642343">
          <w:marLeft w:val="640"/>
          <w:marRight w:val="0"/>
          <w:marTop w:val="0"/>
          <w:marBottom w:val="0"/>
          <w:divBdr>
            <w:top w:val="none" w:sz="0" w:space="0" w:color="auto"/>
            <w:left w:val="none" w:sz="0" w:space="0" w:color="auto"/>
            <w:bottom w:val="none" w:sz="0" w:space="0" w:color="auto"/>
            <w:right w:val="none" w:sz="0" w:space="0" w:color="auto"/>
          </w:divBdr>
        </w:div>
        <w:div w:id="992176525">
          <w:marLeft w:val="640"/>
          <w:marRight w:val="0"/>
          <w:marTop w:val="0"/>
          <w:marBottom w:val="0"/>
          <w:divBdr>
            <w:top w:val="none" w:sz="0" w:space="0" w:color="auto"/>
            <w:left w:val="none" w:sz="0" w:space="0" w:color="auto"/>
            <w:bottom w:val="none" w:sz="0" w:space="0" w:color="auto"/>
            <w:right w:val="none" w:sz="0" w:space="0" w:color="auto"/>
          </w:divBdr>
        </w:div>
        <w:div w:id="2043287511">
          <w:marLeft w:val="640"/>
          <w:marRight w:val="0"/>
          <w:marTop w:val="0"/>
          <w:marBottom w:val="0"/>
          <w:divBdr>
            <w:top w:val="none" w:sz="0" w:space="0" w:color="auto"/>
            <w:left w:val="none" w:sz="0" w:space="0" w:color="auto"/>
            <w:bottom w:val="none" w:sz="0" w:space="0" w:color="auto"/>
            <w:right w:val="none" w:sz="0" w:space="0" w:color="auto"/>
          </w:divBdr>
        </w:div>
        <w:div w:id="390545186">
          <w:marLeft w:val="640"/>
          <w:marRight w:val="0"/>
          <w:marTop w:val="0"/>
          <w:marBottom w:val="0"/>
          <w:divBdr>
            <w:top w:val="none" w:sz="0" w:space="0" w:color="auto"/>
            <w:left w:val="none" w:sz="0" w:space="0" w:color="auto"/>
            <w:bottom w:val="none" w:sz="0" w:space="0" w:color="auto"/>
            <w:right w:val="none" w:sz="0" w:space="0" w:color="auto"/>
          </w:divBdr>
        </w:div>
        <w:div w:id="272714673">
          <w:marLeft w:val="640"/>
          <w:marRight w:val="0"/>
          <w:marTop w:val="0"/>
          <w:marBottom w:val="0"/>
          <w:divBdr>
            <w:top w:val="none" w:sz="0" w:space="0" w:color="auto"/>
            <w:left w:val="none" w:sz="0" w:space="0" w:color="auto"/>
            <w:bottom w:val="none" w:sz="0" w:space="0" w:color="auto"/>
            <w:right w:val="none" w:sz="0" w:space="0" w:color="auto"/>
          </w:divBdr>
        </w:div>
        <w:div w:id="1779640278">
          <w:marLeft w:val="640"/>
          <w:marRight w:val="0"/>
          <w:marTop w:val="0"/>
          <w:marBottom w:val="0"/>
          <w:divBdr>
            <w:top w:val="none" w:sz="0" w:space="0" w:color="auto"/>
            <w:left w:val="none" w:sz="0" w:space="0" w:color="auto"/>
            <w:bottom w:val="none" w:sz="0" w:space="0" w:color="auto"/>
            <w:right w:val="none" w:sz="0" w:space="0" w:color="auto"/>
          </w:divBdr>
        </w:div>
        <w:div w:id="1225916477">
          <w:marLeft w:val="640"/>
          <w:marRight w:val="0"/>
          <w:marTop w:val="0"/>
          <w:marBottom w:val="0"/>
          <w:divBdr>
            <w:top w:val="none" w:sz="0" w:space="0" w:color="auto"/>
            <w:left w:val="none" w:sz="0" w:space="0" w:color="auto"/>
            <w:bottom w:val="none" w:sz="0" w:space="0" w:color="auto"/>
            <w:right w:val="none" w:sz="0" w:space="0" w:color="auto"/>
          </w:divBdr>
        </w:div>
        <w:div w:id="954629975">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6256140">
      <w:bodyDiv w:val="1"/>
      <w:marLeft w:val="0"/>
      <w:marRight w:val="0"/>
      <w:marTop w:val="0"/>
      <w:marBottom w:val="0"/>
      <w:divBdr>
        <w:top w:val="none" w:sz="0" w:space="0" w:color="auto"/>
        <w:left w:val="none" w:sz="0" w:space="0" w:color="auto"/>
        <w:bottom w:val="none" w:sz="0" w:space="0" w:color="auto"/>
        <w:right w:val="none" w:sz="0" w:space="0" w:color="auto"/>
      </w:divBdr>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25832000">
      <w:bodyDiv w:val="1"/>
      <w:marLeft w:val="0"/>
      <w:marRight w:val="0"/>
      <w:marTop w:val="0"/>
      <w:marBottom w:val="0"/>
      <w:divBdr>
        <w:top w:val="none" w:sz="0" w:space="0" w:color="auto"/>
        <w:left w:val="none" w:sz="0" w:space="0" w:color="auto"/>
        <w:bottom w:val="none" w:sz="0" w:space="0" w:color="auto"/>
        <w:right w:val="none" w:sz="0" w:space="0" w:color="auto"/>
      </w:divBdr>
      <w:divsChild>
        <w:div w:id="2073232798">
          <w:marLeft w:val="640"/>
          <w:marRight w:val="0"/>
          <w:marTop w:val="0"/>
          <w:marBottom w:val="0"/>
          <w:divBdr>
            <w:top w:val="none" w:sz="0" w:space="0" w:color="auto"/>
            <w:left w:val="none" w:sz="0" w:space="0" w:color="auto"/>
            <w:bottom w:val="none" w:sz="0" w:space="0" w:color="auto"/>
            <w:right w:val="none" w:sz="0" w:space="0" w:color="auto"/>
          </w:divBdr>
        </w:div>
        <w:div w:id="437988528">
          <w:marLeft w:val="640"/>
          <w:marRight w:val="0"/>
          <w:marTop w:val="0"/>
          <w:marBottom w:val="0"/>
          <w:divBdr>
            <w:top w:val="none" w:sz="0" w:space="0" w:color="auto"/>
            <w:left w:val="none" w:sz="0" w:space="0" w:color="auto"/>
            <w:bottom w:val="none" w:sz="0" w:space="0" w:color="auto"/>
            <w:right w:val="none" w:sz="0" w:space="0" w:color="auto"/>
          </w:divBdr>
        </w:div>
        <w:div w:id="1837649771">
          <w:marLeft w:val="640"/>
          <w:marRight w:val="0"/>
          <w:marTop w:val="0"/>
          <w:marBottom w:val="0"/>
          <w:divBdr>
            <w:top w:val="none" w:sz="0" w:space="0" w:color="auto"/>
            <w:left w:val="none" w:sz="0" w:space="0" w:color="auto"/>
            <w:bottom w:val="none" w:sz="0" w:space="0" w:color="auto"/>
            <w:right w:val="none" w:sz="0" w:space="0" w:color="auto"/>
          </w:divBdr>
        </w:div>
        <w:div w:id="1709137228">
          <w:marLeft w:val="640"/>
          <w:marRight w:val="0"/>
          <w:marTop w:val="0"/>
          <w:marBottom w:val="0"/>
          <w:divBdr>
            <w:top w:val="none" w:sz="0" w:space="0" w:color="auto"/>
            <w:left w:val="none" w:sz="0" w:space="0" w:color="auto"/>
            <w:bottom w:val="none" w:sz="0" w:space="0" w:color="auto"/>
            <w:right w:val="none" w:sz="0" w:space="0" w:color="auto"/>
          </w:divBdr>
        </w:div>
        <w:div w:id="1207790100">
          <w:marLeft w:val="640"/>
          <w:marRight w:val="0"/>
          <w:marTop w:val="0"/>
          <w:marBottom w:val="0"/>
          <w:divBdr>
            <w:top w:val="none" w:sz="0" w:space="0" w:color="auto"/>
            <w:left w:val="none" w:sz="0" w:space="0" w:color="auto"/>
            <w:bottom w:val="none" w:sz="0" w:space="0" w:color="auto"/>
            <w:right w:val="none" w:sz="0" w:space="0" w:color="auto"/>
          </w:divBdr>
        </w:div>
        <w:div w:id="928200408">
          <w:marLeft w:val="640"/>
          <w:marRight w:val="0"/>
          <w:marTop w:val="0"/>
          <w:marBottom w:val="0"/>
          <w:divBdr>
            <w:top w:val="none" w:sz="0" w:space="0" w:color="auto"/>
            <w:left w:val="none" w:sz="0" w:space="0" w:color="auto"/>
            <w:bottom w:val="none" w:sz="0" w:space="0" w:color="auto"/>
            <w:right w:val="none" w:sz="0" w:space="0" w:color="auto"/>
          </w:divBdr>
        </w:div>
        <w:div w:id="325667537">
          <w:marLeft w:val="640"/>
          <w:marRight w:val="0"/>
          <w:marTop w:val="0"/>
          <w:marBottom w:val="0"/>
          <w:divBdr>
            <w:top w:val="none" w:sz="0" w:space="0" w:color="auto"/>
            <w:left w:val="none" w:sz="0" w:space="0" w:color="auto"/>
            <w:bottom w:val="none" w:sz="0" w:space="0" w:color="auto"/>
            <w:right w:val="none" w:sz="0" w:space="0" w:color="auto"/>
          </w:divBdr>
        </w:div>
        <w:div w:id="1673799036">
          <w:marLeft w:val="640"/>
          <w:marRight w:val="0"/>
          <w:marTop w:val="0"/>
          <w:marBottom w:val="0"/>
          <w:divBdr>
            <w:top w:val="none" w:sz="0" w:space="0" w:color="auto"/>
            <w:left w:val="none" w:sz="0" w:space="0" w:color="auto"/>
            <w:bottom w:val="none" w:sz="0" w:space="0" w:color="auto"/>
            <w:right w:val="none" w:sz="0" w:space="0" w:color="auto"/>
          </w:divBdr>
        </w:div>
        <w:div w:id="565528624">
          <w:marLeft w:val="640"/>
          <w:marRight w:val="0"/>
          <w:marTop w:val="0"/>
          <w:marBottom w:val="0"/>
          <w:divBdr>
            <w:top w:val="none" w:sz="0" w:space="0" w:color="auto"/>
            <w:left w:val="none" w:sz="0" w:space="0" w:color="auto"/>
            <w:bottom w:val="none" w:sz="0" w:space="0" w:color="auto"/>
            <w:right w:val="none" w:sz="0" w:space="0" w:color="auto"/>
          </w:divBdr>
        </w:div>
        <w:div w:id="1871019620">
          <w:marLeft w:val="640"/>
          <w:marRight w:val="0"/>
          <w:marTop w:val="0"/>
          <w:marBottom w:val="0"/>
          <w:divBdr>
            <w:top w:val="none" w:sz="0" w:space="0" w:color="auto"/>
            <w:left w:val="none" w:sz="0" w:space="0" w:color="auto"/>
            <w:bottom w:val="none" w:sz="0" w:space="0" w:color="auto"/>
            <w:right w:val="none" w:sz="0" w:space="0" w:color="auto"/>
          </w:divBdr>
        </w:div>
        <w:div w:id="1919292921">
          <w:marLeft w:val="640"/>
          <w:marRight w:val="0"/>
          <w:marTop w:val="0"/>
          <w:marBottom w:val="0"/>
          <w:divBdr>
            <w:top w:val="none" w:sz="0" w:space="0" w:color="auto"/>
            <w:left w:val="none" w:sz="0" w:space="0" w:color="auto"/>
            <w:bottom w:val="none" w:sz="0" w:space="0" w:color="auto"/>
            <w:right w:val="none" w:sz="0" w:space="0" w:color="auto"/>
          </w:divBdr>
        </w:div>
        <w:div w:id="1906211409">
          <w:marLeft w:val="640"/>
          <w:marRight w:val="0"/>
          <w:marTop w:val="0"/>
          <w:marBottom w:val="0"/>
          <w:divBdr>
            <w:top w:val="none" w:sz="0" w:space="0" w:color="auto"/>
            <w:left w:val="none" w:sz="0" w:space="0" w:color="auto"/>
            <w:bottom w:val="none" w:sz="0" w:space="0" w:color="auto"/>
            <w:right w:val="none" w:sz="0" w:space="0" w:color="auto"/>
          </w:divBdr>
        </w:div>
        <w:div w:id="408962759">
          <w:marLeft w:val="640"/>
          <w:marRight w:val="0"/>
          <w:marTop w:val="0"/>
          <w:marBottom w:val="0"/>
          <w:divBdr>
            <w:top w:val="none" w:sz="0" w:space="0" w:color="auto"/>
            <w:left w:val="none" w:sz="0" w:space="0" w:color="auto"/>
            <w:bottom w:val="none" w:sz="0" w:space="0" w:color="auto"/>
            <w:right w:val="none" w:sz="0" w:space="0" w:color="auto"/>
          </w:divBdr>
        </w:div>
        <w:div w:id="1463232512">
          <w:marLeft w:val="640"/>
          <w:marRight w:val="0"/>
          <w:marTop w:val="0"/>
          <w:marBottom w:val="0"/>
          <w:divBdr>
            <w:top w:val="none" w:sz="0" w:space="0" w:color="auto"/>
            <w:left w:val="none" w:sz="0" w:space="0" w:color="auto"/>
            <w:bottom w:val="none" w:sz="0" w:space="0" w:color="auto"/>
            <w:right w:val="none" w:sz="0" w:space="0" w:color="auto"/>
          </w:divBdr>
        </w:div>
        <w:div w:id="444424121">
          <w:marLeft w:val="640"/>
          <w:marRight w:val="0"/>
          <w:marTop w:val="0"/>
          <w:marBottom w:val="0"/>
          <w:divBdr>
            <w:top w:val="none" w:sz="0" w:space="0" w:color="auto"/>
            <w:left w:val="none" w:sz="0" w:space="0" w:color="auto"/>
            <w:bottom w:val="none" w:sz="0" w:space="0" w:color="auto"/>
            <w:right w:val="none" w:sz="0" w:space="0" w:color="auto"/>
          </w:divBdr>
        </w:div>
        <w:div w:id="1349992008">
          <w:marLeft w:val="640"/>
          <w:marRight w:val="0"/>
          <w:marTop w:val="0"/>
          <w:marBottom w:val="0"/>
          <w:divBdr>
            <w:top w:val="none" w:sz="0" w:space="0" w:color="auto"/>
            <w:left w:val="none" w:sz="0" w:space="0" w:color="auto"/>
            <w:bottom w:val="none" w:sz="0" w:space="0" w:color="auto"/>
            <w:right w:val="none" w:sz="0" w:space="0" w:color="auto"/>
          </w:divBdr>
        </w:div>
        <w:div w:id="1769157434">
          <w:marLeft w:val="640"/>
          <w:marRight w:val="0"/>
          <w:marTop w:val="0"/>
          <w:marBottom w:val="0"/>
          <w:divBdr>
            <w:top w:val="none" w:sz="0" w:space="0" w:color="auto"/>
            <w:left w:val="none" w:sz="0" w:space="0" w:color="auto"/>
            <w:bottom w:val="none" w:sz="0" w:space="0" w:color="auto"/>
            <w:right w:val="none" w:sz="0" w:space="0" w:color="auto"/>
          </w:divBdr>
        </w:div>
        <w:div w:id="1518956594">
          <w:marLeft w:val="640"/>
          <w:marRight w:val="0"/>
          <w:marTop w:val="0"/>
          <w:marBottom w:val="0"/>
          <w:divBdr>
            <w:top w:val="none" w:sz="0" w:space="0" w:color="auto"/>
            <w:left w:val="none" w:sz="0" w:space="0" w:color="auto"/>
            <w:bottom w:val="none" w:sz="0" w:space="0" w:color="auto"/>
            <w:right w:val="none" w:sz="0" w:space="0" w:color="auto"/>
          </w:divBdr>
        </w:div>
        <w:div w:id="1593274195">
          <w:marLeft w:val="640"/>
          <w:marRight w:val="0"/>
          <w:marTop w:val="0"/>
          <w:marBottom w:val="0"/>
          <w:divBdr>
            <w:top w:val="none" w:sz="0" w:space="0" w:color="auto"/>
            <w:left w:val="none" w:sz="0" w:space="0" w:color="auto"/>
            <w:bottom w:val="none" w:sz="0" w:space="0" w:color="auto"/>
            <w:right w:val="none" w:sz="0" w:space="0" w:color="auto"/>
          </w:divBdr>
        </w:div>
        <w:div w:id="1729647715">
          <w:marLeft w:val="640"/>
          <w:marRight w:val="0"/>
          <w:marTop w:val="0"/>
          <w:marBottom w:val="0"/>
          <w:divBdr>
            <w:top w:val="none" w:sz="0" w:space="0" w:color="auto"/>
            <w:left w:val="none" w:sz="0" w:space="0" w:color="auto"/>
            <w:bottom w:val="none" w:sz="0" w:space="0" w:color="auto"/>
            <w:right w:val="none" w:sz="0" w:space="0" w:color="auto"/>
          </w:divBdr>
        </w:div>
        <w:div w:id="112286486">
          <w:marLeft w:val="640"/>
          <w:marRight w:val="0"/>
          <w:marTop w:val="0"/>
          <w:marBottom w:val="0"/>
          <w:divBdr>
            <w:top w:val="none" w:sz="0" w:space="0" w:color="auto"/>
            <w:left w:val="none" w:sz="0" w:space="0" w:color="auto"/>
            <w:bottom w:val="none" w:sz="0" w:space="0" w:color="auto"/>
            <w:right w:val="none" w:sz="0" w:space="0" w:color="auto"/>
          </w:divBdr>
        </w:div>
        <w:div w:id="2032535597">
          <w:marLeft w:val="640"/>
          <w:marRight w:val="0"/>
          <w:marTop w:val="0"/>
          <w:marBottom w:val="0"/>
          <w:divBdr>
            <w:top w:val="none" w:sz="0" w:space="0" w:color="auto"/>
            <w:left w:val="none" w:sz="0" w:space="0" w:color="auto"/>
            <w:bottom w:val="none" w:sz="0" w:space="0" w:color="auto"/>
            <w:right w:val="none" w:sz="0" w:space="0" w:color="auto"/>
          </w:divBdr>
        </w:div>
        <w:div w:id="555240340">
          <w:marLeft w:val="640"/>
          <w:marRight w:val="0"/>
          <w:marTop w:val="0"/>
          <w:marBottom w:val="0"/>
          <w:divBdr>
            <w:top w:val="none" w:sz="0" w:space="0" w:color="auto"/>
            <w:left w:val="none" w:sz="0" w:space="0" w:color="auto"/>
            <w:bottom w:val="none" w:sz="0" w:space="0" w:color="auto"/>
            <w:right w:val="none" w:sz="0" w:space="0" w:color="auto"/>
          </w:divBdr>
        </w:div>
        <w:div w:id="59060399">
          <w:marLeft w:val="640"/>
          <w:marRight w:val="0"/>
          <w:marTop w:val="0"/>
          <w:marBottom w:val="0"/>
          <w:divBdr>
            <w:top w:val="none" w:sz="0" w:space="0" w:color="auto"/>
            <w:left w:val="none" w:sz="0" w:space="0" w:color="auto"/>
            <w:bottom w:val="none" w:sz="0" w:space="0" w:color="auto"/>
            <w:right w:val="none" w:sz="0" w:space="0" w:color="auto"/>
          </w:divBdr>
        </w:div>
        <w:div w:id="973481404">
          <w:marLeft w:val="640"/>
          <w:marRight w:val="0"/>
          <w:marTop w:val="0"/>
          <w:marBottom w:val="0"/>
          <w:divBdr>
            <w:top w:val="none" w:sz="0" w:space="0" w:color="auto"/>
            <w:left w:val="none" w:sz="0" w:space="0" w:color="auto"/>
            <w:bottom w:val="none" w:sz="0" w:space="0" w:color="auto"/>
            <w:right w:val="none" w:sz="0" w:space="0" w:color="auto"/>
          </w:divBdr>
        </w:div>
        <w:div w:id="1030032381">
          <w:marLeft w:val="640"/>
          <w:marRight w:val="0"/>
          <w:marTop w:val="0"/>
          <w:marBottom w:val="0"/>
          <w:divBdr>
            <w:top w:val="none" w:sz="0" w:space="0" w:color="auto"/>
            <w:left w:val="none" w:sz="0" w:space="0" w:color="auto"/>
            <w:bottom w:val="none" w:sz="0" w:space="0" w:color="auto"/>
            <w:right w:val="none" w:sz="0" w:space="0" w:color="auto"/>
          </w:divBdr>
        </w:div>
        <w:div w:id="2021615322">
          <w:marLeft w:val="640"/>
          <w:marRight w:val="0"/>
          <w:marTop w:val="0"/>
          <w:marBottom w:val="0"/>
          <w:divBdr>
            <w:top w:val="none" w:sz="0" w:space="0" w:color="auto"/>
            <w:left w:val="none" w:sz="0" w:space="0" w:color="auto"/>
            <w:bottom w:val="none" w:sz="0" w:space="0" w:color="auto"/>
            <w:right w:val="none" w:sz="0" w:space="0" w:color="auto"/>
          </w:divBdr>
        </w:div>
        <w:div w:id="1377772434">
          <w:marLeft w:val="640"/>
          <w:marRight w:val="0"/>
          <w:marTop w:val="0"/>
          <w:marBottom w:val="0"/>
          <w:divBdr>
            <w:top w:val="none" w:sz="0" w:space="0" w:color="auto"/>
            <w:left w:val="none" w:sz="0" w:space="0" w:color="auto"/>
            <w:bottom w:val="none" w:sz="0" w:space="0" w:color="auto"/>
            <w:right w:val="none" w:sz="0" w:space="0" w:color="auto"/>
          </w:divBdr>
        </w:div>
        <w:div w:id="482550935">
          <w:marLeft w:val="640"/>
          <w:marRight w:val="0"/>
          <w:marTop w:val="0"/>
          <w:marBottom w:val="0"/>
          <w:divBdr>
            <w:top w:val="none" w:sz="0" w:space="0" w:color="auto"/>
            <w:left w:val="none" w:sz="0" w:space="0" w:color="auto"/>
            <w:bottom w:val="none" w:sz="0" w:space="0" w:color="auto"/>
            <w:right w:val="none" w:sz="0" w:space="0" w:color="auto"/>
          </w:divBdr>
        </w:div>
        <w:div w:id="1019431673">
          <w:marLeft w:val="640"/>
          <w:marRight w:val="0"/>
          <w:marTop w:val="0"/>
          <w:marBottom w:val="0"/>
          <w:divBdr>
            <w:top w:val="none" w:sz="0" w:space="0" w:color="auto"/>
            <w:left w:val="none" w:sz="0" w:space="0" w:color="auto"/>
            <w:bottom w:val="none" w:sz="0" w:space="0" w:color="auto"/>
            <w:right w:val="none" w:sz="0" w:space="0" w:color="auto"/>
          </w:divBdr>
        </w:div>
        <w:div w:id="1478957932">
          <w:marLeft w:val="640"/>
          <w:marRight w:val="0"/>
          <w:marTop w:val="0"/>
          <w:marBottom w:val="0"/>
          <w:divBdr>
            <w:top w:val="none" w:sz="0" w:space="0" w:color="auto"/>
            <w:left w:val="none" w:sz="0" w:space="0" w:color="auto"/>
            <w:bottom w:val="none" w:sz="0" w:space="0" w:color="auto"/>
            <w:right w:val="none" w:sz="0" w:space="0" w:color="auto"/>
          </w:divBdr>
        </w:div>
        <w:div w:id="10381243">
          <w:marLeft w:val="640"/>
          <w:marRight w:val="0"/>
          <w:marTop w:val="0"/>
          <w:marBottom w:val="0"/>
          <w:divBdr>
            <w:top w:val="none" w:sz="0" w:space="0" w:color="auto"/>
            <w:left w:val="none" w:sz="0" w:space="0" w:color="auto"/>
            <w:bottom w:val="none" w:sz="0" w:space="0" w:color="auto"/>
            <w:right w:val="none" w:sz="0" w:space="0" w:color="auto"/>
          </w:divBdr>
        </w:div>
        <w:div w:id="114760695">
          <w:marLeft w:val="640"/>
          <w:marRight w:val="0"/>
          <w:marTop w:val="0"/>
          <w:marBottom w:val="0"/>
          <w:divBdr>
            <w:top w:val="none" w:sz="0" w:space="0" w:color="auto"/>
            <w:left w:val="none" w:sz="0" w:space="0" w:color="auto"/>
            <w:bottom w:val="none" w:sz="0" w:space="0" w:color="auto"/>
            <w:right w:val="none" w:sz="0" w:space="0" w:color="auto"/>
          </w:divBdr>
        </w:div>
        <w:div w:id="1415324170">
          <w:marLeft w:val="640"/>
          <w:marRight w:val="0"/>
          <w:marTop w:val="0"/>
          <w:marBottom w:val="0"/>
          <w:divBdr>
            <w:top w:val="none" w:sz="0" w:space="0" w:color="auto"/>
            <w:left w:val="none" w:sz="0" w:space="0" w:color="auto"/>
            <w:bottom w:val="none" w:sz="0" w:space="0" w:color="auto"/>
            <w:right w:val="none" w:sz="0" w:space="0" w:color="auto"/>
          </w:divBdr>
        </w:div>
        <w:div w:id="1748723648">
          <w:marLeft w:val="640"/>
          <w:marRight w:val="0"/>
          <w:marTop w:val="0"/>
          <w:marBottom w:val="0"/>
          <w:divBdr>
            <w:top w:val="none" w:sz="0" w:space="0" w:color="auto"/>
            <w:left w:val="none" w:sz="0" w:space="0" w:color="auto"/>
            <w:bottom w:val="none" w:sz="0" w:space="0" w:color="auto"/>
            <w:right w:val="none" w:sz="0" w:space="0" w:color="auto"/>
          </w:divBdr>
        </w:div>
        <w:div w:id="1705671215">
          <w:marLeft w:val="640"/>
          <w:marRight w:val="0"/>
          <w:marTop w:val="0"/>
          <w:marBottom w:val="0"/>
          <w:divBdr>
            <w:top w:val="none" w:sz="0" w:space="0" w:color="auto"/>
            <w:left w:val="none" w:sz="0" w:space="0" w:color="auto"/>
            <w:bottom w:val="none" w:sz="0" w:space="0" w:color="auto"/>
            <w:right w:val="none" w:sz="0" w:space="0" w:color="auto"/>
          </w:divBdr>
        </w:div>
        <w:div w:id="393312904">
          <w:marLeft w:val="640"/>
          <w:marRight w:val="0"/>
          <w:marTop w:val="0"/>
          <w:marBottom w:val="0"/>
          <w:divBdr>
            <w:top w:val="none" w:sz="0" w:space="0" w:color="auto"/>
            <w:left w:val="none" w:sz="0" w:space="0" w:color="auto"/>
            <w:bottom w:val="none" w:sz="0" w:space="0" w:color="auto"/>
            <w:right w:val="none" w:sz="0" w:space="0" w:color="auto"/>
          </w:divBdr>
        </w:div>
        <w:div w:id="1618635114">
          <w:marLeft w:val="640"/>
          <w:marRight w:val="0"/>
          <w:marTop w:val="0"/>
          <w:marBottom w:val="0"/>
          <w:divBdr>
            <w:top w:val="none" w:sz="0" w:space="0" w:color="auto"/>
            <w:left w:val="none" w:sz="0" w:space="0" w:color="auto"/>
            <w:bottom w:val="none" w:sz="0" w:space="0" w:color="auto"/>
            <w:right w:val="none" w:sz="0" w:space="0" w:color="auto"/>
          </w:divBdr>
        </w:div>
        <w:div w:id="908268815">
          <w:marLeft w:val="640"/>
          <w:marRight w:val="0"/>
          <w:marTop w:val="0"/>
          <w:marBottom w:val="0"/>
          <w:divBdr>
            <w:top w:val="none" w:sz="0" w:space="0" w:color="auto"/>
            <w:left w:val="none" w:sz="0" w:space="0" w:color="auto"/>
            <w:bottom w:val="none" w:sz="0" w:space="0" w:color="auto"/>
            <w:right w:val="none" w:sz="0" w:space="0" w:color="auto"/>
          </w:divBdr>
        </w:div>
        <w:div w:id="1899122671">
          <w:marLeft w:val="640"/>
          <w:marRight w:val="0"/>
          <w:marTop w:val="0"/>
          <w:marBottom w:val="0"/>
          <w:divBdr>
            <w:top w:val="none" w:sz="0" w:space="0" w:color="auto"/>
            <w:left w:val="none" w:sz="0" w:space="0" w:color="auto"/>
            <w:bottom w:val="none" w:sz="0" w:space="0" w:color="auto"/>
            <w:right w:val="none" w:sz="0" w:space="0" w:color="auto"/>
          </w:divBdr>
        </w:div>
        <w:div w:id="380634746">
          <w:marLeft w:val="640"/>
          <w:marRight w:val="0"/>
          <w:marTop w:val="0"/>
          <w:marBottom w:val="0"/>
          <w:divBdr>
            <w:top w:val="none" w:sz="0" w:space="0" w:color="auto"/>
            <w:left w:val="none" w:sz="0" w:space="0" w:color="auto"/>
            <w:bottom w:val="none" w:sz="0" w:space="0" w:color="auto"/>
            <w:right w:val="none" w:sz="0" w:space="0" w:color="auto"/>
          </w:divBdr>
        </w:div>
        <w:div w:id="1919051104">
          <w:marLeft w:val="640"/>
          <w:marRight w:val="0"/>
          <w:marTop w:val="0"/>
          <w:marBottom w:val="0"/>
          <w:divBdr>
            <w:top w:val="none" w:sz="0" w:space="0" w:color="auto"/>
            <w:left w:val="none" w:sz="0" w:space="0" w:color="auto"/>
            <w:bottom w:val="none" w:sz="0" w:space="0" w:color="auto"/>
            <w:right w:val="none" w:sz="0" w:space="0" w:color="auto"/>
          </w:divBdr>
        </w:div>
        <w:div w:id="781848986">
          <w:marLeft w:val="640"/>
          <w:marRight w:val="0"/>
          <w:marTop w:val="0"/>
          <w:marBottom w:val="0"/>
          <w:divBdr>
            <w:top w:val="none" w:sz="0" w:space="0" w:color="auto"/>
            <w:left w:val="none" w:sz="0" w:space="0" w:color="auto"/>
            <w:bottom w:val="none" w:sz="0" w:space="0" w:color="auto"/>
            <w:right w:val="none" w:sz="0" w:space="0" w:color="auto"/>
          </w:divBdr>
        </w:div>
        <w:div w:id="1455637764">
          <w:marLeft w:val="640"/>
          <w:marRight w:val="0"/>
          <w:marTop w:val="0"/>
          <w:marBottom w:val="0"/>
          <w:divBdr>
            <w:top w:val="none" w:sz="0" w:space="0" w:color="auto"/>
            <w:left w:val="none" w:sz="0" w:space="0" w:color="auto"/>
            <w:bottom w:val="none" w:sz="0" w:space="0" w:color="auto"/>
            <w:right w:val="none" w:sz="0" w:space="0" w:color="auto"/>
          </w:divBdr>
        </w:div>
        <w:div w:id="1099376255">
          <w:marLeft w:val="640"/>
          <w:marRight w:val="0"/>
          <w:marTop w:val="0"/>
          <w:marBottom w:val="0"/>
          <w:divBdr>
            <w:top w:val="none" w:sz="0" w:space="0" w:color="auto"/>
            <w:left w:val="none" w:sz="0" w:space="0" w:color="auto"/>
            <w:bottom w:val="none" w:sz="0" w:space="0" w:color="auto"/>
            <w:right w:val="none" w:sz="0" w:space="0" w:color="auto"/>
          </w:divBdr>
        </w:div>
        <w:div w:id="1811053411">
          <w:marLeft w:val="640"/>
          <w:marRight w:val="0"/>
          <w:marTop w:val="0"/>
          <w:marBottom w:val="0"/>
          <w:divBdr>
            <w:top w:val="none" w:sz="0" w:space="0" w:color="auto"/>
            <w:left w:val="none" w:sz="0" w:space="0" w:color="auto"/>
            <w:bottom w:val="none" w:sz="0" w:space="0" w:color="auto"/>
            <w:right w:val="none" w:sz="0" w:space="0" w:color="auto"/>
          </w:divBdr>
        </w:div>
        <w:div w:id="784933095">
          <w:marLeft w:val="640"/>
          <w:marRight w:val="0"/>
          <w:marTop w:val="0"/>
          <w:marBottom w:val="0"/>
          <w:divBdr>
            <w:top w:val="none" w:sz="0" w:space="0" w:color="auto"/>
            <w:left w:val="none" w:sz="0" w:space="0" w:color="auto"/>
            <w:bottom w:val="none" w:sz="0" w:space="0" w:color="auto"/>
            <w:right w:val="none" w:sz="0" w:space="0" w:color="auto"/>
          </w:divBdr>
        </w:div>
        <w:div w:id="1124427988">
          <w:marLeft w:val="640"/>
          <w:marRight w:val="0"/>
          <w:marTop w:val="0"/>
          <w:marBottom w:val="0"/>
          <w:divBdr>
            <w:top w:val="none" w:sz="0" w:space="0" w:color="auto"/>
            <w:left w:val="none" w:sz="0" w:space="0" w:color="auto"/>
            <w:bottom w:val="none" w:sz="0" w:space="0" w:color="auto"/>
            <w:right w:val="none" w:sz="0" w:space="0" w:color="auto"/>
          </w:divBdr>
        </w:div>
        <w:div w:id="1079403852">
          <w:marLeft w:val="640"/>
          <w:marRight w:val="0"/>
          <w:marTop w:val="0"/>
          <w:marBottom w:val="0"/>
          <w:divBdr>
            <w:top w:val="none" w:sz="0" w:space="0" w:color="auto"/>
            <w:left w:val="none" w:sz="0" w:space="0" w:color="auto"/>
            <w:bottom w:val="none" w:sz="0" w:space="0" w:color="auto"/>
            <w:right w:val="none" w:sz="0" w:space="0" w:color="auto"/>
          </w:divBdr>
        </w:div>
        <w:div w:id="879442727">
          <w:marLeft w:val="640"/>
          <w:marRight w:val="0"/>
          <w:marTop w:val="0"/>
          <w:marBottom w:val="0"/>
          <w:divBdr>
            <w:top w:val="none" w:sz="0" w:space="0" w:color="auto"/>
            <w:left w:val="none" w:sz="0" w:space="0" w:color="auto"/>
            <w:bottom w:val="none" w:sz="0" w:space="0" w:color="auto"/>
            <w:right w:val="none" w:sz="0" w:space="0" w:color="auto"/>
          </w:divBdr>
        </w:div>
        <w:div w:id="1435830739">
          <w:marLeft w:val="640"/>
          <w:marRight w:val="0"/>
          <w:marTop w:val="0"/>
          <w:marBottom w:val="0"/>
          <w:divBdr>
            <w:top w:val="none" w:sz="0" w:space="0" w:color="auto"/>
            <w:left w:val="none" w:sz="0" w:space="0" w:color="auto"/>
            <w:bottom w:val="none" w:sz="0" w:space="0" w:color="auto"/>
            <w:right w:val="none" w:sz="0" w:space="0" w:color="auto"/>
          </w:divBdr>
        </w:div>
        <w:div w:id="2118717354">
          <w:marLeft w:val="640"/>
          <w:marRight w:val="0"/>
          <w:marTop w:val="0"/>
          <w:marBottom w:val="0"/>
          <w:divBdr>
            <w:top w:val="none" w:sz="0" w:space="0" w:color="auto"/>
            <w:left w:val="none" w:sz="0" w:space="0" w:color="auto"/>
            <w:bottom w:val="none" w:sz="0" w:space="0" w:color="auto"/>
            <w:right w:val="none" w:sz="0" w:space="0" w:color="auto"/>
          </w:divBdr>
        </w:div>
        <w:div w:id="2037609868">
          <w:marLeft w:val="640"/>
          <w:marRight w:val="0"/>
          <w:marTop w:val="0"/>
          <w:marBottom w:val="0"/>
          <w:divBdr>
            <w:top w:val="none" w:sz="0" w:space="0" w:color="auto"/>
            <w:left w:val="none" w:sz="0" w:space="0" w:color="auto"/>
            <w:bottom w:val="none" w:sz="0" w:space="0" w:color="auto"/>
            <w:right w:val="none" w:sz="0" w:space="0" w:color="auto"/>
          </w:divBdr>
        </w:div>
        <w:div w:id="541793329">
          <w:marLeft w:val="640"/>
          <w:marRight w:val="0"/>
          <w:marTop w:val="0"/>
          <w:marBottom w:val="0"/>
          <w:divBdr>
            <w:top w:val="none" w:sz="0" w:space="0" w:color="auto"/>
            <w:left w:val="none" w:sz="0" w:space="0" w:color="auto"/>
            <w:bottom w:val="none" w:sz="0" w:space="0" w:color="auto"/>
            <w:right w:val="none" w:sz="0" w:space="0" w:color="auto"/>
          </w:divBdr>
        </w:div>
        <w:div w:id="297153996">
          <w:marLeft w:val="640"/>
          <w:marRight w:val="0"/>
          <w:marTop w:val="0"/>
          <w:marBottom w:val="0"/>
          <w:divBdr>
            <w:top w:val="none" w:sz="0" w:space="0" w:color="auto"/>
            <w:left w:val="none" w:sz="0" w:space="0" w:color="auto"/>
            <w:bottom w:val="none" w:sz="0" w:space="0" w:color="auto"/>
            <w:right w:val="none" w:sz="0" w:space="0" w:color="auto"/>
          </w:divBdr>
        </w:div>
        <w:div w:id="1657108996">
          <w:marLeft w:val="640"/>
          <w:marRight w:val="0"/>
          <w:marTop w:val="0"/>
          <w:marBottom w:val="0"/>
          <w:divBdr>
            <w:top w:val="none" w:sz="0" w:space="0" w:color="auto"/>
            <w:left w:val="none" w:sz="0" w:space="0" w:color="auto"/>
            <w:bottom w:val="none" w:sz="0" w:space="0" w:color="auto"/>
            <w:right w:val="none" w:sz="0" w:space="0" w:color="auto"/>
          </w:divBdr>
        </w:div>
        <w:div w:id="197788847">
          <w:marLeft w:val="640"/>
          <w:marRight w:val="0"/>
          <w:marTop w:val="0"/>
          <w:marBottom w:val="0"/>
          <w:divBdr>
            <w:top w:val="none" w:sz="0" w:space="0" w:color="auto"/>
            <w:left w:val="none" w:sz="0" w:space="0" w:color="auto"/>
            <w:bottom w:val="none" w:sz="0" w:space="0" w:color="auto"/>
            <w:right w:val="none" w:sz="0" w:space="0" w:color="auto"/>
          </w:divBdr>
        </w:div>
        <w:div w:id="1083838681">
          <w:marLeft w:val="640"/>
          <w:marRight w:val="0"/>
          <w:marTop w:val="0"/>
          <w:marBottom w:val="0"/>
          <w:divBdr>
            <w:top w:val="none" w:sz="0" w:space="0" w:color="auto"/>
            <w:left w:val="none" w:sz="0" w:space="0" w:color="auto"/>
            <w:bottom w:val="none" w:sz="0" w:space="0" w:color="auto"/>
            <w:right w:val="none" w:sz="0" w:space="0" w:color="auto"/>
          </w:divBdr>
        </w:div>
        <w:div w:id="1818642473">
          <w:marLeft w:val="640"/>
          <w:marRight w:val="0"/>
          <w:marTop w:val="0"/>
          <w:marBottom w:val="0"/>
          <w:divBdr>
            <w:top w:val="none" w:sz="0" w:space="0" w:color="auto"/>
            <w:left w:val="none" w:sz="0" w:space="0" w:color="auto"/>
            <w:bottom w:val="none" w:sz="0" w:space="0" w:color="auto"/>
            <w:right w:val="none" w:sz="0" w:space="0" w:color="auto"/>
          </w:divBdr>
        </w:div>
        <w:div w:id="1598172688">
          <w:marLeft w:val="640"/>
          <w:marRight w:val="0"/>
          <w:marTop w:val="0"/>
          <w:marBottom w:val="0"/>
          <w:divBdr>
            <w:top w:val="none" w:sz="0" w:space="0" w:color="auto"/>
            <w:left w:val="none" w:sz="0" w:space="0" w:color="auto"/>
            <w:bottom w:val="none" w:sz="0" w:space="0" w:color="auto"/>
            <w:right w:val="none" w:sz="0" w:space="0" w:color="auto"/>
          </w:divBdr>
        </w:div>
        <w:div w:id="1078283212">
          <w:marLeft w:val="640"/>
          <w:marRight w:val="0"/>
          <w:marTop w:val="0"/>
          <w:marBottom w:val="0"/>
          <w:divBdr>
            <w:top w:val="none" w:sz="0" w:space="0" w:color="auto"/>
            <w:left w:val="none" w:sz="0" w:space="0" w:color="auto"/>
            <w:bottom w:val="none" w:sz="0" w:space="0" w:color="auto"/>
            <w:right w:val="none" w:sz="0" w:space="0" w:color="auto"/>
          </w:divBdr>
        </w:div>
        <w:div w:id="1821534474">
          <w:marLeft w:val="640"/>
          <w:marRight w:val="0"/>
          <w:marTop w:val="0"/>
          <w:marBottom w:val="0"/>
          <w:divBdr>
            <w:top w:val="none" w:sz="0" w:space="0" w:color="auto"/>
            <w:left w:val="none" w:sz="0" w:space="0" w:color="auto"/>
            <w:bottom w:val="none" w:sz="0" w:space="0" w:color="auto"/>
            <w:right w:val="none" w:sz="0" w:space="0" w:color="auto"/>
          </w:divBdr>
        </w:div>
        <w:div w:id="1506703793">
          <w:marLeft w:val="640"/>
          <w:marRight w:val="0"/>
          <w:marTop w:val="0"/>
          <w:marBottom w:val="0"/>
          <w:divBdr>
            <w:top w:val="none" w:sz="0" w:space="0" w:color="auto"/>
            <w:left w:val="none" w:sz="0" w:space="0" w:color="auto"/>
            <w:bottom w:val="none" w:sz="0" w:space="0" w:color="auto"/>
            <w:right w:val="none" w:sz="0" w:space="0" w:color="auto"/>
          </w:divBdr>
        </w:div>
        <w:div w:id="346909889">
          <w:marLeft w:val="640"/>
          <w:marRight w:val="0"/>
          <w:marTop w:val="0"/>
          <w:marBottom w:val="0"/>
          <w:divBdr>
            <w:top w:val="none" w:sz="0" w:space="0" w:color="auto"/>
            <w:left w:val="none" w:sz="0" w:space="0" w:color="auto"/>
            <w:bottom w:val="none" w:sz="0" w:space="0" w:color="auto"/>
            <w:right w:val="none" w:sz="0" w:space="0" w:color="auto"/>
          </w:divBdr>
        </w:div>
        <w:div w:id="1343625960">
          <w:marLeft w:val="640"/>
          <w:marRight w:val="0"/>
          <w:marTop w:val="0"/>
          <w:marBottom w:val="0"/>
          <w:divBdr>
            <w:top w:val="none" w:sz="0" w:space="0" w:color="auto"/>
            <w:left w:val="none" w:sz="0" w:space="0" w:color="auto"/>
            <w:bottom w:val="none" w:sz="0" w:space="0" w:color="auto"/>
            <w:right w:val="none" w:sz="0" w:space="0" w:color="auto"/>
          </w:divBdr>
        </w:div>
        <w:div w:id="902368727">
          <w:marLeft w:val="640"/>
          <w:marRight w:val="0"/>
          <w:marTop w:val="0"/>
          <w:marBottom w:val="0"/>
          <w:divBdr>
            <w:top w:val="none" w:sz="0" w:space="0" w:color="auto"/>
            <w:left w:val="none" w:sz="0" w:space="0" w:color="auto"/>
            <w:bottom w:val="none" w:sz="0" w:space="0" w:color="auto"/>
            <w:right w:val="none" w:sz="0" w:space="0" w:color="auto"/>
          </w:divBdr>
        </w:div>
        <w:div w:id="1780179433">
          <w:marLeft w:val="640"/>
          <w:marRight w:val="0"/>
          <w:marTop w:val="0"/>
          <w:marBottom w:val="0"/>
          <w:divBdr>
            <w:top w:val="none" w:sz="0" w:space="0" w:color="auto"/>
            <w:left w:val="none" w:sz="0" w:space="0" w:color="auto"/>
            <w:bottom w:val="none" w:sz="0" w:space="0" w:color="auto"/>
            <w:right w:val="none" w:sz="0" w:space="0" w:color="auto"/>
          </w:divBdr>
        </w:div>
        <w:div w:id="1068920270">
          <w:marLeft w:val="640"/>
          <w:marRight w:val="0"/>
          <w:marTop w:val="0"/>
          <w:marBottom w:val="0"/>
          <w:divBdr>
            <w:top w:val="none" w:sz="0" w:space="0" w:color="auto"/>
            <w:left w:val="none" w:sz="0" w:space="0" w:color="auto"/>
            <w:bottom w:val="none" w:sz="0" w:space="0" w:color="auto"/>
            <w:right w:val="none" w:sz="0" w:space="0" w:color="auto"/>
          </w:divBdr>
        </w:div>
        <w:div w:id="654721588">
          <w:marLeft w:val="640"/>
          <w:marRight w:val="0"/>
          <w:marTop w:val="0"/>
          <w:marBottom w:val="0"/>
          <w:divBdr>
            <w:top w:val="none" w:sz="0" w:space="0" w:color="auto"/>
            <w:left w:val="none" w:sz="0" w:space="0" w:color="auto"/>
            <w:bottom w:val="none" w:sz="0" w:space="0" w:color="auto"/>
            <w:right w:val="none" w:sz="0" w:space="0" w:color="auto"/>
          </w:divBdr>
        </w:div>
        <w:div w:id="1605378185">
          <w:marLeft w:val="640"/>
          <w:marRight w:val="0"/>
          <w:marTop w:val="0"/>
          <w:marBottom w:val="0"/>
          <w:divBdr>
            <w:top w:val="none" w:sz="0" w:space="0" w:color="auto"/>
            <w:left w:val="none" w:sz="0" w:space="0" w:color="auto"/>
            <w:bottom w:val="none" w:sz="0" w:space="0" w:color="auto"/>
            <w:right w:val="none" w:sz="0" w:space="0" w:color="auto"/>
          </w:divBdr>
        </w:div>
        <w:div w:id="1039473863">
          <w:marLeft w:val="640"/>
          <w:marRight w:val="0"/>
          <w:marTop w:val="0"/>
          <w:marBottom w:val="0"/>
          <w:divBdr>
            <w:top w:val="none" w:sz="0" w:space="0" w:color="auto"/>
            <w:left w:val="none" w:sz="0" w:space="0" w:color="auto"/>
            <w:bottom w:val="none" w:sz="0" w:space="0" w:color="auto"/>
            <w:right w:val="none" w:sz="0" w:space="0" w:color="auto"/>
          </w:divBdr>
        </w:div>
        <w:div w:id="2144542612">
          <w:marLeft w:val="640"/>
          <w:marRight w:val="0"/>
          <w:marTop w:val="0"/>
          <w:marBottom w:val="0"/>
          <w:divBdr>
            <w:top w:val="none" w:sz="0" w:space="0" w:color="auto"/>
            <w:left w:val="none" w:sz="0" w:space="0" w:color="auto"/>
            <w:bottom w:val="none" w:sz="0" w:space="0" w:color="auto"/>
            <w:right w:val="none" w:sz="0" w:space="0" w:color="auto"/>
          </w:divBdr>
        </w:div>
        <w:div w:id="2124612760">
          <w:marLeft w:val="640"/>
          <w:marRight w:val="0"/>
          <w:marTop w:val="0"/>
          <w:marBottom w:val="0"/>
          <w:divBdr>
            <w:top w:val="none" w:sz="0" w:space="0" w:color="auto"/>
            <w:left w:val="none" w:sz="0" w:space="0" w:color="auto"/>
            <w:bottom w:val="none" w:sz="0" w:space="0" w:color="auto"/>
            <w:right w:val="none" w:sz="0" w:space="0" w:color="auto"/>
          </w:divBdr>
        </w:div>
        <w:div w:id="1078478133">
          <w:marLeft w:val="640"/>
          <w:marRight w:val="0"/>
          <w:marTop w:val="0"/>
          <w:marBottom w:val="0"/>
          <w:divBdr>
            <w:top w:val="none" w:sz="0" w:space="0" w:color="auto"/>
            <w:left w:val="none" w:sz="0" w:space="0" w:color="auto"/>
            <w:bottom w:val="none" w:sz="0" w:space="0" w:color="auto"/>
            <w:right w:val="none" w:sz="0" w:space="0" w:color="auto"/>
          </w:divBdr>
        </w:div>
        <w:div w:id="685210712">
          <w:marLeft w:val="640"/>
          <w:marRight w:val="0"/>
          <w:marTop w:val="0"/>
          <w:marBottom w:val="0"/>
          <w:divBdr>
            <w:top w:val="none" w:sz="0" w:space="0" w:color="auto"/>
            <w:left w:val="none" w:sz="0" w:space="0" w:color="auto"/>
            <w:bottom w:val="none" w:sz="0" w:space="0" w:color="auto"/>
            <w:right w:val="none" w:sz="0" w:space="0" w:color="auto"/>
          </w:divBdr>
        </w:div>
        <w:div w:id="1785228965">
          <w:marLeft w:val="640"/>
          <w:marRight w:val="0"/>
          <w:marTop w:val="0"/>
          <w:marBottom w:val="0"/>
          <w:divBdr>
            <w:top w:val="none" w:sz="0" w:space="0" w:color="auto"/>
            <w:left w:val="none" w:sz="0" w:space="0" w:color="auto"/>
            <w:bottom w:val="none" w:sz="0" w:space="0" w:color="auto"/>
            <w:right w:val="none" w:sz="0" w:space="0" w:color="auto"/>
          </w:divBdr>
        </w:div>
        <w:div w:id="1777674274">
          <w:marLeft w:val="640"/>
          <w:marRight w:val="0"/>
          <w:marTop w:val="0"/>
          <w:marBottom w:val="0"/>
          <w:divBdr>
            <w:top w:val="none" w:sz="0" w:space="0" w:color="auto"/>
            <w:left w:val="none" w:sz="0" w:space="0" w:color="auto"/>
            <w:bottom w:val="none" w:sz="0" w:space="0" w:color="auto"/>
            <w:right w:val="none" w:sz="0" w:space="0" w:color="auto"/>
          </w:divBdr>
        </w:div>
        <w:div w:id="716975637">
          <w:marLeft w:val="640"/>
          <w:marRight w:val="0"/>
          <w:marTop w:val="0"/>
          <w:marBottom w:val="0"/>
          <w:divBdr>
            <w:top w:val="none" w:sz="0" w:space="0" w:color="auto"/>
            <w:left w:val="none" w:sz="0" w:space="0" w:color="auto"/>
            <w:bottom w:val="none" w:sz="0" w:space="0" w:color="auto"/>
            <w:right w:val="none" w:sz="0" w:space="0" w:color="auto"/>
          </w:divBdr>
        </w:div>
        <w:div w:id="1609580655">
          <w:marLeft w:val="640"/>
          <w:marRight w:val="0"/>
          <w:marTop w:val="0"/>
          <w:marBottom w:val="0"/>
          <w:divBdr>
            <w:top w:val="none" w:sz="0" w:space="0" w:color="auto"/>
            <w:left w:val="none" w:sz="0" w:space="0" w:color="auto"/>
            <w:bottom w:val="none" w:sz="0" w:space="0" w:color="auto"/>
            <w:right w:val="none" w:sz="0" w:space="0" w:color="auto"/>
          </w:divBdr>
        </w:div>
        <w:div w:id="1967735568">
          <w:marLeft w:val="640"/>
          <w:marRight w:val="0"/>
          <w:marTop w:val="0"/>
          <w:marBottom w:val="0"/>
          <w:divBdr>
            <w:top w:val="none" w:sz="0" w:space="0" w:color="auto"/>
            <w:left w:val="none" w:sz="0" w:space="0" w:color="auto"/>
            <w:bottom w:val="none" w:sz="0" w:space="0" w:color="auto"/>
            <w:right w:val="none" w:sz="0" w:space="0" w:color="auto"/>
          </w:divBdr>
        </w:div>
        <w:div w:id="1359820199">
          <w:marLeft w:val="640"/>
          <w:marRight w:val="0"/>
          <w:marTop w:val="0"/>
          <w:marBottom w:val="0"/>
          <w:divBdr>
            <w:top w:val="none" w:sz="0" w:space="0" w:color="auto"/>
            <w:left w:val="none" w:sz="0" w:space="0" w:color="auto"/>
            <w:bottom w:val="none" w:sz="0" w:space="0" w:color="auto"/>
            <w:right w:val="none" w:sz="0" w:space="0" w:color="auto"/>
          </w:divBdr>
        </w:div>
        <w:div w:id="1559438326">
          <w:marLeft w:val="640"/>
          <w:marRight w:val="0"/>
          <w:marTop w:val="0"/>
          <w:marBottom w:val="0"/>
          <w:divBdr>
            <w:top w:val="none" w:sz="0" w:space="0" w:color="auto"/>
            <w:left w:val="none" w:sz="0" w:space="0" w:color="auto"/>
            <w:bottom w:val="none" w:sz="0" w:space="0" w:color="auto"/>
            <w:right w:val="none" w:sz="0" w:space="0" w:color="auto"/>
          </w:divBdr>
        </w:div>
        <w:div w:id="879129778">
          <w:marLeft w:val="640"/>
          <w:marRight w:val="0"/>
          <w:marTop w:val="0"/>
          <w:marBottom w:val="0"/>
          <w:divBdr>
            <w:top w:val="none" w:sz="0" w:space="0" w:color="auto"/>
            <w:left w:val="none" w:sz="0" w:space="0" w:color="auto"/>
            <w:bottom w:val="none" w:sz="0" w:space="0" w:color="auto"/>
            <w:right w:val="none" w:sz="0" w:space="0" w:color="auto"/>
          </w:divBdr>
        </w:div>
        <w:div w:id="1943957244">
          <w:marLeft w:val="640"/>
          <w:marRight w:val="0"/>
          <w:marTop w:val="0"/>
          <w:marBottom w:val="0"/>
          <w:divBdr>
            <w:top w:val="none" w:sz="0" w:space="0" w:color="auto"/>
            <w:left w:val="none" w:sz="0" w:space="0" w:color="auto"/>
            <w:bottom w:val="none" w:sz="0" w:space="0" w:color="auto"/>
            <w:right w:val="none" w:sz="0" w:space="0" w:color="auto"/>
          </w:divBdr>
        </w:div>
        <w:div w:id="1553615206">
          <w:marLeft w:val="640"/>
          <w:marRight w:val="0"/>
          <w:marTop w:val="0"/>
          <w:marBottom w:val="0"/>
          <w:divBdr>
            <w:top w:val="none" w:sz="0" w:space="0" w:color="auto"/>
            <w:left w:val="none" w:sz="0" w:space="0" w:color="auto"/>
            <w:bottom w:val="none" w:sz="0" w:space="0" w:color="auto"/>
            <w:right w:val="none" w:sz="0" w:space="0" w:color="auto"/>
          </w:divBdr>
        </w:div>
        <w:div w:id="1738281016">
          <w:marLeft w:val="640"/>
          <w:marRight w:val="0"/>
          <w:marTop w:val="0"/>
          <w:marBottom w:val="0"/>
          <w:divBdr>
            <w:top w:val="none" w:sz="0" w:space="0" w:color="auto"/>
            <w:left w:val="none" w:sz="0" w:space="0" w:color="auto"/>
            <w:bottom w:val="none" w:sz="0" w:space="0" w:color="auto"/>
            <w:right w:val="none" w:sz="0" w:space="0" w:color="auto"/>
          </w:divBdr>
        </w:div>
        <w:div w:id="1285112073">
          <w:marLeft w:val="640"/>
          <w:marRight w:val="0"/>
          <w:marTop w:val="0"/>
          <w:marBottom w:val="0"/>
          <w:divBdr>
            <w:top w:val="none" w:sz="0" w:space="0" w:color="auto"/>
            <w:left w:val="none" w:sz="0" w:space="0" w:color="auto"/>
            <w:bottom w:val="none" w:sz="0" w:space="0" w:color="auto"/>
            <w:right w:val="none" w:sz="0" w:space="0" w:color="auto"/>
          </w:divBdr>
        </w:div>
        <w:div w:id="305166220">
          <w:marLeft w:val="640"/>
          <w:marRight w:val="0"/>
          <w:marTop w:val="0"/>
          <w:marBottom w:val="0"/>
          <w:divBdr>
            <w:top w:val="none" w:sz="0" w:space="0" w:color="auto"/>
            <w:left w:val="none" w:sz="0" w:space="0" w:color="auto"/>
            <w:bottom w:val="none" w:sz="0" w:space="0" w:color="auto"/>
            <w:right w:val="none" w:sz="0" w:space="0" w:color="auto"/>
          </w:divBdr>
        </w:div>
        <w:div w:id="1730377028">
          <w:marLeft w:val="640"/>
          <w:marRight w:val="0"/>
          <w:marTop w:val="0"/>
          <w:marBottom w:val="0"/>
          <w:divBdr>
            <w:top w:val="none" w:sz="0" w:space="0" w:color="auto"/>
            <w:left w:val="none" w:sz="0" w:space="0" w:color="auto"/>
            <w:bottom w:val="none" w:sz="0" w:space="0" w:color="auto"/>
            <w:right w:val="none" w:sz="0" w:space="0" w:color="auto"/>
          </w:divBdr>
        </w:div>
        <w:div w:id="1861970991">
          <w:marLeft w:val="640"/>
          <w:marRight w:val="0"/>
          <w:marTop w:val="0"/>
          <w:marBottom w:val="0"/>
          <w:divBdr>
            <w:top w:val="none" w:sz="0" w:space="0" w:color="auto"/>
            <w:left w:val="none" w:sz="0" w:space="0" w:color="auto"/>
            <w:bottom w:val="none" w:sz="0" w:space="0" w:color="auto"/>
            <w:right w:val="none" w:sz="0" w:space="0" w:color="auto"/>
          </w:divBdr>
        </w:div>
        <w:div w:id="937792">
          <w:marLeft w:val="640"/>
          <w:marRight w:val="0"/>
          <w:marTop w:val="0"/>
          <w:marBottom w:val="0"/>
          <w:divBdr>
            <w:top w:val="none" w:sz="0" w:space="0" w:color="auto"/>
            <w:left w:val="none" w:sz="0" w:space="0" w:color="auto"/>
            <w:bottom w:val="none" w:sz="0" w:space="0" w:color="auto"/>
            <w:right w:val="none" w:sz="0" w:space="0" w:color="auto"/>
          </w:divBdr>
        </w:div>
        <w:div w:id="1903632649">
          <w:marLeft w:val="640"/>
          <w:marRight w:val="0"/>
          <w:marTop w:val="0"/>
          <w:marBottom w:val="0"/>
          <w:divBdr>
            <w:top w:val="none" w:sz="0" w:space="0" w:color="auto"/>
            <w:left w:val="none" w:sz="0" w:space="0" w:color="auto"/>
            <w:bottom w:val="none" w:sz="0" w:space="0" w:color="auto"/>
            <w:right w:val="none" w:sz="0" w:space="0" w:color="auto"/>
          </w:divBdr>
        </w:div>
        <w:div w:id="1858082756">
          <w:marLeft w:val="640"/>
          <w:marRight w:val="0"/>
          <w:marTop w:val="0"/>
          <w:marBottom w:val="0"/>
          <w:divBdr>
            <w:top w:val="none" w:sz="0" w:space="0" w:color="auto"/>
            <w:left w:val="none" w:sz="0" w:space="0" w:color="auto"/>
            <w:bottom w:val="none" w:sz="0" w:space="0" w:color="auto"/>
            <w:right w:val="none" w:sz="0" w:space="0" w:color="auto"/>
          </w:divBdr>
        </w:div>
        <w:div w:id="1362703606">
          <w:marLeft w:val="640"/>
          <w:marRight w:val="0"/>
          <w:marTop w:val="0"/>
          <w:marBottom w:val="0"/>
          <w:divBdr>
            <w:top w:val="none" w:sz="0" w:space="0" w:color="auto"/>
            <w:left w:val="none" w:sz="0" w:space="0" w:color="auto"/>
            <w:bottom w:val="none" w:sz="0" w:space="0" w:color="auto"/>
            <w:right w:val="none" w:sz="0" w:space="0" w:color="auto"/>
          </w:divBdr>
        </w:div>
        <w:div w:id="1744327370">
          <w:marLeft w:val="640"/>
          <w:marRight w:val="0"/>
          <w:marTop w:val="0"/>
          <w:marBottom w:val="0"/>
          <w:divBdr>
            <w:top w:val="none" w:sz="0" w:space="0" w:color="auto"/>
            <w:left w:val="none" w:sz="0" w:space="0" w:color="auto"/>
            <w:bottom w:val="none" w:sz="0" w:space="0" w:color="auto"/>
            <w:right w:val="none" w:sz="0" w:space="0" w:color="auto"/>
          </w:divBdr>
        </w:div>
        <w:div w:id="735055561">
          <w:marLeft w:val="640"/>
          <w:marRight w:val="0"/>
          <w:marTop w:val="0"/>
          <w:marBottom w:val="0"/>
          <w:divBdr>
            <w:top w:val="none" w:sz="0" w:space="0" w:color="auto"/>
            <w:left w:val="none" w:sz="0" w:space="0" w:color="auto"/>
            <w:bottom w:val="none" w:sz="0" w:space="0" w:color="auto"/>
            <w:right w:val="none" w:sz="0" w:space="0" w:color="auto"/>
          </w:divBdr>
        </w:div>
        <w:div w:id="1333140130">
          <w:marLeft w:val="640"/>
          <w:marRight w:val="0"/>
          <w:marTop w:val="0"/>
          <w:marBottom w:val="0"/>
          <w:divBdr>
            <w:top w:val="none" w:sz="0" w:space="0" w:color="auto"/>
            <w:left w:val="none" w:sz="0" w:space="0" w:color="auto"/>
            <w:bottom w:val="none" w:sz="0" w:space="0" w:color="auto"/>
            <w:right w:val="none" w:sz="0" w:space="0" w:color="auto"/>
          </w:divBdr>
        </w:div>
        <w:div w:id="1266811915">
          <w:marLeft w:val="640"/>
          <w:marRight w:val="0"/>
          <w:marTop w:val="0"/>
          <w:marBottom w:val="0"/>
          <w:divBdr>
            <w:top w:val="none" w:sz="0" w:space="0" w:color="auto"/>
            <w:left w:val="none" w:sz="0" w:space="0" w:color="auto"/>
            <w:bottom w:val="none" w:sz="0" w:space="0" w:color="auto"/>
            <w:right w:val="none" w:sz="0" w:space="0" w:color="auto"/>
          </w:divBdr>
        </w:div>
        <w:div w:id="679359065">
          <w:marLeft w:val="640"/>
          <w:marRight w:val="0"/>
          <w:marTop w:val="0"/>
          <w:marBottom w:val="0"/>
          <w:divBdr>
            <w:top w:val="none" w:sz="0" w:space="0" w:color="auto"/>
            <w:left w:val="none" w:sz="0" w:space="0" w:color="auto"/>
            <w:bottom w:val="none" w:sz="0" w:space="0" w:color="auto"/>
            <w:right w:val="none" w:sz="0" w:space="0" w:color="auto"/>
          </w:divBdr>
        </w:div>
        <w:div w:id="242958118">
          <w:marLeft w:val="640"/>
          <w:marRight w:val="0"/>
          <w:marTop w:val="0"/>
          <w:marBottom w:val="0"/>
          <w:divBdr>
            <w:top w:val="none" w:sz="0" w:space="0" w:color="auto"/>
            <w:left w:val="none" w:sz="0" w:space="0" w:color="auto"/>
            <w:bottom w:val="none" w:sz="0" w:space="0" w:color="auto"/>
            <w:right w:val="none" w:sz="0" w:space="0" w:color="auto"/>
          </w:divBdr>
        </w:div>
        <w:div w:id="585384225">
          <w:marLeft w:val="640"/>
          <w:marRight w:val="0"/>
          <w:marTop w:val="0"/>
          <w:marBottom w:val="0"/>
          <w:divBdr>
            <w:top w:val="none" w:sz="0" w:space="0" w:color="auto"/>
            <w:left w:val="none" w:sz="0" w:space="0" w:color="auto"/>
            <w:bottom w:val="none" w:sz="0" w:space="0" w:color="auto"/>
            <w:right w:val="none" w:sz="0" w:space="0" w:color="auto"/>
          </w:divBdr>
        </w:div>
        <w:div w:id="670107267">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56827540">
      <w:bodyDiv w:val="1"/>
      <w:marLeft w:val="0"/>
      <w:marRight w:val="0"/>
      <w:marTop w:val="0"/>
      <w:marBottom w:val="0"/>
      <w:divBdr>
        <w:top w:val="none" w:sz="0" w:space="0" w:color="auto"/>
        <w:left w:val="none" w:sz="0" w:space="0" w:color="auto"/>
        <w:bottom w:val="none" w:sz="0" w:space="0" w:color="auto"/>
        <w:right w:val="none" w:sz="0" w:space="0" w:color="auto"/>
      </w:divBdr>
      <w:divsChild>
        <w:div w:id="1680305718">
          <w:marLeft w:val="640"/>
          <w:marRight w:val="0"/>
          <w:marTop w:val="0"/>
          <w:marBottom w:val="0"/>
          <w:divBdr>
            <w:top w:val="none" w:sz="0" w:space="0" w:color="auto"/>
            <w:left w:val="none" w:sz="0" w:space="0" w:color="auto"/>
            <w:bottom w:val="none" w:sz="0" w:space="0" w:color="auto"/>
            <w:right w:val="none" w:sz="0" w:space="0" w:color="auto"/>
          </w:divBdr>
        </w:div>
        <w:div w:id="1079013779">
          <w:marLeft w:val="640"/>
          <w:marRight w:val="0"/>
          <w:marTop w:val="0"/>
          <w:marBottom w:val="0"/>
          <w:divBdr>
            <w:top w:val="none" w:sz="0" w:space="0" w:color="auto"/>
            <w:left w:val="none" w:sz="0" w:space="0" w:color="auto"/>
            <w:bottom w:val="none" w:sz="0" w:space="0" w:color="auto"/>
            <w:right w:val="none" w:sz="0" w:space="0" w:color="auto"/>
          </w:divBdr>
        </w:div>
        <w:div w:id="1210069941">
          <w:marLeft w:val="640"/>
          <w:marRight w:val="0"/>
          <w:marTop w:val="0"/>
          <w:marBottom w:val="0"/>
          <w:divBdr>
            <w:top w:val="none" w:sz="0" w:space="0" w:color="auto"/>
            <w:left w:val="none" w:sz="0" w:space="0" w:color="auto"/>
            <w:bottom w:val="none" w:sz="0" w:space="0" w:color="auto"/>
            <w:right w:val="none" w:sz="0" w:space="0" w:color="auto"/>
          </w:divBdr>
        </w:div>
        <w:div w:id="901909022">
          <w:marLeft w:val="640"/>
          <w:marRight w:val="0"/>
          <w:marTop w:val="0"/>
          <w:marBottom w:val="0"/>
          <w:divBdr>
            <w:top w:val="none" w:sz="0" w:space="0" w:color="auto"/>
            <w:left w:val="none" w:sz="0" w:space="0" w:color="auto"/>
            <w:bottom w:val="none" w:sz="0" w:space="0" w:color="auto"/>
            <w:right w:val="none" w:sz="0" w:space="0" w:color="auto"/>
          </w:divBdr>
        </w:div>
        <w:div w:id="983967959">
          <w:marLeft w:val="640"/>
          <w:marRight w:val="0"/>
          <w:marTop w:val="0"/>
          <w:marBottom w:val="0"/>
          <w:divBdr>
            <w:top w:val="none" w:sz="0" w:space="0" w:color="auto"/>
            <w:left w:val="none" w:sz="0" w:space="0" w:color="auto"/>
            <w:bottom w:val="none" w:sz="0" w:space="0" w:color="auto"/>
            <w:right w:val="none" w:sz="0" w:space="0" w:color="auto"/>
          </w:divBdr>
        </w:div>
        <w:div w:id="1212572017">
          <w:marLeft w:val="640"/>
          <w:marRight w:val="0"/>
          <w:marTop w:val="0"/>
          <w:marBottom w:val="0"/>
          <w:divBdr>
            <w:top w:val="none" w:sz="0" w:space="0" w:color="auto"/>
            <w:left w:val="none" w:sz="0" w:space="0" w:color="auto"/>
            <w:bottom w:val="none" w:sz="0" w:space="0" w:color="auto"/>
            <w:right w:val="none" w:sz="0" w:space="0" w:color="auto"/>
          </w:divBdr>
        </w:div>
        <w:div w:id="1653757561">
          <w:marLeft w:val="640"/>
          <w:marRight w:val="0"/>
          <w:marTop w:val="0"/>
          <w:marBottom w:val="0"/>
          <w:divBdr>
            <w:top w:val="none" w:sz="0" w:space="0" w:color="auto"/>
            <w:left w:val="none" w:sz="0" w:space="0" w:color="auto"/>
            <w:bottom w:val="none" w:sz="0" w:space="0" w:color="auto"/>
            <w:right w:val="none" w:sz="0" w:space="0" w:color="auto"/>
          </w:divBdr>
        </w:div>
        <w:div w:id="168637156">
          <w:marLeft w:val="640"/>
          <w:marRight w:val="0"/>
          <w:marTop w:val="0"/>
          <w:marBottom w:val="0"/>
          <w:divBdr>
            <w:top w:val="none" w:sz="0" w:space="0" w:color="auto"/>
            <w:left w:val="none" w:sz="0" w:space="0" w:color="auto"/>
            <w:bottom w:val="none" w:sz="0" w:space="0" w:color="auto"/>
            <w:right w:val="none" w:sz="0" w:space="0" w:color="auto"/>
          </w:divBdr>
        </w:div>
        <w:div w:id="2063362780">
          <w:marLeft w:val="640"/>
          <w:marRight w:val="0"/>
          <w:marTop w:val="0"/>
          <w:marBottom w:val="0"/>
          <w:divBdr>
            <w:top w:val="none" w:sz="0" w:space="0" w:color="auto"/>
            <w:left w:val="none" w:sz="0" w:space="0" w:color="auto"/>
            <w:bottom w:val="none" w:sz="0" w:space="0" w:color="auto"/>
            <w:right w:val="none" w:sz="0" w:space="0" w:color="auto"/>
          </w:divBdr>
        </w:div>
        <w:div w:id="584732904">
          <w:marLeft w:val="640"/>
          <w:marRight w:val="0"/>
          <w:marTop w:val="0"/>
          <w:marBottom w:val="0"/>
          <w:divBdr>
            <w:top w:val="none" w:sz="0" w:space="0" w:color="auto"/>
            <w:left w:val="none" w:sz="0" w:space="0" w:color="auto"/>
            <w:bottom w:val="none" w:sz="0" w:space="0" w:color="auto"/>
            <w:right w:val="none" w:sz="0" w:space="0" w:color="auto"/>
          </w:divBdr>
        </w:div>
        <w:div w:id="1843664551">
          <w:marLeft w:val="640"/>
          <w:marRight w:val="0"/>
          <w:marTop w:val="0"/>
          <w:marBottom w:val="0"/>
          <w:divBdr>
            <w:top w:val="none" w:sz="0" w:space="0" w:color="auto"/>
            <w:left w:val="none" w:sz="0" w:space="0" w:color="auto"/>
            <w:bottom w:val="none" w:sz="0" w:space="0" w:color="auto"/>
            <w:right w:val="none" w:sz="0" w:space="0" w:color="auto"/>
          </w:divBdr>
        </w:div>
        <w:div w:id="609897990">
          <w:marLeft w:val="640"/>
          <w:marRight w:val="0"/>
          <w:marTop w:val="0"/>
          <w:marBottom w:val="0"/>
          <w:divBdr>
            <w:top w:val="none" w:sz="0" w:space="0" w:color="auto"/>
            <w:left w:val="none" w:sz="0" w:space="0" w:color="auto"/>
            <w:bottom w:val="none" w:sz="0" w:space="0" w:color="auto"/>
            <w:right w:val="none" w:sz="0" w:space="0" w:color="auto"/>
          </w:divBdr>
        </w:div>
        <w:div w:id="1328510348">
          <w:marLeft w:val="640"/>
          <w:marRight w:val="0"/>
          <w:marTop w:val="0"/>
          <w:marBottom w:val="0"/>
          <w:divBdr>
            <w:top w:val="none" w:sz="0" w:space="0" w:color="auto"/>
            <w:left w:val="none" w:sz="0" w:space="0" w:color="auto"/>
            <w:bottom w:val="none" w:sz="0" w:space="0" w:color="auto"/>
            <w:right w:val="none" w:sz="0" w:space="0" w:color="auto"/>
          </w:divBdr>
        </w:div>
        <w:div w:id="631788846">
          <w:marLeft w:val="640"/>
          <w:marRight w:val="0"/>
          <w:marTop w:val="0"/>
          <w:marBottom w:val="0"/>
          <w:divBdr>
            <w:top w:val="none" w:sz="0" w:space="0" w:color="auto"/>
            <w:left w:val="none" w:sz="0" w:space="0" w:color="auto"/>
            <w:bottom w:val="none" w:sz="0" w:space="0" w:color="auto"/>
            <w:right w:val="none" w:sz="0" w:space="0" w:color="auto"/>
          </w:divBdr>
        </w:div>
        <w:div w:id="1601912829">
          <w:marLeft w:val="640"/>
          <w:marRight w:val="0"/>
          <w:marTop w:val="0"/>
          <w:marBottom w:val="0"/>
          <w:divBdr>
            <w:top w:val="none" w:sz="0" w:space="0" w:color="auto"/>
            <w:left w:val="none" w:sz="0" w:space="0" w:color="auto"/>
            <w:bottom w:val="none" w:sz="0" w:space="0" w:color="auto"/>
            <w:right w:val="none" w:sz="0" w:space="0" w:color="auto"/>
          </w:divBdr>
        </w:div>
        <w:div w:id="1620800769">
          <w:marLeft w:val="640"/>
          <w:marRight w:val="0"/>
          <w:marTop w:val="0"/>
          <w:marBottom w:val="0"/>
          <w:divBdr>
            <w:top w:val="none" w:sz="0" w:space="0" w:color="auto"/>
            <w:left w:val="none" w:sz="0" w:space="0" w:color="auto"/>
            <w:bottom w:val="none" w:sz="0" w:space="0" w:color="auto"/>
            <w:right w:val="none" w:sz="0" w:space="0" w:color="auto"/>
          </w:divBdr>
        </w:div>
        <w:div w:id="1065033892">
          <w:marLeft w:val="640"/>
          <w:marRight w:val="0"/>
          <w:marTop w:val="0"/>
          <w:marBottom w:val="0"/>
          <w:divBdr>
            <w:top w:val="none" w:sz="0" w:space="0" w:color="auto"/>
            <w:left w:val="none" w:sz="0" w:space="0" w:color="auto"/>
            <w:bottom w:val="none" w:sz="0" w:space="0" w:color="auto"/>
            <w:right w:val="none" w:sz="0" w:space="0" w:color="auto"/>
          </w:divBdr>
        </w:div>
        <w:div w:id="917012381">
          <w:marLeft w:val="640"/>
          <w:marRight w:val="0"/>
          <w:marTop w:val="0"/>
          <w:marBottom w:val="0"/>
          <w:divBdr>
            <w:top w:val="none" w:sz="0" w:space="0" w:color="auto"/>
            <w:left w:val="none" w:sz="0" w:space="0" w:color="auto"/>
            <w:bottom w:val="none" w:sz="0" w:space="0" w:color="auto"/>
            <w:right w:val="none" w:sz="0" w:space="0" w:color="auto"/>
          </w:divBdr>
        </w:div>
        <w:div w:id="1495222612">
          <w:marLeft w:val="640"/>
          <w:marRight w:val="0"/>
          <w:marTop w:val="0"/>
          <w:marBottom w:val="0"/>
          <w:divBdr>
            <w:top w:val="none" w:sz="0" w:space="0" w:color="auto"/>
            <w:left w:val="none" w:sz="0" w:space="0" w:color="auto"/>
            <w:bottom w:val="none" w:sz="0" w:space="0" w:color="auto"/>
            <w:right w:val="none" w:sz="0" w:space="0" w:color="auto"/>
          </w:divBdr>
        </w:div>
        <w:div w:id="926841991">
          <w:marLeft w:val="640"/>
          <w:marRight w:val="0"/>
          <w:marTop w:val="0"/>
          <w:marBottom w:val="0"/>
          <w:divBdr>
            <w:top w:val="none" w:sz="0" w:space="0" w:color="auto"/>
            <w:left w:val="none" w:sz="0" w:space="0" w:color="auto"/>
            <w:bottom w:val="none" w:sz="0" w:space="0" w:color="auto"/>
            <w:right w:val="none" w:sz="0" w:space="0" w:color="auto"/>
          </w:divBdr>
        </w:div>
        <w:div w:id="66533952">
          <w:marLeft w:val="640"/>
          <w:marRight w:val="0"/>
          <w:marTop w:val="0"/>
          <w:marBottom w:val="0"/>
          <w:divBdr>
            <w:top w:val="none" w:sz="0" w:space="0" w:color="auto"/>
            <w:left w:val="none" w:sz="0" w:space="0" w:color="auto"/>
            <w:bottom w:val="none" w:sz="0" w:space="0" w:color="auto"/>
            <w:right w:val="none" w:sz="0" w:space="0" w:color="auto"/>
          </w:divBdr>
        </w:div>
        <w:div w:id="1262639930">
          <w:marLeft w:val="640"/>
          <w:marRight w:val="0"/>
          <w:marTop w:val="0"/>
          <w:marBottom w:val="0"/>
          <w:divBdr>
            <w:top w:val="none" w:sz="0" w:space="0" w:color="auto"/>
            <w:left w:val="none" w:sz="0" w:space="0" w:color="auto"/>
            <w:bottom w:val="none" w:sz="0" w:space="0" w:color="auto"/>
            <w:right w:val="none" w:sz="0" w:space="0" w:color="auto"/>
          </w:divBdr>
        </w:div>
        <w:div w:id="1481389800">
          <w:marLeft w:val="640"/>
          <w:marRight w:val="0"/>
          <w:marTop w:val="0"/>
          <w:marBottom w:val="0"/>
          <w:divBdr>
            <w:top w:val="none" w:sz="0" w:space="0" w:color="auto"/>
            <w:left w:val="none" w:sz="0" w:space="0" w:color="auto"/>
            <w:bottom w:val="none" w:sz="0" w:space="0" w:color="auto"/>
            <w:right w:val="none" w:sz="0" w:space="0" w:color="auto"/>
          </w:divBdr>
        </w:div>
        <w:div w:id="2097480802">
          <w:marLeft w:val="640"/>
          <w:marRight w:val="0"/>
          <w:marTop w:val="0"/>
          <w:marBottom w:val="0"/>
          <w:divBdr>
            <w:top w:val="none" w:sz="0" w:space="0" w:color="auto"/>
            <w:left w:val="none" w:sz="0" w:space="0" w:color="auto"/>
            <w:bottom w:val="none" w:sz="0" w:space="0" w:color="auto"/>
            <w:right w:val="none" w:sz="0" w:space="0" w:color="auto"/>
          </w:divBdr>
        </w:div>
        <w:div w:id="996373017">
          <w:marLeft w:val="640"/>
          <w:marRight w:val="0"/>
          <w:marTop w:val="0"/>
          <w:marBottom w:val="0"/>
          <w:divBdr>
            <w:top w:val="none" w:sz="0" w:space="0" w:color="auto"/>
            <w:left w:val="none" w:sz="0" w:space="0" w:color="auto"/>
            <w:bottom w:val="none" w:sz="0" w:space="0" w:color="auto"/>
            <w:right w:val="none" w:sz="0" w:space="0" w:color="auto"/>
          </w:divBdr>
        </w:div>
        <w:div w:id="1452825283">
          <w:marLeft w:val="640"/>
          <w:marRight w:val="0"/>
          <w:marTop w:val="0"/>
          <w:marBottom w:val="0"/>
          <w:divBdr>
            <w:top w:val="none" w:sz="0" w:space="0" w:color="auto"/>
            <w:left w:val="none" w:sz="0" w:space="0" w:color="auto"/>
            <w:bottom w:val="none" w:sz="0" w:space="0" w:color="auto"/>
            <w:right w:val="none" w:sz="0" w:space="0" w:color="auto"/>
          </w:divBdr>
        </w:div>
        <w:div w:id="374044106">
          <w:marLeft w:val="640"/>
          <w:marRight w:val="0"/>
          <w:marTop w:val="0"/>
          <w:marBottom w:val="0"/>
          <w:divBdr>
            <w:top w:val="none" w:sz="0" w:space="0" w:color="auto"/>
            <w:left w:val="none" w:sz="0" w:space="0" w:color="auto"/>
            <w:bottom w:val="none" w:sz="0" w:space="0" w:color="auto"/>
            <w:right w:val="none" w:sz="0" w:space="0" w:color="auto"/>
          </w:divBdr>
        </w:div>
        <w:div w:id="1870533423">
          <w:marLeft w:val="640"/>
          <w:marRight w:val="0"/>
          <w:marTop w:val="0"/>
          <w:marBottom w:val="0"/>
          <w:divBdr>
            <w:top w:val="none" w:sz="0" w:space="0" w:color="auto"/>
            <w:left w:val="none" w:sz="0" w:space="0" w:color="auto"/>
            <w:bottom w:val="none" w:sz="0" w:space="0" w:color="auto"/>
            <w:right w:val="none" w:sz="0" w:space="0" w:color="auto"/>
          </w:divBdr>
        </w:div>
        <w:div w:id="284627054">
          <w:marLeft w:val="640"/>
          <w:marRight w:val="0"/>
          <w:marTop w:val="0"/>
          <w:marBottom w:val="0"/>
          <w:divBdr>
            <w:top w:val="none" w:sz="0" w:space="0" w:color="auto"/>
            <w:left w:val="none" w:sz="0" w:space="0" w:color="auto"/>
            <w:bottom w:val="none" w:sz="0" w:space="0" w:color="auto"/>
            <w:right w:val="none" w:sz="0" w:space="0" w:color="auto"/>
          </w:divBdr>
        </w:div>
        <w:div w:id="1371421057">
          <w:marLeft w:val="640"/>
          <w:marRight w:val="0"/>
          <w:marTop w:val="0"/>
          <w:marBottom w:val="0"/>
          <w:divBdr>
            <w:top w:val="none" w:sz="0" w:space="0" w:color="auto"/>
            <w:left w:val="none" w:sz="0" w:space="0" w:color="auto"/>
            <w:bottom w:val="none" w:sz="0" w:space="0" w:color="auto"/>
            <w:right w:val="none" w:sz="0" w:space="0" w:color="auto"/>
          </w:divBdr>
        </w:div>
        <w:div w:id="534731704">
          <w:marLeft w:val="640"/>
          <w:marRight w:val="0"/>
          <w:marTop w:val="0"/>
          <w:marBottom w:val="0"/>
          <w:divBdr>
            <w:top w:val="none" w:sz="0" w:space="0" w:color="auto"/>
            <w:left w:val="none" w:sz="0" w:space="0" w:color="auto"/>
            <w:bottom w:val="none" w:sz="0" w:space="0" w:color="auto"/>
            <w:right w:val="none" w:sz="0" w:space="0" w:color="auto"/>
          </w:divBdr>
        </w:div>
        <w:div w:id="1364868325">
          <w:marLeft w:val="640"/>
          <w:marRight w:val="0"/>
          <w:marTop w:val="0"/>
          <w:marBottom w:val="0"/>
          <w:divBdr>
            <w:top w:val="none" w:sz="0" w:space="0" w:color="auto"/>
            <w:left w:val="none" w:sz="0" w:space="0" w:color="auto"/>
            <w:bottom w:val="none" w:sz="0" w:space="0" w:color="auto"/>
            <w:right w:val="none" w:sz="0" w:space="0" w:color="auto"/>
          </w:divBdr>
        </w:div>
        <w:div w:id="1136072869">
          <w:marLeft w:val="640"/>
          <w:marRight w:val="0"/>
          <w:marTop w:val="0"/>
          <w:marBottom w:val="0"/>
          <w:divBdr>
            <w:top w:val="none" w:sz="0" w:space="0" w:color="auto"/>
            <w:left w:val="none" w:sz="0" w:space="0" w:color="auto"/>
            <w:bottom w:val="none" w:sz="0" w:space="0" w:color="auto"/>
            <w:right w:val="none" w:sz="0" w:space="0" w:color="auto"/>
          </w:divBdr>
        </w:div>
        <w:div w:id="57166143">
          <w:marLeft w:val="640"/>
          <w:marRight w:val="0"/>
          <w:marTop w:val="0"/>
          <w:marBottom w:val="0"/>
          <w:divBdr>
            <w:top w:val="none" w:sz="0" w:space="0" w:color="auto"/>
            <w:left w:val="none" w:sz="0" w:space="0" w:color="auto"/>
            <w:bottom w:val="none" w:sz="0" w:space="0" w:color="auto"/>
            <w:right w:val="none" w:sz="0" w:space="0" w:color="auto"/>
          </w:divBdr>
        </w:div>
        <w:div w:id="214508556">
          <w:marLeft w:val="640"/>
          <w:marRight w:val="0"/>
          <w:marTop w:val="0"/>
          <w:marBottom w:val="0"/>
          <w:divBdr>
            <w:top w:val="none" w:sz="0" w:space="0" w:color="auto"/>
            <w:left w:val="none" w:sz="0" w:space="0" w:color="auto"/>
            <w:bottom w:val="none" w:sz="0" w:space="0" w:color="auto"/>
            <w:right w:val="none" w:sz="0" w:space="0" w:color="auto"/>
          </w:divBdr>
        </w:div>
        <w:div w:id="62683954">
          <w:marLeft w:val="640"/>
          <w:marRight w:val="0"/>
          <w:marTop w:val="0"/>
          <w:marBottom w:val="0"/>
          <w:divBdr>
            <w:top w:val="none" w:sz="0" w:space="0" w:color="auto"/>
            <w:left w:val="none" w:sz="0" w:space="0" w:color="auto"/>
            <w:bottom w:val="none" w:sz="0" w:space="0" w:color="auto"/>
            <w:right w:val="none" w:sz="0" w:space="0" w:color="auto"/>
          </w:divBdr>
        </w:div>
        <w:div w:id="1513299900">
          <w:marLeft w:val="640"/>
          <w:marRight w:val="0"/>
          <w:marTop w:val="0"/>
          <w:marBottom w:val="0"/>
          <w:divBdr>
            <w:top w:val="none" w:sz="0" w:space="0" w:color="auto"/>
            <w:left w:val="none" w:sz="0" w:space="0" w:color="auto"/>
            <w:bottom w:val="none" w:sz="0" w:space="0" w:color="auto"/>
            <w:right w:val="none" w:sz="0" w:space="0" w:color="auto"/>
          </w:divBdr>
        </w:div>
        <w:div w:id="208420751">
          <w:marLeft w:val="640"/>
          <w:marRight w:val="0"/>
          <w:marTop w:val="0"/>
          <w:marBottom w:val="0"/>
          <w:divBdr>
            <w:top w:val="none" w:sz="0" w:space="0" w:color="auto"/>
            <w:left w:val="none" w:sz="0" w:space="0" w:color="auto"/>
            <w:bottom w:val="none" w:sz="0" w:space="0" w:color="auto"/>
            <w:right w:val="none" w:sz="0" w:space="0" w:color="auto"/>
          </w:divBdr>
        </w:div>
        <w:div w:id="1874462559">
          <w:marLeft w:val="640"/>
          <w:marRight w:val="0"/>
          <w:marTop w:val="0"/>
          <w:marBottom w:val="0"/>
          <w:divBdr>
            <w:top w:val="none" w:sz="0" w:space="0" w:color="auto"/>
            <w:left w:val="none" w:sz="0" w:space="0" w:color="auto"/>
            <w:bottom w:val="none" w:sz="0" w:space="0" w:color="auto"/>
            <w:right w:val="none" w:sz="0" w:space="0" w:color="auto"/>
          </w:divBdr>
        </w:div>
        <w:div w:id="1196768943">
          <w:marLeft w:val="640"/>
          <w:marRight w:val="0"/>
          <w:marTop w:val="0"/>
          <w:marBottom w:val="0"/>
          <w:divBdr>
            <w:top w:val="none" w:sz="0" w:space="0" w:color="auto"/>
            <w:left w:val="none" w:sz="0" w:space="0" w:color="auto"/>
            <w:bottom w:val="none" w:sz="0" w:space="0" w:color="auto"/>
            <w:right w:val="none" w:sz="0" w:space="0" w:color="auto"/>
          </w:divBdr>
        </w:div>
        <w:div w:id="1377270500">
          <w:marLeft w:val="640"/>
          <w:marRight w:val="0"/>
          <w:marTop w:val="0"/>
          <w:marBottom w:val="0"/>
          <w:divBdr>
            <w:top w:val="none" w:sz="0" w:space="0" w:color="auto"/>
            <w:left w:val="none" w:sz="0" w:space="0" w:color="auto"/>
            <w:bottom w:val="none" w:sz="0" w:space="0" w:color="auto"/>
            <w:right w:val="none" w:sz="0" w:space="0" w:color="auto"/>
          </w:divBdr>
        </w:div>
        <w:div w:id="764956957">
          <w:marLeft w:val="640"/>
          <w:marRight w:val="0"/>
          <w:marTop w:val="0"/>
          <w:marBottom w:val="0"/>
          <w:divBdr>
            <w:top w:val="none" w:sz="0" w:space="0" w:color="auto"/>
            <w:left w:val="none" w:sz="0" w:space="0" w:color="auto"/>
            <w:bottom w:val="none" w:sz="0" w:space="0" w:color="auto"/>
            <w:right w:val="none" w:sz="0" w:space="0" w:color="auto"/>
          </w:divBdr>
        </w:div>
        <w:div w:id="1506096397">
          <w:marLeft w:val="640"/>
          <w:marRight w:val="0"/>
          <w:marTop w:val="0"/>
          <w:marBottom w:val="0"/>
          <w:divBdr>
            <w:top w:val="none" w:sz="0" w:space="0" w:color="auto"/>
            <w:left w:val="none" w:sz="0" w:space="0" w:color="auto"/>
            <w:bottom w:val="none" w:sz="0" w:space="0" w:color="auto"/>
            <w:right w:val="none" w:sz="0" w:space="0" w:color="auto"/>
          </w:divBdr>
        </w:div>
        <w:div w:id="1157958912">
          <w:marLeft w:val="640"/>
          <w:marRight w:val="0"/>
          <w:marTop w:val="0"/>
          <w:marBottom w:val="0"/>
          <w:divBdr>
            <w:top w:val="none" w:sz="0" w:space="0" w:color="auto"/>
            <w:left w:val="none" w:sz="0" w:space="0" w:color="auto"/>
            <w:bottom w:val="none" w:sz="0" w:space="0" w:color="auto"/>
            <w:right w:val="none" w:sz="0" w:space="0" w:color="auto"/>
          </w:divBdr>
        </w:div>
        <w:div w:id="1286232370">
          <w:marLeft w:val="640"/>
          <w:marRight w:val="0"/>
          <w:marTop w:val="0"/>
          <w:marBottom w:val="0"/>
          <w:divBdr>
            <w:top w:val="none" w:sz="0" w:space="0" w:color="auto"/>
            <w:left w:val="none" w:sz="0" w:space="0" w:color="auto"/>
            <w:bottom w:val="none" w:sz="0" w:space="0" w:color="auto"/>
            <w:right w:val="none" w:sz="0" w:space="0" w:color="auto"/>
          </w:divBdr>
        </w:div>
        <w:div w:id="2027905994">
          <w:marLeft w:val="640"/>
          <w:marRight w:val="0"/>
          <w:marTop w:val="0"/>
          <w:marBottom w:val="0"/>
          <w:divBdr>
            <w:top w:val="none" w:sz="0" w:space="0" w:color="auto"/>
            <w:left w:val="none" w:sz="0" w:space="0" w:color="auto"/>
            <w:bottom w:val="none" w:sz="0" w:space="0" w:color="auto"/>
            <w:right w:val="none" w:sz="0" w:space="0" w:color="auto"/>
          </w:divBdr>
        </w:div>
        <w:div w:id="1682780991">
          <w:marLeft w:val="640"/>
          <w:marRight w:val="0"/>
          <w:marTop w:val="0"/>
          <w:marBottom w:val="0"/>
          <w:divBdr>
            <w:top w:val="none" w:sz="0" w:space="0" w:color="auto"/>
            <w:left w:val="none" w:sz="0" w:space="0" w:color="auto"/>
            <w:bottom w:val="none" w:sz="0" w:space="0" w:color="auto"/>
            <w:right w:val="none" w:sz="0" w:space="0" w:color="auto"/>
          </w:divBdr>
        </w:div>
        <w:div w:id="37701385">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522792693">
          <w:marLeft w:val="640"/>
          <w:marRight w:val="0"/>
          <w:marTop w:val="0"/>
          <w:marBottom w:val="0"/>
          <w:divBdr>
            <w:top w:val="none" w:sz="0" w:space="0" w:color="auto"/>
            <w:left w:val="none" w:sz="0" w:space="0" w:color="auto"/>
            <w:bottom w:val="none" w:sz="0" w:space="0" w:color="auto"/>
            <w:right w:val="none" w:sz="0" w:space="0" w:color="auto"/>
          </w:divBdr>
        </w:div>
        <w:div w:id="1442985">
          <w:marLeft w:val="640"/>
          <w:marRight w:val="0"/>
          <w:marTop w:val="0"/>
          <w:marBottom w:val="0"/>
          <w:divBdr>
            <w:top w:val="none" w:sz="0" w:space="0" w:color="auto"/>
            <w:left w:val="none" w:sz="0" w:space="0" w:color="auto"/>
            <w:bottom w:val="none" w:sz="0" w:space="0" w:color="auto"/>
            <w:right w:val="none" w:sz="0" w:space="0" w:color="auto"/>
          </w:divBdr>
        </w:div>
        <w:div w:id="1047221398">
          <w:marLeft w:val="640"/>
          <w:marRight w:val="0"/>
          <w:marTop w:val="0"/>
          <w:marBottom w:val="0"/>
          <w:divBdr>
            <w:top w:val="none" w:sz="0" w:space="0" w:color="auto"/>
            <w:left w:val="none" w:sz="0" w:space="0" w:color="auto"/>
            <w:bottom w:val="none" w:sz="0" w:space="0" w:color="auto"/>
            <w:right w:val="none" w:sz="0" w:space="0" w:color="auto"/>
          </w:divBdr>
        </w:div>
        <w:div w:id="493843664">
          <w:marLeft w:val="640"/>
          <w:marRight w:val="0"/>
          <w:marTop w:val="0"/>
          <w:marBottom w:val="0"/>
          <w:divBdr>
            <w:top w:val="none" w:sz="0" w:space="0" w:color="auto"/>
            <w:left w:val="none" w:sz="0" w:space="0" w:color="auto"/>
            <w:bottom w:val="none" w:sz="0" w:space="0" w:color="auto"/>
            <w:right w:val="none" w:sz="0" w:space="0" w:color="auto"/>
          </w:divBdr>
        </w:div>
        <w:div w:id="1825469563">
          <w:marLeft w:val="640"/>
          <w:marRight w:val="0"/>
          <w:marTop w:val="0"/>
          <w:marBottom w:val="0"/>
          <w:divBdr>
            <w:top w:val="none" w:sz="0" w:space="0" w:color="auto"/>
            <w:left w:val="none" w:sz="0" w:space="0" w:color="auto"/>
            <w:bottom w:val="none" w:sz="0" w:space="0" w:color="auto"/>
            <w:right w:val="none" w:sz="0" w:space="0" w:color="auto"/>
          </w:divBdr>
        </w:div>
        <w:div w:id="1338924062">
          <w:marLeft w:val="640"/>
          <w:marRight w:val="0"/>
          <w:marTop w:val="0"/>
          <w:marBottom w:val="0"/>
          <w:divBdr>
            <w:top w:val="none" w:sz="0" w:space="0" w:color="auto"/>
            <w:left w:val="none" w:sz="0" w:space="0" w:color="auto"/>
            <w:bottom w:val="none" w:sz="0" w:space="0" w:color="auto"/>
            <w:right w:val="none" w:sz="0" w:space="0" w:color="auto"/>
          </w:divBdr>
        </w:div>
        <w:div w:id="329600687">
          <w:marLeft w:val="640"/>
          <w:marRight w:val="0"/>
          <w:marTop w:val="0"/>
          <w:marBottom w:val="0"/>
          <w:divBdr>
            <w:top w:val="none" w:sz="0" w:space="0" w:color="auto"/>
            <w:left w:val="none" w:sz="0" w:space="0" w:color="auto"/>
            <w:bottom w:val="none" w:sz="0" w:space="0" w:color="auto"/>
            <w:right w:val="none" w:sz="0" w:space="0" w:color="auto"/>
          </w:divBdr>
        </w:div>
        <w:div w:id="1073742319">
          <w:marLeft w:val="640"/>
          <w:marRight w:val="0"/>
          <w:marTop w:val="0"/>
          <w:marBottom w:val="0"/>
          <w:divBdr>
            <w:top w:val="none" w:sz="0" w:space="0" w:color="auto"/>
            <w:left w:val="none" w:sz="0" w:space="0" w:color="auto"/>
            <w:bottom w:val="none" w:sz="0" w:space="0" w:color="auto"/>
            <w:right w:val="none" w:sz="0" w:space="0" w:color="auto"/>
          </w:divBdr>
        </w:div>
        <w:div w:id="638415780">
          <w:marLeft w:val="640"/>
          <w:marRight w:val="0"/>
          <w:marTop w:val="0"/>
          <w:marBottom w:val="0"/>
          <w:divBdr>
            <w:top w:val="none" w:sz="0" w:space="0" w:color="auto"/>
            <w:left w:val="none" w:sz="0" w:space="0" w:color="auto"/>
            <w:bottom w:val="none" w:sz="0" w:space="0" w:color="auto"/>
            <w:right w:val="none" w:sz="0" w:space="0" w:color="auto"/>
          </w:divBdr>
        </w:div>
        <w:div w:id="91323905">
          <w:marLeft w:val="640"/>
          <w:marRight w:val="0"/>
          <w:marTop w:val="0"/>
          <w:marBottom w:val="0"/>
          <w:divBdr>
            <w:top w:val="none" w:sz="0" w:space="0" w:color="auto"/>
            <w:left w:val="none" w:sz="0" w:space="0" w:color="auto"/>
            <w:bottom w:val="none" w:sz="0" w:space="0" w:color="auto"/>
            <w:right w:val="none" w:sz="0" w:space="0" w:color="auto"/>
          </w:divBdr>
        </w:div>
        <w:div w:id="261962372">
          <w:marLeft w:val="640"/>
          <w:marRight w:val="0"/>
          <w:marTop w:val="0"/>
          <w:marBottom w:val="0"/>
          <w:divBdr>
            <w:top w:val="none" w:sz="0" w:space="0" w:color="auto"/>
            <w:left w:val="none" w:sz="0" w:space="0" w:color="auto"/>
            <w:bottom w:val="none" w:sz="0" w:space="0" w:color="auto"/>
            <w:right w:val="none" w:sz="0" w:space="0" w:color="auto"/>
          </w:divBdr>
        </w:div>
        <w:div w:id="2085375901">
          <w:marLeft w:val="640"/>
          <w:marRight w:val="0"/>
          <w:marTop w:val="0"/>
          <w:marBottom w:val="0"/>
          <w:divBdr>
            <w:top w:val="none" w:sz="0" w:space="0" w:color="auto"/>
            <w:left w:val="none" w:sz="0" w:space="0" w:color="auto"/>
            <w:bottom w:val="none" w:sz="0" w:space="0" w:color="auto"/>
            <w:right w:val="none" w:sz="0" w:space="0" w:color="auto"/>
          </w:divBdr>
        </w:div>
        <w:div w:id="1235965818">
          <w:marLeft w:val="640"/>
          <w:marRight w:val="0"/>
          <w:marTop w:val="0"/>
          <w:marBottom w:val="0"/>
          <w:divBdr>
            <w:top w:val="none" w:sz="0" w:space="0" w:color="auto"/>
            <w:left w:val="none" w:sz="0" w:space="0" w:color="auto"/>
            <w:bottom w:val="none" w:sz="0" w:space="0" w:color="auto"/>
            <w:right w:val="none" w:sz="0" w:space="0" w:color="auto"/>
          </w:divBdr>
        </w:div>
        <w:div w:id="2054885497">
          <w:marLeft w:val="640"/>
          <w:marRight w:val="0"/>
          <w:marTop w:val="0"/>
          <w:marBottom w:val="0"/>
          <w:divBdr>
            <w:top w:val="none" w:sz="0" w:space="0" w:color="auto"/>
            <w:left w:val="none" w:sz="0" w:space="0" w:color="auto"/>
            <w:bottom w:val="none" w:sz="0" w:space="0" w:color="auto"/>
            <w:right w:val="none" w:sz="0" w:space="0" w:color="auto"/>
          </w:divBdr>
        </w:div>
        <w:div w:id="1935437265">
          <w:marLeft w:val="640"/>
          <w:marRight w:val="0"/>
          <w:marTop w:val="0"/>
          <w:marBottom w:val="0"/>
          <w:divBdr>
            <w:top w:val="none" w:sz="0" w:space="0" w:color="auto"/>
            <w:left w:val="none" w:sz="0" w:space="0" w:color="auto"/>
            <w:bottom w:val="none" w:sz="0" w:space="0" w:color="auto"/>
            <w:right w:val="none" w:sz="0" w:space="0" w:color="auto"/>
          </w:divBdr>
        </w:div>
        <w:div w:id="108817886">
          <w:marLeft w:val="640"/>
          <w:marRight w:val="0"/>
          <w:marTop w:val="0"/>
          <w:marBottom w:val="0"/>
          <w:divBdr>
            <w:top w:val="none" w:sz="0" w:space="0" w:color="auto"/>
            <w:left w:val="none" w:sz="0" w:space="0" w:color="auto"/>
            <w:bottom w:val="none" w:sz="0" w:space="0" w:color="auto"/>
            <w:right w:val="none" w:sz="0" w:space="0" w:color="auto"/>
          </w:divBdr>
        </w:div>
        <w:div w:id="214895169">
          <w:marLeft w:val="640"/>
          <w:marRight w:val="0"/>
          <w:marTop w:val="0"/>
          <w:marBottom w:val="0"/>
          <w:divBdr>
            <w:top w:val="none" w:sz="0" w:space="0" w:color="auto"/>
            <w:left w:val="none" w:sz="0" w:space="0" w:color="auto"/>
            <w:bottom w:val="none" w:sz="0" w:space="0" w:color="auto"/>
            <w:right w:val="none" w:sz="0" w:space="0" w:color="auto"/>
          </w:divBdr>
        </w:div>
        <w:div w:id="1854879531">
          <w:marLeft w:val="640"/>
          <w:marRight w:val="0"/>
          <w:marTop w:val="0"/>
          <w:marBottom w:val="0"/>
          <w:divBdr>
            <w:top w:val="none" w:sz="0" w:space="0" w:color="auto"/>
            <w:left w:val="none" w:sz="0" w:space="0" w:color="auto"/>
            <w:bottom w:val="none" w:sz="0" w:space="0" w:color="auto"/>
            <w:right w:val="none" w:sz="0" w:space="0" w:color="auto"/>
          </w:divBdr>
        </w:div>
        <w:div w:id="1999646347">
          <w:marLeft w:val="640"/>
          <w:marRight w:val="0"/>
          <w:marTop w:val="0"/>
          <w:marBottom w:val="0"/>
          <w:divBdr>
            <w:top w:val="none" w:sz="0" w:space="0" w:color="auto"/>
            <w:left w:val="none" w:sz="0" w:space="0" w:color="auto"/>
            <w:bottom w:val="none" w:sz="0" w:space="0" w:color="auto"/>
            <w:right w:val="none" w:sz="0" w:space="0" w:color="auto"/>
          </w:divBdr>
        </w:div>
        <w:div w:id="505092401">
          <w:marLeft w:val="640"/>
          <w:marRight w:val="0"/>
          <w:marTop w:val="0"/>
          <w:marBottom w:val="0"/>
          <w:divBdr>
            <w:top w:val="none" w:sz="0" w:space="0" w:color="auto"/>
            <w:left w:val="none" w:sz="0" w:space="0" w:color="auto"/>
            <w:bottom w:val="none" w:sz="0" w:space="0" w:color="auto"/>
            <w:right w:val="none" w:sz="0" w:space="0" w:color="auto"/>
          </w:divBdr>
        </w:div>
        <w:div w:id="182666921">
          <w:marLeft w:val="640"/>
          <w:marRight w:val="0"/>
          <w:marTop w:val="0"/>
          <w:marBottom w:val="0"/>
          <w:divBdr>
            <w:top w:val="none" w:sz="0" w:space="0" w:color="auto"/>
            <w:left w:val="none" w:sz="0" w:space="0" w:color="auto"/>
            <w:bottom w:val="none" w:sz="0" w:space="0" w:color="auto"/>
            <w:right w:val="none" w:sz="0" w:space="0" w:color="auto"/>
          </w:divBdr>
        </w:div>
        <w:div w:id="1572227242">
          <w:marLeft w:val="640"/>
          <w:marRight w:val="0"/>
          <w:marTop w:val="0"/>
          <w:marBottom w:val="0"/>
          <w:divBdr>
            <w:top w:val="none" w:sz="0" w:space="0" w:color="auto"/>
            <w:left w:val="none" w:sz="0" w:space="0" w:color="auto"/>
            <w:bottom w:val="none" w:sz="0" w:space="0" w:color="auto"/>
            <w:right w:val="none" w:sz="0" w:space="0" w:color="auto"/>
          </w:divBdr>
        </w:div>
        <w:div w:id="1353724230">
          <w:marLeft w:val="640"/>
          <w:marRight w:val="0"/>
          <w:marTop w:val="0"/>
          <w:marBottom w:val="0"/>
          <w:divBdr>
            <w:top w:val="none" w:sz="0" w:space="0" w:color="auto"/>
            <w:left w:val="none" w:sz="0" w:space="0" w:color="auto"/>
            <w:bottom w:val="none" w:sz="0" w:space="0" w:color="auto"/>
            <w:right w:val="none" w:sz="0" w:space="0" w:color="auto"/>
          </w:divBdr>
        </w:div>
        <w:div w:id="1413115442">
          <w:marLeft w:val="640"/>
          <w:marRight w:val="0"/>
          <w:marTop w:val="0"/>
          <w:marBottom w:val="0"/>
          <w:divBdr>
            <w:top w:val="none" w:sz="0" w:space="0" w:color="auto"/>
            <w:left w:val="none" w:sz="0" w:space="0" w:color="auto"/>
            <w:bottom w:val="none" w:sz="0" w:space="0" w:color="auto"/>
            <w:right w:val="none" w:sz="0" w:space="0" w:color="auto"/>
          </w:divBdr>
        </w:div>
        <w:div w:id="243076198">
          <w:marLeft w:val="640"/>
          <w:marRight w:val="0"/>
          <w:marTop w:val="0"/>
          <w:marBottom w:val="0"/>
          <w:divBdr>
            <w:top w:val="none" w:sz="0" w:space="0" w:color="auto"/>
            <w:left w:val="none" w:sz="0" w:space="0" w:color="auto"/>
            <w:bottom w:val="none" w:sz="0" w:space="0" w:color="auto"/>
            <w:right w:val="none" w:sz="0" w:space="0" w:color="auto"/>
          </w:divBdr>
        </w:div>
        <w:div w:id="1050616457">
          <w:marLeft w:val="640"/>
          <w:marRight w:val="0"/>
          <w:marTop w:val="0"/>
          <w:marBottom w:val="0"/>
          <w:divBdr>
            <w:top w:val="none" w:sz="0" w:space="0" w:color="auto"/>
            <w:left w:val="none" w:sz="0" w:space="0" w:color="auto"/>
            <w:bottom w:val="none" w:sz="0" w:space="0" w:color="auto"/>
            <w:right w:val="none" w:sz="0" w:space="0" w:color="auto"/>
          </w:divBdr>
        </w:div>
        <w:div w:id="1649432994">
          <w:marLeft w:val="640"/>
          <w:marRight w:val="0"/>
          <w:marTop w:val="0"/>
          <w:marBottom w:val="0"/>
          <w:divBdr>
            <w:top w:val="none" w:sz="0" w:space="0" w:color="auto"/>
            <w:left w:val="none" w:sz="0" w:space="0" w:color="auto"/>
            <w:bottom w:val="none" w:sz="0" w:space="0" w:color="auto"/>
            <w:right w:val="none" w:sz="0" w:space="0" w:color="auto"/>
          </w:divBdr>
        </w:div>
        <w:div w:id="962275122">
          <w:marLeft w:val="640"/>
          <w:marRight w:val="0"/>
          <w:marTop w:val="0"/>
          <w:marBottom w:val="0"/>
          <w:divBdr>
            <w:top w:val="none" w:sz="0" w:space="0" w:color="auto"/>
            <w:left w:val="none" w:sz="0" w:space="0" w:color="auto"/>
            <w:bottom w:val="none" w:sz="0" w:space="0" w:color="auto"/>
            <w:right w:val="none" w:sz="0" w:space="0" w:color="auto"/>
          </w:divBdr>
        </w:div>
        <w:div w:id="963852525">
          <w:marLeft w:val="640"/>
          <w:marRight w:val="0"/>
          <w:marTop w:val="0"/>
          <w:marBottom w:val="0"/>
          <w:divBdr>
            <w:top w:val="none" w:sz="0" w:space="0" w:color="auto"/>
            <w:left w:val="none" w:sz="0" w:space="0" w:color="auto"/>
            <w:bottom w:val="none" w:sz="0" w:space="0" w:color="auto"/>
            <w:right w:val="none" w:sz="0" w:space="0" w:color="auto"/>
          </w:divBdr>
        </w:div>
        <w:div w:id="1710641293">
          <w:marLeft w:val="640"/>
          <w:marRight w:val="0"/>
          <w:marTop w:val="0"/>
          <w:marBottom w:val="0"/>
          <w:divBdr>
            <w:top w:val="none" w:sz="0" w:space="0" w:color="auto"/>
            <w:left w:val="none" w:sz="0" w:space="0" w:color="auto"/>
            <w:bottom w:val="none" w:sz="0" w:space="0" w:color="auto"/>
            <w:right w:val="none" w:sz="0" w:space="0" w:color="auto"/>
          </w:divBdr>
        </w:div>
        <w:div w:id="1348217467">
          <w:marLeft w:val="640"/>
          <w:marRight w:val="0"/>
          <w:marTop w:val="0"/>
          <w:marBottom w:val="0"/>
          <w:divBdr>
            <w:top w:val="none" w:sz="0" w:space="0" w:color="auto"/>
            <w:left w:val="none" w:sz="0" w:space="0" w:color="auto"/>
            <w:bottom w:val="none" w:sz="0" w:space="0" w:color="auto"/>
            <w:right w:val="none" w:sz="0" w:space="0" w:color="auto"/>
          </w:divBdr>
        </w:div>
        <w:div w:id="895356742">
          <w:marLeft w:val="640"/>
          <w:marRight w:val="0"/>
          <w:marTop w:val="0"/>
          <w:marBottom w:val="0"/>
          <w:divBdr>
            <w:top w:val="none" w:sz="0" w:space="0" w:color="auto"/>
            <w:left w:val="none" w:sz="0" w:space="0" w:color="auto"/>
            <w:bottom w:val="none" w:sz="0" w:space="0" w:color="auto"/>
            <w:right w:val="none" w:sz="0" w:space="0" w:color="auto"/>
          </w:divBdr>
        </w:div>
        <w:div w:id="18170866">
          <w:marLeft w:val="640"/>
          <w:marRight w:val="0"/>
          <w:marTop w:val="0"/>
          <w:marBottom w:val="0"/>
          <w:divBdr>
            <w:top w:val="none" w:sz="0" w:space="0" w:color="auto"/>
            <w:left w:val="none" w:sz="0" w:space="0" w:color="auto"/>
            <w:bottom w:val="none" w:sz="0" w:space="0" w:color="auto"/>
            <w:right w:val="none" w:sz="0" w:space="0" w:color="auto"/>
          </w:divBdr>
        </w:div>
        <w:div w:id="658116876">
          <w:marLeft w:val="640"/>
          <w:marRight w:val="0"/>
          <w:marTop w:val="0"/>
          <w:marBottom w:val="0"/>
          <w:divBdr>
            <w:top w:val="none" w:sz="0" w:space="0" w:color="auto"/>
            <w:left w:val="none" w:sz="0" w:space="0" w:color="auto"/>
            <w:bottom w:val="none" w:sz="0" w:space="0" w:color="auto"/>
            <w:right w:val="none" w:sz="0" w:space="0" w:color="auto"/>
          </w:divBdr>
        </w:div>
        <w:div w:id="50621365">
          <w:marLeft w:val="640"/>
          <w:marRight w:val="0"/>
          <w:marTop w:val="0"/>
          <w:marBottom w:val="0"/>
          <w:divBdr>
            <w:top w:val="none" w:sz="0" w:space="0" w:color="auto"/>
            <w:left w:val="none" w:sz="0" w:space="0" w:color="auto"/>
            <w:bottom w:val="none" w:sz="0" w:space="0" w:color="auto"/>
            <w:right w:val="none" w:sz="0" w:space="0" w:color="auto"/>
          </w:divBdr>
        </w:div>
        <w:div w:id="446512673">
          <w:marLeft w:val="640"/>
          <w:marRight w:val="0"/>
          <w:marTop w:val="0"/>
          <w:marBottom w:val="0"/>
          <w:divBdr>
            <w:top w:val="none" w:sz="0" w:space="0" w:color="auto"/>
            <w:left w:val="none" w:sz="0" w:space="0" w:color="auto"/>
            <w:bottom w:val="none" w:sz="0" w:space="0" w:color="auto"/>
            <w:right w:val="none" w:sz="0" w:space="0" w:color="auto"/>
          </w:divBdr>
        </w:div>
        <w:div w:id="499731545">
          <w:marLeft w:val="640"/>
          <w:marRight w:val="0"/>
          <w:marTop w:val="0"/>
          <w:marBottom w:val="0"/>
          <w:divBdr>
            <w:top w:val="none" w:sz="0" w:space="0" w:color="auto"/>
            <w:left w:val="none" w:sz="0" w:space="0" w:color="auto"/>
            <w:bottom w:val="none" w:sz="0" w:space="0" w:color="auto"/>
            <w:right w:val="none" w:sz="0" w:space="0" w:color="auto"/>
          </w:divBdr>
        </w:div>
        <w:div w:id="2119256471">
          <w:marLeft w:val="640"/>
          <w:marRight w:val="0"/>
          <w:marTop w:val="0"/>
          <w:marBottom w:val="0"/>
          <w:divBdr>
            <w:top w:val="none" w:sz="0" w:space="0" w:color="auto"/>
            <w:left w:val="none" w:sz="0" w:space="0" w:color="auto"/>
            <w:bottom w:val="none" w:sz="0" w:space="0" w:color="auto"/>
            <w:right w:val="none" w:sz="0" w:space="0" w:color="auto"/>
          </w:divBdr>
        </w:div>
        <w:div w:id="1116173989">
          <w:marLeft w:val="640"/>
          <w:marRight w:val="0"/>
          <w:marTop w:val="0"/>
          <w:marBottom w:val="0"/>
          <w:divBdr>
            <w:top w:val="none" w:sz="0" w:space="0" w:color="auto"/>
            <w:left w:val="none" w:sz="0" w:space="0" w:color="auto"/>
            <w:bottom w:val="none" w:sz="0" w:space="0" w:color="auto"/>
            <w:right w:val="none" w:sz="0" w:space="0" w:color="auto"/>
          </w:divBdr>
        </w:div>
        <w:div w:id="1235360642">
          <w:marLeft w:val="640"/>
          <w:marRight w:val="0"/>
          <w:marTop w:val="0"/>
          <w:marBottom w:val="0"/>
          <w:divBdr>
            <w:top w:val="none" w:sz="0" w:space="0" w:color="auto"/>
            <w:left w:val="none" w:sz="0" w:space="0" w:color="auto"/>
            <w:bottom w:val="none" w:sz="0" w:space="0" w:color="auto"/>
            <w:right w:val="none" w:sz="0" w:space="0" w:color="auto"/>
          </w:divBdr>
        </w:div>
        <w:div w:id="1781147684">
          <w:marLeft w:val="640"/>
          <w:marRight w:val="0"/>
          <w:marTop w:val="0"/>
          <w:marBottom w:val="0"/>
          <w:divBdr>
            <w:top w:val="none" w:sz="0" w:space="0" w:color="auto"/>
            <w:left w:val="none" w:sz="0" w:space="0" w:color="auto"/>
            <w:bottom w:val="none" w:sz="0" w:space="0" w:color="auto"/>
            <w:right w:val="none" w:sz="0" w:space="0" w:color="auto"/>
          </w:divBdr>
        </w:div>
        <w:div w:id="1895041132">
          <w:marLeft w:val="640"/>
          <w:marRight w:val="0"/>
          <w:marTop w:val="0"/>
          <w:marBottom w:val="0"/>
          <w:divBdr>
            <w:top w:val="none" w:sz="0" w:space="0" w:color="auto"/>
            <w:left w:val="none" w:sz="0" w:space="0" w:color="auto"/>
            <w:bottom w:val="none" w:sz="0" w:space="0" w:color="auto"/>
            <w:right w:val="none" w:sz="0" w:space="0" w:color="auto"/>
          </w:divBdr>
        </w:div>
        <w:div w:id="557668679">
          <w:marLeft w:val="640"/>
          <w:marRight w:val="0"/>
          <w:marTop w:val="0"/>
          <w:marBottom w:val="0"/>
          <w:divBdr>
            <w:top w:val="none" w:sz="0" w:space="0" w:color="auto"/>
            <w:left w:val="none" w:sz="0" w:space="0" w:color="auto"/>
            <w:bottom w:val="none" w:sz="0" w:space="0" w:color="auto"/>
            <w:right w:val="none" w:sz="0" w:space="0" w:color="auto"/>
          </w:divBdr>
        </w:div>
        <w:div w:id="203372371">
          <w:marLeft w:val="640"/>
          <w:marRight w:val="0"/>
          <w:marTop w:val="0"/>
          <w:marBottom w:val="0"/>
          <w:divBdr>
            <w:top w:val="none" w:sz="0" w:space="0" w:color="auto"/>
            <w:left w:val="none" w:sz="0" w:space="0" w:color="auto"/>
            <w:bottom w:val="none" w:sz="0" w:space="0" w:color="auto"/>
            <w:right w:val="none" w:sz="0" w:space="0" w:color="auto"/>
          </w:divBdr>
        </w:div>
        <w:div w:id="2052223218">
          <w:marLeft w:val="640"/>
          <w:marRight w:val="0"/>
          <w:marTop w:val="0"/>
          <w:marBottom w:val="0"/>
          <w:divBdr>
            <w:top w:val="none" w:sz="0" w:space="0" w:color="auto"/>
            <w:left w:val="none" w:sz="0" w:space="0" w:color="auto"/>
            <w:bottom w:val="none" w:sz="0" w:space="0" w:color="auto"/>
            <w:right w:val="none" w:sz="0" w:space="0" w:color="auto"/>
          </w:divBdr>
        </w:div>
        <w:div w:id="396781144">
          <w:marLeft w:val="640"/>
          <w:marRight w:val="0"/>
          <w:marTop w:val="0"/>
          <w:marBottom w:val="0"/>
          <w:divBdr>
            <w:top w:val="none" w:sz="0" w:space="0" w:color="auto"/>
            <w:left w:val="none" w:sz="0" w:space="0" w:color="auto"/>
            <w:bottom w:val="none" w:sz="0" w:space="0" w:color="auto"/>
            <w:right w:val="none" w:sz="0" w:space="0" w:color="auto"/>
          </w:divBdr>
        </w:div>
        <w:div w:id="1819224310">
          <w:marLeft w:val="640"/>
          <w:marRight w:val="0"/>
          <w:marTop w:val="0"/>
          <w:marBottom w:val="0"/>
          <w:divBdr>
            <w:top w:val="none" w:sz="0" w:space="0" w:color="auto"/>
            <w:left w:val="none" w:sz="0" w:space="0" w:color="auto"/>
            <w:bottom w:val="none" w:sz="0" w:space="0" w:color="auto"/>
            <w:right w:val="none" w:sz="0" w:space="0" w:color="auto"/>
          </w:divBdr>
        </w:div>
        <w:div w:id="2090228113">
          <w:marLeft w:val="640"/>
          <w:marRight w:val="0"/>
          <w:marTop w:val="0"/>
          <w:marBottom w:val="0"/>
          <w:divBdr>
            <w:top w:val="none" w:sz="0" w:space="0" w:color="auto"/>
            <w:left w:val="none" w:sz="0" w:space="0" w:color="auto"/>
            <w:bottom w:val="none" w:sz="0" w:space="0" w:color="auto"/>
            <w:right w:val="none" w:sz="0" w:space="0" w:color="auto"/>
          </w:divBdr>
        </w:div>
        <w:div w:id="1066688163">
          <w:marLeft w:val="640"/>
          <w:marRight w:val="0"/>
          <w:marTop w:val="0"/>
          <w:marBottom w:val="0"/>
          <w:divBdr>
            <w:top w:val="none" w:sz="0" w:space="0" w:color="auto"/>
            <w:left w:val="none" w:sz="0" w:space="0" w:color="auto"/>
            <w:bottom w:val="none" w:sz="0" w:space="0" w:color="auto"/>
            <w:right w:val="none" w:sz="0" w:space="0" w:color="auto"/>
          </w:divBdr>
        </w:div>
        <w:div w:id="752630079">
          <w:marLeft w:val="640"/>
          <w:marRight w:val="0"/>
          <w:marTop w:val="0"/>
          <w:marBottom w:val="0"/>
          <w:divBdr>
            <w:top w:val="none" w:sz="0" w:space="0" w:color="auto"/>
            <w:left w:val="none" w:sz="0" w:space="0" w:color="auto"/>
            <w:bottom w:val="none" w:sz="0" w:space="0" w:color="auto"/>
            <w:right w:val="none" w:sz="0" w:space="0" w:color="auto"/>
          </w:divBdr>
        </w:div>
        <w:div w:id="973171098">
          <w:marLeft w:val="640"/>
          <w:marRight w:val="0"/>
          <w:marTop w:val="0"/>
          <w:marBottom w:val="0"/>
          <w:divBdr>
            <w:top w:val="none" w:sz="0" w:space="0" w:color="auto"/>
            <w:left w:val="none" w:sz="0" w:space="0" w:color="auto"/>
            <w:bottom w:val="none" w:sz="0" w:space="0" w:color="auto"/>
            <w:right w:val="none" w:sz="0" w:space="0" w:color="auto"/>
          </w:divBdr>
        </w:div>
        <w:div w:id="1895853135">
          <w:marLeft w:val="640"/>
          <w:marRight w:val="0"/>
          <w:marTop w:val="0"/>
          <w:marBottom w:val="0"/>
          <w:divBdr>
            <w:top w:val="none" w:sz="0" w:space="0" w:color="auto"/>
            <w:left w:val="none" w:sz="0" w:space="0" w:color="auto"/>
            <w:bottom w:val="none" w:sz="0" w:space="0" w:color="auto"/>
            <w:right w:val="none" w:sz="0" w:space="0" w:color="auto"/>
          </w:divBdr>
        </w:div>
        <w:div w:id="945578398">
          <w:marLeft w:val="640"/>
          <w:marRight w:val="0"/>
          <w:marTop w:val="0"/>
          <w:marBottom w:val="0"/>
          <w:divBdr>
            <w:top w:val="none" w:sz="0" w:space="0" w:color="auto"/>
            <w:left w:val="none" w:sz="0" w:space="0" w:color="auto"/>
            <w:bottom w:val="none" w:sz="0" w:space="0" w:color="auto"/>
            <w:right w:val="none" w:sz="0" w:space="0" w:color="auto"/>
          </w:divBdr>
        </w:div>
        <w:div w:id="180703577">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785807579">
      <w:bodyDiv w:val="1"/>
      <w:marLeft w:val="0"/>
      <w:marRight w:val="0"/>
      <w:marTop w:val="0"/>
      <w:marBottom w:val="0"/>
      <w:divBdr>
        <w:top w:val="none" w:sz="0" w:space="0" w:color="auto"/>
        <w:left w:val="none" w:sz="0" w:space="0" w:color="auto"/>
        <w:bottom w:val="none" w:sz="0" w:space="0" w:color="auto"/>
        <w:right w:val="none" w:sz="0" w:space="0" w:color="auto"/>
      </w:divBdr>
      <w:divsChild>
        <w:div w:id="1861890834">
          <w:marLeft w:val="640"/>
          <w:marRight w:val="0"/>
          <w:marTop w:val="0"/>
          <w:marBottom w:val="0"/>
          <w:divBdr>
            <w:top w:val="none" w:sz="0" w:space="0" w:color="auto"/>
            <w:left w:val="none" w:sz="0" w:space="0" w:color="auto"/>
            <w:bottom w:val="none" w:sz="0" w:space="0" w:color="auto"/>
            <w:right w:val="none" w:sz="0" w:space="0" w:color="auto"/>
          </w:divBdr>
        </w:div>
        <w:div w:id="1426026510">
          <w:marLeft w:val="640"/>
          <w:marRight w:val="0"/>
          <w:marTop w:val="0"/>
          <w:marBottom w:val="0"/>
          <w:divBdr>
            <w:top w:val="none" w:sz="0" w:space="0" w:color="auto"/>
            <w:left w:val="none" w:sz="0" w:space="0" w:color="auto"/>
            <w:bottom w:val="none" w:sz="0" w:space="0" w:color="auto"/>
            <w:right w:val="none" w:sz="0" w:space="0" w:color="auto"/>
          </w:divBdr>
        </w:div>
        <w:div w:id="1630471613">
          <w:marLeft w:val="640"/>
          <w:marRight w:val="0"/>
          <w:marTop w:val="0"/>
          <w:marBottom w:val="0"/>
          <w:divBdr>
            <w:top w:val="none" w:sz="0" w:space="0" w:color="auto"/>
            <w:left w:val="none" w:sz="0" w:space="0" w:color="auto"/>
            <w:bottom w:val="none" w:sz="0" w:space="0" w:color="auto"/>
            <w:right w:val="none" w:sz="0" w:space="0" w:color="auto"/>
          </w:divBdr>
        </w:div>
        <w:div w:id="832254467">
          <w:marLeft w:val="640"/>
          <w:marRight w:val="0"/>
          <w:marTop w:val="0"/>
          <w:marBottom w:val="0"/>
          <w:divBdr>
            <w:top w:val="none" w:sz="0" w:space="0" w:color="auto"/>
            <w:left w:val="none" w:sz="0" w:space="0" w:color="auto"/>
            <w:bottom w:val="none" w:sz="0" w:space="0" w:color="auto"/>
            <w:right w:val="none" w:sz="0" w:space="0" w:color="auto"/>
          </w:divBdr>
        </w:div>
        <w:div w:id="618798365">
          <w:marLeft w:val="640"/>
          <w:marRight w:val="0"/>
          <w:marTop w:val="0"/>
          <w:marBottom w:val="0"/>
          <w:divBdr>
            <w:top w:val="none" w:sz="0" w:space="0" w:color="auto"/>
            <w:left w:val="none" w:sz="0" w:space="0" w:color="auto"/>
            <w:bottom w:val="none" w:sz="0" w:space="0" w:color="auto"/>
            <w:right w:val="none" w:sz="0" w:space="0" w:color="auto"/>
          </w:divBdr>
        </w:div>
        <w:div w:id="1882089845">
          <w:marLeft w:val="640"/>
          <w:marRight w:val="0"/>
          <w:marTop w:val="0"/>
          <w:marBottom w:val="0"/>
          <w:divBdr>
            <w:top w:val="none" w:sz="0" w:space="0" w:color="auto"/>
            <w:left w:val="none" w:sz="0" w:space="0" w:color="auto"/>
            <w:bottom w:val="none" w:sz="0" w:space="0" w:color="auto"/>
            <w:right w:val="none" w:sz="0" w:space="0" w:color="auto"/>
          </w:divBdr>
        </w:div>
        <w:div w:id="1315835766">
          <w:marLeft w:val="640"/>
          <w:marRight w:val="0"/>
          <w:marTop w:val="0"/>
          <w:marBottom w:val="0"/>
          <w:divBdr>
            <w:top w:val="none" w:sz="0" w:space="0" w:color="auto"/>
            <w:left w:val="none" w:sz="0" w:space="0" w:color="auto"/>
            <w:bottom w:val="none" w:sz="0" w:space="0" w:color="auto"/>
            <w:right w:val="none" w:sz="0" w:space="0" w:color="auto"/>
          </w:divBdr>
        </w:div>
        <w:div w:id="485324360">
          <w:marLeft w:val="640"/>
          <w:marRight w:val="0"/>
          <w:marTop w:val="0"/>
          <w:marBottom w:val="0"/>
          <w:divBdr>
            <w:top w:val="none" w:sz="0" w:space="0" w:color="auto"/>
            <w:left w:val="none" w:sz="0" w:space="0" w:color="auto"/>
            <w:bottom w:val="none" w:sz="0" w:space="0" w:color="auto"/>
            <w:right w:val="none" w:sz="0" w:space="0" w:color="auto"/>
          </w:divBdr>
        </w:div>
        <w:div w:id="1335956599">
          <w:marLeft w:val="640"/>
          <w:marRight w:val="0"/>
          <w:marTop w:val="0"/>
          <w:marBottom w:val="0"/>
          <w:divBdr>
            <w:top w:val="none" w:sz="0" w:space="0" w:color="auto"/>
            <w:left w:val="none" w:sz="0" w:space="0" w:color="auto"/>
            <w:bottom w:val="none" w:sz="0" w:space="0" w:color="auto"/>
            <w:right w:val="none" w:sz="0" w:space="0" w:color="auto"/>
          </w:divBdr>
        </w:div>
        <w:div w:id="710954527">
          <w:marLeft w:val="640"/>
          <w:marRight w:val="0"/>
          <w:marTop w:val="0"/>
          <w:marBottom w:val="0"/>
          <w:divBdr>
            <w:top w:val="none" w:sz="0" w:space="0" w:color="auto"/>
            <w:left w:val="none" w:sz="0" w:space="0" w:color="auto"/>
            <w:bottom w:val="none" w:sz="0" w:space="0" w:color="auto"/>
            <w:right w:val="none" w:sz="0" w:space="0" w:color="auto"/>
          </w:divBdr>
        </w:div>
        <w:div w:id="196281107">
          <w:marLeft w:val="640"/>
          <w:marRight w:val="0"/>
          <w:marTop w:val="0"/>
          <w:marBottom w:val="0"/>
          <w:divBdr>
            <w:top w:val="none" w:sz="0" w:space="0" w:color="auto"/>
            <w:left w:val="none" w:sz="0" w:space="0" w:color="auto"/>
            <w:bottom w:val="none" w:sz="0" w:space="0" w:color="auto"/>
            <w:right w:val="none" w:sz="0" w:space="0" w:color="auto"/>
          </w:divBdr>
        </w:div>
        <w:div w:id="2027100319">
          <w:marLeft w:val="640"/>
          <w:marRight w:val="0"/>
          <w:marTop w:val="0"/>
          <w:marBottom w:val="0"/>
          <w:divBdr>
            <w:top w:val="none" w:sz="0" w:space="0" w:color="auto"/>
            <w:left w:val="none" w:sz="0" w:space="0" w:color="auto"/>
            <w:bottom w:val="none" w:sz="0" w:space="0" w:color="auto"/>
            <w:right w:val="none" w:sz="0" w:space="0" w:color="auto"/>
          </w:divBdr>
        </w:div>
        <w:div w:id="581332996">
          <w:marLeft w:val="640"/>
          <w:marRight w:val="0"/>
          <w:marTop w:val="0"/>
          <w:marBottom w:val="0"/>
          <w:divBdr>
            <w:top w:val="none" w:sz="0" w:space="0" w:color="auto"/>
            <w:left w:val="none" w:sz="0" w:space="0" w:color="auto"/>
            <w:bottom w:val="none" w:sz="0" w:space="0" w:color="auto"/>
            <w:right w:val="none" w:sz="0" w:space="0" w:color="auto"/>
          </w:divBdr>
        </w:div>
        <w:div w:id="69233129">
          <w:marLeft w:val="640"/>
          <w:marRight w:val="0"/>
          <w:marTop w:val="0"/>
          <w:marBottom w:val="0"/>
          <w:divBdr>
            <w:top w:val="none" w:sz="0" w:space="0" w:color="auto"/>
            <w:left w:val="none" w:sz="0" w:space="0" w:color="auto"/>
            <w:bottom w:val="none" w:sz="0" w:space="0" w:color="auto"/>
            <w:right w:val="none" w:sz="0" w:space="0" w:color="auto"/>
          </w:divBdr>
        </w:div>
        <w:div w:id="874386259">
          <w:marLeft w:val="640"/>
          <w:marRight w:val="0"/>
          <w:marTop w:val="0"/>
          <w:marBottom w:val="0"/>
          <w:divBdr>
            <w:top w:val="none" w:sz="0" w:space="0" w:color="auto"/>
            <w:left w:val="none" w:sz="0" w:space="0" w:color="auto"/>
            <w:bottom w:val="none" w:sz="0" w:space="0" w:color="auto"/>
            <w:right w:val="none" w:sz="0" w:space="0" w:color="auto"/>
          </w:divBdr>
        </w:div>
        <w:div w:id="1867986137">
          <w:marLeft w:val="640"/>
          <w:marRight w:val="0"/>
          <w:marTop w:val="0"/>
          <w:marBottom w:val="0"/>
          <w:divBdr>
            <w:top w:val="none" w:sz="0" w:space="0" w:color="auto"/>
            <w:left w:val="none" w:sz="0" w:space="0" w:color="auto"/>
            <w:bottom w:val="none" w:sz="0" w:space="0" w:color="auto"/>
            <w:right w:val="none" w:sz="0" w:space="0" w:color="auto"/>
          </w:divBdr>
        </w:div>
        <w:div w:id="154809313">
          <w:marLeft w:val="640"/>
          <w:marRight w:val="0"/>
          <w:marTop w:val="0"/>
          <w:marBottom w:val="0"/>
          <w:divBdr>
            <w:top w:val="none" w:sz="0" w:space="0" w:color="auto"/>
            <w:left w:val="none" w:sz="0" w:space="0" w:color="auto"/>
            <w:bottom w:val="none" w:sz="0" w:space="0" w:color="auto"/>
            <w:right w:val="none" w:sz="0" w:space="0" w:color="auto"/>
          </w:divBdr>
        </w:div>
        <w:div w:id="1273123655">
          <w:marLeft w:val="640"/>
          <w:marRight w:val="0"/>
          <w:marTop w:val="0"/>
          <w:marBottom w:val="0"/>
          <w:divBdr>
            <w:top w:val="none" w:sz="0" w:space="0" w:color="auto"/>
            <w:left w:val="none" w:sz="0" w:space="0" w:color="auto"/>
            <w:bottom w:val="none" w:sz="0" w:space="0" w:color="auto"/>
            <w:right w:val="none" w:sz="0" w:space="0" w:color="auto"/>
          </w:divBdr>
        </w:div>
        <w:div w:id="1989017823">
          <w:marLeft w:val="640"/>
          <w:marRight w:val="0"/>
          <w:marTop w:val="0"/>
          <w:marBottom w:val="0"/>
          <w:divBdr>
            <w:top w:val="none" w:sz="0" w:space="0" w:color="auto"/>
            <w:left w:val="none" w:sz="0" w:space="0" w:color="auto"/>
            <w:bottom w:val="none" w:sz="0" w:space="0" w:color="auto"/>
            <w:right w:val="none" w:sz="0" w:space="0" w:color="auto"/>
          </w:divBdr>
        </w:div>
        <w:div w:id="1711764825">
          <w:marLeft w:val="640"/>
          <w:marRight w:val="0"/>
          <w:marTop w:val="0"/>
          <w:marBottom w:val="0"/>
          <w:divBdr>
            <w:top w:val="none" w:sz="0" w:space="0" w:color="auto"/>
            <w:left w:val="none" w:sz="0" w:space="0" w:color="auto"/>
            <w:bottom w:val="none" w:sz="0" w:space="0" w:color="auto"/>
            <w:right w:val="none" w:sz="0" w:space="0" w:color="auto"/>
          </w:divBdr>
        </w:div>
        <w:div w:id="178349584">
          <w:marLeft w:val="640"/>
          <w:marRight w:val="0"/>
          <w:marTop w:val="0"/>
          <w:marBottom w:val="0"/>
          <w:divBdr>
            <w:top w:val="none" w:sz="0" w:space="0" w:color="auto"/>
            <w:left w:val="none" w:sz="0" w:space="0" w:color="auto"/>
            <w:bottom w:val="none" w:sz="0" w:space="0" w:color="auto"/>
            <w:right w:val="none" w:sz="0" w:space="0" w:color="auto"/>
          </w:divBdr>
        </w:div>
        <w:div w:id="636764472">
          <w:marLeft w:val="640"/>
          <w:marRight w:val="0"/>
          <w:marTop w:val="0"/>
          <w:marBottom w:val="0"/>
          <w:divBdr>
            <w:top w:val="none" w:sz="0" w:space="0" w:color="auto"/>
            <w:left w:val="none" w:sz="0" w:space="0" w:color="auto"/>
            <w:bottom w:val="none" w:sz="0" w:space="0" w:color="auto"/>
            <w:right w:val="none" w:sz="0" w:space="0" w:color="auto"/>
          </w:divBdr>
        </w:div>
        <w:div w:id="306591499">
          <w:marLeft w:val="640"/>
          <w:marRight w:val="0"/>
          <w:marTop w:val="0"/>
          <w:marBottom w:val="0"/>
          <w:divBdr>
            <w:top w:val="none" w:sz="0" w:space="0" w:color="auto"/>
            <w:left w:val="none" w:sz="0" w:space="0" w:color="auto"/>
            <w:bottom w:val="none" w:sz="0" w:space="0" w:color="auto"/>
            <w:right w:val="none" w:sz="0" w:space="0" w:color="auto"/>
          </w:divBdr>
        </w:div>
        <w:div w:id="760681990">
          <w:marLeft w:val="640"/>
          <w:marRight w:val="0"/>
          <w:marTop w:val="0"/>
          <w:marBottom w:val="0"/>
          <w:divBdr>
            <w:top w:val="none" w:sz="0" w:space="0" w:color="auto"/>
            <w:left w:val="none" w:sz="0" w:space="0" w:color="auto"/>
            <w:bottom w:val="none" w:sz="0" w:space="0" w:color="auto"/>
            <w:right w:val="none" w:sz="0" w:space="0" w:color="auto"/>
          </w:divBdr>
        </w:div>
        <w:div w:id="1821729416">
          <w:marLeft w:val="640"/>
          <w:marRight w:val="0"/>
          <w:marTop w:val="0"/>
          <w:marBottom w:val="0"/>
          <w:divBdr>
            <w:top w:val="none" w:sz="0" w:space="0" w:color="auto"/>
            <w:left w:val="none" w:sz="0" w:space="0" w:color="auto"/>
            <w:bottom w:val="none" w:sz="0" w:space="0" w:color="auto"/>
            <w:right w:val="none" w:sz="0" w:space="0" w:color="auto"/>
          </w:divBdr>
        </w:div>
        <w:div w:id="633607252">
          <w:marLeft w:val="640"/>
          <w:marRight w:val="0"/>
          <w:marTop w:val="0"/>
          <w:marBottom w:val="0"/>
          <w:divBdr>
            <w:top w:val="none" w:sz="0" w:space="0" w:color="auto"/>
            <w:left w:val="none" w:sz="0" w:space="0" w:color="auto"/>
            <w:bottom w:val="none" w:sz="0" w:space="0" w:color="auto"/>
            <w:right w:val="none" w:sz="0" w:space="0" w:color="auto"/>
          </w:divBdr>
        </w:div>
        <w:div w:id="1708096429">
          <w:marLeft w:val="640"/>
          <w:marRight w:val="0"/>
          <w:marTop w:val="0"/>
          <w:marBottom w:val="0"/>
          <w:divBdr>
            <w:top w:val="none" w:sz="0" w:space="0" w:color="auto"/>
            <w:left w:val="none" w:sz="0" w:space="0" w:color="auto"/>
            <w:bottom w:val="none" w:sz="0" w:space="0" w:color="auto"/>
            <w:right w:val="none" w:sz="0" w:space="0" w:color="auto"/>
          </w:divBdr>
        </w:div>
        <w:div w:id="997728846">
          <w:marLeft w:val="640"/>
          <w:marRight w:val="0"/>
          <w:marTop w:val="0"/>
          <w:marBottom w:val="0"/>
          <w:divBdr>
            <w:top w:val="none" w:sz="0" w:space="0" w:color="auto"/>
            <w:left w:val="none" w:sz="0" w:space="0" w:color="auto"/>
            <w:bottom w:val="none" w:sz="0" w:space="0" w:color="auto"/>
            <w:right w:val="none" w:sz="0" w:space="0" w:color="auto"/>
          </w:divBdr>
        </w:div>
        <w:div w:id="247009486">
          <w:marLeft w:val="640"/>
          <w:marRight w:val="0"/>
          <w:marTop w:val="0"/>
          <w:marBottom w:val="0"/>
          <w:divBdr>
            <w:top w:val="none" w:sz="0" w:space="0" w:color="auto"/>
            <w:left w:val="none" w:sz="0" w:space="0" w:color="auto"/>
            <w:bottom w:val="none" w:sz="0" w:space="0" w:color="auto"/>
            <w:right w:val="none" w:sz="0" w:space="0" w:color="auto"/>
          </w:divBdr>
        </w:div>
        <w:div w:id="1064834271">
          <w:marLeft w:val="640"/>
          <w:marRight w:val="0"/>
          <w:marTop w:val="0"/>
          <w:marBottom w:val="0"/>
          <w:divBdr>
            <w:top w:val="none" w:sz="0" w:space="0" w:color="auto"/>
            <w:left w:val="none" w:sz="0" w:space="0" w:color="auto"/>
            <w:bottom w:val="none" w:sz="0" w:space="0" w:color="auto"/>
            <w:right w:val="none" w:sz="0" w:space="0" w:color="auto"/>
          </w:divBdr>
        </w:div>
        <w:div w:id="1237666207">
          <w:marLeft w:val="640"/>
          <w:marRight w:val="0"/>
          <w:marTop w:val="0"/>
          <w:marBottom w:val="0"/>
          <w:divBdr>
            <w:top w:val="none" w:sz="0" w:space="0" w:color="auto"/>
            <w:left w:val="none" w:sz="0" w:space="0" w:color="auto"/>
            <w:bottom w:val="none" w:sz="0" w:space="0" w:color="auto"/>
            <w:right w:val="none" w:sz="0" w:space="0" w:color="auto"/>
          </w:divBdr>
        </w:div>
        <w:div w:id="160852298">
          <w:marLeft w:val="640"/>
          <w:marRight w:val="0"/>
          <w:marTop w:val="0"/>
          <w:marBottom w:val="0"/>
          <w:divBdr>
            <w:top w:val="none" w:sz="0" w:space="0" w:color="auto"/>
            <w:left w:val="none" w:sz="0" w:space="0" w:color="auto"/>
            <w:bottom w:val="none" w:sz="0" w:space="0" w:color="auto"/>
            <w:right w:val="none" w:sz="0" w:space="0" w:color="auto"/>
          </w:divBdr>
        </w:div>
        <w:div w:id="1539925583">
          <w:marLeft w:val="640"/>
          <w:marRight w:val="0"/>
          <w:marTop w:val="0"/>
          <w:marBottom w:val="0"/>
          <w:divBdr>
            <w:top w:val="none" w:sz="0" w:space="0" w:color="auto"/>
            <w:left w:val="none" w:sz="0" w:space="0" w:color="auto"/>
            <w:bottom w:val="none" w:sz="0" w:space="0" w:color="auto"/>
            <w:right w:val="none" w:sz="0" w:space="0" w:color="auto"/>
          </w:divBdr>
        </w:div>
        <w:div w:id="147794437">
          <w:marLeft w:val="640"/>
          <w:marRight w:val="0"/>
          <w:marTop w:val="0"/>
          <w:marBottom w:val="0"/>
          <w:divBdr>
            <w:top w:val="none" w:sz="0" w:space="0" w:color="auto"/>
            <w:left w:val="none" w:sz="0" w:space="0" w:color="auto"/>
            <w:bottom w:val="none" w:sz="0" w:space="0" w:color="auto"/>
            <w:right w:val="none" w:sz="0" w:space="0" w:color="auto"/>
          </w:divBdr>
        </w:div>
        <w:div w:id="410548254">
          <w:marLeft w:val="640"/>
          <w:marRight w:val="0"/>
          <w:marTop w:val="0"/>
          <w:marBottom w:val="0"/>
          <w:divBdr>
            <w:top w:val="none" w:sz="0" w:space="0" w:color="auto"/>
            <w:left w:val="none" w:sz="0" w:space="0" w:color="auto"/>
            <w:bottom w:val="none" w:sz="0" w:space="0" w:color="auto"/>
            <w:right w:val="none" w:sz="0" w:space="0" w:color="auto"/>
          </w:divBdr>
        </w:div>
        <w:div w:id="1058481489">
          <w:marLeft w:val="640"/>
          <w:marRight w:val="0"/>
          <w:marTop w:val="0"/>
          <w:marBottom w:val="0"/>
          <w:divBdr>
            <w:top w:val="none" w:sz="0" w:space="0" w:color="auto"/>
            <w:left w:val="none" w:sz="0" w:space="0" w:color="auto"/>
            <w:bottom w:val="none" w:sz="0" w:space="0" w:color="auto"/>
            <w:right w:val="none" w:sz="0" w:space="0" w:color="auto"/>
          </w:divBdr>
        </w:div>
        <w:div w:id="705838981">
          <w:marLeft w:val="640"/>
          <w:marRight w:val="0"/>
          <w:marTop w:val="0"/>
          <w:marBottom w:val="0"/>
          <w:divBdr>
            <w:top w:val="none" w:sz="0" w:space="0" w:color="auto"/>
            <w:left w:val="none" w:sz="0" w:space="0" w:color="auto"/>
            <w:bottom w:val="none" w:sz="0" w:space="0" w:color="auto"/>
            <w:right w:val="none" w:sz="0" w:space="0" w:color="auto"/>
          </w:divBdr>
        </w:div>
        <w:div w:id="1727297727">
          <w:marLeft w:val="640"/>
          <w:marRight w:val="0"/>
          <w:marTop w:val="0"/>
          <w:marBottom w:val="0"/>
          <w:divBdr>
            <w:top w:val="none" w:sz="0" w:space="0" w:color="auto"/>
            <w:left w:val="none" w:sz="0" w:space="0" w:color="auto"/>
            <w:bottom w:val="none" w:sz="0" w:space="0" w:color="auto"/>
            <w:right w:val="none" w:sz="0" w:space="0" w:color="auto"/>
          </w:divBdr>
        </w:div>
        <w:div w:id="1627855829">
          <w:marLeft w:val="640"/>
          <w:marRight w:val="0"/>
          <w:marTop w:val="0"/>
          <w:marBottom w:val="0"/>
          <w:divBdr>
            <w:top w:val="none" w:sz="0" w:space="0" w:color="auto"/>
            <w:left w:val="none" w:sz="0" w:space="0" w:color="auto"/>
            <w:bottom w:val="none" w:sz="0" w:space="0" w:color="auto"/>
            <w:right w:val="none" w:sz="0" w:space="0" w:color="auto"/>
          </w:divBdr>
        </w:div>
        <w:div w:id="1214924808">
          <w:marLeft w:val="640"/>
          <w:marRight w:val="0"/>
          <w:marTop w:val="0"/>
          <w:marBottom w:val="0"/>
          <w:divBdr>
            <w:top w:val="none" w:sz="0" w:space="0" w:color="auto"/>
            <w:left w:val="none" w:sz="0" w:space="0" w:color="auto"/>
            <w:bottom w:val="none" w:sz="0" w:space="0" w:color="auto"/>
            <w:right w:val="none" w:sz="0" w:space="0" w:color="auto"/>
          </w:divBdr>
        </w:div>
        <w:div w:id="1788037509">
          <w:marLeft w:val="640"/>
          <w:marRight w:val="0"/>
          <w:marTop w:val="0"/>
          <w:marBottom w:val="0"/>
          <w:divBdr>
            <w:top w:val="none" w:sz="0" w:space="0" w:color="auto"/>
            <w:left w:val="none" w:sz="0" w:space="0" w:color="auto"/>
            <w:bottom w:val="none" w:sz="0" w:space="0" w:color="auto"/>
            <w:right w:val="none" w:sz="0" w:space="0" w:color="auto"/>
          </w:divBdr>
        </w:div>
        <w:div w:id="157769097">
          <w:marLeft w:val="640"/>
          <w:marRight w:val="0"/>
          <w:marTop w:val="0"/>
          <w:marBottom w:val="0"/>
          <w:divBdr>
            <w:top w:val="none" w:sz="0" w:space="0" w:color="auto"/>
            <w:left w:val="none" w:sz="0" w:space="0" w:color="auto"/>
            <w:bottom w:val="none" w:sz="0" w:space="0" w:color="auto"/>
            <w:right w:val="none" w:sz="0" w:space="0" w:color="auto"/>
          </w:divBdr>
        </w:div>
        <w:div w:id="1709210861">
          <w:marLeft w:val="640"/>
          <w:marRight w:val="0"/>
          <w:marTop w:val="0"/>
          <w:marBottom w:val="0"/>
          <w:divBdr>
            <w:top w:val="none" w:sz="0" w:space="0" w:color="auto"/>
            <w:left w:val="none" w:sz="0" w:space="0" w:color="auto"/>
            <w:bottom w:val="none" w:sz="0" w:space="0" w:color="auto"/>
            <w:right w:val="none" w:sz="0" w:space="0" w:color="auto"/>
          </w:divBdr>
        </w:div>
        <w:div w:id="746732915">
          <w:marLeft w:val="640"/>
          <w:marRight w:val="0"/>
          <w:marTop w:val="0"/>
          <w:marBottom w:val="0"/>
          <w:divBdr>
            <w:top w:val="none" w:sz="0" w:space="0" w:color="auto"/>
            <w:left w:val="none" w:sz="0" w:space="0" w:color="auto"/>
            <w:bottom w:val="none" w:sz="0" w:space="0" w:color="auto"/>
            <w:right w:val="none" w:sz="0" w:space="0" w:color="auto"/>
          </w:divBdr>
        </w:div>
        <w:div w:id="1919166566">
          <w:marLeft w:val="640"/>
          <w:marRight w:val="0"/>
          <w:marTop w:val="0"/>
          <w:marBottom w:val="0"/>
          <w:divBdr>
            <w:top w:val="none" w:sz="0" w:space="0" w:color="auto"/>
            <w:left w:val="none" w:sz="0" w:space="0" w:color="auto"/>
            <w:bottom w:val="none" w:sz="0" w:space="0" w:color="auto"/>
            <w:right w:val="none" w:sz="0" w:space="0" w:color="auto"/>
          </w:divBdr>
        </w:div>
        <w:div w:id="1431582178">
          <w:marLeft w:val="640"/>
          <w:marRight w:val="0"/>
          <w:marTop w:val="0"/>
          <w:marBottom w:val="0"/>
          <w:divBdr>
            <w:top w:val="none" w:sz="0" w:space="0" w:color="auto"/>
            <w:left w:val="none" w:sz="0" w:space="0" w:color="auto"/>
            <w:bottom w:val="none" w:sz="0" w:space="0" w:color="auto"/>
            <w:right w:val="none" w:sz="0" w:space="0" w:color="auto"/>
          </w:divBdr>
        </w:div>
        <w:div w:id="1009452464">
          <w:marLeft w:val="640"/>
          <w:marRight w:val="0"/>
          <w:marTop w:val="0"/>
          <w:marBottom w:val="0"/>
          <w:divBdr>
            <w:top w:val="none" w:sz="0" w:space="0" w:color="auto"/>
            <w:left w:val="none" w:sz="0" w:space="0" w:color="auto"/>
            <w:bottom w:val="none" w:sz="0" w:space="0" w:color="auto"/>
            <w:right w:val="none" w:sz="0" w:space="0" w:color="auto"/>
          </w:divBdr>
        </w:div>
        <w:div w:id="936332335">
          <w:marLeft w:val="640"/>
          <w:marRight w:val="0"/>
          <w:marTop w:val="0"/>
          <w:marBottom w:val="0"/>
          <w:divBdr>
            <w:top w:val="none" w:sz="0" w:space="0" w:color="auto"/>
            <w:left w:val="none" w:sz="0" w:space="0" w:color="auto"/>
            <w:bottom w:val="none" w:sz="0" w:space="0" w:color="auto"/>
            <w:right w:val="none" w:sz="0" w:space="0" w:color="auto"/>
          </w:divBdr>
        </w:div>
        <w:div w:id="1207908041">
          <w:marLeft w:val="640"/>
          <w:marRight w:val="0"/>
          <w:marTop w:val="0"/>
          <w:marBottom w:val="0"/>
          <w:divBdr>
            <w:top w:val="none" w:sz="0" w:space="0" w:color="auto"/>
            <w:left w:val="none" w:sz="0" w:space="0" w:color="auto"/>
            <w:bottom w:val="none" w:sz="0" w:space="0" w:color="auto"/>
            <w:right w:val="none" w:sz="0" w:space="0" w:color="auto"/>
          </w:divBdr>
        </w:div>
        <w:div w:id="1649823243">
          <w:marLeft w:val="640"/>
          <w:marRight w:val="0"/>
          <w:marTop w:val="0"/>
          <w:marBottom w:val="0"/>
          <w:divBdr>
            <w:top w:val="none" w:sz="0" w:space="0" w:color="auto"/>
            <w:left w:val="none" w:sz="0" w:space="0" w:color="auto"/>
            <w:bottom w:val="none" w:sz="0" w:space="0" w:color="auto"/>
            <w:right w:val="none" w:sz="0" w:space="0" w:color="auto"/>
          </w:divBdr>
        </w:div>
        <w:div w:id="405297889">
          <w:marLeft w:val="640"/>
          <w:marRight w:val="0"/>
          <w:marTop w:val="0"/>
          <w:marBottom w:val="0"/>
          <w:divBdr>
            <w:top w:val="none" w:sz="0" w:space="0" w:color="auto"/>
            <w:left w:val="none" w:sz="0" w:space="0" w:color="auto"/>
            <w:bottom w:val="none" w:sz="0" w:space="0" w:color="auto"/>
            <w:right w:val="none" w:sz="0" w:space="0" w:color="auto"/>
          </w:divBdr>
        </w:div>
        <w:div w:id="409741336">
          <w:marLeft w:val="640"/>
          <w:marRight w:val="0"/>
          <w:marTop w:val="0"/>
          <w:marBottom w:val="0"/>
          <w:divBdr>
            <w:top w:val="none" w:sz="0" w:space="0" w:color="auto"/>
            <w:left w:val="none" w:sz="0" w:space="0" w:color="auto"/>
            <w:bottom w:val="none" w:sz="0" w:space="0" w:color="auto"/>
            <w:right w:val="none" w:sz="0" w:space="0" w:color="auto"/>
          </w:divBdr>
        </w:div>
        <w:div w:id="1201820929">
          <w:marLeft w:val="640"/>
          <w:marRight w:val="0"/>
          <w:marTop w:val="0"/>
          <w:marBottom w:val="0"/>
          <w:divBdr>
            <w:top w:val="none" w:sz="0" w:space="0" w:color="auto"/>
            <w:left w:val="none" w:sz="0" w:space="0" w:color="auto"/>
            <w:bottom w:val="none" w:sz="0" w:space="0" w:color="auto"/>
            <w:right w:val="none" w:sz="0" w:space="0" w:color="auto"/>
          </w:divBdr>
        </w:div>
        <w:div w:id="552162603">
          <w:marLeft w:val="640"/>
          <w:marRight w:val="0"/>
          <w:marTop w:val="0"/>
          <w:marBottom w:val="0"/>
          <w:divBdr>
            <w:top w:val="none" w:sz="0" w:space="0" w:color="auto"/>
            <w:left w:val="none" w:sz="0" w:space="0" w:color="auto"/>
            <w:bottom w:val="none" w:sz="0" w:space="0" w:color="auto"/>
            <w:right w:val="none" w:sz="0" w:space="0" w:color="auto"/>
          </w:divBdr>
        </w:div>
        <w:div w:id="1669556802">
          <w:marLeft w:val="640"/>
          <w:marRight w:val="0"/>
          <w:marTop w:val="0"/>
          <w:marBottom w:val="0"/>
          <w:divBdr>
            <w:top w:val="none" w:sz="0" w:space="0" w:color="auto"/>
            <w:left w:val="none" w:sz="0" w:space="0" w:color="auto"/>
            <w:bottom w:val="none" w:sz="0" w:space="0" w:color="auto"/>
            <w:right w:val="none" w:sz="0" w:space="0" w:color="auto"/>
          </w:divBdr>
        </w:div>
        <w:div w:id="2144930995">
          <w:marLeft w:val="640"/>
          <w:marRight w:val="0"/>
          <w:marTop w:val="0"/>
          <w:marBottom w:val="0"/>
          <w:divBdr>
            <w:top w:val="none" w:sz="0" w:space="0" w:color="auto"/>
            <w:left w:val="none" w:sz="0" w:space="0" w:color="auto"/>
            <w:bottom w:val="none" w:sz="0" w:space="0" w:color="auto"/>
            <w:right w:val="none" w:sz="0" w:space="0" w:color="auto"/>
          </w:divBdr>
        </w:div>
        <w:div w:id="1109199085">
          <w:marLeft w:val="640"/>
          <w:marRight w:val="0"/>
          <w:marTop w:val="0"/>
          <w:marBottom w:val="0"/>
          <w:divBdr>
            <w:top w:val="none" w:sz="0" w:space="0" w:color="auto"/>
            <w:left w:val="none" w:sz="0" w:space="0" w:color="auto"/>
            <w:bottom w:val="none" w:sz="0" w:space="0" w:color="auto"/>
            <w:right w:val="none" w:sz="0" w:space="0" w:color="auto"/>
          </w:divBdr>
        </w:div>
        <w:div w:id="2066101963">
          <w:marLeft w:val="640"/>
          <w:marRight w:val="0"/>
          <w:marTop w:val="0"/>
          <w:marBottom w:val="0"/>
          <w:divBdr>
            <w:top w:val="none" w:sz="0" w:space="0" w:color="auto"/>
            <w:left w:val="none" w:sz="0" w:space="0" w:color="auto"/>
            <w:bottom w:val="none" w:sz="0" w:space="0" w:color="auto"/>
            <w:right w:val="none" w:sz="0" w:space="0" w:color="auto"/>
          </w:divBdr>
        </w:div>
        <w:div w:id="597257882">
          <w:marLeft w:val="640"/>
          <w:marRight w:val="0"/>
          <w:marTop w:val="0"/>
          <w:marBottom w:val="0"/>
          <w:divBdr>
            <w:top w:val="none" w:sz="0" w:space="0" w:color="auto"/>
            <w:left w:val="none" w:sz="0" w:space="0" w:color="auto"/>
            <w:bottom w:val="none" w:sz="0" w:space="0" w:color="auto"/>
            <w:right w:val="none" w:sz="0" w:space="0" w:color="auto"/>
          </w:divBdr>
        </w:div>
        <w:div w:id="543637657">
          <w:marLeft w:val="640"/>
          <w:marRight w:val="0"/>
          <w:marTop w:val="0"/>
          <w:marBottom w:val="0"/>
          <w:divBdr>
            <w:top w:val="none" w:sz="0" w:space="0" w:color="auto"/>
            <w:left w:val="none" w:sz="0" w:space="0" w:color="auto"/>
            <w:bottom w:val="none" w:sz="0" w:space="0" w:color="auto"/>
            <w:right w:val="none" w:sz="0" w:space="0" w:color="auto"/>
          </w:divBdr>
        </w:div>
        <w:div w:id="985627492">
          <w:marLeft w:val="640"/>
          <w:marRight w:val="0"/>
          <w:marTop w:val="0"/>
          <w:marBottom w:val="0"/>
          <w:divBdr>
            <w:top w:val="none" w:sz="0" w:space="0" w:color="auto"/>
            <w:left w:val="none" w:sz="0" w:space="0" w:color="auto"/>
            <w:bottom w:val="none" w:sz="0" w:space="0" w:color="auto"/>
            <w:right w:val="none" w:sz="0" w:space="0" w:color="auto"/>
          </w:divBdr>
        </w:div>
        <w:div w:id="1688289523">
          <w:marLeft w:val="640"/>
          <w:marRight w:val="0"/>
          <w:marTop w:val="0"/>
          <w:marBottom w:val="0"/>
          <w:divBdr>
            <w:top w:val="none" w:sz="0" w:space="0" w:color="auto"/>
            <w:left w:val="none" w:sz="0" w:space="0" w:color="auto"/>
            <w:bottom w:val="none" w:sz="0" w:space="0" w:color="auto"/>
            <w:right w:val="none" w:sz="0" w:space="0" w:color="auto"/>
          </w:divBdr>
        </w:div>
        <w:div w:id="1425490243">
          <w:marLeft w:val="640"/>
          <w:marRight w:val="0"/>
          <w:marTop w:val="0"/>
          <w:marBottom w:val="0"/>
          <w:divBdr>
            <w:top w:val="none" w:sz="0" w:space="0" w:color="auto"/>
            <w:left w:val="none" w:sz="0" w:space="0" w:color="auto"/>
            <w:bottom w:val="none" w:sz="0" w:space="0" w:color="auto"/>
            <w:right w:val="none" w:sz="0" w:space="0" w:color="auto"/>
          </w:divBdr>
        </w:div>
        <w:div w:id="925458045">
          <w:marLeft w:val="640"/>
          <w:marRight w:val="0"/>
          <w:marTop w:val="0"/>
          <w:marBottom w:val="0"/>
          <w:divBdr>
            <w:top w:val="none" w:sz="0" w:space="0" w:color="auto"/>
            <w:left w:val="none" w:sz="0" w:space="0" w:color="auto"/>
            <w:bottom w:val="none" w:sz="0" w:space="0" w:color="auto"/>
            <w:right w:val="none" w:sz="0" w:space="0" w:color="auto"/>
          </w:divBdr>
        </w:div>
        <w:div w:id="343047226">
          <w:marLeft w:val="640"/>
          <w:marRight w:val="0"/>
          <w:marTop w:val="0"/>
          <w:marBottom w:val="0"/>
          <w:divBdr>
            <w:top w:val="none" w:sz="0" w:space="0" w:color="auto"/>
            <w:left w:val="none" w:sz="0" w:space="0" w:color="auto"/>
            <w:bottom w:val="none" w:sz="0" w:space="0" w:color="auto"/>
            <w:right w:val="none" w:sz="0" w:space="0" w:color="auto"/>
          </w:divBdr>
        </w:div>
        <w:div w:id="1978677349">
          <w:marLeft w:val="640"/>
          <w:marRight w:val="0"/>
          <w:marTop w:val="0"/>
          <w:marBottom w:val="0"/>
          <w:divBdr>
            <w:top w:val="none" w:sz="0" w:space="0" w:color="auto"/>
            <w:left w:val="none" w:sz="0" w:space="0" w:color="auto"/>
            <w:bottom w:val="none" w:sz="0" w:space="0" w:color="auto"/>
            <w:right w:val="none" w:sz="0" w:space="0" w:color="auto"/>
          </w:divBdr>
        </w:div>
        <w:div w:id="553927251">
          <w:marLeft w:val="640"/>
          <w:marRight w:val="0"/>
          <w:marTop w:val="0"/>
          <w:marBottom w:val="0"/>
          <w:divBdr>
            <w:top w:val="none" w:sz="0" w:space="0" w:color="auto"/>
            <w:left w:val="none" w:sz="0" w:space="0" w:color="auto"/>
            <w:bottom w:val="none" w:sz="0" w:space="0" w:color="auto"/>
            <w:right w:val="none" w:sz="0" w:space="0" w:color="auto"/>
          </w:divBdr>
        </w:div>
        <w:div w:id="173302224">
          <w:marLeft w:val="640"/>
          <w:marRight w:val="0"/>
          <w:marTop w:val="0"/>
          <w:marBottom w:val="0"/>
          <w:divBdr>
            <w:top w:val="none" w:sz="0" w:space="0" w:color="auto"/>
            <w:left w:val="none" w:sz="0" w:space="0" w:color="auto"/>
            <w:bottom w:val="none" w:sz="0" w:space="0" w:color="auto"/>
            <w:right w:val="none" w:sz="0" w:space="0" w:color="auto"/>
          </w:divBdr>
        </w:div>
        <w:div w:id="521433679">
          <w:marLeft w:val="640"/>
          <w:marRight w:val="0"/>
          <w:marTop w:val="0"/>
          <w:marBottom w:val="0"/>
          <w:divBdr>
            <w:top w:val="none" w:sz="0" w:space="0" w:color="auto"/>
            <w:left w:val="none" w:sz="0" w:space="0" w:color="auto"/>
            <w:bottom w:val="none" w:sz="0" w:space="0" w:color="auto"/>
            <w:right w:val="none" w:sz="0" w:space="0" w:color="auto"/>
          </w:divBdr>
        </w:div>
        <w:div w:id="1664969726">
          <w:marLeft w:val="640"/>
          <w:marRight w:val="0"/>
          <w:marTop w:val="0"/>
          <w:marBottom w:val="0"/>
          <w:divBdr>
            <w:top w:val="none" w:sz="0" w:space="0" w:color="auto"/>
            <w:left w:val="none" w:sz="0" w:space="0" w:color="auto"/>
            <w:bottom w:val="none" w:sz="0" w:space="0" w:color="auto"/>
            <w:right w:val="none" w:sz="0" w:space="0" w:color="auto"/>
          </w:divBdr>
        </w:div>
        <w:div w:id="308637173">
          <w:marLeft w:val="640"/>
          <w:marRight w:val="0"/>
          <w:marTop w:val="0"/>
          <w:marBottom w:val="0"/>
          <w:divBdr>
            <w:top w:val="none" w:sz="0" w:space="0" w:color="auto"/>
            <w:left w:val="none" w:sz="0" w:space="0" w:color="auto"/>
            <w:bottom w:val="none" w:sz="0" w:space="0" w:color="auto"/>
            <w:right w:val="none" w:sz="0" w:space="0" w:color="auto"/>
          </w:divBdr>
        </w:div>
        <w:div w:id="1707369071">
          <w:marLeft w:val="640"/>
          <w:marRight w:val="0"/>
          <w:marTop w:val="0"/>
          <w:marBottom w:val="0"/>
          <w:divBdr>
            <w:top w:val="none" w:sz="0" w:space="0" w:color="auto"/>
            <w:left w:val="none" w:sz="0" w:space="0" w:color="auto"/>
            <w:bottom w:val="none" w:sz="0" w:space="0" w:color="auto"/>
            <w:right w:val="none" w:sz="0" w:space="0" w:color="auto"/>
          </w:divBdr>
        </w:div>
        <w:div w:id="1950773834">
          <w:marLeft w:val="640"/>
          <w:marRight w:val="0"/>
          <w:marTop w:val="0"/>
          <w:marBottom w:val="0"/>
          <w:divBdr>
            <w:top w:val="none" w:sz="0" w:space="0" w:color="auto"/>
            <w:left w:val="none" w:sz="0" w:space="0" w:color="auto"/>
            <w:bottom w:val="none" w:sz="0" w:space="0" w:color="auto"/>
            <w:right w:val="none" w:sz="0" w:space="0" w:color="auto"/>
          </w:divBdr>
        </w:div>
        <w:div w:id="728380122">
          <w:marLeft w:val="640"/>
          <w:marRight w:val="0"/>
          <w:marTop w:val="0"/>
          <w:marBottom w:val="0"/>
          <w:divBdr>
            <w:top w:val="none" w:sz="0" w:space="0" w:color="auto"/>
            <w:left w:val="none" w:sz="0" w:space="0" w:color="auto"/>
            <w:bottom w:val="none" w:sz="0" w:space="0" w:color="auto"/>
            <w:right w:val="none" w:sz="0" w:space="0" w:color="auto"/>
          </w:divBdr>
        </w:div>
        <w:div w:id="2038040091">
          <w:marLeft w:val="640"/>
          <w:marRight w:val="0"/>
          <w:marTop w:val="0"/>
          <w:marBottom w:val="0"/>
          <w:divBdr>
            <w:top w:val="none" w:sz="0" w:space="0" w:color="auto"/>
            <w:left w:val="none" w:sz="0" w:space="0" w:color="auto"/>
            <w:bottom w:val="none" w:sz="0" w:space="0" w:color="auto"/>
            <w:right w:val="none" w:sz="0" w:space="0" w:color="auto"/>
          </w:divBdr>
        </w:div>
        <w:div w:id="1361467795">
          <w:marLeft w:val="640"/>
          <w:marRight w:val="0"/>
          <w:marTop w:val="0"/>
          <w:marBottom w:val="0"/>
          <w:divBdr>
            <w:top w:val="none" w:sz="0" w:space="0" w:color="auto"/>
            <w:left w:val="none" w:sz="0" w:space="0" w:color="auto"/>
            <w:bottom w:val="none" w:sz="0" w:space="0" w:color="auto"/>
            <w:right w:val="none" w:sz="0" w:space="0" w:color="auto"/>
          </w:divBdr>
        </w:div>
        <w:div w:id="102002328">
          <w:marLeft w:val="640"/>
          <w:marRight w:val="0"/>
          <w:marTop w:val="0"/>
          <w:marBottom w:val="0"/>
          <w:divBdr>
            <w:top w:val="none" w:sz="0" w:space="0" w:color="auto"/>
            <w:left w:val="none" w:sz="0" w:space="0" w:color="auto"/>
            <w:bottom w:val="none" w:sz="0" w:space="0" w:color="auto"/>
            <w:right w:val="none" w:sz="0" w:space="0" w:color="auto"/>
          </w:divBdr>
        </w:div>
        <w:div w:id="1490056619">
          <w:marLeft w:val="640"/>
          <w:marRight w:val="0"/>
          <w:marTop w:val="0"/>
          <w:marBottom w:val="0"/>
          <w:divBdr>
            <w:top w:val="none" w:sz="0" w:space="0" w:color="auto"/>
            <w:left w:val="none" w:sz="0" w:space="0" w:color="auto"/>
            <w:bottom w:val="none" w:sz="0" w:space="0" w:color="auto"/>
            <w:right w:val="none" w:sz="0" w:space="0" w:color="auto"/>
          </w:divBdr>
        </w:div>
        <w:div w:id="1152939777">
          <w:marLeft w:val="640"/>
          <w:marRight w:val="0"/>
          <w:marTop w:val="0"/>
          <w:marBottom w:val="0"/>
          <w:divBdr>
            <w:top w:val="none" w:sz="0" w:space="0" w:color="auto"/>
            <w:left w:val="none" w:sz="0" w:space="0" w:color="auto"/>
            <w:bottom w:val="none" w:sz="0" w:space="0" w:color="auto"/>
            <w:right w:val="none" w:sz="0" w:space="0" w:color="auto"/>
          </w:divBdr>
        </w:div>
        <w:div w:id="139930433">
          <w:marLeft w:val="640"/>
          <w:marRight w:val="0"/>
          <w:marTop w:val="0"/>
          <w:marBottom w:val="0"/>
          <w:divBdr>
            <w:top w:val="none" w:sz="0" w:space="0" w:color="auto"/>
            <w:left w:val="none" w:sz="0" w:space="0" w:color="auto"/>
            <w:bottom w:val="none" w:sz="0" w:space="0" w:color="auto"/>
            <w:right w:val="none" w:sz="0" w:space="0" w:color="auto"/>
          </w:divBdr>
        </w:div>
        <w:div w:id="1620261202">
          <w:marLeft w:val="640"/>
          <w:marRight w:val="0"/>
          <w:marTop w:val="0"/>
          <w:marBottom w:val="0"/>
          <w:divBdr>
            <w:top w:val="none" w:sz="0" w:space="0" w:color="auto"/>
            <w:left w:val="none" w:sz="0" w:space="0" w:color="auto"/>
            <w:bottom w:val="none" w:sz="0" w:space="0" w:color="auto"/>
            <w:right w:val="none" w:sz="0" w:space="0" w:color="auto"/>
          </w:divBdr>
        </w:div>
        <w:div w:id="193924793">
          <w:marLeft w:val="640"/>
          <w:marRight w:val="0"/>
          <w:marTop w:val="0"/>
          <w:marBottom w:val="0"/>
          <w:divBdr>
            <w:top w:val="none" w:sz="0" w:space="0" w:color="auto"/>
            <w:left w:val="none" w:sz="0" w:space="0" w:color="auto"/>
            <w:bottom w:val="none" w:sz="0" w:space="0" w:color="auto"/>
            <w:right w:val="none" w:sz="0" w:space="0" w:color="auto"/>
          </w:divBdr>
        </w:div>
        <w:div w:id="1412195292">
          <w:marLeft w:val="640"/>
          <w:marRight w:val="0"/>
          <w:marTop w:val="0"/>
          <w:marBottom w:val="0"/>
          <w:divBdr>
            <w:top w:val="none" w:sz="0" w:space="0" w:color="auto"/>
            <w:left w:val="none" w:sz="0" w:space="0" w:color="auto"/>
            <w:bottom w:val="none" w:sz="0" w:space="0" w:color="auto"/>
            <w:right w:val="none" w:sz="0" w:space="0" w:color="auto"/>
          </w:divBdr>
        </w:div>
        <w:div w:id="166482843">
          <w:marLeft w:val="640"/>
          <w:marRight w:val="0"/>
          <w:marTop w:val="0"/>
          <w:marBottom w:val="0"/>
          <w:divBdr>
            <w:top w:val="none" w:sz="0" w:space="0" w:color="auto"/>
            <w:left w:val="none" w:sz="0" w:space="0" w:color="auto"/>
            <w:bottom w:val="none" w:sz="0" w:space="0" w:color="auto"/>
            <w:right w:val="none" w:sz="0" w:space="0" w:color="auto"/>
          </w:divBdr>
        </w:div>
        <w:div w:id="224687183">
          <w:marLeft w:val="640"/>
          <w:marRight w:val="0"/>
          <w:marTop w:val="0"/>
          <w:marBottom w:val="0"/>
          <w:divBdr>
            <w:top w:val="none" w:sz="0" w:space="0" w:color="auto"/>
            <w:left w:val="none" w:sz="0" w:space="0" w:color="auto"/>
            <w:bottom w:val="none" w:sz="0" w:space="0" w:color="auto"/>
            <w:right w:val="none" w:sz="0" w:space="0" w:color="auto"/>
          </w:divBdr>
        </w:div>
        <w:div w:id="867986784">
          <w:marLeft w:val="640"/>
          <w:marRight w:val="0"/>
          <w:marTop w:val="0"/>
          <w:marBottom w:val="0"/>
          <w:divBdr>
            <w:top w:val="none" w:sz="0" w:space="0" w:color="auto"/>
            <w:left w:val="none" w:sz="0" w:space="0" w:color="auto"/>
            <w:bottom w:val="none" w:sz="0" w:space="0" w:color="auto"/>
            <w:right w:val="none" w:sz="0" w:space="0" w:color="auto"/>
          </w:divBdr>
        </w:div>
        <w:div w:id="611085973">
          <w:marLeft w:val="640"/>
          <w:marRight w:val="0"/>
          <w:marTop w:val="0"/>
          <w:marBottom w:val="0"/>
          <w:divBdr>
            <w:top w:val="none" w:sz="0" w:space="0" w:color="auto"/>
            <w:left w:val="none" w:sz="0" w:space="0" w:color="auto"/>
            <w:bottom w:val="none" w:sz="0" w:space="0" w:color="auto"/>
            <w:right w:val="none" w:sz="0" w:space="0" w:color="auto"/>
          </w:divBdr>
        </w:div>
        <w:div w:id="1820682508">
          <w:marLeft w:val="640"/>
          <w:marRight w:val="0"/>
          <w:marTop w:val="0"/>
          <w:marBottom w:val="0"/>
          <w:divBdr>
            <w:top w:val="none" w:sz="0" w:space="0" w:color="auto"/>
            <w:left w:val="none" w:sz="0" w:space="0" w:color="auto"/>
            <w:bottom w:val="none" w:sz="0" w:space="0" w:color="auto"/>
            <w:right w:val="none" w:sz="0" w:space="0" w:color="auto"/>
          </w:divBdr>
        </w:div>
        <w:div w:id="200479588">
          <w:marLeft w:val="640"/>
          <w:marRight w:val="0"/>
          <w:marTop w:val="0"/>
          <w:marBottom w:val="0"/>
          <w:divBdr>
            <w:top w:val="none" w:sz="0" w:space="0" w:color="auto"/>
            <w:left w:val="none" w:sz="0" w:space="0" w:color="auto"/>
            <w:bottom w:val="none" w:sz="0" w:space="0" w:color="auto"/>
            <w:right w:val="none" w:sz="0" w:space="0" w:color="auto"/>
          </w:divBdr>
        </w:div>
        <w:div w:id="38894895">
          <w:marLeft w:val="640"/>
          <w:marRight w:val="0"/>
          <w:marTop w:val="0"/>
          <w:marBottom w:val="0"/>
          <w:divBdr>
            <w:top w:val="none" w:sz="0" w:space="0" w:color="auto"/>
            <w:left w:val="none" w:sz="0" w:space="0" w:color="auto"/>
            <w:bottom w:val="none" w:sz="0" w:space="0" w:color="auto"/>
            <w:right w:val="none" w:sz="0" w:space="0" w:color="auto"/>
          </w:divBdr>
        </w:div>
        <w:div w:id="799305646">
          <w:marLeft w:val="640"/>
          <w:marRight w:val="0"/>
          <w:marTop w:val="0"/>
          <w:marBottom w:val="0"/>
          <w:divBdr>
            <w:top w:val="none" w:sz="0" w:space="0" w:color="auto"/>
            <w:left w:val="none" w:sz="0" w:space="0" w:color="auto"/>
            <w:bottom w:val="none" w:sz="0" w:space="0" w:color="auto"/>
            <w:right w:val="none" w:sz="0" w:space="0" w:color="auto"/>
          </w:divBdr>
        </w:div>
        <w:div w:id="308093357">
          <w:marLeft w:val="640"/>
          <w:marRight w:val="0"/>
          <w:marTop w:val="0"/>
          <w:marBottom w:val="0"/>
          <w:divBdr>
            <w:top w:val="none" w:sz="0" w:space="0" w:color="auto"/>
            <w:left w:val="none" w:sz="0" w:space="0" w:color="auto"/>
            <w:bottom w:val="none" w:sz="0" w:space="0" w:color="auto"/>
            <w:right w:val="none" w:sz="0" w:space="0" w:color="auto"/>
          </w:divBdr>
        </w:div>
        <w:div w:id="1909607290">
          <w:marLeft w:val="640"/>
          <w:marRight w:val="0"/>
          <w:marTop w:val="0"/>
          <w:marBottom w:val="0"/>
          <w:divBdr>
            <w:top w:val="none" w:sz="0" w:space="0" w:color="auto"/>
            <w:left w:val="none" w:sz="0" w:space="0" w:color="auto"/>
            <w:bottom w:val="none" w:sz="0" w:space="0" w:color="auto"/>
            <w:right w:val="none" w:sz="0" w:space="0" w:color="auto"/>
          </w:divBdr>
        </w:div>
        <w:div w:id="614100238">
          <w:marLeft w:val="640"/>
          <w:marRight w:val="0"/>
          <w:marTop w:val="0"/>
          <w:marBottom w:val="0"/>
          <w:divBdr>
            <w:top w:val="none" w:sz="0" w:space="0" w:color="auto"/>
            <w:left w:val="none" w:sz="0" w:space="0" w:color="auto"/>
            <w:bottom w:val="none" w:sz="0" w:space="0" w:color="auto"/>
            <w:right w:val="none" w:sz="0" w:space="0" w:color="auto"/>
          </w:divBdr>
        </w:div>
        <w:div w:id="1569070469">
          <w:marLeft w:val="640"/>
          <w:marRight w:val="0"/>
          <w:marTop w:val="0"/>
          <w:marBottom w:val="0"/>
          <w:divBdr>
            <w:top w:val="none" w:sz="0" w:space="0" w:color="auto"/>
            <w:left w:val="none" w:sz="0" w:space="0" w:color="auto"/>
            <w:bottom w:val="none" w:sz="0" w:space="0" w:color="auto"/>
            <w:right w:val="none" w:sz="0" w:space="0" w:color="auto"/>
          </w:divBdr>
        </w:div>
        <w:div w:id="2074353479">
          <w:marLeft w:val="640"/>
          <w:marRight w:val="0"/>
          <w:marTop w:val="0"/>
          <w:marBottom w:val="0"/>
          <w:divBdr>
            <w:top w:val="none" w:sz="0" w:space="0" w:color="auto"/>
            <w:left w:val="none" w:sz="0" w:space="0" w:color="auto"/>
            <w:bottom w:val="none" w:sz="0" w:space="0" w:color="auto"/>
            <w:right w:val="none" w:sz="0" w:space="0" w:color="auto"/>
          </w:divBdr>
        </w:div>
        <w:div w:id="1937056135">
          <w:marLeft w:val="640"/>
          <w:marRight w:val="0"/>
          <w:marTop w:val="0"/>
          <w:marBottom w:val="0"/>
          <w:divBdr>
            <w:top w:val="none" w:sz="0" w:space="0" w:color="auto"/>
            <w:left w:val="none" w:sz="0" w:space="0" w:color="auto"/>
            <w:bottom w:val="none" w:sz="0" w:space="0" w:color="auto"/>
            <w:right w:val="none" w:sz="0" w:space="0" w:color="auto"/>
          </w:divBdr>
        </w:div>
        <w:div w:id="1220484299">
          <w:marLeft w:val="640"/>
          <w:marRight w:val="0"/>
          <w:marTop w:val="0"/>
          <w:marBottom w:val="0"/>
          <w:divBdr>
            <w:top w:val="none" w:sz="0" w:space="0" w:color="auto"/>
            <w:left w:val="none" w:sz="0" w:space="0" w:color="auto"/>
            <w:bottom w:val="none" w:sz="0" w:space="0" w:color="auto"/>
            <w:right w:val="none" w:sz="0" w:space="0" w:color="auto"/>
          </w:divBdr>
        </w:div>
        <w:div w:id="626353092">
          <w:marLeft w:val="640"/>
          <w:marRight w:val="0"/>
          <w:marTop w:val="0"/>
          <w:marBottom w:val="0"/>
          <w:divBdr>
            <w:top w:val="none" w:sz="0" w:space="0" w:color="auto"/>
            <w:left w:val="none" w:sz="0" w:space="0" w:color="auto"/>
            <w:bottom w:val="none" w:sz="0" w:space="0" w:color="auto"/>
            <w:right w:val="none" w:sz="0" w:space="0" w:color="auto"/>
          </w:divBdr>
        </w:div>
        <w:div w:id="2003852530">
          <w:marLeft w:val="640"/>
          <w:marRight w:val="0"/>
          <w:marTop w:val="0"/>
          <w:marBottom w:val="0"/>
          <w:divBdr>
            <w:top w:val="none" w:sz="0" w:space="0" w:color="auto"/>
            <w:left w:val="none" w:sz="0" w:space="0" w:color="auto"/>
            <w:bottom w:val="none" w:sz="0" w:space="0" w:color="auto"/>
            <w:right w:val="none" w:sz="0" w:space="0" w:color="auto"/>
          </w:divBdr>
        </w:div>
        <w:div w:id="1620330277">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81160818">
      <w:bodyDiv w:val="1"/>
      <w:marLeft w:val="0"/>
      <w:marRight w:val="0"/>
      <w:marTop w:val="0"/>
      <w:marBottom w:val="0"/>
      <w:divBdr>
        <w:top w:val="none" w:sz="0" w:space="0" w:color="auto"/>
        <w:left w:val="none" w:sz="0" w:space="0" w:color="auto"/>
        <w:bottom w:val="none" w:sz="0" w:space="0" w:color="auto"/>
        <w:right w:val="none" w:sz="0" w:space="0" w:color="auto"/>
      </w:divBdr>
      <w:divsChild>
        <w:div w:id="18356329">
          <w:marLeft w:val="640"/>
          <w:marRight w:val="0"/>
          <w:marTop w:val="0"/>
          <w:marBottom w:val="0"/>
          <w:divBdr>
            <w:top w:val="none" w:sz="0" w:space="0" w:color="auto"/>
            <w:left w:val="none" w:sz="0" w:space="0" w:color="auto"/>
            <w:bottom w:val="none" w:sz="0" w:space="0" w:color="auto"/>
            <w:right w:val="none" w:sz="0" w:space="0" w:color="auto"/>
          </w:divBdr>
        </w:div>
        <w:div w:id="2010209394">
          <w:marLeft w:val="640"/>
          <w:marRight w:val="0"/>
          <w:marTop w:val="0"/>
          <w:marBottom w:val="0"/>
          <w:divBdr>
            <w:top w:val="none" w:sz="0" w:space="0" w:color="auto"/>
            <w:left w:val="none" w:sz="0" w:space="0" w:color="auto"/>
            <w:bottom w:val="none" w:sz="0" w:space="0" w:color="auto"/>
            <w:right w:val="none" w:sz="0" w:space="0" w:color="auto"/>
          </w:divBdr>
        </w:div>
        <w:div w:id="319383065">
          <w:marLeft w:val="640"/>
          <w:marRight w:val="0"/>
          <w:marTop w:val="0"/>
          <w:marBottom w:val="0"/>
          <w:divBdr>
            <w:top w:val="none" w:sz="0" w:space="0" w:color="auto"/>
            <w:left w:val="none" w:sz="0" w:space="0" w:color="auto"/>
            <w:bottom w:val="none" w:sz="0" w:space="0" w:color="auto"/>
            <w:right w:val="none" w:sz="0" w:space="0" w:color="auto"/>
          </w:divBdr>
        </w:div>
        <w:div w:id="1863279462">
          <w:marLeft w:val="640"/>
          <w:marRight w:val="0"/>
          <w:marTop w:val="0"/>
          <w:marBottom w:val="0"/>
          <w:divBdr>
            <w:top w:val="none" w:sz="0" w:space="0" w:color="auto"/>
            <w:left w:val="none" w:sz="0" w:space="0" w:color="auto"/>
            <w:bottom w:val="none" w:sz="0" w:space="0" w:color="auto"/>
            <w:right w:val="none" w:sz="0" w:space="0" w:color="auto"/>
          </w:divBdr>
        </w:div>
        <w:div w:id="1688143603">
          <w:marLeft w:val="640"/>
          <w:marRight w:val="0"/>
          <w:marTop w:val="0"/>
          <w:marBottom w:val="0"/>
          <w:divBdr>
            <w:top w:val="none" w:sz="0" w:space="0" w:color="auto"/>
            <w:left w:val="none" w:sz="0" w:space="0" w:color="auto"/>
            <w:bottom w:val="none" w:sz="0" w:space="0" w:color="auto"/>
            <w:right w:val="none" w:sz="0" w:space="0" w:color="auto"/>
          </w:divBdr>
        </w:div>
        <w:div w:id="875773180">
          <w:marLeft w:val="640"/>
          <w:marRight w:val="0"/>
          <w:marTop w:val="0"/>
          <w:marBottom w:val="0"/>
          <w:divBdr>
            <w:top w:val="none" w:sz="0" w:space="0" w:color="auto"/>
            <w:left w:val="none" w:sz="0" w:space="0" w:color="auto"/>
            <w:bottom w:val="none" w:sz="0" w:space="0" w:color="auto"/>
            <w:right w:val="none" w:sz="0" w:space="0" w:color="auto"/>
          </w:divBdr>
        </w:div>
        <w:div w:id="922446747">
          <w:marLeft w:val="640"/>
          <w:marRight w:val="0"/>
          <w:marTop w:val="0"/>
          <w:marBottom w:val="0"/>
          <w:divBdr>
            <w:top w:val="none" w:sz="0" w:space="0" w:color="auto"/>
            <w:left w:val="none" w:sz="0" w:space="0" w:color="auto"/>
            <w:bottom w:val="none" w:sz="0" w:space="0" w:color="auto"/>
            <w:right w:val="none" w:sz="0" w:space="0" w:color="auto"/>
          </w:divBdr>
        </w:div>
        <w:div w:id="1358584974">
          <w:marLeft w:val="640"/>
          <w:marRight w:val="0"/>
          <w:marTop w:val="0"/>
          <w:marBottom w:val="0"/>
          <w:divBdr>
            <w:top w:val="none" w:sz="0" w:space="0" w:color="auto"/>
            <w:left w:val="none" w:sz="0" w:space="0" w:color="auto"/>
            <w:bottom w:val="none" w:sz="0" w:space="0" w:color="auto"/>
            <w:right w:val="none" w:sz="0" w:space="0" w:color="auto"/>
          </w:divBdr>
        </w:div>
        <w:div w:id="1693267354">
          <w:marLeft w:val="640"/>
          <w:marRight w:val="0"/>
          <w:marTop w:val="0"/>
          <w:marBottom w:val="0"/>
          <w:divBdr>
            <w:top w:val="none" w:sz="0" w:space="0" w:color="auto"/>
            <w:left w:val="none" w:sz="0" w:space="0" w:color="auto"/>
            <w:bottom w:val="none" w:sz="0" w:space="0" w:color="auto"/>
            <w:right w:val="none" w:sz="0" w:space="0" w:color="auto"/>
          </w:divBdr>
        </w:div>
        <w:div w:id="1537084685">
          <w:marLeft w:val="640"/>
          <w:marRight w:val="0"/>
          <w:marTop w:val="0"/>
          <w:marBottom w:val="0"/>
          <w:divBdr>
            <w:top w:val="none" w:sz="0" w:space="0" w:color="auto"/>
            <w:left w:val="none" w:sz="0" w:space="0" w:color="auto"/>
            <w:bottom w:val="none" w:sz="0" w:space="0" w:color="auto"/>
            <w:right w:val="none" w:sz="0" w:space="0" w:color="auto"/>
          </w:divBdr>
        </w:div>
        <w:div w:id="1086880515">
          <w:marLeft w:val="640"/>
          <w:marRight w:val="0"/>
          <w:marTop w:val="0"/>
          <w:marBottom w:val="0"/>
          <w:divBdr>
            <w:top w:val="none" w:sz="0" w:space="0" w:color="auto"/>
            <w:left w:val="none" w:sz="0" w:space="0" w:color="auto"/>
            <w:bottom w:val="none" w:sz="0" w:space="0" w:color="auto"/>
            <w:right w:val="none" w:sz="0" w:space="0" w:color="auto"/>
          </w:divBdr>
        </w:div>
        <w:div w:id="1280796067">
          <w:marLeft w:val="640"/>
          <w:marRight w:val="0"/>
          <w:marTop w:val="0"/>
          <w:marBottom w:val="0"/>
          <w:divBdr>
            <w:top w:val="none" w:sz="0" w:space="0" w:color="auto"/>
            <w:left w:val="none" w:sz="0" w:space="0" w:color="auto"/>
            <w:bottom w:val="none" w:sz="0" w:space="0" w:color="auto"/>
            <w:right w:val="none" w:sz="0" w:space="0" w:color="auto"/>
          </w:divBdr>
        </w:div>
        <w:div w:id="1428498564">
          <w:marLeft w:val="640"/>
          <w:marRight w:val="0"/>
          <w:marTop w:val="0"/>
          <w:marBottom w:val="0"/>
          <w:divBdr>
            <w:top w:val="none" w:sz="0" w:space="0" w:color="auto"/>
            <w:left w:val="none" w:sz="0" w:space="0" w:color="auto"/>
            <w:bottom w:val="none" w:sz="0" w:space="0" w:color="auto"/>
            <w:right w:val="none" w:sz="0" w:space="0" w:color="auto"/>
          </w:divBdr>
        </w:div>
        <w:div w:id="1681589243">
          <w:marLeft w:val="640"/>
          <w:marRight w:val="0"/>
          <w:marTop w:val="0"/>
          <w:marBottom w:val="0"/>
          <w:divBdr>
            <w:top w:val="none" w:sz="0" w:space="0" w:color="auto"/>
            <w:left w:val="none" w:sz="0" w:space="0" w:color="auto"/>
            <w:bottom w:val="none" w:sz="0" w:space="0" w:color="auto"/>
            <w:right w:val="none" w:sz="0" w:space="0" w:color="auto"/>
          </w:divBdr>
        </w:div>
        <w:div w:id="1069960951">
          <w:marLeft w:val="640"/>
          <w:marRight w:val="0"/>
          <w:marTop w:val="0"/>
          <w:marBottom w:val="0"/>
          <w:divBdr>
            <w:top w:val="none" w:sz="0" w:space="0" w:color="auto"/>
            <w:left w:val="none" w:sz="0" w:space="0" w:color="auto"/>
            <w:bottom w:val="none" w:sz="0" w:space="0" w:color="auto"/>
            <w:right w:val="none" w:sz="0" w:space="0" w:color="auto"/>
          </w:divBdr>
        </w:div>
        <w:div w:id="1999962623">
          <w:marLeft w:val="640"/>
          <w:marRight w:val="0"/>
          <w:marTop w:val="0"/>
          <w:marBottom w:val="0"/>
          <w:divBdr>
            <w:top w:val="none" w:sz="0" w:space="0" w:color="auto"/>
            <w:left w:val="none" w:sz="0" w:space="0" w:color="auto"/>
            <w:bottom w:val="none" w:sz="0" w:space="0" w:color="auto"/>
            <w:right w:val="none" w:sz="0" w:space="0" w:color="auto"/>
          </w:divBdr>
        </w:div>
        <w:div w:id="464202824">
          <w:marLeft w:val="640"/>
          <w:marRight w:val="0"/>
          <w:marTop w:val="0"/>
          <w:marBottom w:val="0"/>
          <w:divBdr>
            <w:top w:val="none" w:sz="0" w:space="0" w:color="auto"/>
            <w:left w:val="none" w:sz="0" w:space="0" w:color="auto"/>
            <w:bottom w:val="none" w:sz="0" w:space="0" w:color="auto"/>
            <w:right w:val="none" w:sz="0" w:space="0" w:color="auto"/>
          </w:divBdr>
        </w:div>
        <w:div w:id="1598322184">
          <w:marLeft w:val="640"/>
          <w:marRight w:val="0"/>
          <w:marTop w:val="0"/>
          <w:marBottom w:val="0"/>
          <w:divBdr>
            <w:top w:val="none" w:sz="0" w:space="0" w:color="auto"/>
            <w:left w:val="none" w:sz="0" w:space="0" w:color="auto"/>
            <w:bottom w:val="none" w:sz="0" w:space="0" w:color="auto"/>
            <w:right w:val="none" w:sz="0" w:space="0" w:color="auto"/>
          </w:divBdr>
        </w:div>
        <w:div w:id="763458924">
          <w:marLeft w:val="640"/>
          <w:marRight w:val="0"/>
          <w:marTop w:val="0"/>
          <w:marBottom w:val="0"/>
          <w:divBdr>
            <w:top w:val="none" w:sz="0" w:space="0" w:color="auto"/>
            <w:left w:val="none" w:sz="0" w:space="0" w:color="auto"/>
            <w:bottom w:val="none" w:sz="0" w:space="0" w:color="auto"/>
            <w:right w:val="none" w:sz="0" w:space="0" w:color="auto"/>
          </w:divBdr>
        </w:div>
        <w:div w:id="1418672953">
          <w:marLeft w:val="640"/>
          <w:marRight w:val="0"/>
          <w:marTop w:val="0"/>
          <w:marBottom w:val="0"/>
          <w:divBdr>
            <w:top w:val="none" w:sz="0" w:space="0" w:color="auto"/>
            <w:left w:val="none" w:sz="0" w:space="0" w:color="auto"/>
            <w:bottom w:val="none" w:sz="0" w:space="0" w:color="auto"/>
            <w:right w:val="none" w:sz="0" w:space="0" w:color="auto"/>
          </w:divBdr>
        </w:div>
        <w:div w:id="120392596">
          <w:marLeft w:val="640"/>
          <w:marRight w:val="0"/>
          <w:marTop w:val="0"/>
          <w:marBottom w:val="0"/>
          <w:divBdr>
            <w:top w:val="none" w:sz="0" w:space="0" w:color="auto"/>
            <w:left w:val="none" w:sz="0" w:space="0" w:color="auto"/>
            <w:bottom w:val="none" w:sz="0" w:space="0" w:color="auto"/>
            <w:right w:val="none" w:sz="0" w:space="0" w:color="auto"/>
          </w:divBdr>
        </w:div>
        <w:div w:id="729226965">
          <w:marLeft w:val="640"/>
          <w:marRight w:val="0"/>
          <w:marTop w:val="0"/>
          <w:marBottom w:val="0"/>
          <w:divBdr>
            <w:top w:val="none" w:sz="0" w:space="0" w:color="auto"/>
            <w:left w:val="none" w:sz="0" w:space="0" w:color="auto"/>
            <w:bottom w:val="none" w:sz="0" w:space="0" w:color="auto"/>
            <w:right w:val="none" w:sz="0" w:space="0" w:color="auto"/>
          </w:divBdr>
        </w:div>
        <w:div w:id="1859153710">
          <w:marLeft w:val="640"/>
          <w:marRight w:val="0"/>
          <w:marTop w:val="0"/>
          <w:marBottom w:val="0"/>
          <w:divBdr>
            <w:top w:val="none" w:sz="0" w:space="0" w:color="auto"/>
            <w:left w:val="none" w:sz="0" w:space="0" w:color="auto"/>
            <w:bottom w:val="none" w:sz="0" w:space="0" w:color="auto"/>
            <w:right w:val="none" w:sz="0" w:space="0" w:color="auto"/>
          </w:divBdr>
        </w:div>
        <w:div w:id="1456484749">
          <w:marLeft w:val="640"/>
          <w:marRight w:val="0"/>
          <w:marTop w:val="0"/>
          <w:marBottom w:val="0"/>
          <w:divBdr>
            <w:top w:val="none" w:sz="0" w:space="0" w:color="auto"/>
            <w:left w:val="none" w:sz="0" w:space="0" w:color="auto"/>
            <w:bottom w:val="none" w:sz="0" w:space="0" w:color="auto"/>
            <w:right w:val="none" w:sz="0" w:space="0" w:color="auto"/>
          </w:divBdr>
        </w:div>
        <w:div w:id="145438691">
          <w:marLeft w:val="640"/>
          <w:marRight w:val="0"/>
          <w:marTop w:val="0"/>
          <w:marBottom w:val="0"/>
          <w:divBdr>
            <w:top w:val="none" w:sz="0" w:space="0" w:color="auto"/>
            <w:left w:val="none" w:sz="0" w:space="0" w:color="auto"/>
            <w:bottom w:val="none" w:sz="0" w:space="0" w:color="auto"/>
            <w:right w:val="none" w:sz="0" w:space="0" w:color="auto"/>
          </w:divBdr>
        </w:div>
        <w:div w:id="177894038">
          <w:marLeft w:val="640"/>
          <w:marRight w:val="0"/>
          <w:marTop w:val="0"/>
          <w:marBottom w:val="0"/>
          <w:divBdr>
            <w:top w:val="none" w:sz="0" w:space="0" w:color="auto"/>
            <w:left w:val="none" w:sz="0" w:space="0" w:color="auto"/>
            <w:bottom w:val="none" w:sz="0" w:space="0" w:color="auto"/>
            <w:right w:val="none" w:sz="0" w:space="0" w:color="auto"/>
          </w:divBdr>
        </w:div>
        <w:div w:id="2095735826">
          <w:marLeft w:val="640"/>
          <w:marRight w:val="0"/>
          <w:marTop w:val="0"/>
          <w:marBottom w:val="0"/>
          <w:divBdr>
            <w:top w:val="none" w:sz="0" w:space="0" w:color="auto"/>
            <w:left w:val="none" w:sz="0" w:space="0" w:color="auto"/>
            <w:bottom w:val="none" w:sz="0" w:space="0" w:color="auto"/>
            <w:right w:val="none" w:sz="0" w:space="0" w:color="auto"/>
          </w:divBdr>
        </w:div>
        <w:div w:id="629553548">
          <w:marLeft w:val="640"/>
          <w:marRight w:val="0"/>
          <w:marTop w:val="0"/>
          <w:marBottom w:val="0"/>
          <w:divBdr>
            <w:top w:val="none" w:sz="0" w:space="0" w:color="auto"/>
            <w:left w:val="none" w:sz="0" w:space="0" w:color="auto"/>
            <w:bottom w:val="none" w:sz="0" w:space="0" w:color="auto"/>
            <w:right w:val="none" w:sz="0" w:space="0" w:color="auto"/>
          </w:divBdr>
        </w:div>
        <w:div w:id="1204706567">
          <w:marLeft w:val="640"/>
          <w:marRight w:val="0"/>
          <w:marTop w:val="0"/>
          <w:marBottom w:val="0"/>
          <w:divBdr>
            <w:top w:val="none" w:sz="0" w:space="0" w:color="auto"/>
            <w:left w:val="none" w:sz="0" w:space="0" w:color="auto"/>
            <w:bottom w:val="none" w:sz="0" w:space="0" w:color="auto"/>
            <w:right w:val="none" w:sz="0" w:space="0" w:color="auto"/>
          </w:divBdr>
        </w:div>
        <w:div w:id="1852328628">
          <w:marLeft w:val="640"/>
          <w:marRight w:val="0"/>
          <w:marTop w:val="0"/>
          <w:marBottom w:val="0"/>
          <w:divBdr>
            <w:top w:val="none" w:sz="0" w:space="0" w:color="auto"/>
            <w:left w:val="none" w:sz="0" w:space="0" w:color="auto"/>
            <w:bottom w:val="none" w:sz="0" w:space="0" w:color="auto"/>
            <w:right w:val="none" w:sz="0" w:space="0" w:color="auto"/>
          </w:divBdr>
        </w:div>
        <w:div w:id="197665915">
          <w:marLeft w:val="640"/>
          <w:marRight w:val="0"/>
          <w:marTop w:val="0"/>
          <w:marBottom w:val="0"/>
          <w:divBdr>
            <w:top w:val="none" w:sz="0" w:space="0" w:color="auto"/>
            <w:left w:val="none" w:sz="0" w:space="0" w:color="auto"/>
            <w:bottom w:val="none" w:sz="0" w:space="0" w:color="auto"/>
            <w:right w:val="none" w:sz="0" w:space="0" w:color="auto"/>
          </w:divBdr>
        </w:div>
        <w:div w:id="628054287">
          <w:marLeft w:val="640"/>
          <w:marRight w:val="0"/>
          <w:marTop w:val="0"/>
          <w:marBottom w:val="0"/>
          <w:divBdr>
            <w:top w:val="none" w:sz="0" w:space="0" w:color="auto"/>
            <w:left w:val="none" w:sz="0" w:space="0" w:color="auto"/>
            <w:bottom w:val="none" w:sz="0" w:space="0" w:color="auto"/>
            <w:right w:val="none" w:sz="0" w:space="0" w:color="auto"/>
          </w:divBdr>
        </w:div>
        <w:div w:id="800609566">
          <w:marLeft w:val="640"/>
          <w:marRight w:val="0"/>
          <w:marTop w:val="0"/>
          <w:marBottom w:val="0"/>
          <w:divBdr>
            <w:top w:val="none" w:sz="0" w:space="0" w:color="auto"/>
            <w:left w:val="none" w:sz="0" w:space="0" w:color="auto"/>
            <w:bottom w:val="none" w:sz="0" w:space="0" w:color="auto"/>
            <w:right w:val="none" w:sz="0" w:space="0" w:color="auto"/>
          </w:divBdr>
        </w:div>
        <w:div w:id="2093119979">
          <w:marLeft w:val="640"/>
          <w:marRight w:val="0"/>
          <w:marTop w:val="0"/>
          <w:marBottom w:val="0"/>
          <w:divBdr>
            <w:top w:val="none" w:sz="0" w:space="0" w:color="auto"/>
            <w:left w:val="none" w:sz="0" w:space="0" w:color="auto"/>
            <w:bottom w:val="none" w:sz="0" w:space="0" w:color="auto"/>
            <w:right w:val="none" w:sz="0" w:space="0" w:color="auto"/>
          </w:divBdr>
        </w:div>
        <w:div w:id="1410615541">
          <w:marLeft w:val="640"/>
          <w:marRight w:val="0"/>
          <w:marTop w:val="0"/>
          <w:marBottom w:val="0"/>
          <w:divBdr>
            <w:top w:val="none" w:sz="0" w:space="0" w:color="auto"/>
            <w:left w:val="none" w:sz="0" w:space="0" w:color="auto"/>
            <w:bottom w:val="none" w:sz="0" w:space="0" w:color="auto"/>
            <w:right w:val="none" w:sz="0" w:space="0" w:color="auto"/>
          </w:divBdr>
        </w:div>
        <w:div w:id="2028291445">
          <w:marLeft w:val="640"/>
          <w:marRight w:val="0"/>
          <w:marTop w:val="0"/>
          <w:marBottom w:val="0"/>
          <w:divBdr>
            <w:top w:val="none" w:sz="0" w:space="0" w:color="auto"/>
            <w:left w:val="none" w:sz="0" w:space="0" w:color="auto"/>
            <w:bottom w:val="none" w:sz="0" w:space="0" w:color="auto"/>
            <w:right w:val="none" w:sz="0" w:space="0" w:color="auto"/>
          </w:divBdr>
        </w:div>
        <w:div w:id="833033511">
          <w:marLeft w:val="640"/>
          <w:marRight w:val="0"/>
          <w:marTop w:val="0"/>
          <w:marBottom w:val="0"/>
          <w:divBdr>
            <w:top w:val="none" w:sz="0" w:space="0" w:color="auto"/>
            <w:left w:val="none" w:sz="0" w:space="0" w:color="auto"/>
            <w:bottom w:val="none" w:sz="0" w:space="0" w:color="auto"/>
            <w:right w:val="none" w:sz="0" w:space="0" w:color="auto"/>
          </w:divBdr>
        </w:div>
        <w:div w:id="48498569">
          <w:marLeft w:val="640"/>
          <w:marRight w:val="0"/>
          <w:marTop w:val="0"/>
          <w:marBottom w:val="0"/>
          <w:divBdr>
            <w:top w:val="none" w:sz="0" w:space="0" w:color="auto"/>
            <w:left w:val="none" w:sz="0" w:space="0" w:color="auto"/>
            <w:bottom w:val="none" w:sz="0" w:space="0" w:color="auto"/>
            <w:right w:val="none" w:sz="0" w:space="0" w:color="auto"/>
          </w:divBdr>
        </w:div>
        <w:div w:id="629478324">
          <w:marLeft w:val="640"/>
          <w:marRight w:val="0"/>
          <w:marTop w:val="0"/>
          <w:marBottom w:val="0"/>
          <w:divBdr>
            <w:top w:val="none" w:sz="0" w:space="0" w:color="auto"/>
            <w:left w:val="none" w:sz="0" w:space="0" w:color="auto"/>
            <w:bottom w:val="none" w:sz="0" w:space="0" w:color="auto"/>
            <w:right w:val="none" w:sz="0" w:space="0" w:color="auto"/>
          </w:divBdr>
        </w:div>
        <w:div w:id="2104954196">
          <w:marLeft w:val="640"/>
          <w:marRight w:val="0"/>
          <w:marTop w:val="0"/>
          <w:marBottom w:val="0"/>
          <w:divBdr>
            <w:top w:val="none" w:sz="0" w:space="0" w:color="auto"/>
            <w:left w:val="none" w:sz="0" w:space="0" w:color="auto"/>
            <w:bottom w:val="none" w:sz="0" w:space="0" w:color="auto"/>
            <w:right w:val="none" w:sz="0" w:space="0" w:color="auto"/>
          </w:divBdr>
        </w:div>
        <w:div w:id="1638677710">
          <w:marLeft w:val="640"/>
          <w:marRight w:val="0"/>
          <w:marTop w:val="0"/>
          <w:marBottom w:val="0"/>
          <w:divBdr>
            <w:top w:val="none" w:sz="0" w:space="0" w:color="auto"/>
            <w:left w:val="none" w:sz="0" w:space="0" w:color="auto"/>
            <w:bottom w:val="none" w:sz="0" w:space="0" w:color="auto"/>
            <w:right w:val="none" w:sz="0" w:space="0" w:color="auto"/>
          </w:divBdr>
        </w:div>
        <w:div w:id="910188980">
          <w:marLeft w:val="640"/>
          <w:marRight w:val="0"/>
          <w:marTop w:val="0"/>
          <w:marBottom w:val="0"/>
          <w:divBdr>
            <w:top w:val="none" w:sz="0" w:space="0" w:color="auto"/>
            <w:left w:val="none" w:sz="0" w:space="0" w:color="auto"/>
            <w:bottom w:val="none" w:sz="0" w:space="0" w:color="auto"/>
            <w:right w:val="none" w:sz="0" w:space="0" w:color="auto"/>
          </w:divBdr>
        </w:div>
        <w:div w:id="1359352468">
          <w:marLeft w:val="640"/>
          <w:marRight w:val="0"/>
          <w:marTop w:val="0"/>
          <w:marBottom w:val="0"/>
          <w:divBdr>
            <w:top w:val="none" w:sz="0" w:space="0" w:color="auto"/>
            <w:left w:val="none" w:sz="0" w:space="0" w:color="auto"/>
            <w:bottom w:val="none" w:sz="0" w:space="0" w:color="auto"/>
            <w:right w:val="none" w:sz="0" w:space="0" w:color="auto"/>
          </w:divBdr>
        </w:div>
        <w:div w:id="1009135792">
          <w:marLeft w:val="640"/>
          <w:marRight w:val="0"/>
          <w:marTop w:val="0"/>
          <w:marBottom w:val="0"/>
          <w:divBdr>
            <w:top w:val="none" w:sz="0" w:space="0" w:color="auto"/>
            <w:left w:val="none" w:sz="0" w:space="0" w:color="auto"/>
            <w:bottom w:val="none" w:sz="0" w:space="0" w:color="auto"/>
            <w:right w:val="none" w:sz="0" w:space="0" w:color="auto"/>
          </w:divBdr>
        </w:div>
        <w:div w:id="1789395433">
          <w:marLeft w:val="640"/>
          <w:marRight w:val="0"/>
          <w:marTop w:val="0"/>
          <w:marBottom w:val="0"/>
          <w:divBdr>
            <w:top w:val="none" w:sz="0" w:space="0" w:color="auto"/>
            <w:left w:val="none" w:sz="0" w:space="0" w:color="auto"/>
            <w:bottom w:val="none" w:sz="0" w:space="0" w:color="auto"/>
            <w:right w:val="none" w:sz="0" w:space="0" w:color="auto"/>
          </w:divBdr>
        </w:div>
        <w:div w:id="1051347000">
          <w:marLeft w:val="640"/>
          <w:marRight w:val="0"/>
          <w:marTop w:val="0"/>
          <w:marBottom w:val="0"/>
          <w:divBdr>
            <w:top w:val="none" w:sz="0" w:space="0" w:color="auto"/>
            <w:left w:val="none" w:sz="0" w:space="0" w:color="auto"/>
            <w:bottom w:val="none" w:sz="0" w:space="0" w:color="auto"/>
            <w:right w:val="none" w:sz="0" w:space="0" w:color="auto"/>
          </w:divBdr>
        </w:div>
        <w:div w:id="757865041">
          <w:marLeft w:val="640"/>
          <w:marRight w:val="0"/>
          <w:marTop w:val="0"/>
          <w:marBottom w:val="0"/>
          <w:divBdr>
            <w:top w:val="none" w:sz="0" w:space="0" w:color="auto"/>
            <w:left w:val="none" w:sz="0" w:space="0" w:color="auto"/>
            <w:bottom w:val="none" w:sz="0" w:space="0" w:color="auto"/>
            <w:right w:val="none" w:sz="0" w:space="0" w:color="auto"/>
          </w:divBdr>
        </w:div>
        <w:div w:id="554777085">
          <w:marLeft w:val="640"/>
          <w:marRight w:val="0"/>
          <w:marTop w:val="0"/>
          <w:marBottom w:val="0"/>
          <w:divBdr>
            <w:top w:val="none" w:sz="0" w:space="0" w:color="auto"/>
            <w:left w:val="none" w:sz="0" w:space="0" w:color="auto"/>
            <w:bottom w:val="none" w:sz="0" w:space="0" w:color="auto"/>
            <w:right w:val="none" w:sz="0" w:space="0" w:color="auto"/>
          </w:divBdr>
        </w:div>
        <w:div w:id="850335831">
          <w:marLeft w:val="640"/>
          <w:marRight w:val="0"/>
          <w:marTop w:val="0"/>
          <w:marBottom w:val="0"/>
          <w:divBdr>
            <w:top w:val="none" w:sz="0" w:space="0" w:color="auto"/>
            <w:left w:val="none" w:sz="0" w:space="0" w:color="auto"/>
            <w:bottom w:val="none" w:sz="0" w:space="0" w:color="auto"/>
            <w:right w:val="none" w:sz="0" w:space="0" w:color="auto"/>
          </w:divBdr>
        </w:div>
        <w:div w:id="1464470361">
          <w:marLeft w:val="640"/>
          <w:marRight w:val="0"/>
          <w:marTop w:val="0"/>
          <w:marBottom w:val="0"/>
          <w:divBdr>
            <w:top w:val="none" w:sz="0" w:space="0" w:color="auto"/>
            <w:left w:val="none" w:sz="0" w:space="0" w:color="auto"/>
            <w:bottom w:val="none" w:sz="0" w:space="0" w:color="auto"/>
            <w:right w:val="none" w:sz="0" w:space="0" w:color="auto"/>
          </w:divBdr>
        </w:div>
        <w:div w:id="1851528202">
          <w:marLeft w:val="640"/>
          <w:marRight w:val="0"/>
          <w:marTop w:val="0"/>
          <w:marBottom w:val="0"/>
          <w:divBdr>
            <w:top w:val="none" w:sz="0" w:space="0" w:color="auto"/>
            <w:left w:val="none" w:sz="0" w:space="0" w:color="auto"/>
            <w:bottom w:val="none" w:sz="0" w:space="0" w:color="auto"/>
            <w:right w:val="none" w:sz="0" w:space="0" w:color="auto"/>
          </w:divBdr>
        </w:div>
        <w:div w:id="1243220640">
          <w:marLeft w:val="640"/>
          <w:marRight w:val="0"/>
          <w:marTop w:val="0"/>
          <w:marBottom w:val="0"/>
          <w:divBdr>
            <w:top w:val="none" w:sz="0" w:space="0" w:color="auto"/>
            <w:left w:val="none" w:sz="0" w:space="0" w:color="auto"/>
            <w:bottom w:val="none" w:sz="0" w:space="0" w:color="auto"/>
            <w:right w:val="none" w:sz="0" w:space="0" w:color="auto"/>
          </w:divBdr>
        </w:div>
        <w:div w:id="975065243">
          <w:marLeft w:val="640"/>
          <w:marRight w:val="0"/>
          <w:marTop w:val="0"/>
          <w:marBottom w:val="0"/>
          <w:divBdr>
            <w:top w:val="none" w:sz="0" w:space="0" w:color="auto"/>
            <w:left w:val="none" w:sz="0" w:space="0" w:color="auto"/>
            <w:bottom w:val="none" w:sz="0" w:space="0" w:color="auto"/>
            <w:right w:val="none" w:sz="0" w:space="0" w:color="auto"/>
          </w:divBdr>
        </w:div>
        <w:div w:id="1725713983">
          <w:marLeft w:val="640"/>
          <w:marRight w:val="0"/>
          <w:marTop w:val="0"/>
          <w:marBottom w:val="0"/>
          <w:divBdr>
            <w:top w:val="none" w:sz="0" w:space="0" w:color="auto"/>
            <w:left w:val="none" w:sz="0" w:space="0" w:color="auto"/>
            <w:bottom w:val="none" w:sz="0" w:space="0" w:color="auto"/>
            <w:right w:val="none" w:sz="0" w:space="0" w:color="auto"/>
          </w:divBdr>
        </w:div>
        <w:div w:id="1832133428">
          <w:marLeft w:val="640"/>
          <w:marRight w:val="0"/>
          <w:marTop w:val="0"/>
          <w:marBottom w:val="0"/>
          <w:divBdr>
            <w:top w:val="none" w:sz="0" w:space="0" w:color="auto"/>
            <w:left w:val="none" w:sz="0" w:space="0" w:color="auto"/>
            <w:bottom w:val="none" w:sz="0" w:space="0" w:color="auto"/>
            <w:right w:val="none" w:sz="0" w:space="0" w:color="auto"/>
          </w:divBdr>
        </w:div>
        <w:div w:id="138621924">
          <w:marLeft w:val="640"/>
          <w:marRight w:val="0"/>
          <w:marTop w:val="0"/>
          <w:marBottom w:val="0"/>
          <w:divBdr>
            <w:top w:val="none" w:sz="0" w:space="0" w:color="auto"/>
            <w:left w:val="none" w:sz="0" w:space="0" w:color="auto"/>
            <w:bottom w:val="none" w:sz="0" w:space="0" w:color="auto"/>
            <w:right w:val="none" w:sz="0" w:space="0" w:color="auto"/>
          </w:divBdr>
        </w:div>
        <w:div w:id="1482772112">
          <w:marLeft w:val="640"/>
          <w:marRight w:val="0"/>
          <w:marTop w:val="0"/>
          <w:marBottom w:val="0"/>
          <w:divBdr>
            <w:top w:val="none" w:sz="0" w:space="0" w:color="auto"/>
            <w:left w:val="none" w:sz="0" w:space="0" w:color="auto"/>
            <w:bottom w:val="none" w:sz="0" w:space="0" w:color="auto"/>
            <w:right w:val="none" w:sz="0" w:space="0" w:color="auto"/>
          </w:divBdr>
        </w:div>
        <w:div w:id="2089887664">
          <w:marLeft w:val="640"/>
          <w:marRight w:val="0"/>
          <w:marTop w:val="0"/>
          <w:marBottom w:val="0"/>
          <w:divBdr>
            <w:top w:val="none" w:sz="0" w:space="0" w:color="auto"/>
            <w:left w:val="none" w:sz="0" w:space="0" w:color="auto"/>
            <w:bottom w:val="none" w:sz="0" w:space="0" w:color="auto"/>
            <w:right w:val="none" w:sz="0" w:space="0" w:color="auto"/>
          </w:divBdr>
        </w:div>
        <w:div w:id="577322393">
          <w:marLeft w:val="640"/>
          <w:marRight w:val="0"/>
          <w:marTop w:val="0"/>
          <w:marBottom w:val="0"/>
          <w:divBdr>
            <w:top w:val="none" w:sz="0" w:space="0" w:color="auto"/>
            <w:left w:val="none" w:sz="0" w:space="0" w:color="auto"/>
            <w:bottom w:val="none" w:sz="0" w:space="0" w:color="auto"/>
            <w:right w:val="none" w:sz="0" w:space="0" w:color="auto"/>
          </w:divBdr>
        </w:div>
        <w:div w:id="875508700">
          <w:marLeft w:val="640"/>
          <w:marRight w:val="0"/>
          <w:marTop w:val="0"/>
          <w:marBottom w:val="0"/>
          <w:divBdr>
            <w:top w:val="none" w:sz="0" w:space="0" w:color="auto"/>
            <w:left w:val="none" w:sz="0" w:space="0" w:color="auto"/>
            <w:bottom w:val="none" w:sz="0" w:space="0" w:color="auto"/>
            <w:right w:val="none" w:sz="0" w:space="0" w:color="auto"/>
          </w:divBdr>
        </w:div>
        <w:div w:id="56246487">
          <w:marLeft w:val="640"/>
          <w:marRight w:val="0"/>
          <w:marTop w:val="0"/>
          <w:marBottom w:val="0"/>
          <w:divBdr>
            <w:top w:val="none" w:sz="0" w:space="0" w:color="auto"/>
            <w:left w:val="none" w:sz="0" w:space="0" w:color="auto"/>
            <w:bottom w:val="none" w:sz="0" w:space="0" w:color="auto"/>
            <w:right w:val="none" w:sz="0" w:space="0" w:color="auto"/>
          </w:divBdr>
        </w:div>
        <w:div w:id="23872285">
          <w:marLeft w:val="640"/>
          <w:marRight w:val="0"/>
          <w:marTop w:val="0"/>
          <w:marBottom w:val="0"/>
          <w:divBdr>
            <w:top w:val="none" w:sz="0" w:space="0" w:color="auto"/>
            <w:left w:val="none" w:sz="0" w:space="0" w:color="auto"/>
            <w:bottom w:val="none" w:sz="0" w:space="0" w:color="auto"/>
            <w:right w:val="none" w:sz="0" w:space="0" w:color="auto"/>
          </w:divBdr>
        </w:div>
        <w:div w:id="1012954501">
          <w:marLeft w:val="640"/>
          <w:marRight w:val="0"/>
          <w:marTop w:val="0"/>
          <w:marBottom w:val="0"/>
          <w:divBdr>
            <w:top w:val="none" w:sz="0" w:space="0" w:color="auto"/>
            <w:left w:val="none" w:sz="0" w:space="0" w:color="auto"/>
            <w:bottom w:val="none" w:sz="0" w:space="0" w:color="auto"/>
            <w:right w:val="none" w:sz="0" w:space="0" w:color="auto"/>
          </w:divBdr>
        </w:div>
        <w:div w:id="732042345">
          <w:marLeft w:val="640"/>
          <w:marRight w:val="0"/>
          <w:marTop w:val="0"/>
          <w:marBottom w:val="0"/>
          <w:divBdr>
            <w:top w:val="none" w:sz="0" w:space="0" w:color="auto"/>
            <w:left w:val="none" w:sz="0" w:space="0" w:color="auto"/>
            <w:bottom w:val="none" w:sz="0" w:space="0" w:color="auto"/>
            <w:right w:val="none" w:sz="0" w:space="0" w:color="auto"/>
          </w:divBdr>
        </w:div>
        <w:div w:id="2143377721">
          <w:marLeft w:val="640"/>
          <w:marRight w:val="0"/>
          <w:marTop w:val="0"/>
          <w:marBottom w:val="0"/>
          <w:divBdr>
            <w:top w:val="none" w:sz="0" w:space="0" w:color="auto"/>
            <w:left w:val="none" w:sz="0" w:space="0" w:color="auto"/>
            <w:bottom w:val="none" w:sz="0" w:space="0" w:color="auto"/>
            <w:right w:val="none" w:sz="0" w:space="0" w:color="auto"/>
          </w:divBdr>
        </w:div>
        <w:div w:id="65037687">
          <w:marLeft w:val="640"/>
          <w:marRight w:val="0"/>
          <w:marTop w:val="0"/>
          <w:marBottom w:val="0"/>
          <w:divBdr>
            <w:top w:val="none" w:sz="0" w:space="0" w:color="auto"/>
            <w:left w:val="none" w:sz="0" w:space="0" w:color="auto"/>
            <w:bottom w:val="none" w:sz="0" w:space="0" w:color="auto"/>
            <w:right w:val="none" w:sz="0" w:space="0" w:color="auto"/>
          </w:divBdr>
        </w:div>
        <w:div w:id="467238547">
          <w:marLeft w:val="640"/>
          <w:marRight w:val="0"/>
          <w:marTop w:val="0"/>
          <w:marBottom w:val="0"/>
          <w:divBdr>
            <w:top w:val="none" w:sz="0" w:space="0" w:color="auto"/>
            <w:left w:val="none" w:sz="0" w:space="0" w:color="auto"/>
            <w:bottom w:val="none" w:sz="0" w:space="0" w:color="auto"/>
            <w:right w:val="none" w:sz="0" w:space="0" w:color="auto"/>
          </w:divBdr>
        </w:div>
        <w:div w:id="98109338">
          <w:marLeft w:val="640"/>
          <w:marRight w:val="0"/>
          <w:marTop w:val="0"/>
          <w:marBottom w:val="0"/>
          <w:divBdr>
            <w:top w:val="none" w:sz="0" w:space="0" w:color="auto"/>
            <w:left w:val="none" w:sz="0" w:space="0" w:color="auto"/>
            <w:bottom w:val="none" w:sz="0" w:space="0" w:color="auto"/>
            <w:right w:val="none" w:sz="0" w:space="0" w:color="auto"/>
          </w:divBdr>
        </w:div>
        <w:div w:id="475072903">
          <w:marLeft w:val="640"/>
          <w:marRight w:val="0"/>
          <w:marTop w:val="0"/>
          <w:marBottom w:val="0"/>
          <w:divBdr>
            <w:top w:val="none" w:sz="0" w:space="0" w:color="auto"/>
            <w:left w:val="none" w:sz="0" w:space="0" w:color="auto"/>
            <w:bottom w:val="none" w:sz="0" w:space="0" w:color="auto"/>
            <w:right w:val="none" w:sz="0" w:space="0" w:color="auto"/>
          </w:divBdr>
        </w:div>
        <w:div w:id="2089300167">
          <w:marLeft w:val="640"/>
          <w:marRight w:val="0"/>
          <w:marTop w:val="0"/>
          <w:marBottom w:val="0"/>
          <w:divBdr>
            <w:top w:val="none" w:sz="0" w:space="0" w:color="auto"/>
            <w:left w:val="none" w:sz="0" w:space="0" w:color="auto"/>
            <w:bottom w:val="none" w:sz="0" w:space="0" w:color="auto"/>
            <w:right w:val="none" w:sz="0" w:space="0" w:color="auto"/>
          </w:divBdr>
        </w:div>
        <w:div w:id="1315797228">
          <w:marLeft w:val="640"/>
          <w:marRight w:val="0"/>
          <w:marTop w:val="0"/>
          <w:marBottom w:val="0"/>
          <w:divBdr>
            <w:top w:val="none" w:sz="0" w:space="0" w:color="auto"/>
            <w:left w:val="none" w:sz="0" w:space="0" w:color="auto"/>
            <w:bottom w:val="none" w:sz="0" w:space="0" w:color="auto"/>
            <w:right w:val="none" w:sz="0" w:space="0" w:color="auto"/>
          </w:divBdr>
        </w:div>
        <w:div w:id="395590578">
          <w:marLeft w:val="640"/>
          <w:marRight w:val="0"/>
          <w:marTop w:val="0"/>
          <w:marBottom w:val="0"/>
          <w:divBdr>
            <w:top w:val="none" w:sz="0" w:space="0" w:color="auto"/>
            <w:left w:val="none" w:sz="0" w:space="0" w:color="auto"/>
            <w:bottom w:val="none" w:sz="0" w:space="0" w:color="auto"/>
            <w:right w:val="none" w:sz="0" w:space="0" w:color="auto"/>
          </w:divBdr>
        </w:div>
        <w:div w:id="939144454">
          <w:marLeft w:val="640"/>
          <w:marRight w:val="0"/>
          <w:marTop w:val="0"/>
          <w:marBottom w:val="0"/>
          <w:divBdr>
            <w:top w:val="none" w:sz="0" w:space="0" w:color="auto"/>
            <w:left w:val="none" w:sz="0" w:space="0" w:color="auto"/>
            <w:bottom w:val="none" w:sz="0" w:space="0" w:color="auto"/>
            <w:right w:val="none" w:sz="0" w:space="0" w:color="auto"/>
          </w:divBdr>
        </w:div>
        <w:div w:id="747465569">
          <w:marLeft w:val="640"/>
          <w:marRight w:val="0"/>
          <w:marTop w:val="0"/>
          <w:marBottom w:val="0"/>
          <w:divBdr>
            <w:top w:val="none" w:sz="0" w:space="0" w:color="auto"/>
            <w:left w:val="none" w:sz="0" w:space="0" w:color="auto"/>
            <w:bottom w:val="none" w:sz="0" w:space="0" w:color="auto"/>
            <w:right w:val="none" w:sz="0" w:space="0" w:color="auto"/>
          </w:divBdr>
        </w:div>
        <w:div w:id="352847529">
          <w:marLeft w:val="640"/>
          <w:marRight w:val="0"/>
          <w:marTop w:val="0"/>
          <w:marBottom w:val="0"/>
          <w:divBdr>
            <w:top w:val="none" w:sz="0" w:space="0" w:color="auto"/>
            <w:left w:val="none" w:sz="0" w:space="0" w:color="auto"/>
            <w:bottom w:val="none" w:sz="0" w:space="0" w:color="auto"/>
            <w:right w:val="none" w:sz="0" w:space="0" w:color="auto"/>
          </w:divBdr>
        </w:div>
        <w:div w:id="285040649">
          <w:marLeft w:val="640"/>
          <w:marRight w:val="0"/>
          <w:marTop w:val="0"/>
          <w:marBottom w:val="0"/>
          <w:divBdr>
            <w:top w:val="none" w:sz="0" w:space="0" w:color="auto"/>
            <w:left w:val="none" w:sz="0" w:space="0" w:color="auto"/>
            <w:bottom w:val="none" w:sz="0" w:space="0" w:color="auto"/>
            <w:right w:val="none" w:sz="0" w:space="0" w:color="auto"/>
          </w:divBdr>
        </w:div>
        <w:div w:id="1790321355">
          <w:marLeft w:val="640"/>
          <w:marRight w:val="0"/>
          <w:marTop w:val="0"/>
          <w:marBottom w:val="0"/>
          <w:divBdr>
            <w:top w:val="none" w:sz="0" w:space="0" w:color="auto"/>
            <w:left w:val="none" w:sz="0" w:space="0" w:color="auto"/>
            <w:bottom w:val="none" w:sz="0" w:space="0" w:color="auto"/>
            <w:right w:val="none" w:sz="0" w:space="0" w:color="auto"/>
          </w:divBdr>
        </w:div>
        <w:div w:id="1765610256">
          <w:marLeft w:val="640"/>
          <w:marRight w:val="0"/>
          <w:marTop w:val="0"/>
          <w:marBottom w:val="0"/>
          <w:divBdr>
            <w:top w:val="none" w:sz="0" w:space="0" w:color="auto"/>
            <w:left w:val="none" w:sz="0" w:space="0" w:color="auto"/>
            <w:bottom w:val="none" w:sz="0" w:space="0" w:color="auto"/>
            <w:right w:val="none" w:sz="0" w:space="0" w:color="auto"/>
          </w:divBdr>
        </w:div>
        <w:div w:id="1262492173">
          <w:marLeft w:val="640"/>
          <w:marRight w:val="0"/>
          <w:marTop w:val="0"/>
          <w:marBottom w:val="0"/>
          <w:divBdr>
            <w:top w:val="none" w:sz="0" w:space="0" w:color="auto"/>
            <w:left w:val="none" w:sz="0" w:space="0" w:color="auto"/>
            <w:bottom w:val="none" w:sz="0" w:space="0" w:color="auto"/>
            <w:right w:val="none" w:sz="0" w:space="0" w:color="auto"/>
          </w:divBdr>
        </w:div>
        <w:div w:id="41368053">
          <w:marLeft w:val="640"/>
          <w:marRight w:val="0"/>
          <w:marTop w:val="0"/>
          <w:marBottom w:val="0"/>
          <w:divBdr>
            <w:top w:val="none" w:sz="0" w:space="0" w:color="auto"/>
            <w:left w:val="none" w:sz="0" w:space="0" w:color="auto"/>
            <w:bottom w:val="none" w:sz="0" w:space="0" w:color="auto"/>
            <w:right w:val="none" w:sz="0" w:space="0" w:color="auto"/>
          </w:divBdr>
        </w:div>
        <w:div w:id="3677238">
          <w:marLeft w:val="640"/>
          <w:marRight w:val="0"/>
          <w:marTop w:val="0"/>
          <w:marBottom w:val="0"/>
          <w:divBdr>
            <w:top w:val="none" w:sz="0" w:space="0" w:color="auto"/>
            <w:left w:val="none" w:sz="0" w:space="0" w:color="auto"/>
            <w:bottom w:val="none" w:sz="0" w:space="0" w:color="auto"/>
            <w:right w:val="none" w:sz="0" w:space="0" w:color="auto"/>
          </w:divBdr>
        </w:div>
        <w:div w:id="1442217555">
          <w:marLeft w:val="640"/>
          <w:marRight w:val="0"/>
          <w:marTop w:val="0"/>
          <w:marBottom w:val="0"/>
          <w:divBdr>
            <w:top w:val="none" w:sz="0" w:space="0" w:color="auto"/>
            <w:left w:val="none" w:sz="0" w:space="0" w:color="auto"/>
            <w:bottom w:val="none" w:sz="0" w:space="0" w:color="auto"/>
            <w:right w:val="none" w:sz="0" w:space="0" w:color="auto"/>
          </w:divBdr>
        </w:div>
        <w:div w:id="1363744386">
          <w:marLeft w:val="640"/>
          <w:marRight w:val="0"/>
          <w:marTop w:val="0"/>
          <w:marBottom w:val="0"/>
          <w:divBdr>
            <w:top w:val="none" w:sz="0" w:space="0" w:color="auto"/>
            <w:left w:val="none" w:sz="0" w:space="0" w:color="auto"/>
            <w:bottom w:val="none" w:sz="0" w:space="0" w:color="auto"/>
            <w:right w:val="none" w:sz="0" w:space="0" w:color="auto"/>
          </w:divBdr>
        </w:div>
        <w:div w:id="31539101">
          <w:marLeft w:val="640"/>
          <w:marRight w:val="0"/>
          <w:marTop w:val="0"/>
          <w:marBottom w:val="0"/>
          <w:divBdr>
            <w:top w:val="none" w:sz="0" w:space="0" w:color="auto"/>
            <w:left w:val="none" w:sz="0" w:space="0" w:color="auto"/>
            <w:bottom w:val="none" w:sz="0" w:space="0" w:color="auto"/>
            <w:right w:val="none" w:sz="0" w:space="0" w:color="auto"/>
          </w:divBdr>
        </w:div>
        <w:div w:id="62067999">
          <w:marLeft w:val="640"/>
          <w:marRight w:val="0"/>
          <w:marTop w:val="0"/>
          <w:marBottom w:val="0"/>
          <w:divBdr>
            <w:top w:val="none" w:sz="0" w:space="0" w:color="auto"/>
            <w:left w:val="none" w:sz="0" w:space="0" w:color="auto"/>
            <w:bottom w:val="none" w:sz="0" w:space="0" w:color="auto"/>
            <w:right w:val="none" w:sz="0" w:space="0" w:color="auto"/>
          </w:divBdr>
        </w:div>
        <w:div w:id="1686857526">
          <w:marLeft w:val="640"/>
          <w:marRight w:val="0"/>
          <w:marTop w:val="0"/>
          <w:marBottom w:val="0"/>
          <w:divBdr>
            <w:top w:val="none" w:sz="0" w:space="0" w:color="auto"/>
            <w:left w:val="none" w:sz="0" w:space="0" w:color="auto"/>
            <w:bottom w:val="none" w:sz="0" w:space="0" w:color="auto"/>
            <w:right w:val="none" w:sz="0" w:space="0" w:color="auto"/>
          </w:divBdr>
        </w:div>
        <w:div w:id="407769708">
          <w:marLeft w:val="640"/>
          <w:marRight w:val="0"/>
          <w:marTop w:val="0"/>
          <w:marBottom w:val="0"/>
          <w:divBdr>
            <w:top w:val="none" w:sz="0" w:space="0" w:color="auto"/>
            <w:left w:val="none" w:sz="0" w:space="0" w:color="auto"/>
            <w:bottom w:val="none" w:sz="0" w:space="0" w:color="auto"/>
            <w:right w:val="none" w:sz="0" w:space="0" w:color="auto"/>
          </w:divBdr>
        </w:div>
        <w:div w:id="1238980793">
          <w:marLeft w:val="640"/>
          <w:marRight w:val="0"/>
          <w:marTop w:val="0"/>
          <w:marBottom w:val="0"/>
          <w:divBdr>
            <w:top w:val="none" w:sz="0" w:space="0" w:color="auto"/>
            <w:left w:val="none" w:sz="0" w:space="0" w:color="auto"/>
            <w:bottom w:val="none" w:sz="0" w:space="0" w:color="auto"/>
            <w:right w:val="none" w:sz="0" w:space="0" w:color="auto"/>
          </w:divBdr>
        </w:div>
        <w:div w:id="1208571296">
          <w:marLeft w:val="640"/>
          <w:marRight w:val="0"/>
          <w:marTop w:val="0"/>
          <w:marBottom w:val="0"/>
          <w:divBdr>
            <w:top w:val="none" w:sz="0" w:space="0" w:color="auto"/>
            <w:left w:val="none" w:sz="0" w:space="0" w:color="auto"/>
            <w:bottom w:val="none" w:sz="0" w:space="0" w:color="auto"/>
            <w:right w:val="none" w:sz="0" w:space="0" w:color="auto"/>
          </w:divBdr>
        </w:div>
        <w:div w:id="51125603">
          <w:marLeft w:val="640"/>
          <w:marRight w:val="0"/>
          <w:marTop w:val="0"/>
          <w:marBottom w:val="0"/>
          <w:divBdr>
            <w:top w:val="none" w:sz="0" w:space="0" w:color="auto"/>
            <w:left w:val="none" w:sz="0" w:space="0" w:color="auto"/>
            <w:bottom w:val="none" w:sz="0" w:space="0" w:color="auto"/>
            <w:right w:val="none" w:sz="0" w:space="0" w:color="auto"/>
          </w:divBdr>
        </w:div>
        <w:div w:id="1605964254">
          <w:marLeft w:val="640"/>
          <w:marRight w:val="0"/>
          <w:marTop w:val="0"/>
          <w:marBottom w:val="0"/>
          <w:divBdr>
            <w:top w:val="none" w:sz="0" w:space="0" w:color="auto"/>
            <w:left w:val="none" w:sz="0" w:space="0" w:color="auto"/>
            <w:bottom w:val="none" w:sz="0" w:space="0" w:color="auto"/>
            <w:right w:val="none" w:sz="0" w:space="0" w:color="auto"/>
          </w:divBdr>
        </w:div>
        <w:div w:id="45955589">
          <w:marLeft w:val="640"/>
          <w:marRight w:val="0"/>
          <w:marTop w:val="0"/>
          <w:marBottom w:val="0"/>
          <w:divBdr>
            <w:top w:val="none" w:sz="0" w:space="0" w:color="auto"/>
            <w:left w:val="none" w:sz="0" w:space="0" w:color="auto"/>
            <w:bottom w:val="none" w:sz="0" w:space="0" w:color="auto"/>
            <w:right w:val="none" w:sz="0" w:space="0" w:color="auto"/>
          </w:divBdr>
        </w:div>
        <w:div w:id="1795707291">
          <w:marLeft w:val="640"/>
          <w:marRight w:val="0"/>
          <w:marTop w:val="0"/>
          <w:marBottom w:val="0"/>
          <w:divBdr>
            <w:top w:val="none" w:sz="0" w:space="0" w:color="auto"/>
            <w:left w:val="none" w:sz="0" w:space="0" w:color="auto"/>
            <w:bottom w:val="none" w:sz="0" w:space="0" w:color="auto"/>
            <w:right w:val="none" w:sz="0" w:space="0" w:color="auto"/>
          </w:divBdr>
        </w:div>
        <w:div w:id="1046832493">
          <w:marLeft w:val="640"/>
          <w:marRight w:val="0"/>
          <w:marTop w:val="0"/>
          <w:marBottom w:val="0"/>
          <w:divBdr>
            <w:top w:val="none" w:sz="0" w:space="0" w:color="auto"/>
            <w:left w:val="none" w:sz="0" w:space="0" w:color="auto"/>
            <w:bottom w:val="none" w:sz="0" w:space="0" w:color="auto"/>
            <w:right w:val="none" w:sz="0" w:space="0" w:color="auto"/>
          </w:divBdr>
        </w:div>
        <w:div w:id="875117767">
          <w:marLeft w:val="640"/>
          <w:marRight w:val="0"/>
          <w:marTop w:val="0"/>
          <w:marBottom w:val="0"/>
          <w:divBdr>
            <w:top w:val="none" w:sz="0" w:space="0" w:color="auto"/>
            <w:left w:val="none" w:sz="0" w:space="0" w:color="auto"/>
            <w:bottom w:val="none" w:sz="0" w:space="0" w:color="auto"/>
            <w:right w:val="none" w:sz="0" w:space="0" w:color="auto"/>
          </w:divBdr>
        </w:div>
        <w:div w:id="1125389248">
          <w:marLeft w:val="640"/>
          <w:marRight w:val="0"/>
          <w:marTop w:val="0"/>
          <w:marBottom w:val="0"/>
          <w:divBdr>
            <w:top w:val="none" w:sz="0" w:space="0" w:color="auto"/>
            <w:left w:val="none" w:sz="0" w:space="0" w:color="auto"/>
            <w:bottom w:val="none" w:sz="0" w:space="0" w:color="auto"/>
            <w:right w:val="none" w:sz="0" w:space="0" w:color="auto"/>
          </w:divBdr>
        </w:div>
        <w:div w:id="1129513095">
          <w:marLeft w:val="640"/>
          <w:marRight w:val="0"/>
          <w:marTop w:val="0"/>
          <w:marBottom w:val="0"/>
          <w:divBdr>
            <w:top w:val="none" w:sz="0" w:space="0" w:color="auto"/>
            <w:left w:val="none" w:sz="0" w:space="0" w:color="auto"/>
            <w:bottom w:val="none" w:sz="0" w:space="0" w:color="auto"/>
            <w:right w:val="none" w:sz="0" w:space="0" w:color="auto"/>
          </w:divBdr>
        </w:div>
        <w:div w:id="1437406025">
          <w:marLeft w:val="640"/>
          <w:marRight w:val="0"/>
          <w:marTop w:val="0"/>
          <w:marBottom w:val="0"/>
          <w:divBdr>
            <w:top w:val="none" w:sz="0" w:space="0" w:color="auto"/>
            <w:left w:val="none" w:sz="0" w:space="0" w:color="auto"/>
            <w:bottom w:val="none" w:sz="0" w:space="0" w:color="auto"/>
            <w:right w:val="none" w:sz="0" w:space="0" w:color="auto"/>
          </w:divBdr>
        </w:div>
        <w:div w:id="1849634827">
          <w:marLeft w:val="640"/>
          <w:marRight w:val="0"/>
          <w:marTop w:val="0"/>
          <w:marBottom w:val="0"/>
          <w:divBdr>
            <w:top w:val="none" w:sz="0" w:space="0" w:color="auto"/>
            <w:left w:val="none" w:sz="0" w:space="0" w:color="auto"/>
            <w:bottom w:val="none" w:sz="0" w:space="0" w:color="auto"/>
            <w:right w:val="none" w:sz="0" w:space="0" w:color="auto"/>
          </w:divBdr>
        </w:div>
        <w:div w:id="1041830923">
          <w:marLeft w:val="640"/>
          <w:marRight w:val="0"/>
          <w:marTop w:val="0"/>
          <w:marBottom w:val="0"/>
          <w:divBdr>
            <w:top w:val="none" w:sz="0" w:space="0" w:color="auto"/>
            <w:left w:val="none" w:sz="0" w:space="0" w:color="auto"/>
            <w:bottom w:val="none" w:sz="0" w:space="0" w:color="auto"/>
            <w:right w:val="none" w:sz="0" w:space="0" w:color="auto"/>
          </w:divBdr>
        </w:div>
        <w:div w:id="1895578183">
          <w:marLeft w:val="640"/>
          <w:marRight w:val="0"/>
          <w:marTop w:val="0"/>
          <w:marBottom w:val="0"/>
          <w:divBdr>
            <w:top w:val="none" w:sz="0" w:space="0" w:color="auto"/>
            <w:left w:val="none" w:sz="0" w:space="0" w:color="auto"/>
            <w:bottom w:val="none" w:sz="0" w:space="0" w:color="auto"/>
            <w:right w:val="none" w:sz="0" w:space="0" w:color="auto"/>
          </w:divBdr>
        </w:div>
        <w:div w:id="1265960224">
          <w:marLeft w:val="640"/>
          <w:marRight w:val="0"/>
          <w:marTop w:val="0"/>
          <w:marBottom w:val="0"/>
          <w:divBdr>
            <w:top w:val="none" w:sz="0" w:space="0" w:color="auto"/>
            <w:left w:val="none" w:sz="0" w:space="0" w:color="auto"/>
            <w:bottom w:val="none" w:sz="0" w:space="0" w:color="auto"/>
            <w:right w:val="none" w:sz="0" w:space="0" w:color="auto"/>
          </w:divBdr>
        </w:div>
        <w:div w:id="422531140">
          <w:marLeft w:val="640"/>
          <w:marRight w:val="0"/>
          <w:marTop w:val="0"/>
          <w:marBottom w:val="0"/>
          <w:divBdr>
            <w:top w:val="none" w:sz="0" w:space="0" w:color="auto"/>
            <w:left w:val="none" w:sz="0" w:space="0" w:color="auto"/>
            <w:bottom w:val="none" w:sz="0" w:space="0" w:color="auto"/>
            <w:right w:val="none" w:sz="0" w:space="0" w:color="auto"/>
          </w:divBdr>
        </w:div>
      </w:divsChild>
    </w:div>
    <w:div w:id="1890220886">
      <w:bodyDiv w:val="1"/>
      <w:marLeft w:val="0"/>
      <w:marRight w:val="0"/>
      <w:marTop w:val="0"/>
      <w:marBottom w:val="0"/>
      <w:divBdr>
        <w:top w:val="none" w:sz="0" w:space="0" w:color="auto"/>
        <w:left w:val="none" w:sz="0" w:space="0" w:color="auto"/>
        <w:bottom w:val="none" w:sz="0" w:space="0" w:color="auto"/>
        <w:right w:val="none" w:sz="0" w:space="0" w:color="auto"/>
      </w:divBdr>
      <w:divsChild>
        <w:div w:id="1338338251">
          <w:marLeft w:val="640"/>
          <w:marRight w:val="0"/>
          <w:marTop w:val="0"/>
          <w:marBottom w:val="0"/>
          <w:divBdr>
            <w:top w:val="none" w:sz="0" w:space="0" w:color="auto"/>
            <w:left w:val="none" w:sz="0" w:space="0" w:color="auto"/>
            <w:bottom w:val="none" w:sz="0" w:space="0" w:color="auto"/>
            <w:right w:val="none" w:sz="0" w:space="0" w:color="auto"/>
          </w:divBdr>
        </w:div>
        <w:div w:id="2002460662">
          <w:marLeft w:val="640"/>
          <w:marRight w:val="0"/>
          <w:marTop w:val="0"/>
          <w:marBottom w:val="0"/>
          <w:divBdr>
            <w:top w:val="none" w:sz="0" w:space="0" w:color="auto"/>
            <w:left w:val="none" w:sz="0" w:space="0" w:color="auto"/>
            <w:bottom w:val="none" w:sz="0" w:space="0" w:color="auto"/>
            <w:right w:val="none" w:sz="0" w:space="0" w:color="auto"/>
          </w:divBdr>
        </w:div>
        <w:div w:id="1007290047">
          <w:marLeft w:val="640"/>
          <w:marRight w:val="0"/>
          <w:marTop w:val="0"/>
          <w:marBottom w:val="0"/>
          <w:divBdr>
            <w:top w:val="none" w:sz="0" w:space="0" w:color="auto"/>
            <w:left w:val="none" w:sz="0" w:space="0" w:color="auto"/>
            <w:bottom w:val="none" w:sz="0" w:space="0" w:color="auto"/>
            <w:right w:val="none" w:sz="0" w:space="0" w:color="auto"/>
          </w:divBdr>
        </w:div>
        <w:div w:id="1261181863">
          <w:marLeft w:val="640"/>
          <w:marRight w:val="0"/>
          <w:marTop w:val="0"/>
          <w:marBottom w:val="0"/>
          <w:divBdr>
            <w:top w:val="none" w:sz="0" w:space="0" w:color="auto"/>
            <w:left w:val="none" w:sz="0" w:space="0" w:color="auto"/>
            <w:bottom w:val="none" w:sz="0" w:space="0" w:color="auto"/>
            <w:right w:val="none" w:sz="0" w:space="0" w:color="auto"/>
          </w:divBdr>
        </w:div>
        <w:div w:id="1985890292">
          <w:marLeft w:val="640"/>
          <w:marRight w:val="0"/>
          <w:marTop w:val="0"/>
          <w:marBottom w:val="0"/>
          <w:divBdr>
            <w:top w:val="none" w:sz="0" w:space="0" w:color="auto"/>
            <w:left w:val="none" w:sz="0" w:space="0" w:color="auto"/>
            <w:bottom w:val="none" w:sz="0" w:space="0" w:color="auto"/>
            <w:right w:val="none" w:sz="0" w:space="0" w:color="auto"/>
          </w:divBdr>
        </w:div>
        <w:div w:id="17706828">
          <w:marLeft w:val="640"/>
          <w:marRight w:val="0"/>
          <w:marTop w:val="0"/>
          <w:marBottom w:val="0"/>
          <w:divBdr>
            <w:top w:val="none" w:sz="0" w:space="0" w:color="auto"/>
            <w:left w:val="none" w:sz="0" w:space="0" w:color="auto"/>
            <w:bottom w:val="none" w:sz="0" w:space="0" w:color="auto"/>
            <w:right w:val="none" w:sz="0" w:space="0" w:color="auto"/>
          </w:divBdr>
        </w:div>
        <w:div w:id="96994763">
          <w:marLeft w:val="640"/>
          <w:marRight w:val="0"/>
          <w:marTop w:val="0"/>
          <w:marBottom w:val="0"/>
          <w:divBdr>
            <w:top w:val="none" w:sz="0" w:space="0" w:color="auto"/>
            <w:left w:val="none" w:sz="0" w:space="0" w:color="auto"/>
            <w:bottom w:val="none" w:sz="0" w:space="0" w:color="auto"/>
            <w:right w:val="none" w:sz="0" w:space="0" w:color="auto"/>
          </w:divBdr>
        </w:div>
        <w:div w:id="939488510">
          <w:marLeft w:val="640"/>
          <w:marRight w:val="0"/>
          <w:marTop w:val="0"/>
          <w:marBottom w:val="0"/>
          <w:divBdr>
            <w:top w:val="none" w:sz="0" w:space="0" w:color="auto"/>
            <w:left w:val="none" w:sz="0" w:space="0" w:color="auto"/>
            <w:bottom w:val="none" w:sz="0" w:space="0" w:color="auto"/>
            <w:right w:val="none" w:sz="0" w:space="0" w:color="auto"/>
          </w:divBdr>
        </w:div>
        <w:div w:id="1453012479">
          <w:marLeft w:val="640"/>
          <w:marRight w:val="0"/>
          <w:marTop w:val="0"/>
          <w:marBottom w:val="0"/>
          <w:divBdr>
            <w:top w:val="none" w:sz="0" w:space="0" w:color="auto"/>
            <w:left w:val="none" w:sz="0" w:space="0" w:color="auto"/>
            <w:bottom w:val="none" w:sz="0" w:space="0" w:color="auto"/>
            <w:right w:val="none" w:sz="0" w:space="0" w:color="auto"/>
          </w:divBdr>
        </w:div>
        <w:div w:id="103890576">
          <w:marLeft w:val="640"/>
          <w:marRight w:val="0"/>
          <w:marTop w:val="0"/>
          <w:marBottom w:val="0"/>
          <w:divBdr>
            <w:top w:val="none" w:sz="0" w:space="0" w:color="auto"/>
            <w:left w:val="none" w:sz="0" w:space="0" w:color="auto"/>
            <w:bottom w:val="none" w:sz="0" w:space="0" w:color="auto"/>
            <w:right w:val="none" w:sz="0" w:space="0" w:color="auto"/>
          </w:divBdr>
        </w:div>
        <w:div w:id="1127043044">
          <w:marLeft w:val="640"/>
          <w:marRight w:val="0"/>
          <w:marTop w:val="0"/>
          <w:marBottom w:val="0"/>
          <w:divBdr>
            <w:top w:val="none" w:sz="0" w:space="0" w:color="auto"/>
            <w:left w:val="none" w:sz="0" w:space="0" w:color="auto"/>
            <w:bottom w:val="none" w:sz="0" w:space="0" w:color="auto"/>
            <w:right w:val="none" w:sz="0" w:space="0" w:color="auto"/>
          </w:divBdr>
        </w:div>
        <w:div w:id="171143005">
          <w:marLeft w:val="640"/>
          <w:marRight w:val="0"/>
          <w:marTop w:val="0"/>
          <w:marBottom w:val="0"/>
          <w:divBdr>
            <w:top w:val="none" w:sz="0" w:space="0" w:color="auto"/>
            <w:left w:val="none" w:sz="0" w:space="0" w:color="auto"/>
            <w:bottom w:val="none" w:sz="0" w:space="0" w:color="auto"/>
            <w:right w:val="none" w:sz="0" w:space="0" w:color="auto"/>
          </w:divBdr>
        </w:div>
        <w:div w:id="1609242585">
          <w:marLeft w:val="640"/>
          <w:marRight w:val="0"/>
          <w:marTop w:val="0"/>
          <w:marBottom w:val="0"/>
          <w:divBdr>
            <w:top w:val="none" w:sz="0" w:space="0" w:color="auto"/>
            <w:left w:val="none" w:sz="0" w:space="0" w:color="auto"/>
            <w:bottom w:val="none" w:sz="0" w:space="0" w:color="auto"/>
            <w:right w:val="none" w:sz="0" w:space="0" w:color="auto"/>
          </w:divBdr>
        </w:div>
        <w:div w:id="1768034369">
          <w:marLeft w:val="640"/>
          <w:marRight w:val="0"/>
          <w:marTop w:val="0"/>
          <w:marBottom w:val="0"/>
          <w:divBdr>
            <w:top w:val="none" w:sz="0" w:space="0" w:color="auto"/>
            <w:left w:val="none" w:sz="0" w:space="0" w:color="auto"/>
            <w:bottom w:val="none" w:sz="0" w:space="0" w:color="auto"/>
            <w:right w:val="none" w:sz="0" w:space="0" w:color="auto"/>
          </w:divBdr>
        </w:div>
        <w:div w:id="186795753">
          <w:marLeft w:val="640"/>
          <w:marRight w:val="0"/>
          <w:marTop w:val="0"/>
          <w:marBottom w:val="0"/>
          <w:divBdr>
            <w:top w:val="none" w:sz="0" w:space="0" w:color="auto"/>
            <w:left w:val="none" w:sz="0" w:space="0" w:color="auto"/>
            <w:bottom w:val="none" w:sz="0" w:space="0" w:color="auto"/>
            <w:right w:val="none" w:sz="0" w:space="0" w:color="auto"/>
          </w:divBdr>
        </w:div>
        <w:div w:id="1677032618">
          <w:marLeft w:val="640"/>
          <w:marRight w:val="0"/>
          <w:marTop w:val="0"/>
          <w:marBottom w:val="0"/>
          <w:divBdr>
            <w:top w:val="none" w:sz="0" w:space="0" w:color="auto"/>
            <w:left w:val="none" w:sz="0" w:space="0" w:color="auto"/>
            <w:bottom w:val="none" w:sz="0" w:space="0" w:color="auto"/>
            <w:right w:val="none" w:sz="0" w:space="0" w:color="auto"/>
          </w:divBdr>
        </w:div>
        <w:div w:id="840630327">
          <w:marLeft w:val="640"/>
          <w:marRight w:val="0"/>
          <w:marTop w:val="0"/>
          <w:marBottom w:val="0"/>
          <w:divBdr>
            <w:top w:val="none" w:sz="0" w:space="0" w:color="auto"/>
            <w:left w:val="none" w:sz="0" w:space="0" w:color="auto"/>
            <w:bottom w:val="none" w:sz="0" w:space="0" w:color="auto"/>
            <w:right w:val="none" w:sz="0" w:space="0" w:color="auto"/>
          </w:divBdr>
        </w:div>
        <w:div w:id="1268464073">
          <w:marLeft w:val="640"/>
          <w:marRight w:val="0"/>
          <w:marTop w:val="0"/>
          <w:marBottom w:val="0"/>
          <w:divBdr>
            <w:top w:val="none" w:sz="0" w:space="0" w:color="auto"/>
            <w:left w:val="none" w:sz="0" w:space="0" w:color="auto"/>
            <w:bottom w:val="none" w:sz="0" w:space="0" w:color="auto"/>
            <w:right w:val="none" w:sz="0" w:space="0" w:color="auto"/>
          </w:divBdr>
        </w:div>
        <w:div w:id="1734692666">
          <w:marLeft w:val="640"/>
          <w:marRight w:val="0"/>
          <w:marTop w:val="0"/>
          <w:marBottom w:val="0"/>
          <w:divBdr>
            <w:top w:val="none" w:sz="0" w:space="0" w:color="auto"/>
            <w:left w:val="none" w:sz="0" w:space="0" w:color="auto"/>
            <w:bottom w:val="none" w:sz="0" w:space="0" w:color="auto"/>
            <w:right w:val="none" w:sz="0" w:space="0" w:color="auto"/>
          </w:divBdr>
        </w:div>
        <w:div w:id="2027906685">
          <w:marLeft w:val="640"/>
          <w:marRight w:val="0"/>
          <w:marTop w:val="0"/>
          <w:marBottom w:val="0"/>
          <w:divBdr>
            <w:top w:val="none" w:sz="0" w:space="0" w:color="auto"/>
            <w:left w:val="none" w:sz="0" w:space="0" w:color="auto"/>
            <w:bottom w:val="none" w:sz="0" w:space="0" w:color="auto"/>
            <w:right w:val="none" w:sz="0" w:space="0" w:color="auto"/>
          </w:divBdr>
        </w:div>
        <w:div w:id="1731685553">
          <w:marLeft w:val="640"/>
          <w:marRight w:val="0"/>
          <w:marTop w:val="0"/>
          <w:marBottom w:val="0"/>
          <w:divBdr>
            <w:top w:val="none" w:sz="0" w:space="0" w:color="auto"/>
            <w:left w:val="none" w:sz="0" w:space="0" w:color="auto"/>
            <w:bottom w:val="none" w:sz="0" w:space="0" w:color="auto"/>
            <w:right w:val="none" w:sz="0" w:space="0" w:color="auto"/>
          </w:divBdr>
        </w:div>
        <w:div w:id="2020934602">
          <w:marLeft w:val="640"/>
          <w:marRight w:val="0"/>
          <w:marTop w:val="0"/>
          <w:marBottom w:val="0"/>
          <w:divBdr>
            <w:top w:val="none" w:sz="0" w:space="0" w:color="auto"/>
            <w:left w:val="none" w:sz="0" w:space="0" w:color="auto"/>
            <w:bottom w:val="none" w:sz="0" w:space="0" w:color="auto"/>
            <w:right w:val="none" w:sz="0" w:space="0" w:color="auto"/>
          </w:divBdr>
        </w:div>
        <w:div w:id="1477182130">
          <w:marLeft w:val="640"/>
          <w:marRight w:val="0"/>
          <w:marTop w:val="0"/>
          <w:marBottom w:val="0"/>
          <w:divBdr>
            <w:top w:val="none" w:sz="0" w:space="0" w:color="auto"/>
            <w:left w:val="none" w:sz="0" w:space="0" w:color="auto"/>
            <w:bottom w:val="none" w:sz="0" w:space="0" w:color="auto"/>
            <w:right w:val="none" w:sz="0" w:space="0" w:color="auto"/>
          </w:divBdr>
        </w:div>
        <w:div w:id="2110418878">
          <w:marLeft w:val="640"/>
          <w:marRight w:val="0"/>
          <w:marTop w:val="0"/>
          <w:marBottom w:val="0"/>
          <w:divBdr>
            <w:top w:val="none" w:sz="0" w:space="0" w:color="auto"/>
            <w:left w:val="none" w:sz="0" w:space="0" w:color="auto"/>
            <w:bottom w:val="none" w:sz="0" w:space="0" w:color="auto"/>
            <w:right w:val="none" w:sz="0" w:space="0" w:color="auto"/>
          </w:divBdr>
        </w:div>
        <w:div w:id="73862829">
          <w:marLeft w:val="640"/>
          <w:marRight w:val="0"/>
          <w:marTop w:val="0"/>
          <w:marBottom w:val="0"/>
          <w:divBdr>
            <w:top w:val="none" w:sz="0" w:space="0" w:color="auto"/>
            <w:left w:val="none" w:sz="0" w:space="0" w:color="auto"/>
            <w:bottom w:val="none" w:sz="0" w:space="0" w:color="auto"/>
            <w:right w:val="none" w:sz="0" w:space="0" w:color="auto"/>
          </w:divBdr>
        </w:div>
        <w:div w:id="251427214">
          <w:marLeft w:val="640"/>
          <w:marRight w:val="0"/>
          <w:marTop w:val="0"/>
          <w:marBottom w:val="0"/>
          <w:divBdr>
            <w:top w:val="none" w:sz="0" w:space="0" w:color="auto"/>
            <w:left w:val="none" w:sz="0" w:space="0" w:color="auto"/>
            <w:bottom w:val="none" w:sz="0" w:space="0" w:color="auto"/>
            <w:right w:val="none" w:sz="0" w:space="0" w:color="auto"/>
          </w:divBdr>
        </w:div>
        <w:div w:id="2026861810">
          <w:marLeft w:val="640"/>
          <w:marRight w:val="0"/>
          <w:marTop w:val="0"/>
          <w:marBottom w:val="0"/>
          <w:divBdr>
            <w:top w:val="none" w:sz="0" w:space="0" w:color="auto"/>
            <w:left w:val="none" w:sz="0" w:space="0" w:color="auto"/>
            <w:bottom w:val="none" w:sz="0" w:space="0" w:color="auto"/>
            <w:right w:val="none" w:sz="0" w:space="0" w:color="auto"/>
          </w:divBdr>
        </w:div>
        <w:div w:id="117261044">
          <w:marLeft w:val="640"/>
          <w:marRight w:val="0"/>
          <w:marTop w:val="0"/>
          <w:marBottom w:val="0"/>
          <w:divBdr>
            <w:top w:val="none" w:sz="0" w:space="0" w:color="auto"/>
            <w:left w:val="none" w:sz="0" w:space="0" w:color="auto"/>
            <w:bottom w:val="none" w:sz="0" w:space="0" w:color="auto"/>
            <w:right w:val="none" w:sz="0" w:space="0" w:color="auto"/>
          </w:divBdr>
        </w:div>
        <w:div w:id="708605202">
          <w:marLeft w:val="640"/>
          <w:marRight w:val="0"/>
          <w:marTop w:val="0"/>
          <w:marBottom w:val="0"/>
          <w:divBdr>
            <w:top w:val="none" w:sz="0" w:space="0" w:color="auto"/>
            <w:left w:val="none" w:sz="0" w:space="0" w:color="auto"/>
            <w:bottom w:val="none" w:sz="0" w:space="0" w:color="auto"/>
            <w:right w:val="none" w:sz="0" w:space="0" w:color="auto"/>
          </w:divBdr>
        </w:div>
        <w:div w:id="1463647097">
          <w:marLeft w:val="640"/>
          <w:marRight w:val="0"/>
          <w:marTop w:val="0"/>
          <w:marBottom w:val="0"/>
          <w:divBdr>
            <w:top w:val="none" w:sz="0" w:space="0" w:color="auto"/>
            <w:left w:val="none" w:sz="0" w:space="0" w:color="auto"/>
            <w:bottom w:val="none" w:sz="0" w:space="0" w:color="auto"/>
            <w:right w:val="none" w:sz="0" w:space="0" w:color="auto"/>
          </w:divBdr>
        </w:div>
        <w:div w:id="74982412">
          <w:marLeft w:val="640"/>
          <w:marRight w:val="0"/>
          <w:marTop w:val="0"/>
          <w:marBottom w:val="0"/>
          <w:divBdr>
            <w:top w:val="none" w:sz="0" w:space="0" w:color="auto"/>
            <w:left w:val="none" w:sz="0" w:space="0" w:color="auto"/>
            <w:bottom w:val="none" w:sz="0" w:space="0" w:color="auto"/>
            <w:right w:val="none" w:sz="0" w:space="0" w:color="auto"/>
          </w:divBdr>
        </w:div>
        <w:div w:id="2014407174">
          <w:marLeft w:val="640"/>
          <w:marRight w:val="0"/>
          <w:marTop w:val="0"/>
          <w:marBottom w:val="0"/>
          <w:divBdr>
            <w:top w:val="none" w:sz="0" w:space="0" w:color="auto"/>
            <w:left w:val="none" w:sz="0" w:space="0" w:color="auto"/>
            <w:bottom w:val="none" w:sz="0" w:space="0" w:color="auto"/>
            <w:right w:val="none" w:sz="0" w:space="0" w:color="auto"/>
          </w:divBdr>
        </w:div>
        <w:div w:id="224337918">
          <w:marLeft w:val="640"/>
          <w:marRight w:val="0"/>
          <w:marTop w:val="0"/>
          <w:marBottom w:val="0"/>
          <w:divBdr>
            <w:top w:val="none" w:sz="0" w:space="0" w:color="auto"/>
            <w:left w:val="none" w:sz="0" w:space="0" w:color="auto"/>
            <w:bottom w:val="none" w:sz="0" w:space="0" w:color="auto"/>
            <w:right w:val="none" w:sz="0" w:space="0" w:color="auto"/>
          </w:divBdr>
        </w:div>
        <w:div w:id="1841117653">
          <w:marLeft w:val="640"/>
          <w:marRight w:val="0"/>
          <w:marTop w:val="0"/>
          <w:marBottom w:val="0"/>
          <w:divBdr>
            <w:top w:val="none" w:sz="0" w:space="0" w:color="auto"/>
            <w:left w:val="none" w:sz="0" w:space="0" w:color="auto"/>
            <w:bottom w:val="none" w:sz="0" w:space="0" w:color="auto"/>
            <w:right w:val="none" w:sz="0" w:space="0" w:color="auto"/>
          </w:divBdr>
        </w:div>
        <w:div w:id="811797641">
          <w:marLeft w:val="640"/>
          <w:marRight w:val="0"/>
          <w:marTop w:val="0"/>
          <w:marBottom w:val="0"/>
          <w:divBdr>
            <w:top w:val="none" w:sz="0" w:space="0" w:color="auto"/>
            <w:left w:val="none" w:sz="0" w:space="0" w:color="auto"/>
            <w:bottom w:val="none" w:sz="0" w:space="0" w:color="auto"/>
            <w:right w:val="none" w:sz="0" w:space="0" w:color="auto"/>
          </w:divBdr>
        </w:div>
        <w:div w:id="8265058">
          <w:marLeft w:val="640"/>
          <w:marRight w:val="0"/>
          <w:marTop w:val="0"/>
          <w:marBottom w:val="0"/>
          <w:divBdr>
            <w:top w:val="none" w:sz="0" w:space="0" w:color="auto"/>
            <w:left w:val="none" w:sz="0" w:space="0" w:color="auto"/>
            <w:bottom w:val="none" w:sz="0" w:space="0" w:color="auto"/>
            <w:right w:val="none" w:sz="0" w:space="0" w:color="auto"/>
          </w:divBdr>
        </w:div>
        <w:div w:id="1514108992">
          <w:marLeft w:val="640"/>
          <w:marRight w:val="0"/>
          <w:marTop w:val="0"/>
          <w:marBottom w:val="0"/>
          <w:divBdr>
            <w:top w:val="none" w:sz="0" w:space="0" w:color="auto"/>
            <w:left w:val="none" w:sz="0" w:space="0" w:color="auto"/>
            <w:bottom w:val="none" w:sz="0" w:space="0" w:color="auto"/>
            <w:right w:val="none" w:sz="0" w:space="0" w:color="auto"/>
          </w:divBdr>
        </w:div>
        <w:div w:id="1281379263">
          <w:marLeft w:val="640"/>
          <w:marRight w:val="0"/>
          <w:marTop w:val="0"/>
          <w:marBottom w:val="0"/>
          <w:divBdr>
            <w:top w:val="none" w:sz="0" w:space="0" w:color="auto"/>
            <w:left w:val="none" w:sz="0" w:space="0" w:color="auto"/>
            <w:bottom w:val="none" w:sz="0" w:space="0" w:color="auto"/>
            <w:right w:val="none" w:sz="0" w:space="0" w:color="auto"/>
          </w:divBdr>
        </w:div>
        <w:div w:id="1871843528">
          <w:marLeft w:val="640"/>
          <w:marRight w:val="0"/>
          <w:marTop w:val="0"/>
          <w:marBottom w:val="0"/>
          <w:divBdr>
            <w:top w:val="none" w:sz="0" w:space="0" w:color="auto"/>
            <w:left w:val="none" w:sz="0" w:space="0" w:color="auto"/>
            <w:bottom w:val="none" w:sz="0" w:space="0" w:color="auto"/>
            <w:right w:val="none" w:sz="0" w:space="0" w:color="auto"/>
          </w:divBdr>
        </w:div>
        <w:div w:id="1123572938">
          <w:marLeft w:val="640"/>
          <w:marRight w:val="0"/>
          <w:marTop w:val="0"/>
          <w:marBottom w:val="0"/>
          <w:divBdr>
            <w:top w:val="none" w:sz="0" w:space="0" w:color="auto"/>
            <w:left w:val="none" w:sz="0" w:space="0" w:color="auto"/>
            <w:bottom w:val="none" w:sz="0" w:space="0" w:color="auto"/>
            <w:right w:val="none" w:sz="0" w:space="0" w:color="auto"/>
          </w:divBdr>
        </w:div>
        <w:div w:id="1344043459">
          <w:marLeft w:val="640"/>
          <w:marRight w:val="0"/>
          <w:marTop w:val="0"/>
          <w:marBottom w:val="0"/>
          <w:divBdr>
            <w:top w:val="none" w:sz="0" w:space="0" w:color="auto"/>
            <w:left w:val="none" w:sz="0" w:space="0" w:color="auto"/>
            <w:bottom w:val="none" w:sz="0" w:space="0" w:color="auto"/>
            <w:right w:val="none" w:sz="0" w:space="0" w:color="auto"/>
          </w:divBdr>
        </w:div>
        <w:div w:id="1330519585">
          <w:marLeft w:val="640"/>
          <w:marRight w:val="0"/>
          <w:marTop w:val="0"/>
          <w:marBottom w:val="0"/>
          <w:divBdr>
            <w:top w:val="none" w:sz="0" w:space="0" w:color="auto"/>
            <w:left w:val="none" w:sz="0" w:space="0" w:color="auto"/>
            <w:bottom w:val="none" w:sz="0" w:space="0" w:color="auto"/>
            <w:right w:val="none" w:sz="0" w:space="0" w:color="auto"/>
          </w:divBdr>
        </w:div>
        <w:div w:id="1833913164">
          <w:marLeft w:val="640"/>
          <w:marRight w:val="0"/>
          <w:marTop w:val="0"/>
          <w:marBottom w:val="0"/>
          <w:divBdr>
            <w:top w:val="none" w:sz="0" w:space="0" w:color="auto"/>
            <w:left w:val="none" w:sz="0" w:space="0" w:color="auto"/>
            <w:bottom w:val="none" w:sz="0" w:space="0" w:color="auto"/>
            <w:right w:val="none" w:sz="0" w:space="0" w:color="auto"/>
          </w:divBdr>
        </w:div>
        <w:div w:id="789280639">
          <w:marLeft w:val="640"/>
          <w:marRight w:val="0"/>
          <w:marTop w:val="0"/>
          <w:marBottom w:val="0"/>
          <w:divBdr>
            <w:top w:val="none" w:sz="0" w:space="0" w:color="auto"/>
            <w:left w:val="none" w:sz="0" w:space="0" w:color="auto"/>
            <w:bottom w:val="none" w:sz="0" w:space="0" w:color="auto"/>
            <w:right w:val="none" w:sz="0" w:space="0" w:color="auto"/>
          </w:divBdr>
        </w:div>
        <w:div w:id="1704013062">
          <w:marLeft w:val="640"/>
          <w:marRight w:val="0"/>
          <w:marTop w:val="0"/>
          <w:marBottom w:val="0"/>
          <w:divBdr>
            <w:top w:val="none" w:sz="0" w:space="0" w:color="auto"/>
            <w:left w:val="none" w:sz="0" w:space="0" w:color="auto"/>
            <w:bottom w:val="none" w:sz="0" w:space="0" w:color="auto"/>
            <w:right w:val="none" w:sz="0" w:space="0" w:color="auto"/>
          </w:divBdr>
        </w:div>
        <w:div w:id="1343241586">
          <w:marLeft w:val="640"/>
          <w:marRight w:val="0"/>
          <w:marTop w:val="0"/>
          <w:marBottom w:val="0"/>
          <w:divBdr>
            <w:top w:val="none" w:sz="0" w:space="0" w:color="auto"/>
            <w:left w:val="none" w:sz="0" w:space="0" w:color="auto"/>
            <w:bottom w:val="none" w:sz="0" w:space="0" w:color="auto"/>
            <w:right w:val="none" w:sz="0" w:space="0" w:color="auto"/>
          </w:divBdr>
        </w:div>
        <w:div w:id="1338726165">
          <w:marLeft w:val="640"/>
          <w:marRight w:val="0"/>
          <w:marTop w:val="0"/>
          <w:marBottom w:val="0"/>
          <w:divBdr>
            <w:top w:val="none" w:sz="0" w:space="0" w:color="auto"/>
            <w:left w:val="none" w:sz="0" w:space="0" w:color="auto"/>
            <w:bottom w:val="none" w:sz="0" w:space="0" w:color="auto"/>
            <w:right w:val="none" w:sz="0" w:space="0" w:color="auto"/>
          </w:divBdr>
        </w:div>
        <w:div w:id="1528252082">
          <w:marLeft w:val="640"/>
          <w:marRight w:val="0"/>
          <w:marTop w:val="0"/>
          <w:marBottom w:val="0"/>
          <w:divBdr>
            <w:top w:val="none" w:sz="0" w:space="0" w:color="auto"/>
            <w:left w:val="none" w:sz="0" w:space="0" w:color="auto"/>
            <w:bottom w:val="none" w:sz="0" w:space="0" w:color="auto"/>
            <w:right w:val="none" w:sz="0" w:space="0" w:color="auto"/>
          </w:divBdr>
        </w:div>
        <w:div w:id="1036656994">
          <w:marLeft w:val="640"/>
          <w:marRight w:val="0"/>
          <w:marTop w:val="0"/>
          <w:marBottom w:val="0"/>
          <w:divBdr>
            <w:top w:val="none" w:sz="0" w:space="0" w:color="auto"/>
            <w:left w:val="none" w:sz="0" w:space="0" w:color="auto"/>
            <w:bottom w:val="none" w:sz="0" w:space="0" w:color="auto"/>
            <w:right w:val="none" w:sz="0" w:space="0" w:color="auto"/>
          </w:divBdr>
        </w:div>
        <w:div w:id="898367773">
          <w:marLeft w:val="640"/>
          <w:marRight w:val="0"/>
          <w:marTop w:val="0"/>
          <w:marBottom w:val="0"/>
          <w:divBdr>
            <w:top w:val="none" w:sz="0" w:space="0" w:color="auto"/>
            <w:left w:val="none" w:sz="0" w:space="0" w:color="auto"/>
            <w:bottom w:val="none" w:sz="0" w:space="0" w:color="auto"/>
            <w:right w:val="none" w:sz="0" w:space="0" w:color="auto"/>
          </w:divBdr>
        </w:div>
        <w:div w:id="758258319">
          <w:marLeft w:val="640"/>
          <w:marRight w:val="0"/>
          <w:marTop w:val="0"/>
          <w:marBottom w:val="0"/>
          <w:divBdr>
            <w:top w:val="none" w:sz="0" w:space="0" w:color="auto"/>
            <w:left w:val="none" w:sz="0" w:space="0" w:color="auto"/>
            <w:bottom w:val="none" w:sz="0" w:space="0" w:color="auto"/>
            <w:right w:val="none" w:sz="0" w:space="0" w:color="auto"/>
          </w:divBdr>
        </w:div>
        <w:div w:id="1703431146">
          <w:marLeft w:val="640"/>
          <w:marRight w:val="0"/>
          <w:marTop w:val="0"/>
          <w:marBottom w:val="0"/>
          <w:divBdr>
            <w:top w:val="none" w:sz="0" w:space="0" w:color="auto"/>
            <w:left w:val="none" w:sz="0" w:space="0" w:color="auto"/>
            <w:bottom w:val="none" w:sz="0" w:space="0" w:color="auto"/>
            <w:right w:val="none" w:sz="0" w:space="0" w:color="auto"/>
          </w:divBdr>
        </w:div>
        <w:div w:id="2118058239">
          <w:marLeft w:val="640"/>
          <w:marRight w:val="0"/>
          <w:marTop w:val="0"/>
          <w:marBottom w:val="0"/>
          <w:divBdr>
            <w:top w:val="none" w:sz="0" w:space="0" w:color="auto"/>
            <w:left w:val="none" w:sz="0" w:space="0" w:color="auto"/>
            <w:bottom w:val="none" w:sz="0" w:space="0" w:color="auto"/>
            <w:right w:val="none" w:sz="0" w:space="0" w:color="auto"/>
          </w:divBdr>
        </w:div>
        <w:div w:id="908226458">
          <w:marLeft w:val="640"/>
          <w:marRight w:val="0"/>
          <w:marTop w:val="0"/>
          <w:marBottom w:val="0"/>
          <w:divBdr>
            <w:top w:val="none" w:sz="0" w:space="0" w:color="auto"/>
            <w:left w:val="none" w:sz="0" w:space="0" w:color="auto"/>
            <w:bottom w:val="none" w:sz="0" w:space="0" w:color="auto"/>
            <w:right w:val="none" w:sz="0" w:space="0" w:color="auto"/>
          </w:divBdr>
        </w:div>
        <w:div w:id="2132742902">
          <w:marLeft w:val="640"/>
          <w:marRight w:val="0"/>
          <w:marTop w:val="0"/>
          <w:marBottom w:val="0"/>
          <w:divBdr>
            <w:top w:val="none" w:sz="0" w:space="0" w:color="auto"/>
            <w:left w:val="none" w:sz="0" w:space="0" w:color="auto"/>
            <w:bottom w:val="none" w:sz="0" w:space="0" w:color="auto"/>
            <w:right w:val="none" w:sz="0" w:space="0" w:color="auto"/>
          </w:divBdr>
        </w:div>
        <w:div w:id="2141216863">
          <w:marLeft w:val="640"/>
          <w:marRight w:val="0"/>
          <w:marTop w:val="0"/>
          <w:marBottom w:val="0"/>
          <w:divBdr>
            <w:top w:val="none" w:sz="0" w:space="0" w:color="auto"/>
            <w:left w:val="none" w:sz="0" w:space="0" w:color="auto"/>
            <w:bottom w:val="none" w:sz="0" w:space="0" w:color="auto"/>
            <w:right w:val="none" w:sz="0" w:space="0" w:color="auto"/>
          </w:divBdr>
        </w:div>
        <w:div w:id="1183855436">
          <w:marLeft w:val="640"/>
          <w:marRight w:val="0"/>
          <w:marTop w:val="0"/>
          <w:marBottom w:val="0"/>
          <w:divBdr>
            <w:top w:val="none" w:sz="0" w:space="0" w:color="auto"/>
            <w:left w:val="none" w:sz="0" w:space="0" w:color="auto"/>
            <w:bottom w:val="none" w:sz="0" w:space="0" w:color="auto"/>
            <w:right w:val="none" w:sz="0" w:space="0" w:color="auto"/>
          </w:divBdr>
        </w:div>
        <w:div w:id="2116317389">
          <w:marLeft w:val="640"/>
          <w:marRight w:val="0"/>
          <w:marTop w:val="0"/>
          <w:marBottom w:val="0"/>
          <w:divBdr>
            <w:top w:val="none" w:sz="0" w:space="0" w:color="auto"/>
            <w:left w:val="none" w:sz="0" w:space="0" w:color="auto"/>
            <w:bottom w:val="none" w:sz="0" w:space="0" w:color="auto"/>
            <w:right w:val="none" w:sz="0" w:space="0" w:color="auto"/>
          </w:divBdr>
        </w:div>
        <w:div w:id="48843009">
          <w:marLeft w:val="640"/>
          <w:marRight w:val="0"/>
          <w:marTop w:val="0"/>
          <w:marBottom w:val="0"/>
          <w:divBdr>
            <w:top w:val="none" w:sz="0" w:space="0" w:color="auto"/>
            <w:left w:val="none" w:sz="0" w:space="0" w:color="auto"/>
            <w:bottom w:val="none" w:sz="0" w:space="0" w:color="auto"/>
            <w:right w:val="none" w:sz="0" w:space="0" w:color="auto"/>
          </w:divBdr>
        </w:div>
        <w:div w:id="972563798">
          <w:marLeft w:val="640"/>
          <w:marRight w:val="0"/>
          <w:marTop w:val="0"/>
          <w:marBottom w:val="0"/>
          <w:divBdr>
            <w:top w:val="none" w:sz="0" w:space="0" w:color="auto"/>
            <w:left w:val="none" w:sz="0" w:space="0" w:color="auto"/>
            <w:bottom w:val="none" w:sz="0" w:space="0" w:color="auto"/>
            <w:right w:val="none" w:sz="0" w:space="0" w:color="auto"/>
          </w:divBdr>
        </w:div>
        <w:div w:id="1484590859">
          <w:marLeft w:val="640"/>
          <w:marRight w:val="0"/>
          <w:marTop w:val="0"/>
          <w:marBottom w:val="0"/>
          <w:divBdr>
            <w:top w:val="none" w:sz="0" w:space="0" w:color="auto"/>
            <w:left w:val="none" w:sz="0" w:space="0" w:color="auto"/>
            <w:bottom w:val="none" w:sz="0" w:space="0" w:color="auto"/>
            <w:right w:val="none" w:sz="0" w:space="0" w:color="auto"/>
          </w:divBdr>
        </w:div>
        <w:div w:id="595135268">
          <w:marLeft w:val="640"/>
          <w:marRight w:val="0"/>
          <w:marTop w:val="0"/>
          <w:marBottom w:val="0"/>
          <w:divBdr>
            <w:top w:val="none" w:sz="0" w:space="0" w:color="auto"/>
            <w:left w:val="none" w:sz="0" w:space="0" w:color="auto"/>
            <w:bottom w:val="none" w:sz="0" w:space="0" w:color="auto"/>
            <w:right w:val="none" w:sz="0" w:space="0" w:color="auto"/>
          </w:divBdr>
        </w:div>
        <w:div w:id="1631014698">
          <w:marLeft w:val="640"/>
          <w:marRight w:val="0"/>
          <w:marTop w:val="0"/>
          <w:marBottom w:val="0"/>
          <w:divBdr>
            <w:top w:val="none" w:sz="0" w:space="0" w:color="auto"/>
            <w:left w:val="none" w:sz="0" w:space="0" w:color="auto"/>
            <w:bottom w:val="none" w:sz="0" w:space="0" w:color="auto"/>
            <w:right w:val="none" w:sz="0" w:space="0" w:color="auto"/>
          </w:divBdr>
        </w:div>
        <w:div w:id="240912093">
          <w:marLeft w:val="640"/>
          <w:marRight w:val="0"/>
          <w:marTop w:val="0"/>
          <w:marBottom w:val="0"/>
          <w:divBdr>
            <w:top w:val="none" w:sz="0" w:space="0" w:color="auto"/>
            <w:left w:val="none" w:sz="0" w:space="0" w:color="auto"/>
            <w:bottom w:val="none" w:sz="0" w:space="0" w:color="auto"/>
            <w:right w:val="none" w:sz="0" w:space="0" w:color="auto"/>
          </w:divBdr>
        </w:div>
        <w:div w:id="1585801716">
          <w:marLeft w:val="640"/>
          <w:marRight w:val="0"/>
          <w:marTop w:val="0"/>
          <w:marBottom w:val="0"/>
          <w:divBdr>
            <w:top w:val="none" w:sz="0" w:space="0" w:color="auto"/>
            <w:left w:val="none" w:sz="0" w:space="0" w:color="auto"/>
            <w:bottom w:val="none" w:sz="0" w:space="0" w:color="auto"/>
            <w:right w:val="none" w:sz="0" w:space="0" w:color="auto"/>
          </w:divBdr>
        </w:div>
        <w:div w:id="1384910091">
          <w:marLeft w:val="640"/>
          <w:marRight w:val="0"/>
          <w:marTop w:val="0"/>
          <w:marBottom w:val="0"/>
          <w:divBdr>
            <w:top w:val="none" w:sz="0" w:space="0" w:color="auto"/>
            <w:left w:val="none" w:sz="0" w:space="0" w:color="auto"/>
            <w:bottom w:val="none" w:sz="0" w:space="0" w:color="auto"/>
            <w:right w:val="none" w:sz="0" w:space="0" w:color="auto"/>
          </w:divBdr>
        </w:div>
        <w:div w:id="2037579823">
          <w:marLeft w:val="640"/>
          <w:marRight w:val="0"/>
          <w:marTop w:val="0"/>
          <w:marBottom w:val="0"/>
          <w:divBdr>
            <w:top w:val="none" w:sz="0" w:space="0" w:color="auto"/>
            <w:left w:val="none" w:sz="0" w:space="0" w:color="auto"/>
            <w:bottom w:val="none" w:sz="0" w:space="0" w:color="auto"/>
            <w:right w:val="none" w:sz="0" w:space="0" w:color="auto"/>
          </w:divBdr>
        </w:div>
        <w:div w:id="211430509">
          <w:marLeft w:val="640"/>
          <w:marRight w:val="0"/>
          <w:marTop w:val="0"/>
          <w:marBottom w:val="0"/>
          <w:divBdr>
            <w:top w:val="none" w:sz="0" w:space="0" w:color="auto"/>
            <w:left w:val="none" w:sz="0" w:space="0" w:color="auto"/>
            <w:bottom w:val="none" w:sz="0" w:space="0" w:color="auto"/>
            <w:right w:val="none" w:sz="0" w:space="0" w:color="auto"/>
          </w:divBdr>
        </w:div>
        <w:div w:id="1991517005">
          <w:marLeft w:val="640"/>
          <w:marRight w:val="0"/>
          <w:marTop w:val="0"/>
          <w:marBottom w:val="0"/>
          <w:divBdr>
            <w:top w:val="none" w:sz="0" w:space="0" w:color="auto"/>
            <w:left w:val="none" w:sz="0" w:space="0" w:color="auto"/>
            <w:bottom w:val="none" w:sz="0" w:space="0" w:color="auto"/>
            <w:right w:val="none" w:sz="0" w:space="0" w:color="auto"/>
          </w:divBdr>
        </w:div>
        <w:div w:id="1282153256">
          <w:marLeft w:val="640"/>
          <w:marRight w:val="0"/>
          <w:marTop w:val="0"/>
          <w:marBottom w:val="0"/>
          <w:divBdr>
            <w:top w:val="none" w:sz="0" w:space="0" w:color="auto"/>
            <w:left w:val="none" w:sz="0" w:space="0" w:color="auto"/>
            <w:bottom w:val="none" w:sz="0" w:space="0" w:color="auto"/>
            <w:right w:val="none" w:sz="0" w:space="0" w:color="auto"/>
          </w:divBdr>
        </w:div>
        <w:div w:id="1342320946">
          <w:marLeft w:val="640"/>
          <w:marRight w:val="0"/>
          <w:marTop w:val="0"/>
          <w:marBottom w:val="0"/>
          <w:divBdr>
            <w:top w:val="none" w:sz="0" w:space="0" w:color="auto"/>
            <w:left w:val="none" w:sz="0" w:space="0" w:color="auto"/>
            <w:bottom w:val="none" w:sz="0" w:space="0" w:color="auto"/>
            <w:right w:val="none" w:sz="0" w:space="0" w:color="auto"/>
          </w:divBdr>
        </w:div>
        <w:div w:id="1403481069">
          <w:marLeft w:val="640"/>
          <w:marRight w:val="0"/>
          <w:marTop w:val="0"/>
          <w:marBottom w:val="0"/>
          <w:divBdr>
            <w:top w:val="none" w:sz="0" w:space="0" w:color="auto"/>
            <w:left w:val="none" w:sz="0" w:space="0" w:color="auto"/>
            <w:bottom w:val="none" w:sz="0" w:space="0" w:color="auto"/>
            <w:right w:val="none" w:sz="0" w:space="0" w:color="auto"/>
          </w:divBdr>
        </w:div>
        <w:div w:id="2089695243">
          <w:marLeft w:val="640"/>
          <w:marRight w:val="0"/>
          <w:marTop w:val="0"/>
          <w:marBottom w:val="0"/>
          <w:divBdr>
            <w:top w:val="none" w:sz="0" w:space="0" w:color="auto"/>
            <w:left w:val="none" w:sz="0" w:space="0" w:color="auto"/>
            <w:bottom w:val="none" w:sz="0" w:space="0" w:color="auto"/>
            <w:right w:val="none" w:sz="0" w:space="0" w:color="auto"/>
          </w:divBdr>
        </w:div>
        <w:div w:id="591815328">
          <w:marLeft w:val="640"/>
          <w:marRight w:val="0"/>
          <w:marTop w:val="0"/>
          <w:marBottom w:val="0"/>
          <w:divBdr>
            <w:top w:val="none" w:sz="0" w:space="0" w:color="auto"/>
            <w:left w:val="none" w:sz="0" w:space="0" w:color="auto"/>
            <w:bottom w:val="none" w:sz="0" w:space="0" w:color="auto"/>
            <w:right w:val="none" w:sz="0" w:space="0" w:color="auto"/>
          </w:divBdr>
        </w:div>
        <w:div w:id="692195374">
          <w:marLeft w:val="640"/>
          <w:marRight w:val="0"/>
          <w:marTop w:val="0"/>
          <w:marBottom w:val="0"/>
          <w:divBdr>
            <w:top w:val="none" w:sz="0" w:space="0" w:color="auto"/>
            <w:left w:val="none" w:sz="0" w:space="0" w:color="auto"/>
            <w:bottom w:val="none" w:sz="0" w:space="0" w:color="auto"/>
            <w:right w:val="none" w:sz="0" w:space="0" w:color="auto"/>
          </w:divBdr>
        </w:div>
        <w:div w:id="1344161923">
          <w:marLeft w:val="640"/>
          <w:marRight w:val="0"/>
          <w:marTop w:val="0"/>
          <w:marBottom w:val="0"/>
          <w:divBdr>
            <w:top w:val="none" w:sz="0" w:space="0" w:color="auto"/>
            <w:left w:val="none" w:sz="0" w:space="0" w:color="auto"/>
            <w:bottom w:val="none" w:sz="0" w:space="0" w:color="auto"/>
            <w:right w:val="none" w:sz="0" w:space="0" w:color="auto"/>
          </w:divBdr>
        </w:div>
        <w:div w:id="1960142522">
          <w:marLeft w:val="640"/>
          <w:marRight w:val="0"/>
          <w:marTop w:val="0"/>
          <w:marBottom w:val="0"/>
          <w:divBdr>
            <w:top w:val="none" w:sz="0" w:space="0" w:color="auto"/>
            <w:left w:val="none" w:sz="0" w:space="0" w:color="auto"/>
            <w:bottom w:val="none" w:sz="0" w:space="0" w:color="auto"/>
            <w:right w:val="none" w:sz="0" w:space="0" w:color="auto"/>
          </w:divBdr>
        </w:div>
        <w:div w:id="562565772">
          <w:marLeft w:val="640"/>
          <w:marRight w:val="0"/>
          <w:marTop w:val="0"/>
          <w:marBottom w:val="0"/>
          <w:divBdr>
            <w:top w:val="none" w:sz="0" w:space="0" w:color="auto"/>
            <w:left w:val="none" w:sz="0" w:space="0" w:color="auto"/>
            <w:bottom w:val="none" w:sz="0" w:space="0" w:color="auto"/>
            <w:right w:val="none" w:sz="0" w:space="0" w:color="auto"/>
          </w:divBdr>
        </w:div>
        <w:div w:id="92558565">
          <w:marLeft w:val="640"/>
          <w:marRight w:val="0"/>
          <w:marTop w:val="0"/>
          <w:marBottom w:val="0"/>
          <w:divBdr>
            <w:top w:val="none" w:sz="0" w:space="0" w:color="auto"/>
            <w:left w:val="none" w:sz="0" w:space="0" w:color="auto"/>
            <w:bottom w:val="none" w:sz="0" w:space="0" w:color="auto"/>
            <w:right w:val="none" w:sz="0" w:space="0" w:color="auto"/>
          </w:divBdr>
        </w:div>
        <w:div w:id="1840197553">
          <w:marLeft w:val="640"/>
          <w:marRight w:val="0"/>
          <w:marTop w:val="0"/>
          <w:marBottom w:val="0"/>
          <w:divBdr>
            <w:top w:val="none" w:sz="0" w:space="0" w:color="auto"/>
            <w:left w:val="none" w:sz="0" w:space="0" w:color="auto"/>
            <w:bottom w:val="none" w:sz="0" w:space="0" w:color="auto"/>
            <w:right w:val="none" w:sz="0" w:space="0" w:color="auto"/>
          </w:divBdr>
        </w:div>
        <w:div w:id="986013772">
          <w:marLeft w:val="640"/>
          <w:marRight w:val="0"/>
          <w:marTop w:val="0"/>
          <w:marBottom w:val="0"/>
          <w:divBdr>
            <w:top w:val="none" w:sz="0" w:space="0" w:color="auto"/>
            <w:left w:val="none" w:sz="0" w:space="0" w:color="auto"/>
            <w:bottom w:val="none" w:sz="0" w:space="0" w:color="auto"/>
            <w:right w:val="none" w:sz="0" w:space="0" w:color="auto"/>
          </w:divBdr>
        </w:div>
        <w:div w:id="1747265759">
          <w:marLeft w:val="640"/>
          <w:marRight w:val="0"/>
          <w:marTop w:val="0"/>
          <w:marBottom w:val="0"/>
          <w:divBdr>
            <w:top w:val="none" w:sz="0" w:space="0" w:color="auto"/>
            <w:left w:val="none" w:sz="0" w:space="0" w:color="auto"/>
            <w:bottom w:val="none" w:sz="0" w:space="0" w:color="auto"/>
            <w:right w:val="none" w:sz="0" w:space="0" w:color="auto"/>
          </w:divBdr>
        </w:div>
        <w:div w:id="2074307015">
          <w:marLeft w:val="640"/>
          <w:marRight w:val="0"/>
          <w:marTop w:val="0"/>
          <w:marBottom w:val="0"/>
          <w:divBdr>
            <w:top w:val="none" w:sz="0" w:space="0" w:color="auto"/>
            <w:left w:val="none" w:sz="0" w:space="0" w:color="auto"/>
            <w:bottom w:val="none" w:sz="0" w:space="0" w:color="auto"/>
            <w:right w:val="none" w:sz="0" w:space="0" w:color="auto"/>
          </w:divBdr>
        </w:div>
        <w:div w:id="217787537">
          <w:marLeft w:val="640"/>
          <w:marRight w:val="0"/>
          <w:marTop w:val="0"/>
          <w:marBottom w:val="0"/>
          <w:divBdr>
            <w:top w:val="none" w:sz="0" w:space="0" w:color="auto"/>
            <w:left w:val="none" w:sz="0" w:space="0" w:color="auto"/>
            <w:bottom w:val="none" w:sz="0" w:space="0" w:color="auto"/>
            <w:right w:val="none" w:sz="0" w:space="0" w:color="auto"/>
          </w:divBdr>
        </w:div>
        <w:div w:id="1248686829">
          <w:marLeft w:val="640"/>
          <w:marRight w:val="0"/>
          <w:marTop w:val="0"/>
          <w:marBottom w:val="0"/>
          <w:divBdr>
            <w:top w:val="none" w:sz="0" w:space="0" w:color="auto"/>
            <w:left w:val="none" w:sz="0" w:space="0" w:color="auto"/>
            <w:bottom w:val="none" w:sz="0" w:space="0" w:color="auto"/>
            <w:right w:val="none" w:sz="0" w:space="0" w:color="auto"/>
          </w:divBdr>
        </w:div>
        <w:div w:id="343871626">
          <w:marLeft w:val="640"/>
          <w:marRight w:val="0"/>
          <w:marTop w:val="0"/>
          <w:marBottom w:val="0"/>
          <w:divBdr>
            <w:top w:val="none" w:sz="0" w:space="0" w:color="auto"/>
            <w:left w:val="none" w:sz="0" w:space="0" w:color="auto"/>
            <w:bottom w:val="none" w:sz="0" w:space="0" w:color="auto"/>
            <w:right w:val="none" w:sz="0" w:space="0" w:color="auto"/>
          </w:divBdr>
        </w:div>
        <w:div w:id="252856205">
          <w:marLeft w:val="640"/>
          <w:marRight w:val="0"/>
          <w:marTop w:val="0"/>
          <w:marBottom w:val="0"/>
          <w:divBdr>
            <w:top w:val="none" w:sz="0" w:space="0" w:color="auto"/>
            <w:left w:val="none" w:sz="0" w:space="0" w:color="auto"/>
            <w:bottom w:val="none" w:sz="0" w:space="0" w:color="auto"/>
            <w:right w:val="none" w:sz="0" w:space="0" w:color="auto"/>
          </w:divBdr>
        </w:div>
        <w:div w:id="139150305">
          <w:marLeft w:val="640"/>
          <w:marRight w:val="0"/>
          <w:marTop w:val="0"/>
          <w:marBottom w:val="0"/>
          <w:divBdr>
            <w:top w:val="none" w:sz="0" w:space="0" w:color="auto"/>
            <w:left w:val="none" w:sz="0" w:space="0" w:color="auto"/>
            <w:bottom w:val="none" w:sz="0" w:space="0" w:color="auto"/>
            <w:right w:val="none" w:sz="0" w:space="0" w:color="auto"/>
          </w:divBdr>
        </w:div>
        <w:div w:id="599340876">
          <w:marLeft w:val="640"/>
          <w:marRight w:val="0"/>
          <w:marTop w:val="0"/>
          <w:marBottom w:val="0"/>
          <w:divBdr>
            <w:top w:val="none" w:sz="0" w:space="0" w:color="auto"/>
            <w:left w:val="none" w:sz="0" w:space="0" w:color="auto"/>
            <w:bottom w:val="none" w:sz="0" w:space="0" w:color="auto"/>
            <w:right w:val="none" w:sz="0" w:space="0" w:color="auto"/>
          </w:divBdr>
        </w:div>
        <w:div w:id="1865552163">
          <w:marLeft w:val="640"/>
          <w:marRight w:val="0"/>
          <w:marTop w:val="0"/>
          <w:marBottom w:val="0"/>
          <w:divBdr>
            <w:top w:val="none" w:sz="0" w:space="0" w:color="auto"/>
            <w:left w:val="none" w:sz="0" w:space="0" w:color="auto"/>
            <w:bottom w:val="none" w:sz="0" w:space="0" w:color="auto"/>
            <w:right w:val="none" w:sz="0" w:space="0" w:color="auto"/>
          </w:divBdr>
        </w:div>
        <w:div w:id="1790006274">
          <w:marLeft w:val="640"/>
          <w:marRight w:val="0"/>
          <w:marTop w:val="0"/>
          <w:marBottom w:val="0"/>
          <w:divBdr>
            <w:top w:val="none" w:sz="0" w:space="0" w:color="auto"/>
            <w:left w:val="none" w:sz="0" w:space="0" w:color="auto"/>
            <w:bottom w:val="none" w:sz="0" w:space="0" w:color="auto"/>
            <w:right w:val="none" w:sz="0" w:space="0" w:color="auto"/>
          </w:divBdr>
        </w:div>
        <w:div w:id="1906060859">
          <w:marLeft w:val="640"/>
          <w:marRight w:val="0"/>
          <w:marTop w:val="0"/>
          <w:marBottom w:val="0"/>
          <w:divBdr>
            <w:top w:val="none" w:sz="0" w:space="0" w:color="auto"/>
            <w:left w:val="none" w:sz="0" w:space="0" w:color="auto"/>
            <w:bottom w:val="none" w:sz="0" w:space="0" w:color="auto"/>
            <w:right w:val="none" w:sz="0" w:space="0" w:color="auto"/>
          </w:divBdr>
        </w:div>
        <w:div w:id="527565397">
          <w:marLeft w:val="640"/>
          <w:marRight w:val="0"/>
          <w:marTop w:val="0"/>
          <w:marBottom w:val="0"/>
          <w:divBdr>
            <w:top w:val="none" w:sz="0" w:space="0" w:color="auto"/>
            <w:left w:val="none" w:sz="0" w:space="0" w:color="auto"/>
            <w:bottom w:val="none" w:sz="0" w:space="0" w:color="auto"/>
            <w:right w:val="none" w:sz="0" w:space="0" w:color="auto"/>
          </w:divBdr>
        </w:div>
        <w:div w:id="2060280944">
          <w:marLeft w:val="640"/>
          <w:marRight w:val="0"/>
          <w:marTop w:val="0"/>
          <w:marBottom w:val="0"/>
          <w:divBdr>
            <w:top w:val="none" w:sz="0" w:space="0" w:color="auto"/>
            <w:left w:val="none" w:sz="0" w:space="0" w:color="auto"/>
            <w:bottom w:val="none" w:sz="0" w:space="0" w:color="auto"/>
            <w:right w:val="none" w:sz="0" w:space="0" w:color="auto"/>
          </w:divBdr>
        </w:div>
        <w:div w:id="1353729894">
          <w:marLeft w:val="640"/>
          <w:marRight w:val="0"/>
          <w:marTop w:val="0"/>
          <w:marBottom w:val="0"/>
          <w:divBdr>
            <w:top w:val="none" w:sz="0" w:space="0" w:color="auto"/>
            <w:left w:val="none" w:sz="0" w:space="0" w:color="auto"/>
            <w:bottom w:val="none" w:sz="0" w:space="0" w:color="auto"/>
            <w:right w:val="none" w:sz="0" w:space="0" w:color="auto"/>
          </w:divBdr>
        </w:div>
        <w:div w:id="1088119588">
          <w:marLeft w:val="640"/>
          <w:marRight w:val="0"/>
          <w:marTop w:val="0"/>
          <w:marBottom w:val="0"/>
          <w:divBdr>
            <w:top w:val="none" w:sz="0" w:space="0" w:color="auto"/>
            <w:left w:val="none" w:sz="0" w:space="0" w:color="auto"/>
            <w:bottom w:val="none" w:sz="0" w:space="0" w:color="auto"/>
            <w:right w:val="none" w:sz="0" w:space="0" w:color="auto"/>
          </w:divBdr>
        </w:div>
        <w:div w:id="164368143">
          <w:marLeft w:val="640"/>
          <w:marRight w:val="0"/>
          <w:marTop w:val="0"/>
          <w:marBottom w:val="0"/>
          <w:divBdr>
            <w:top w:val="none" w:sz="0" w:space="0" w:color="auto"/>
            <w:left w:val="none" w:sz="0" w:space="0" w:color="auto"/>
            <w:bottom w:val="none" w:sz="0" w:space="0" w:color="auto"/>
            <w:right w:val="none" w:sz="0" w:space="0" w:color="auto"/>
          </w:divBdr>
        </w:div>
        <w:div w:id="1159343216">
          <w:marLeft w:val="640"/>
          <w:marRight w:val="0"/>
          <w:marTop w:val="0"/>
          <w:marBottom w:val="0"/>
          <w:divBdr>
            <w:top w:val="none" w:sz="0" w:space="0" w:color="auto"/>
            <w:left w:val="none" w:sz="0" w:space="0" w:color="auto"/>
            <w:bottom w:val="none" w:sz="0" w:space="0" w:color="auto"/>
            <w:right w:val="none" w:sz="0" w:space="0" w:color="auto"/>
          </w:divBdr>
        </w:div>
        <w:div w:id="1632327574">
          <w:marLeft w:val="640"/>
          <w:marRight w:val="0"/>
          <w:marTop w:val="0"/>
          <w:marBottom w:val="0"/>
          <w:divBdr>
            <w:top w:val="none" w:sz="0" w:space="0" w:color="auto"/>
            <w:left w:val="none" w:sz="0" w:space="0" w:color="auto"/>
            <w:bottom w:val="none" w:sz="0" w:space="0" w:color="auto"/>
            <w:right w:val="none" w:sz="0" w:space="0" w:color="auto"/>
          </w:divBdr>
        </w:div>
        <w:div w:id="932980685">
          <w:marLeft w:val="640"/>
          <w:marRight w:val="0"/>
          <w:marTop w:val="0"/>
          <w:marBottom w:val="0"/>
          <w:divBdr>
            <w:top w:val="none" w:sz="0" w:space="0" w:color="auto"/>
            <w:left w:val="none" w:sz="0" w:space="0" w:color="auto"/>
            <w:bottom w:val="none" w:sz="0" w:space="0" w:color="auto"/>
            <w:right w:val="none" w:sz="0" w:space="0" w:color="auto"/>
          </w:divBdr>
        </w:div>
        <w:div w:id="1691028064">
          <w:marLeft w:val="640"/>
          <w:marRight w:val="0"/>
          <w:marTop w:val="0"/>
          <w:marBottom w:val="0"/>
          <w:divBdr>
            <w:top w:val="none" w:sz="0" w:space="0" w:color="auto"/>
            <w:left w:val="none" w:sz="0" w:space="0" w:color="auto"/>
            <w:bottom w:val="none" w:sz="0" w:space="0" w:color="auto"/>
            <w:right w:val="none" w:sz="0" w:space="0" w:color="auto"/>
          </w:divBdr>
        </w:div>
        <w:div w:id="280453891">
          <w:marLeft w:val="640"/>
          <w:marRight w:val="0"/>
          <w:marTop w:val="0"/>
          <w:marBottom w:val="0"/>
          <w:divBdr>
            <w:top w:val="none" w:sz="0" w:space="0" w:color="auto"/>
            <w:left w:val="none" w:sz="0" w:space="0" w:color="auto"/>
            <w:bottom w:val="none" w:sz="0" w:space="0" w:color="auto"/>
            <w:right w:val="none" w:sz="0" w:space="0" w:color="auto"/>
          </w:divBdr>
        </w:div>
        <w:div w:id="3943513">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06604663">
      <w:bodyDiv w:val="1"/>
      <w:marLeft w:val="0"/>
      <w:marRight w:val="0"/>
      <w:marTop w:val="0"/>
      <w:marBottom w:val="0"/>
      <w:divBdr>
        <w:top w:val="none" w:sz="0" w:space="0" w:color="auto"/>
        <w:left w:val="none" w:sz="0" w:space="0" w:color="auto"/>
        <w:bottom w:val="none" w:sz="0" w:space="0" w:color="auto"/>
        <w:right w:val="none" w:sz="0" w:space="0" w:color="auto"/>
      </w:divBdr>
    </w:div>
    <w:div w:id="1910337729">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0">
          <w:marLeft w:val="640"/>
          <w:marRight w:val="0"/>
          <w:marTop w:val="0"/>
          <w:marBottom w:val="0"/>
          <w:divBdr>
            <w:top w:val="none" w:sz="0" w:space="0" w:color="auto"/>
            <w:left w:val="none" w:sz="0" w:space="0" w:color="auto"/>
            <w:bottom w:val="none" w:sz="0" w:space="0" w:color="auto"/>
            <w:right w:val="none" w:sz="0" w:space="0" w:color="auto"/>
          </w:divBdr>
        </w:div>
        <w:div w:id="341050913">
          <w:marLeft w:val="640"/>
          <w:marRight w:val="0"/>
          <w:marTop w:val="0"/>
          <w:marBottom w:val="0"/>
          <w:divBdr>
            <w:top w:val="none" w:sz="0" w:space="0" w:color="auto"/>
            <w:left w:val="none" w:sz="0" w:space="0" w:color="auto"/>
            <w:bottom w:val="none" w:sz="0" w:space="0" w:color="auto"/>
            <w:right w:val="none" w:sz="0" w:space="0" w:color="auto"/>
          </w:divBdr>
        </w:div>
        <w:div w:id="401224422">
          <w:marLeft w:val="640"/>
          <w:marRight w:val="0"/>
          <w:marTop w:val="0"/>
          <w:marBottom w:val="0"/>
          <w:divBdr>
            <w:top w:val="none" w:sz="0" w:space="0" w:color="auto"/>
            <w:left w:val="none" w:sz="0" w:space="0" w:color="auto"/>
            <w:bottom w:val="none" w:sz="0" w:space="0" w:color="auto"/>
            <w:right w:val="none" w:sz="0" w:space="0" w:color="auto"/>
          </w:divBdr>
        </w:div>
        <w:div w:id="1243833807">
          <w:marLeft w:val="640"/>
          <w:marRight w:val="0"/>
          <w:marTop w:val="0"/>
          <w:marBottom w:val="0"/>
          <w:divBdr>
            <w:top w:val="none" w:sz="0" w:space="0" w:color="auto"/>
            <w:left w:val="none" w:sz="0" w:space="0" w:color="auto"/>
            <w:bottom w:val="none" w:sz="0" w:space="0" w:color="auto"/>
            <w:right w:val="none" w:sz="0" w:space="0" w:color="auto"/>
          </w:divBdr>
        </w:div>
        <w:div w:id="1804544594">
          <w:marLeft w:val="640"/>
          <w:marRight w:val="0"/>
          <w:marTop w:val="0"/>
          <w:marBottom w:val="0"/>
          <w:divBdr>
            <w:top w:val="none" w:sz="0" w:space="0" w:color="auto"/>
            <w:left w:val="none" w:sz="0" w:space="0" w:color="auto"/>
            <w:bottom w:val="none" w:sz="0" w:space="0" w:color="auto"/>
            <w:right w:val="none" w:sz="0" w:space="0" w:color="auto"/>
          </w:divBdr>
        </w:div>
        <w:div w:id="442848544">
          <w:marLeft w:val="640"/>
          <w:marRight w:val="0"/>
          <w:marTop w:val="0"/>
          <w:marBottom w:val="0"/>
          <w:divBdr>
            <w:top w:val="none" w:sz="0" w:space="0" w:color="auto"/>
            <w:left w:val="none" w:sz="0" w:space="0" w:color="auto"/>
            <w:bottom w:val="none" w:sz="0" w:space="0" w:color="auto"/>
            <w:right w:val="none" w:sz="0" w:space="0" w:color="auto"/>
          </w:divBdr>
        </w:div>
        <w:div w:id="1332490653">
          <w:marLeft w:val="640"/>
          <w:marRight w:val="0"/>
          <w:marTop w:val="0"/>
          <w:marBottom w:val="0"/>
          <w:divBdr>
            <w:top w:val="none" w:sz="0" w:space="0" w:color="auto"/>
            <w:left w:val="none" w:sz="0" w:space="0" w:color="auto"/>
            <w:bottom w:val="none" w:sz="0" w:space="0" w:color="auto"/>
            <w:right w:val="none" w:sz="0" w:space="0" w:color="auto"/>
          </w:divBdr>
        </w:div>
        <w:div w:id="1612591781">
          <w:marLeft w:val="640"/>
          <w:marRight w:val="0"/>
          <w:marTop w:val="0"/>
          <w:marBottom w:val="0"/>
          <w:divBdr>
            <w:top w:val="none" w:sz="0" w:space="0" w:color="auto"/>
            <w:left w:val="none" w:sz="0" w:space="0" w:color="auto"/>
            <w:bottom w:val="none" w:sz="0" w:space="0" w:color="auto"/>
            <w:right w:val="none" w:sz="0" w:space="0" w:color="auto"/>
          </w:divBdr>
        </w:div>
        <w:div w:id="2018650768">
          <w:marLeft w:val="640"/>
          <w:marRight w:val="0"/>
          <w:marTop w:val="0"/>
          <w:marBottom w:val="0"/>
          <w:divBdr>
            <w:top w:val="none" w:sz="0" w:space="0" w:color="auto"/>
            <w:left w:val="none" w:sz="0" w:space="0" w:color="auto"/>
            <w:bottom w:val="none" w:sz="0" w:space="0" w:color="auto"/>
            <w:right w:val="none" w:sz="0" w:space="0" w:color="auto"/>
          </w:divBdr>
        </w:div>
        <w:div w:id="1937715664">
          <w:marLeft w:val="640"/>
          <w:marRight w:val="0"/>
          <w:marTop w:val="0"/>
          <w:marBottom w:val="0"/>
          <w:divBdr>
            <w:top w:val="none" w:sz="0" w:space="0" w:color="auto"/>
            <w:left w:val="none" w:sz="0" w:space="0" w:color="auto"/>
            <w:bottom w:val="none" w:sz="0" w:space="0" w:color="auto"/>
            <w:right w:val="none" w:sz="0" w:space="0" w:color="auto"/>
          </w:divBdr>
        </w:div>
        <w:div w:id="327096650">
          <w:marLeft w:val="640"/>
          <w:marRight w:val="0"/>
          <w:marTop w:val="0"/>
          <w:marBottom w:val="0"/>
          <w:divBdr>
            <w:top w:val="none" w:sz="0" w:space="0" w:color="auto"/>
            <w:left w:val="none" w:sz="0" w:space="0" w:color="auto"/>
            <w:bottom w:val="none" w:sz="0" w:space="0" w:color="auto"/>
            <w:right w:val="none" w:sz="0" w:space="0" w:color="auto"/>
          </w:divBdr>
        </w:div>
        <w:div w:id="683820231">
          <w:marLeft w:val="640"/>
          <w:marRight w:val="0"/>
          <w:marTop w:val="0"/>
          <w:marBottom w:val="0"/>
          <w:divBdr>
            <w:top w:val="none" w:sz="0" w:space="0" w:color="auto"/>
            <w:left w:val="none" w:sz="0" w:space="0" w:color="auto"/>
            <w:bottom w:val="none" w:sz="0" w:space="0" w:color="auto"/>
            <w:right w:val="none" w:sz="0" w:space="0" w:color="auto"/>
          </w:divBdr>
        </w:div>
        <w:div w:id="875049366">
          <w:marLeft w:val="640"/>
          <w:marRight w:val="0"/>
          <w:marTop w:val="0"/>
          <w:marBottom w:val="0"/>
          <w:divBdr>
            <w:top w:val="none" w:sz="0" w:space="0" w:color="auto"/>
            <w:left w:val="none" w:sz="0" w:space="0" w:color="auto"/>
            <w:bottom w:val="none" w:sz="0" w:space="0" w:color="auto"/>
            <w:right w:val="none" w:sz="0" w:space="0" w:color="auto"/>
          </w:divBdr>
        </w:div>
        <w:div w:id="1575819485">
          <w:marLeft w:val="640"/>
          <w:marRight w:val="0"/>
          <w:marTop w:val="0"/>
          <w:marBottom w:val="0"/>
          <w:divBdr>
            <w:top w:val="none" w:sz="0" w:space="0" w:color="auto"/>
            <w:left w:val="none" w:sz="0" w:space="0" w:color="auto"/>
            <w:bottom w:val="none" w:sz="0" w:space="0" w:color="auto"/>
            <w:right w:val="none" w:sz="0" w:space="0" w:color="auto"/>
          </w:divBdr>
        </w:div>
        <w:div w:id="1449396154">
          <w:marLeft w:val="640"/>
          <w:marRight w:val="0"/>
          <w:marTop w:val="0"/>
          <w:marBottom w:val="0"/>
          <w:divBdr>
            <w:top w:val="none" w:sz="0" w:space="0" w:color="auto"/>
            <w:left w:val="none" w:sz="0" w:space="0" w:color="auto"/>
            <w:bottom w:val="none" w:sz="0" w:space="0" w:color="auto"/>
            <w:right w:val="none" w:sz="0" w:space="0" w:color="auto"/>
          </w:divBdr>
        </w:div>
        <w:div w:id="2089425396">
          <w:marLeft w:val="640"/>
          <w:marRight w:val="0"/>
          <w:marTop w:val="0"/>
          <w:marBottom w:val="0"/>
          <w:divBdr>
            <w:top w:val="none" w:sz="0" w:space="0" w:color="auto"/>
            <w:left w:val="none" w:sz="0" w:space="0" w:color="auto"/>
            <w:bottom w:val="none" w:sz="0" w:space="0" w:color="auto"/>
            <w:right w:val="none" w:sz="0" w:space="0" w:color="auto"/>
          </w:divBdr>
        </w:div>
        <w:div w:id="897398745">
          <w:marLeft w:val="640"/>
          <w:marRight w:val="0"/>
          <w:marTop w:val="0"/>
          <w:marBottom w:val="0"/>
          <w:divBdr>
            <w:top w:val="none" w:sz="0" w:space="0" w:color="auto"/>
            <w:left w:val="none" w:sz="0" w:space="0" w:color="auto"/>
            <w:bottom w:val="none" w:sz="0" w:space="0" w:color="auto"/>
            <w:right w:val="none" w:sz="0" w:space="0" w:color="auto"/>
          </w:divBdr>
        </w:div>
        <w:div w:id="650713677">
          <w:marLeft w:val="640"/>
          <w:marRight w:val="0"/>
          <w:marTop w:val="0"/>
          <w:marBottom w:val="0"/>
          <w:divBdr>
            <w:top w:val="none" w:sz="0" w:space="0" w:color="auto"/>
            <w:left w:val="none" w:sz="0" w:space="0" w:color="auto"/>
            <w:bottom w:val="none" w:sz="0" w:space="0" w:color="auto"/>
            <w:right w:val="none" w:sz="0" w:space="0" w:color="auto"/>
          </w:divBdr>
        </w:div>
        <w:div w:id="22637281">
          <w:marLeft w:val="640"/>
          <w:marRight w:val="0"/>
          <w:marTop w:val="0"/>
          <w:marBottom w:val="0"/>
          <w:divBdr>
            <w:top w:val="none" w:sz="0" w:space="0" w:color="auto"/>
            <w:left w:val="none" w:sz="0" w:space="0" w:color="auto"/>
            <w:bottom w:val="none" w:sz="0" w:space="0" w:color="auto"/>
            <w:right w:val="none" w:sz="0" w:space="0" w:color="auto"/>
          </w:divBdr>
        </w:div>
        <w:div w:id="1666275803">
          <w:marLeft w:val="640"/>
          <w:marRight w:val="0"/>
          <w:marTop w:val="0"/>
          <w:marBottom w:val="0"/>
          <w:divBdr>
            <w:top w:val="none" w:sz="0" w:space="0" w:color="auto"/>
            <w:left w:val="none" w:sz="0" w:space="0" w:color="auto"/>
            <w:bottom w:val="none" w:sz="0" w:space="0" w:color="auto"/>
            <w:right w:val="none" w:sz="0" w:space="0" w:color="auto"/>
          </w:divBdr>
        </w:div>
        <w:div w:id="1290478719">
          <w:marLeft w:val="640"/>
          <w:marRight w:val="0"/>
          <w:marTop w:val="0"/>
          <w:marBottom w:val="0"/>
          <w:divBdr>
            <w:top w:val="none" w:sz="0" w:space="0" w:color="auto"/>
            <w:left w:val="none" w:sz="0" w:space="0" w:color="auto"/>
            <w:bottom w:val="none" w:sz="0" w:space="0" w:color="auto"/>
            <w:right w:val="none" w:sz="0" w:space="0" w:color="auto"/>
          </w:divBdr>
        </w:div>
        <w:div w:id="635375996">
          <w:marLeft w:val="640"/>
          <w:marRight w:val="0"/>
          <w:marTop w:val="0"/>
          <w:marBottom w:val="0"/>
          <w:divBdr>
            <w:top w:val="none" w:sz="0" w:space="0" w:color="auto"/>
            <w:left w:val="none" w:sz="0" w:space="0" w:color="auto"/>
            <w:bottom w:val="none" w:sz="0" w:space="0" w:color="auto"/>
            <w:right w:val="none" w:sz="0" w:space="0" w:color="auto"/>
          </w:divBdr>
        </w:div>
        <w:div w:id="1327830831">
          <w:marLeft w:val="640"/>
          <w:marRight w:val="0"/>
          <w:marTop w:val="0"/>
          <w:marBottom w:val="0"/>
          <w:divBdr>
            <w:top w:val="none" w:sz="0" w:space="0" w:color="auto"/>
            <w:left w:val="none" w:sz="0" w:space="0" w:color="auto"/>
            <w:bottom w:val="none" w:sz="0" w:space="0" w:color="auto"/>
            <w:right w:val="none" w:sz="0" w:space="0" w:color="auto"/>
          </w:divBdr>
        </w:div>
        <w:div w:id="1984577077">
          <w:marLeft w:val="640"/>
          <w:marRight w:val="0"/>
          <w:marTop w:val="0"/>
          <w:marBottom w:val="0"/>
          <w:divBdr>
            <w:top w:val="none" w:sz="0" w:space="0" w:color="auto"/>
            <w:left w:val="none" w:sz="0" w:space="0" w:color="auto"/>
            <w:bottom w:val="none" w:sz="0" w:space="0" w:color="auto"/>
            <w:right w:val="none" w:sz="0" w:space="0" w:color="auto"/>
          </w:divBdr>
        </w:div>
        <w:div w:id="189339043">
          <w:marLeft w:val="640"/>
          <w:marRight w:val="0"/>
          <w:marTop w:val="0"/>
          <w:marBottom w:val="0"/>
          <w:divBdr>
            <w:top w:val="none" w:sz="0" w:space="0" w:color="auto"/>
            <w:left w:val="none" w:sz="0" w:space="0" w:color="auto"/>
            <w:bottom w:val="none" w:sz="0" w:space="0" w:color="auto"/>
            <w:right w:val="none" w:sz="0" w:space="0" w:color="auto"/>
          </w:divBdr>
        </w:div>
        <w:div w:id="517624098">
          <w:marLeft w:val="640"/>
          <w:marRight w:val="0"/>
          <w:marTop w:val="0"/>
          <w:marBottom w:val="0"/>
          <w:divBdr>
            <w:top w:val="none" w:sz="0" w:space="0" w:color="auto"/>
            <w:left w:val="none" w:sz="0" w:space="0" w:color="auto"/>
            <w:bottom w:val="none" w:sz="0" w:space="0" w:color="auto"/>
            <w:right w:val="none" w:sz="0" w:space="0" w:color="auto"/>
          </w:divBdr>
        </w:div>
        <w:div w:id="676661373">
          <w:marLeft w:val="640"/>
          <w:marRight w:val="0"/>
          <w:marTop w:val="0"/>
          <w:marBottom w:val="0"/>
          <w:divBdr>
            <w:top w:val="none" w:sz="0" w:space="0" w:color="auto"/>
            <w:left w:val="none" w:sz="0" w:space="0" w:color="auto"/>
            <w:bottom w:val="none" w:sz="0" w:space="0" w:color="auto"/>
            <w:right w:val="none" w:sz="0" w:space="0" w:color="auto"/>
          </w:divBdr>
        </w:div>
        <w:div w:id="737478291">
          <w:marLeft w:val="640"/>
          <w:marRight w:val="0"/>
          <w:marTop w:val="0"/>
          <w:marBottom w:val="0"/>
          <w:divBdr>
            <w:top w:val="none" w:sz="0" w:space="0" w:color="auto"/>
            <w:left w:val="none" w:sz="0" w:space="0" w:color="auto"/>
            <w:bottom w:val="none" w:sz="0" w:space="0" w:color="auto"/>
            <w:right w:val="none" w:sz="0" w:space="0" w:color="auto"/>
          </w:divBdr>
        </w:div>
        <w:div w:id="1307587880">
          <w:marLeft w:val="640"/>
          <w:marRight w:val="0"/>
          <w:marTop w:val="0"/>
          <w:marBottom w:val="0"/>
          <w:divBdr>
            <w:top w:val="none" w:sz="0" w:space="0" w:color="auto"/>
            <w:left w:val="none" w:sz="0" w:space="0" w:color="auto"/>
            <w:bottom w:val="none" w:sz="0" w:space="0" w:color="auto"/>
            <w:right w:val="none" w:sz="0" w:space="0" w:color="auto"/>
          </w:divBdr>
        </w:div>
        <w:div w:id="1692101521">
          <w:marLeft w:val="640"/>
          <w:marRight w:val="0"/>
          <w:marTop w:val="0"/>
          <w:marBottom w:val="0"/>
          <w:divBdr>
            <w:top w:val="none" w:sz="0" w:space="0" w:color="auto"/>
            <w:left w:val="none" w:sz="0" w:space="0" w:color="auto"/>
            <w:bottom w:val="none" w:sz="0" w:space="0" w:color="auto"/>
            <w:right w:val="none" w:sz="0" w:space="0" w:color="auto"/>
          </w:divBdr>
        </w:div>
        <w:div w:id="924804576">
          <w:marLeft w:val="640"/>
          <w:marRight w:val="0"/>
          <w:marTop w:val="0"/>
          <w:marBottom w:val="0"/>
          <w:divBdr>
            <w:top w:val="none" w:sz="0" w:space="0" w:color="auto"/>
            <w:left w:val="none" w:sz="0" w:space="0" w:color="auto"/>
            <w:bottom w:val="none" w:sz="0" w:space="0" w:color="auto"/>
            <w:right w:val="none" w:sz="0" w:space="0" w:color="auto"/>
          </w:divBdr>
        </w:div>
        <w:div w:id="1672365892">
          <w:marLeft w:val="640"/>
          <w:marRight w:val="0"/>
          <w:marTop w:val="0"/>
          <w:marBottom w:val="0"/>
          <w:divBdr>
            <w:top w:val="none" w:sz="0" w:space="0" w:color="auto"/>
            <w:left w:val="none" w:sz="0" w:space="0" w:color="auto"/>
            <w:bottom w:val="none" w:sz="0" w:space="0" w:color="auto"/>
            <w:right w:val="none" w:sz="0" w:space="0" w:color="auto"/>
          </w:divBdr>
        </w:div>
        <w:div w:id="632370415">
          <w:marLeft w:val="640"/>
          <w:marRight w:val="0"/>
          <w:marTop w:val="0"/>
          <w:marBottom w:val="0"/>
          <w:divBdr>
            <w:top w:val="none" w:sz="0" w:space="0" w:color="auto"/>
            <w:left w:val="none" w:sz="0" w:space="0" w:color="auto"/>
            <w:bottom w:val="none" w:sz="0" w:space="0" w:color="auto"/>
            <w:right w:val="none" w:sz="0" w:space="0" w:color="auto"/>
          </w:divBdr>
        </w:div>
        <w:div w:id="1485394904">
          <w:marLeft w:val="640"/>
          <w:marRight w:val="0"/>
          <w:marTop w:val="0"/>
          <w:marBottom w:val="0"/>
          <w:divBdr>
            <w:top w:val="none" w:sz="0" w:space="0" w:color="auto"/>
            <w:left w:val="none" w:sz="0" w:space="0" w:color="auto"/>
            <w:bottom w:val="none" w:sz="0" w:space="0" w:color="auto"/>
            <w:right w:val="none" w:sz="0" w:space="0" w:color="auto"/>
          </w:divBdr>
        </w:div>
        <w:div w:id="957874884">
          <w:marLeft w:val="640"/>
          <w:marRight w:val="0"/>
          <w:marTop w:val="0"/>
          <w:marBottom w:val="0"/>
          <w:divBdr>
            <w:top w:val="none" w:sz="0" w:space="0" w:color="auto"/>
            <w:left w:val="none" w:sz="0" w:space="0" w:color="auto"/>
            <w:bottom w:val="none" w:sz="0" w:space="0" w:color="auto"/>
            <w:right w:val="none" w:sz="0" w:space="0" w:color="auto"/>
          </w:divBdr>
        </w:div>
        <w:div w:id="285742531">
          <w:marLeft w:val="640"/>
          <w:marRight w:val="0"/>
          <w:marTop w:val="0"/>
          <w:marBottom w:val="0"/>
          <w:divBdr>
            <w:top w:val="none" w:sz="0" w:space="0" w:color="auto"/>
            <w:left w:val="none" w:sz="0" w:space="0" w:color="auto"/>
            <w:bottom w:val="none" w:sz="0" w:space="0" w:color="auto"/>
            <w:right w:val="none" w:sz="0" w:space="0" w:color="auto"/>
          </w:divBdr>
        </w:div>
        <w:div w:id="1530988380">
          <w:marLeft w:val="640"/>
          <w:marRight w:val="0"/>
          <w:marTop w:val="0"/>
          <w:marBottom w:val="0"/>
          <w:divBdr>
            <w:top w:val="none" w:sz="0" w:space="0" w:color="auto"/>
            <w:left w:val="none" w:sz="0" w:space="0" w:color="auto"/>
            <w:bottom w:val="none" w:sz="0" w:space="0" w:color="auto"/>
            <w:right w:val="none" w:sz="0" w:space="0" w:color="auto"/>
          </w:divBdr>
        </w:div>
        <w:div w:id="1801998551">
          <w:marLeft w:val="640"/>
          <w:marRight w:val="0"/>
          <w:marTop w:val="0"/>
          <w:marBottom w:val="0"/>
          <w:divBdr>
            <w:top w:val="none" w:sz="0" w:space="0" w:color="auto"/>
            <w:left w:val="none" w:sz="0" w:space="0" w:color="auto"/>
            <w:bottom w:val="none" w:sz="0" w:space="0" w:color="auto"/>
            <w:right w:val="none" w:sz="0" w:space="0" w:color="auto"/>
          </w:divBdr>
        </w:div>
        <w:div w:id="1791706964">
          <w:marLeft w:val="640"/>
          <w:marRight w:val="0"/>
          <w:marTop w:val="0"/>
          <w:marBottom w:val="0"/>
          <w:divBdr>
            <w:top w:val="none" w:sz="0" w:space="0" w:color="auto"/>
            <w:left w:val="none" w:sz="0" w:space="0" w:color="auto"/>
            <w:bottom w:val="none" w:sz="0" w:space="0" w:color="auto"/>
            <w:right w:val="none" w:sz="0" w:space="0" w:color="auto"/>
          </w:divBdr>
        </w:div>
        <w:div w:id="2076119404">
          <w:marLeft w:val="640"/>
          <w:marRight w:val="0"/>
          <w:marTop w:val="0"/>
          <w:marBottom w:val="0"/>
          <w:divBdr>
            <w:top w:val="none" w:sz="0" w:space="0" w:color="auto"/>
            <w:left w:val="none" w:sz="0" w:space="0" w:color="auto"/>
            <w:bottom w:val="none" w:sz="0" w:space="0" w:color="auto"/>
            <w:right w:val="none" w:sz="0" w:space="0" w:color="auto"/>
          </w:divBdr>
        </w:div>
        <w:div w:id="1533377272">
          <w:marLeft w:val="640"/>
          <w:marRight w:val="0"/>
          <w:marTop w:val="0"/>
          <w:marBottom w:val="0"/>
          <w:divBdr>
            <w:top w:val="none" w:sz="0" w:space="0" w:color="auto"/>
            <w:left w:val="none" w:sz="0" w:space="0" w:color="auto"/>
            <w:bottom w:val="none" w:sz="0" w:space="0" w:color="auto"/>
            <w:right w:val="none" w:sz="0" w:space="0" w:color="auto"/>
          </w:divBdr>
        </w:div>
        <w:div w:id="799885604">
          <w:marLeft w:val="640"/>
          <w:marRight w:val="0"/>
          <w:marTop w:val="0"/>
          <w:marBottom w:val="0"/>
          <w:divBdr>
            <w:top w:val="none" w:sz="0" w:space="0" w:color="auto"/>
            <w:left w:val="none" w:sz="0" w:space="0" w:color="auto"/>
            <w:bottom w:val="none" w:sz="0" w:space="0" w:color="auto"/>
            <w:right w:val="none" w:sz="0" w:space="0" w:color="auto"/>
          </w:divBdr>
        </w:div>
        <w:div w:id="428434043">
          <w:marLeft w:val="640"/>
          <w:marRight w:val="0"/>
          <w:marTop w:val="0"/>
          <w:marBottom w:val="0"/>
          <w:divBdr>
            <w:top w:val="none" w:sz="0" w:space="0" w:color="auto"/>
            <w:left w:val="none" w:sz="0" w:space="0" w:color="auto"/>
            <w:bottom w:val="none" w:sz="0" w:space="0" w:color="auto"/>
            <w:right w:val="none" w:sz="0" w:space="0" w:color="auto"/>
          </w:divBdr>
        </w:div>
        <w:div w:id="901329009">
          <w:marLeft w:val="640"/>
          <w:marRight w:val="0"/>
          <w:marTop w:val="0"/>
          <w:marBottom w:val="0"/>
          <w:divBdr>
            <w:top w:val="none" w:sz="0" w:space="0" w:color="auto"/>
            <w:left w:val="none" w:sz="0" w:space="0" w:color="auto"/>
            <w:bottom w:val="none" w:sz="0" w:space="0" w:color="auto"/>
            <w:right w:val="none" w:sz="0" w:space="0" w:color="auto"/>
          </w:divBdr>
        </w:div>
        <w:div w:id="98255539">
          <w:marLeft w:val="640"/>
          <w:marRight w:val="0"/>
          <w:marTop w:val="0"/>
          <w:marBottom w:val="0"/>
          <w:divBdr>
            <w:top w:val="none" w:sz="0" w:space="0" w:color="auto"/>
            <w:left w:val="none" w:sz="0" w:space="0" w:color="auto"/>
            <w:bottom w:val="none" w:sz="0" w:space="0" w:color="auto"/>
            <w:right w:val="none" w:sz="0" w:space="0" w:color="auto"/>
          </w:divBdr>
        </w:div>
        <w:div w:id="1578127548">
          <w:marLeft w:val="640"/>
          <w:marRight w:val="0"/>
          <w:marTop w:val="0"/>
          <w:marBottom w:val="0"/>
          <w:divBdr>
            <w:top w:val="none" w:sz="0" w:space="0" w:color="auto"/>
            <w:left w:val="none" w:sz="0" w:space="0" w:color="auto"/>
            <w:bottom w:val="none" w:sz="0" w:space="0" w:color="auto"/>
            <w:right w:val="none" w:sz="0" w:space="0" w:color="auto"/>
          </w:divBdr>
        </w:div>
        <w:div w:id="1340616512">
          <w:marLeft w:val="640"/>
          <w:marRight w:val="0"/>
          <w:marTop w:val="0"/>
          <w:marBottom w:val="0"/>
          <w:divBdr>
            <w:top w:val="none" w:sz="0" w:space="0" w:color="auto"/>
            <w:left w:val="none" w:sz="0" w:space="0" w:color="auto"/>
            <w:bottom w:val="none" w:sz="0" w:space="0" w:color="auto"/>
            <w:right w:val="none" w:sz="0" w:space="0" w:color="auto"/>
          </w:divBdr>
        </w:div>
        <w:div w:id="974679796">
          <w:marLeft w:val="640"/>
          <w:marRight w:val="0"/>
          <w:marTop w:val="0"/>
          <w:marBottom w:val="0"/>
          <w:divBdr>
            <w:top w:val="none" w:sz="0" w:space="0" w:color="auto"/>
            <w:left w:val="none" w:sz="0" w:space="0" w:color="auto"/>
            <w:bottom w:val="none" w:sz="0" w:space="0" w:color="auto"/>
            <w:right w:val="none" w:sz="0" w:space="0" w:color="auto"/>
          </w:divBdr>
        </w:div>
        <w:div w:id="1057826164">
          <w:marLeft w:val="640"/>
          <w:marRight w:val="0"/>
          <w:marTop w:val="0"/>
          <w:marBottom w:val="0"/>
          <w:divBdr>
            <w:top w:val="none" w:sz="0" w:space="0" w:color="auto"/>
            <w:left w:val="none" w:sz="0" w:space="0" w:color="auto"/>
            <w:bottom w:val="none" w:sz="0" w:space="0" w:color="auto"/>
            <w:right w:val="none" w:sz="0" w:space="0" w:color="auto"/>
          </w:divBdr>
        </w:div>
        <w:div w:id="1550654344">
          <w:marLeft w:val="640"/>
          <w:marRight w:val="0"/>
          <w:marTop w:val="0"/>
          <w:marBottom w:val="0"/>
          <w:divBdr>
            <w:top w:val="none" w:sz="0" w:space="0" w:color="auto"/>
            <w:left w:val="none" w:sz="0" w:space="0" w:color="auto"/>
            <w:bottom w:val="none" w:sz="0" w:space="0" w:color="auto"/>
            <w:right w:val="none" w:sz="0" w:space="0" w:color="auto"/>
          </w:divBdr>
        </w:div>
        <w:div w:id="773937774">
          <w:marLeft w:val="640"/>
          <w:marRight w:val="0"/>
          <w:marTop w:val="0"/>
          <w:marBottom w:val="0"/>
          <w:divBdr>
            <w:top w:val="none" w:sz="0" w:space="0" w:color="auto"/>
            <w:left w:val="none" w:sz="0" w:space="0" w:color="auto"/>
            <w:bottom w:val="none" w:sz="0" w:space="0" w:color="auto"/>
            <w:right w:val="none" w:sz="0" w:space="0" w:color="auto"/>
          </w:divBdr>
        </w:div>
        <w:div w:id="1037201502">
          <w:marLeft w:val="640"/>
          <w:marRight w:val="0"/>
          <w:marTop w:val="0"/>
          <w:marBottom w:val="0"/>
          <w:divBdr>
            <w:top w:val="none" w:sz="0" w:space="0" w:color="auto"/>
            <w:left w:val="none" w:sz="0" w:space="0" w:color="auto"/>
            <w:bottom w:val="none" w:sz="0" w:space="0" w:color="auto"/>
            <w:right w:val="none" w:sz="0" w:space="0" w:color="auto"/>
          </w:divBdr>
        </w:div>
        <w:div w:id="1871145417">
          <w:marLeft w:val="640"/>
          <w:marRight w:val="0"/>
          <w:marTop w:val="0"/>
          <w:marBottom w:val="0"/>
          <w:divBdr>
            <w:top w:val="none" w:sz="0" w:space="0" w:color="auto"/>
            <w:left w:val="none" w:sz="0" w:space="0" w:color="auto"/>
            <w:bottom w:val="none" w:sz="0" w:space="0" w:color="auto"/>
            <w:right w:val="none" w:sz="0" w:space="0" w:color="auto"/>
          </w:divBdr>
        </w:div>
        <w:div w:id="1998145512">
          <w:marLeft w:val="640"/>
          <w:marRight w:val="0"/>
          <w:marTop w:val="0"/>
          <w:marBottom w:val="0"/>
          <w:divBdr>
            <w:top w:val="none" w:sz="0" w:space="0" w:color="auto"/>
            <w:left w:val="none" w:sz="0" w:space="0" w:color="auto"/>
            <w:bottom w:val="none" w:sz="0" w:space="0" w:color="auto"/>
            <w:right w:val="none" w:sz="0" w:space="0" w:color="auto"/>
          </w:divBdr>
        </w:div>
        <w:div w:id="859049378">
          <w:marLeft w:val="640"/>
          <w:marRight w:val="0"/>
          <w:marTop w:val="0"/>
          <w:marBottom w:val="0"/>
          <w:divBdr>
            <w:top w:val="none" w:sz="0" w:space="0" w:color="auto"/>
            <w:left w:val="none" w:sz="0" w:space="0" w:color="auto"/>
            <w:bottom w:val="none" w:sz="0" w:space="0" w:color="auto"/>
            <w:right w:val="none" w:sz="0" w:space="0" w:color="auto"/>
          </w:divBdr>
        </w:div>
        <w:div w:id="69544474">
          <w:marLeft w:val="640"/>
          <w:marRight w:val="0"/>
          <w:marTop w:val="0"/>
          <w:marBottom w:val="0"/>
          <w:divBdr>
            <w:top w:val="none" w:sz="0" w:space="0" w:color="auto"/>
            <w:left w:val="none" w:sz="0" w:space="0" w:color="auto"/>
            <w:bottom w:val="none" w:sz="0" w:space="0" w:color="auto"/>
            <w:right w:val="none" w:sz="0" w:space="0" w:color="auto"/>
          </w:divBdr>
        </w:div>
        <w:div w:id="1314605294">
          <w:marLeft w:val="640"/>
          <w:marRight w:val="0"/>
          <w:marTop w:val="0"/>
          <w:marBottom w:val="0"/>
          <w:divBdr>
            <w:top w:val="none" w:sz="0" w:space="0" w:color="auto"/>
            <w:left w:val="none" w:sz="0" w:space="0" w:color="auto"/>
            <w:bottom w:val="none" w:sz="0" w:space="0" w:color="auto"/>
            <w:right w:val="none" w:sz="0" w:space="0" w:color="auto"/>
          </w:divBdr>
        </w:div>
        <w:div w:id="1589271025">
          <w:marLeft w:val="640"/>
          <w:marRight w:val="0"/>
          <w:marTop w:val="0"/>
          <w:marBottom w:val="0"/>
          <w:divBdr>
            <w:top w:val="none" w:sz="0" w:space="0" w:color="auto"/>
            <w:left w:val="none" w:sz="0" w:space="0" w:color="auto"/>
            <w:bottom w:val="none" w:sz="0" w:space="0" w:color="auto"/>
            <w:right w:val="none" w:sz="0" w:space="0" w:color="auto"/>
          </w:divBdr>
        </w:div>
        <w:div w:id="341593111">
          <w:marLeft w:val="640"/>
          <w:marRight w:val="0"/>
          <w:marTop w:val="0"/>
          <w:marBottom w:val="0"/>
          <w:divBdr>
            <w:top w:val="none" w:sz="0" w:space="0" w:color="auto"/>
            <w:left w:val="none" w:sz="0" w:space="0" w:color="auto"/>
            <w:bottom w:val="none" w:sz="0" w:space="0" w:color="auto"/>
            <w:right w:val="none" w:sz="0" w:space="0" w:color="auto"/>
          </w:divBdr>
        </w:div>
        <w:div w:id="719474714">
          <w:marLeft w:val="640"/>
          <w:marRight w:val="0"/>
          <w:marTop w:val="0"/>
          <w:marBottom w:val="0"/>
          <w:divBdr>
            <w:top w:val="none" w:sz="0" w:space="0" w:color="auto"/>
            <w:left w:val="none" w:sz="0" w:space="0" w:color="auto"/>
            <w:bottom w:val="none" w:sz="0" w:space="0" w:color="auto"/>
            <w:right w:val="none" w:sz="0" w:space="0" w:color="auto"/>
          </w:divBdr>
        </w:div>
        <w:div w:id="272979130">
          <w:marLeft w:val="640"/>
          <w:marRight w:val="0"/>
          <w:marTop w:val="0"/>
          <w:marBottom w:val="0"/>
          <w:divBdr>
            <w:top w:val="none" w:sz="0" w:space="0" w:color="auto"/>
            <w:left w:val="none" w:sz="0" w:space="0" w:color="auto"/>
            <w:bottom w:val="none" w:sz="0" w:space="0" w:color="auto"/>
            <w:right w:val="none" w:sz="0" w:space="0" w:color="auto"/>
          </w:divBdr>
        </w:div>
        <w:div w:id="223565024">
          <w:marLeft w:val="640"/>
          <w:marRight w:val="0"/>
          <w:marTop w:val="0"/>
          <w:marBottom w:val="0"/>
          <w:divBdr>
            <w:top w:val="none" w:sz="0" w:space="0" w:color="auto"/>
            <w:left w:val="none" w:sz="0" w:space="0" w:color="auto"/>
            <w:bottom w:val="none" w:sz="0" w:space="0" w:color="auto"/>
            <w:right w:val="none" w:sz="0" w:space="0" w:color="auto"/>
          </w:divBdr>
        </w:div>
        <w:div w:id="1112554919">
          <w:marLeft w:val="640"/>
          <w:marRight w:val="0"/>
          <w:marTop w:val="0"/>
          <w:marBottom w:val="0"/>
          <w:divBdr>
            <w:top w:val="none" w:sz="0" w:space="0" w:color="auto"/>
            <w:left w:val="none" w:sz="0" w:space="0" w:color="auto"/>
            <w:bottom w:val="none" w:sz="0" w:space="0" w:color="auto"/>
            <w:right w:val="none" w:sz="0" w:space="0" w:color="auto"/>
          </w:divBdr>
        </w:div>
        <w:div w:id="1460412102">
          <w:marLeft w:val="640"/>
          <w:marRight w:val="0"/>
          <w:marTop w:val="0"/>
          <w:marBottom w:val="0"/>
          <w:divBdr>
            <w:top w:val="none" w:sz="0" w:space="0" w:color="auto"/>
            <w:left w:val="none" w:sz="0" w:space="0" w:color="auto"/>
            <w:bottom w:val="none" w:sz="0" w:space="0" w:color="auto"/>
            <w:right w:val="none" w:sz="0" w:space="0" w:color="auto"/>
          </w:divBdr>
        </w:div>
        <w:div w:id="655261163">
          <w:marLeft w:val="640"/>
          <w:marRight w:val="0"/>
          <w:marTop w:val="0"/>
          <w:marBottom w:val="0"/>
          <w:divBdr>
            <w:top w:val="none" w:sz="0" w:space="0" w:color="auto"/>
            <w:left w:val="none" w:sz="0" w:space="0" w:color="auto"/>
            <w:bottom w:val="none" w:sz="0" w:space="0" w:color="auto"/>
            <w:right w:val="none" w:sz="0" w:space="0" w:color="auto"/>
          </w:divBdr>
        </w:div>
        <w:div w:id="1037389207">
          <w:marLeft w:val="640"/>
          <w:marRight w:val="0"/>
          <w:marTop w:val="0"/>
          <w:marBottom w:val="0"/>
          <w:divBdr>
            <w:top w:val="none" w:sz="0" w:space="0" w:color="auto"/>
            <w:left w:val="none" w:sz="0" w:space="0" w:color="auto"/>
            <w:bottom w:val="none" w:sz="0" w:space="0" w:color="auto"/>
            <w:right w:val="none" w:sz="0" w:space="0" w:color="auto"/>
          </w:divBdr>
        </w:div>
        <w:div w:id="1252544374">
          <w:marLeft w:val="640"/>
          <w:marRight w:val="0"/>
          <w:marTop w:val="0"/>
          <w:marBottom w:val="0"/>
          <w:divBdr>
            <w:top w:val="none" w:sz="0" w:space="0" w:color="auto"/>
            <w:left w:val="none" w:sz="0" w:space="0" w:color="auto"/>
            <w:bottom w:val="none" w:sz="0" w:space="0" w:color="auto"/>
            <w:right w:val="none" w:sz="0" w:space="0" w:color="auto"/>
          </w:divBdr>
        </w:div>
        <w:div w:id="2072725944">
          <w:marLeft w:val="640"/>
          <w:marRight w:val="0"/>
          <w:marTop w:val="0"/>
          <w:marBottom w:val="0"/>
          <w:divBdr>
            <w:top w:val="none" w:sz="0" w:space="0" w:color="auto"/>
            <w:left w:val="none" w:sz="0" w:space="0" w:color="auto"/>
            <w:bottom w:val="none" w:sz="0" w:space="0" w:color="auto"/>
            <w:right w:val="none" w:sz="0" w:space="0" w:color="auto"/>
          </w:divBdr>
        </w:div>
        <w:div w:id="1076434345">
          <w:marLeft w:val="640"/>
          <w:marRight w:val="0"/>
          <w:marTop w:val="0"/>
          <w:marBottom w:val="0"/>
          <w:divBdr>
            <w:top w:val="none" w:sz="0" w:space="0" w:color="auto"/>
            <w:left w:val="none" w:sz="0" w:space="0" w:color="auto"/>
            <w:bottom w:val="none" w:sz="0" w:space="0" w:color="auto"/>
            <w:right w:val="none" w:sz="0" w:space="0" w:color="auto"/>
          </w:divBdr>
        </w:div>
        <w:div w:id="198513297">
          <w:marLeft w:val="640"/>
          <w:marRight w:val="0"/>
          <w:marTop w:val="0"/>
          <w:marBottom w:val="0"/>
          <w:divBdr>
            <w:top w:val="none" w:sz="0" w:space="0" w:color="auto"/>
            <w:left w:val="none" w:sz="0" w:space="0" w:color="auto"/>
            <w:bottom w:val="none" w:sz="0" w:space="0" w:color="auto"/>
            <w:right w:val="none" w:sz="0" w:space="0" w:color="auto"/>
          </w:divBdr>
        </w:div>
        <w:div w:id="1649433671">
          <w:marLeft w:val="640"/>
          <w:marRight w:val="0"/>
          <w:marTop w:val="0"/>
          <w:marBottom w:val="0"/>
          <w:divBdr>
            <w:top w:val="none" w:sz="0" w:space="0" w:color="auto"/>
            <w:left w:val="none" w:sz="0" w:space="0" w:color="auto"/>
            <w:bottom w:val="none" w:sz="0" w:space="0" w:color="auto"/>
            <w:right w:val="none" w:sz="0" w:space="0" w:color="auto"/>
          </w:divBdr>
        </w:div>
        <w:div w:id="948505901">
          <w:marLeft w:val="640"/>
          <w:marRight w:val="0"/>
          <w:marTop w:val="0"/>
          <w:marBottom w:val="0"/>
          <w:divBdr>
            <w:top w:val="none" w:sz="0" w:space="0" w:color="auto"/>
            <w:left w:val="none" w:sz="0" w:space="0" w:color="auto"/>
            <w:bottom w:val="none" w:sz="0" w:space="0" w:color="auto"/>
            <w:right w:val="none" w:sz="0" w:space="0" w:color="auto"/>
          </w:divBdr>
        </w:div>
        <w:div w:id="1924217307">
          <w:marLeft w:val="640"/>
          <w:marRight w:val="0"/>
          <w:marTop w:val="0"/>
          <w:marBottom w:val="0"/>
          <w:divBdr>
            <w:top w:val="none" w:sz="0" w:space="0" w:color="auto"/>
            <w:left w:val="none" w:sz="0" w:space="0" w:color="auto"/>
            <w:bottom w:val="none" w:sz="0" w:space="0" w:color="auto"/>
            <w:right w:val="none" w:sz="0" w:space="0" w:color="auto"/>
          </w:divBdr>
        </w:div>
        <w:div w:id="676228790">
          <w:marLeft w:val="640"/>
          <w:marRight w:val="0"/>
          <w:marTop w:val="0"/>
          <w:marBottom w:val="0"/>
          <w:divBdr>
            <w:top w:val="none" w:sz="0" w:space="0" w:color="auto"/>
            <w:left w:val="none" w:sz="0" w:space="0" w:color="auto"/>
            <w:bottom w:val="none" w:sz="0" w:space="0" w:color="auto"/>
            <w:right w:val="none" w:sz="0" w:space="0" w:color="auto"/>
          </w:divBdr>
        </w:div>
        <w:div w:id="1801878598">
          <w:marLeft w:val="640"/>
          <w:marRight w:val="0"/>
          <w:marTop w:val="0"/>
          <w:marBottom w:val="0"/>
          <w:divBdr>
            <w:top w:val="none" w:sz="0" w:space="0" w:color="auto"/>
            <w:left w:val="none" w:sz="0" w:space="0" w:color="auto"/>
            <w:bottom w:val="none" w:sz="0" w:space="0" w:color="auto"/>
            <w:right w:val="none" w:sz="0" w:space="0" w:color="auto"/>
          </w:divBdr>
        </w:div>
        <w:div w:id="844590405">
          <w:marLeft w:val="640"/>
          <w:marRight w:val="0"/>
          <w:marTop w:val="0"/>
          <w:marBottom w:val="0"/>
          <w:divBdr>
            <w:top w:val="none" w:sz="0" w:space="0" w:color="auto"/>
            <w:left w:val="none" w:sz="0" w:space="0" w:color="auto"/>
            <w:bottom w:val="none" w:sz="0" w:space="0" w:color="auto"/>
            <w:right w:val="none" w:sz="0" w:space="0" w:color="auto"/>
          </w:divBdr>
        </w:div>
        <w:div w:id="607660730">
          <w:marLeft w:val="640"/>
          <w:marRight w:val="0"/>
          <w:marTop w:val="0"/>
          <w:marBottom w:val="0"/>
          <w:divBdr>
            <w:top w:val="none" w:sz="0" w:space="0" w:color="auto"/>
            <w:left w:val="none" w:sz="0" w:space="0" w:color="auto"/>
            <w:bottom w:val="none" w:sz="0" w:space="0" w:color="auto"/>
            <w:right w:val="none" w:sz="0" w:space="0" w:color="auto"/>
          </w:divBdr>
        </w:div>
        <w:div w:id="818964348">
          <w:marLeft w:val="640"/>
          <w:marRight w:val="0"/>
          <w:marTop w:val="0"/>
          <w:marBottom w:val="0"/>
          <w:divBdr>
            <w:top w:val="none" w:sz="0" w:space="0" w:color="auto"/>
            <w:left w:val="none" w:sz="0" w:space="0" w:color="auto"/>
            <w:bottom w:val="none" w:sz="0" w:space="0" w:color="auto"/>
            <w:right w:val="none" w:sz="0" w:space="0" w:color="auto"/>
          </w:divBdr>
        </w:div>
        <w:div w:id="598099835">
          <w:marLeft w:val="640"/>
          <w:marRight w:val="0"/>
          <w:marTop w:val="0"/>
          <w:marBottom w:val="0"/>
          <w:divBdr>
            <w:top w:val="none" w:sz="0" w:space="0" w:color="auto"/>
            <w:left w:val="none" w:sz="0" w:space="0" w:color="auto"/>
            <w:bottom w:val="none" w:sz="0" w:space="0" w:color="auto"/>
            <w:right w:val="none" w:sz="0" w:space="0" w:color="auto"/>
          </w:divBdr>
        </w:div>
        <w:div w:id="1636325947">
          <w:marLeft w:val="640"/>
          <w:marRight w:val="0"/>
          <w:marTop w:val="0"/>
          <w:marBottom w:val="0"/>
          <w:divBdr>
            <w:top w:val="none" w:sz="0" w:space="0" w:color="auto"/>
            <w:left w:val="none" w:sz="0" w:space="0" w:color="auto"/>
            <w:bottom w:val="none" w:sz="0" w:space="0" w:color="auto"/>
            <w:right w:val="none" w:sz="0" w:space="0" w:color="auto"/>
          </w:divBdr>
        </w:div>
        <w:div w:id="871260741">
          <w:marLeft w:val="640"/>
          <w:marRight w:val="0"/>
          <w:marTop w:val="0"/>
          <w:marBottom w:val="0"/>
          <w:divBdr>
            <w:top w:val="none" w:sz="0" w:space="0" w:color="auto"/>
            <w:left w:val="none" w:sz="0" w:space="0" w:color="auto"/>
            <w:bottom w:val="none" w:sz="0" w:space="0" w:color="auto"/>
            <w:right w:val="none" w:sz="0" w:space="0" w:color="auto"/>
          </w:divBdr>
        </w:div>
        <w:div w:id="475801353">
          <w:marLeft w:val="640"/>
          <w:marRight w:val="0"/>
          <w:marTop w:val="0"/>
          <w:marBottom w:val="0"/>
          <w:divBdr>
            <w:top w:val="none" w:sz="0" w:space="0" w:color="auto"/>
            <w:left w:val="none" w:sz="0" w:space="0" w:color="auto"/>
            <w:bottom w:val="none" w:sz="0" w:space="0" w:color="auto"/>
            <w:right w:val="none" w:sz="0" w:space="0" w:color="auto"/>
          </w:divBdr>
        </w:div>
        <w:div w:id="547492698">
          <w:marLeft w:val="640"/>
          <w:marRight w:val="0"/>
          <w:marTop w:val="0"/>
          <w:marBottom w:val="0"/>
          <w:divBdr>
            <w:top w:val="none" w:sz="0" w:space="0" w:color="auto"/>
            <w:left w:val="none" w:sz="0" w:space="0" w:color="auto"/>
            <w:bottom w:val="none" w:sz="0" w:space="0" w:color="auto"/>
            <w:right w:val="none" w:sz="0" w:space="0" w:color="auto"/>
          </w:divBdr>
        </w:div>
        <w:div w:id="1977367042">
          <w:marLeft w:val="640"/>
          <w:marRight w:val="0"/>
          <w:marTop w:val="0"/>
          <w:marBottom w:val="0"/>
          <w:divBdr>
            <w:top w:val="none" w:sz="0" w:space="0" w:color="auto"/>
            <w:left w:val="none" w:sz="0" w:space="0" w:color="auto"/>
            <w:bottom w:val="none" w:sz="0" w:space="0" w:color="auto"/>
            <w:right w:val="none" w:sz="0" w:space="0" w:color="auto"/>
          </w:divBdr>
        </w:div>
        <w:div w:id="2435279">
          <w:marLeft w:val="640"/>
          <w:marRight w:val="0"/>
          <w:marTop w:val="0"/>
          <w:marBottom w:val="0"/>
          <w:divBdr>
            <w:top w:val="none" w:sz="0" w:space="0" w:color="auto"/>
            <w:left w:val="none" w:sz="0" w:space="0" w:color="auto"/>
            <w:bottom w:val="none" w:sz="0" w:space="0" w:color="auto"/>
            <w:right w:val="none" w:sz="0" w:space="0" w:color="auto"/>
          </w:divBdr>
        </w:div>
        <w:div w:id="280310371">
          <w:marLeft w:val="640"/>
          <w:marRight w:val="0"/>
          <w:marTop w:val="0"/>
          <w:marBottom w:val="0"/>
          <w:divBdr>
            <w:top w:val="none" w:sz="0" w:space="0" w:color="auto"/>
            <w:left w:val="none" w:sz="0" w:space="0" w:color="auto"/>
            <w:bottom w:val="none" w:sz="0" w:space="0" w:color="auto"/>
            <w:right w:val="none" w:sz="0" w:space="0" w:color="auto"/>
          </w:divBdr>
        </w:div>
        <w:div w:id="107047793">
          <w:marLeft w:val="640"/>
          <w:marRight w:val="0"/>
          <w:marTop w:val="0"/>
          <w:marBottom w:val="0"/>
          <w:divBdr>
            <w:top w:val="none" w:sz="0" w:space="0" w:color="auto"/>
            <w:left w:val="none" w:sz="0" w:space="0" w:color="auto"/>
            <w:bottom w:val="none" w:sz="0" w:space="0" w:color="auto"/>
            <w:right w:val="none" w:sz="0" w:space="0" w:color="auto"/>
          </w:divBdr>
        </w:div>
        <w:div w:id="43482096">
          <w:marLeft w:val="640"/>
          <w:marRight w:val="0"/>
          <w:marTop w:val="0"/>
          <w:marBottom w:val="0"/>
          <w:divBdr>
            <w:top w:val="none" w:sz="0" w:space="0" w:color="auto"/>
            <w:left w:val="none" w:sz="0" w:space="0" w:color="auto"/>
            <w:bottom w:val="none" w:sz="0" w:space="0" w:color="auto"/>
            <w:right w:val="none" w:sz="0" w:space="0" w:color="auto"/>
          </w:divBdr>
        </w:div>
        <w:div w:id="1559321457">
          <w:marLeft w:val="640"/>
          <w:marRight w:val="0"/>
          <w:marTop w:val="0"/>
          <w:marBottom w:val="0"/>
          <w:divBdr>
            <w:top w:val="none" w:sz="0" w:space="0" w:color="auto"/>
            <w:left w:val="none" w:sz="0" w:space="0" w:color="auto"/>
            <w:bottom w:val="none" w:sz="0" w:space="0" w:color="auto"/>
            <w:right w:val="none" w:sz="0" w:space="0" w:color="auto"/>
          </w:divBdr>
        </w:div>
        <w:div w:id="486746104">
          <w:marLeft w:val="640"/>
          <w:marRight w:val="0"/>
          <w:marTop w:val="0"/>
          <w:marBottom w:val="0"/>
          <w:divBdr>
            <w:top w:val="none" w:sz="0" w:space="0" w:color="auto"/>
            <w:left w:val="none" w:sz="0" w:space="0" w:color="auto"/>
            <w:bottom w:val="none" w:sz="0" w:space="0" w:color="auto"/>
            <w:right w:val="none" w:sz="0" w:space="0" w:color="auto"/>
          </w:divBdr>
        </w:div>
        <w:div w:id="1887520413">
          <w:marLeft w:val="640"/>
          <w:marRight w:val="0"/>
          <w:marTop w:val="0"/>
          <w:marBottom w:val="0"/>
          <w:divBdr>
            <w:top w:val="none" w:sz="0" w:space="0" w:color="auto"/>
            <w:left w:val="none" w:sz="0" w:space="0" w:color="auto"/>
            <w:bottom w:val="none" w:sz="0" w:space="0" w:color="auto"/>
            <w:right w:val="none" w:sz="0" w:space="0" w:color="auto"/>
          </w:divBdr>
        </w:div>
        <w:div w:id="80179732">
          <w:marLeft w:val="640"/>
          <w:marRight w:val="0"/>
          <w:marTop w:val="0"/>
          <w:marBottom w:val="0"/>
          <w:divBdr>
            <w:top w:val="none" w:sz="0" w:space="0" w:color="auto"/>
            <w:left w:val="none" w:sz="0" w:space="0" w:color="auto"/>
            <w:bottom w:val="none" w:sz="0" w:space="0" w:color="auto"/>
            <w:right w:val="none" w:sz="0" w:space="0" w:color="auto"/>
          </w:divBdr>
        </w:div>
        <w:div w:id="629941940">
          <w:marLeft w:val="640"/>
          <w:marRight w:val="0"/>
          <w:marTop w:val="0"/>
          <w:marBottom w:val="0"/>
          <w:divBdr>
            <w:top w:val="none" w:sz="0" w:space="0" w:color="auto"/>
            <w:left w:val="none" w:sz="0" w:space="0" w:color="auto"/>
            <w:bottom w:val="none" w:sz="0" w:space="0" w:color="auto"/>
            <w:right w:val="none" w:sz="0" w:space="0" w:color="auto"/>
          </w:divBdr>
        </w:div>
        <w:div w:id="1742018451">
          <w:marLeft w:val="640"/>
          <w:marRight w:val="0"/>
          <w:marTop w:val="0"/>
          <w:marBottom w:val="0"/>
          <w:divBdr>
            <w:top w:val="none" w:sz="0" w:space="0" w:color="auto"/>
            <w:left w:val="none" w:sz="0" w:space="0" w:color="auto"/>
            <w:bottom w:val="none" w:sz="0" w:space="0" w:color="auto"/>
            <w:right w:val="none" w:sz="0" w:space="0" w:color="auto"/>
          </w:divBdr>
        </w:div>
        <w:div w:id="52656857">
          <w:marLeft w:val="640"/>
          <w:marRight w:val="0"/>
          <w:marTop w:val="0"/>
          <w:marBottom w:val="0"/>
          <w:divBdr>
            <w:top w:val="none" w:sz="0" w:space="0" w:color="auto"/>
            <w:left w:val="none" w:sz="0" w:space="0" w:color="auto"/>
            <w:bottom w:val="none" w:sz="0" w:space="0" w:color="auto"/>
            <w:right w:val="none" w:sz="0" w:space="0" w:color="auto"/>
          </w:divBdr>
        </w:div>
        <w:div w:id="220752201">
          <w:marLeft w:val="640"/>
          <w:marRight w:val="0"/>
          <w:marTop w:val="0"/>
          <w:marBottom w:val="0"/>
          <w:divBdr>
            <w:top w:val="none" w:sz="0" w:space="0" w:color="auto"/>
            <w:left w:val="none" w:sz="0" w:space="0" w:color="auto"/>
            <w:bottom w:val="none" w:sz="0" w:space="0" w:color="auto"/>
            <w:right w:val="none" w:sz="0" w:space="0" w:color="auto"/>
          </w:divBdr>
        </w:div>
        <w:div w:id="1076972737">
          <w:marLeft w:val="640"/>
          <w:marRight w:val="0"/>
          <w:marTop w:val="0"/>
          <w:marBottom w:val="0"/>
          <w:divBdr>
            <w:top w:val="none" w:sz="0" w:space="0" w:color="auto"/>
            <w:left w:val="none" w:sz="0" w:space="0" w:color="auto"/>
            <w:bottom w:val="none" w:sz="0" w:space="0" w:color="auto"/>
            <w:right w:val="none" w:sz="0" w:space="0" w:color="auto"/>
          </w:divBdr>
        </w:div>
        <w:div w:id="633214275">
          <w:marLeft w:val="640"/>
          <w:marRight w:val="0"/>
          <w:marTop w:val="0"/>
          <w:marBottom w:val="0"/>
          <w:divBdr>
            <w:top w:val="none" w:sz="0" w:space="0" w:color="auto"/>
            <w:left w:val="none" w:sz="0" w:space="0" w:color="auto"/>
            <w:bottom w:val="none" w:sz="0" w:space="0" w:color="auto"/>
            <w:right w:val="none" w:sz="0" w:space="0" w:color="auto"/>
          </w:divBdr>
        </w:div>
        <w:div w:id="764348071">
          <w:marLeft w:val="640"/>
          <w:marRight w:val="0"/>
          <w:marTop w:val="0"/>
          <w:marBottom w:val="0"/>
          <w:divBdr>
            <w:top w:val="none" w:sz="0" w:space="0" w:color="auto"/>
            <w:left w:val="none" w:sz="0" w:space="0" w:color="auto"/>
            <w:bottom w:val="none" w:sz="0" w:space="0" w:color="auto"/>
            <w:right w:val="none" w:sz="0" w:space="0" w:color="auto"/>
          </w:divBdr>
        </w:div>
        <w:div w:id="1009912499">
          <w:marLeft w:val="640"/>
          <w:marRight w:val="0"/>
          <w:marTop w:val="0"/>
          <w:marBottom w:val="0"/>
          <w:divBdr>
            <w:top w:val="none" w:sz="0" w:space="0" w:color="auto"/>
            <w:left w:val="none" w:sz="0" w:space="0" w:color="auto"/>
            <w:bottom w:val="none" w:sz="0" w:space="0" w:color="auto"/>
            <w:right w:val="none" w:sz="0" w:space="0" w:color="auto"/>
          </w:divBdr>
        </w:div>
        <w:div w:id="2144275919">
          <w:marLeft w:val="640"/>
          <w:marRight w:val="0"/>
          <w:marTop w:val="0"/>
          <w:marBottom w:val="0"/>
          <w:divBdr>
            <w:top w:val="none" w:sz="0" w:space="0" w:color="auto"/>
            <w:left w:val="none" w:sz="0" w:space="0" w:color="auto"/>
            <w:bottom w:val="none" w:sz="0" w:space="0" w:color="auto"/>
            <w:right w:val="none" w:sz="0" w:space="0" w:color="auto"/>
          </w:divBdr>
        </w:div>
        <w:div w:id="1435511670">
          <w:marLeft w:val="640"/>
          <w:marRight w:val="0"/>
          <w:marTop w:val="0"/>
          <w:marBottom w:val="0"/>
          <w:divBdr>
            <w:top w:val="none" w:sz="0" w:space="0" w:color="auto"/>
            <w:left w:val="none" w:sz="0" w:space="0" w:color="auto"/>
            <w:bottom w:val="none" w:sz="0" w:space="0" w:color="auto"/>
            <w:right w:val="none" w:sz="0" w:space="0" w:color="auto"/>
          </w:divBdr>
        </w:div>
      </w:divsChild>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09944474">
      <w:bodyDiv w:val="1"/>
      <w:marLeft w:val="0"/>
      <w:marRight w:val="0"/>
      <w:marTop w:val="0"/>
      <w:marBottom w:val="0"/>
      <w:divBdr>
        <w:top w:val="none" w:sz="0" w:space="0" w:color="auto"/>
        <w:left w:val="none" w:sz="0" w:space="0" w:color="auto"/>
        <w:bottom w:val="none" w:sz="0" w:space="0" w:color="auto"/>
        <w:right w:val="none" w:sz="0" w:space="0" w:color="auto"/>
      </w:divBdr>
      <w:divsChild>
        <w:div w:id="1936279342">
          <w:marLeft w:val="640"/>
          <w:marRight w:val="0"/>
          <w:marTop w:val="0"/>
          <w:marBottom w:val="0"/>
          <w:divBdr>
            <w:top w:val="none" w:sz="0" w:space="0" w:color="auto"/>
            <w:left w:val="none" w:sz="0" w:space="0" w:color="auto"/>
            <w:bottom w:val="none" w:sz="0" w:space="0" w:color="auto"/>
            <w:right w:val="none" w:sz="0" w:space="0" w:color="auto"/>
          </w:divBdr>
        </w:div>
        <w:div w:id="1529219879">
          <w:marLeft w:val="640"/>
          <w:marRight w:val="0"/>
          <w:marTop w:val="0"/>
          <w:marBottom w:val="0"/>
          <w:divBdr>
            <w:top w:val="none" w:sz="0" w:space="0" w:color="auto"/>
            <w:left w:val="none" w:sz="0" w:space="0" w:color="auto"/>
            <w:bottom w:val="none" w:sz="0" w:space="0" w:color="auto"/>
            <w:right w:val="none" w:sz="0" w:space="0" w:color="auto"/>
          </w:divBdr>
        </w:div>
        <w:div w:id="1874146342">
          <w:marLeft w:val="640"/>
          <w:marRight w:val="0"/>
          <w:marTop w:val="0"/>
          <w:marBottom w:val="0"/>
          <w:divBdr>
            <w:top w:val="none" w:sz="0" w:space="0" w:color="auto"/>
            <w:left w:val="none" w:sz="0" w:space="0" w:color="auto"/>
            <w:bottom w:val="none" w:sz="0" w:space="0" w:color="auto"/>
            <w:right w:val="none" w:sz="0" w:space="0" w:color="auto"/>
          </w:divBdr>
        </w:div>
        <w:div w:id="467475944">
          <w:marLeft w:val="640"/>
          <w:marRight w:val="0"/>
          <w:marTop w:val="0"/>
          <w:marBottom w:val="0"/>
          <w:divBdr>
            <w:top w:val="none" w:sz="0" w:space="0" w:color="auto"/>
            <w:left w:val="none" w:sz="0" w:space="0" w:color="auto"/>
            <w:bottom w:val="none" w:sz="0" w:space="0" w:color="auto"/>
            <w:right w:val="none" w:sz="0" w:space="0" w:color="auto"/>
          </w:divBdr>
        </w:div>
        <w:div w:id="1519467994">
          <w:marLeft w:val="640"/>
          <w:marRight w:val="0"/>
          <w:marTop w:val="0"/>
          <w:marBottom w:val="0"/>
          <w:divBdr>
            <w:top w:val="none" w:sz="0" w:space="0" w:color="auto"/>
            <w:left w:val="none" w:sz="0" w:space="0" w:color="auto"/>
            <w:bottom w:val="none" w:sz="0" w:space="0" w:color="auto"/>
            <w:right w:val="none" w:sz="0" w:space="0" w:color="auto"/>
          </w:divBdr>
        </w:div>
        <w:div w:id="1760327108">
          <w:marLeft w:val="640"/>
          <w:marRight w:val="0"/>
          <w:marTop w:val="0"/>
          <w:marBottom w:val="0"/>
          <w:divBdr>
            <w:top w:val="none" w:sz="0" w:space="0" w:color="auto"/>
            <w:left w:val="none" w:sz="0" w:space="0" w:color="auto"/>
            <w:bottom w:val="none" w:sz="0" w:space="0" w:color="auto"/>
            <w:right w:val="none" w:sz="0" w:space="0" w:color="auto"/>
          </w:divBdr>
        </w:div>
        <w:div w:id="316570858">
          <w:marLeft w:val="640"/>
          <w:marRight w:val="0"/>
          <w:marTop w:val="0"/>
          <w:marBottom w:val="0"/>
          <w:divBdr>
            <w:top w:val="none" w:sz="0" w:space="0" w:color="auto"/>
            <w:left w:val="none" w:sz="0" w:space="0" w:color="auto"/>
            <w:bottom w:val="none" w:sz="0" w:space="0" w:color="auto"/>
            <w:right w:val="none" w:sz="0" w:space="0" w:color="auto"/>
          </w:divBdr>
        </w:div>
        <w:div w:id="1491944879">
          <w:marLeft w:val="640"/>
          <w:marRight w:val="0"/>
          <w:marTop w:val="0"/>
          <w:marBottom w:val="0"/>
          <w:divBdr>
            <w:top w:val="none" w:sz="0" w:space="0" w:color="auto"/>
            <w:left w:val="none" w:sz="0" w:space="0" w:color="auto"/>
            <w:bottom w:val="none" w:sz="0" w:space="0" w:color="auto"/>
            <w:right w:val="none" w:sz="0" w:space="0" w:color="auto"/>
          </w:divBdr>
        </w:div>
        <w:div w:id="1621063503">
          <w:marLeft w:val="640"/>
          <w:marRight w:val="0"/>
          <w:marTop w:val="0"/>
          <w:marBottom w:val="0"/>
          <w:divBdr>
            <w:top w:val="none" w:sz="0" w:space="0" w:color="auto"/>
            <w:left w:val="none" w:sz="0" w:space="0" w:color="auto"/>
            <w:bottom w:val="none" w:sz="0" w:space="0" w:color="auto"/>
            <w:right w:val="none" w:sz="0" w:space="0" w:color="auto"/>
          </w:divBdr>
        </w:div>
        <w:div w:id="1018391064">
          <w:marLeft w:val="640"/>
          <w:marRight w:val="0"/>
          <w:marTop w:val="0"/>
          <w:marBottom w:val="0"/>
          <w:divBdr>
            <w:top w:val="none" w:sz="0" w:space="0" w:color="auto"/>
            <w:left w:val="none" w:sz="0" w:space="0" w:color="auto"/>
            <w:bottom w:val="none" w:sz="0" w:space="0" w:color="auto"/>
            <w:right w:val="none" w:sz="0" w:space="0" w:color="auto"/>
          </w:divBdr>
        </w:div>
        <w:div w:id="1280915963">
          <w:marLeft w:val="640"/>
          <w:marRight w:val="0"/>
          <w:marTop w:val="0"/>
          <w:marBottom w:val="0"/>
          <w:divBdr>
            <w:top w:val="none" w:sz="0" w:space="0" w:color="auto"/>
            <w:left w:val="none" w:sz="0" w:space="0" w:color="auto"/>
            <w:bottom w:val="none" w:sz="0" w:space="0" w:color="auto"/>
            <w:right w:val="none" w:sz="0" w:space="0" w:color="auto"/>
          </w:divBdr>
        </w:div>
        <w:div w:id="1496992342">
          <w:marLeft w:val="640"/>
          <w:marRight w:val="0"/>
          <w:marTop w:val="0"/>
          <w:marBottom w:val="0"/>
          <w:divBdr>
            <w:top w:val="none" w:sz="0" w:space="0" w:color="auto"/>
            <w:left w:val="none" w:sz="0" w:space="0" w:color="auto"/>
            <w:bottom w:val="none" w:sz="0" w:space="0" w:color="auto"/>
            <w:right w:val="none" w:sz="0" w:space="0" w:color="auto"/>
          </w:divBdr>
        </w:div>
        <w:div w:id="1732343402">
          <w:marLeft w:val="640"/>
          <w:marRight w:val="0"/>
          <w:marTop w:val="0"/>
          <w:marBottom w:val="0"/>
          <w:divBdr>
            <w:top w:val="none" w:sz="0" w:space="0" w:color="auto"/>
            <w:left w:val="none" w:sz="0" w:space="0" w:color="auto"/>
            <w:bottom w:val="none" w:sz="0" w:space="0" w:color="auto"/>
            <w:right w:val="none" w:sz="0" w:space="0" w:color="auto"/>
          </w:divBdr>
        </w:div>
        <w:div w:id="1684697477">
          <w:marLeft w:val="640"/>
          <w:marRight w:val="0"/>
          <w:marTop w:val="0"/>
          <w:marBottom w:val="0"/>
          <w:divBdr>
            <w:top w:val="none" w:sz="0" w:space="0" w:color="auto"/>
            <w:left w:val="none" w:sz="0" w:space="0" w:color="auto"/>
            <w:bottom w:val="none" w:sz="0" w:space="0" w:color="auto"/>
            <w:right w:val="none" w:sz="0" w:space="0" w:color="auto"/>
          </w:divBdr>
        </w:div>
        <w:div w:id="837618187">
          <w:marLeft w:val="640"/>
          <w:marRight w:val="0"/>
          <w:marTop w:val="0"/>
          <w:marBottom w:val="0"/>
          <w:divBdr>
            <w:top w:val="none" w:sz="0" w:space="0" w:color="auto"/>
            <w:left w:val="none" w:sz="0" w:space="0" w:color="auto"/>
            <w:bottom w:val="none" w:sz="0" w:space="0" w:color="auto"/>
            <w:right w:val="none" w:sz="0" w:space="0" w:color="auto"/>
          </w:divBdr>
        </w:div>
        <w:div w:id="1337658166">
          <w:marLeft w:val="640"/>
          <w:marRight w:val="0"/>
          <w:marTop w:val="0"/>
          <w:marBottom w:val="0"/>
          <w:divBdr>
            <w:top w:val="none" w:sz="0" w:space="0" w:color="auto"/>
            <w:left w:val="none" w:sz="0" w:space="0" w:color="auto"/>
            <w:bottom w:val="none" w:sz="0" w:space="0" w:color="auto"/>
            <w:right w:val="none" w:sz="0" w:space="0" w:color="auto"/>
          </w:divBdr>
        </w:div>
        <w:div w:id="704597293">
          <w:marLeft w:val="640"/>
          <w:marRight w:val="0"/>
          <w:marTop w:val="0"/>
          <w:marBottom w:val="0"/>
          <w:divBdr>
            <w:top w:val="none" w:sz="0" w:space="0" w:color="auto"/>
            <w:left w:val="none" w:sz="0" w:space="0" w:color="auto"/>
            <w:bottom w:val="none" w:sz="0" w:space="0" w:color="auto"/>
            <w:right w:val="none" w:sz="0" w:space="0" w:color="auto"/>
          </w:divBdr>
        </w:div>
        <w:div w:id="1273587018">
          <w:marLeft w:val="640"/>
          <w:marRight w:val="0"/>
          <w:marTop w:val="0"/>
          <w:marBottom w:val="0"/>
          <w:divBdr>
            <w:top w:val="none" w:sz="0" w:space="0" w:color="auto"/>
            <w:left w:val="none" w:sz="0" w:space="0" w:color="auto"/>
            <w:bottom w:val="none" w:sz="0" w:space="0" w:color="auto"/>
            <w:right w:val="none" w:sz="0" w:space="0" w:color="auto"/>
          </w:divBdr>
        </w:div>
        <w:div w:id="1756122124">
          <w:marLeft w:val="640"/>
          <w:marRight w:val="0"/>
          <w:marTop w:val="0"/>
          <w:marBottom w:val="0"/>
          <w:divBdr>
            <w:top w:val="none" w:sz="0" w:space="0" w:color="auto"/>
            <w:left w:val="none" w:sz="0" w:space="0" w:color="auto"/>
            <w:bottom w:val="none" w:sz="0" w:space="0" w:color="auto"/>
            <w:right w:val="none" w:sz="0" w:space="0" w:color="auto"/>
          </w:divBdr>
        </w:div>
        <w:div w:id="345522179">
          <w:marLeft w:val="640"/>
          <w:marRight w:val="0"/>
          <w:marTop w:val="0"/>
          <w:marBottom w:val="0"/>
          <w:divBdr>
            <w:top w:val="none" w:sz="0" w:space="0" w:color="auto"/>
            <w:left w:val="none" w:sz="0" w:space="0" w:color="auto"/>
            <w:bottom w:val="none" w:sz="0" w:space="0" w:color="auto"/>
            <w:right w:val="none" w:sz="0" w:space="0" w:color="auto"/>
          </w:divBdr>
        </w:div>
        <w:div w:id="1585262343">
          <w:marLeft w:val="640"/>
          <w:marRight w:val="0"/>
          <w:marTop w:val="0"/>
          <w:marBottom w:val="0"/>
          <w:divBdr>
            <w:top w:val="none" w:sz="0" w:space="0" w:color="auto"/>
            <w:left w:val="none" w:sz="0" w:space="0" w:color="auto"/>
            <w:bottom w:val="none" w:sz="0" w:space="0" w:color="auto"/>
            <w:right w:val="none" w:sz="0" w:space="0" w:color="auto"/>
          </w:divBdr>
        </w:div>
        <w:div w:id="611328498">
          <w:marLeft w:val="640"/>
          <w:marRight w:val="0"/>
          <w:marTop w:val="0"/>
          <w:marBottom w:val="0"/>
          <w:divBdr>
            <w:top w:val="none" w:sz="0" w:space="0" w:color="auto"/>
            <w:left w:val="none" w:sz="0" w:space="0" w:color="auto"/>
            <w:bottom w:val="none" w:sz="0" w:space="0" w:color="auto"/>
            <w:right w:val="none" w:sz="0" w:space="0" w:color="auto"/>
          </w:divBdr>
        </w:div>
        <w:div w:id="1339770637">
          <w:marLeft w:val="640"/>
          <w:marRight w:val="0"/>
          <w:marTop w:val="0"/>
          <w:marBottom w:val="0"/>
          <w:divBdr>
            <w:top w:val="none" w:sz="0" w:space="0" w:color="auto"/>
            <w:left w:val="none" w:sz="0" w:space="0" w:color="auto"/>
            <w:bottom w:val="none" w:sz="0" w:space="0" w:color="auto"/>
            <w:right w:val="none" w:sz="0" w:space="0" w:color="auto"/>
          </w:divBdr>
        </w:div>
        <w:div w:id="1681590416">
          <w:marLeft w:val="640"/>
          <w:marRight w:val="0"/>
          <w:marTop w:val="0"/>
          <w:marBottom w:val="0"/>
          <w:divBdr>
            <w:top w:val="none" w:sz="0" w:space="0" w:color="auto"/>
            <w:left w:val="none" w:sz="0" w:space="0" w:color="auto"/>
            <w:bottom w:val="none" w:sz="0" w:space="0" w:color="auto"/>
            <w:right w:val="none" w:sz="0" w:space="0" w:color="auto"/>
          </w:divBdr>
        </w:div>
        <w:div w:id="340934256">
          <w:marLeft w:val="640"/>
          <w:marRight w:val="0"/>
          <w:marTop w:val="0"/>
          <w:marBottom w:val="0"/>
          <w:divBdr>
            <w:top w:val="none" w:sz="0" w:space="0" w:color="auto"/>
            <w:left w:val="none" w:sz="0" w:space="0" w:color="auto"/>
            <w:bottom w:val="none" w:sz="0" w:space="0" w:color="auto"/>
            <w:right w:val="none" w:sz="0" w:space="0" w:color="auto"/>
          </w:divBdr>
        </w:div>
        <w:div w:id="1495024172">
          <w:marLeft w:val="640"/>
          <w:marRight w:val="0"/>
          <w:marTop w:val="0"/>
          <w:marBottom w:val="0"/>
          <w:divBdr>
            <w:top w:val="none" w:sz="0" w:space="0" w:color="auto"/>
            <w:left w:val="none" w:sz="0" w:space="0" w:color="auto"/>
            <w:bottom w:val="none" w:sz="0" w:space="0" w:color="auto"/>
            <w:right w:val="none" w:sz="0" w:space="0" w:color="auto"/>
          </w:divBdr>
        </w:div>
        <w:div w:id="667026936">
          <w:marLeft w:val="640"/>
          <w:marRight w:val="0"/>
          <w:marTop w:val="0"/>
          <w:marBottom w:val="0"/>
          <w:divBdr>
            <w:top w:val="none" w:sz="0" w:space="0" w:color="auto"/>
            <w:left w:val="none" w:sz="0" w:space="0" w:color="auto"/>
            <w:bottom w:val="none" w:sz="0" w:space="0" w:color="auto"/>
            <w:right w:val="none" w:sz="0" w:space="0" w:color="auto"/>
          </w:divBdr>
        </w:div>
        <w:div w:id="2044745320">
          <w:marLeft w:val="640"/>
          <w:marRight w:val="0"/>
          <w:marTop w:val="0"/>
          <w:marBottom w:val="0"/>
          <w:divBdr>
            <w:top w:val="none" w:sz="0" w:space="0" w:color="auto"/>
            <w:left w:val="none" w:sz="0" w:space="0" w:color="auto"/>
            <w:bottom w:val="none" w:sz="0" w:space="0" w:color="auto"/>
            <w:right w:val="none" w:sz="0" w:space="0" w:color="auto"/>
          </w:divBdr>
        </w:div>
        <w:div w:id="1783718575">
          <w:marLeft w:val="640"/>
          <w:marRight w:val="0"/>
          <w:marTop w:val="0"/>
          <w:marBottom w:val="0"/>
          <w:divBdr>
            <w:top w:val="none" w:sz="0" w:space="0" w:color="auto"/>
            <w:left w:val="none" w:sz="0" w:space="0" w:color="auto"/>
            <w:bottom w:val="none" w:sz="0" w:space="0" w:color="auto"/>
            <w:right w:val="none" w:sz="0" w:space="0" w:color="auto"/>
          </w:divBdr>
        </w:div>
        <w:div w:id="78143677">
          <w:marLeft w:val="640"/>
          <w:marRight w:val="0"/>
          <w:marTop w:val="0"/>
          <w:marBottom w:val="0"/>
          <w:divBdr>
            <w:top w:val="none" w:sz="0" w:space="0" w:color="auto"/>
            <w:left w:val="none" w:sz="0" w:space="0" w:color="auto"/>
            <w:bottom w:val="none" w:sz="0" w:space="0" w:color="auto"/>
            <w:right w:val="none" w:sz="0" w:space="0" w:color="auto"/>
          </w:divBdr>
        </w:div>
        <w:div w:id="1529023245">
          <w:marLeft w:val="640"/>
          <w:marRight w:val="0"/>
          <w:marTop w:val="0"/>
          <w:marBottom w:val="0"/>
          <w:divBdr>
            <w:top w:val="none" w:sz="0" w:space="0" w:color="auto"/>
            <w:left w:val="none" w:sz="0" w:space="0" w:color="auto"/>
            <w:bottom w:val="none" w:sz="0" w:space="0" w:color="auto"/>
            <w:right w:val="none" w:sz="0" w:space="0" w:color="auto"/>
          </w:divBdr>
        </w:div>
        <w:div w:id="2087877682">
          <w:marLeft w:val="640"/>
          <w:marRight w:val="0"/>
          <w:marTop w:val="0"/>
          <w:marBottom w:val="0"/>
          <w:divBdr>
            <w:top w:val="none" w:sz="0" w:space="0" w:color="auto"/>
            <w:left w:val="none" w:sz="0" w:space="0" w:color="auto"/>
            <w:bottom w:val="none" w:sz="0" w:space="0" w:color="auto"/>
            <w:right w:val="none" w:sz="0" w:space="0" w:color="auto"/>
          </w:divBdr>
        </w:div>
        <w:div w:id="1207336785">
          <w:marLeft w:val="640"/>
          <w:marRight w:val="0"/>
          <w:marTop w:val="0"/>
          <w:marBottom w:val="0"/>
          <w:divBdr>
            <w:top w:val="none" w:sz="0" w:space="0" w:color="auto"/>
            <w:left w:val="none" w:sz="0" w:space="0" w:color="auto"/>
            <w:bottom w:val="none" w:sz="0" w:space="0" w:color="auto"/>
            <w:right w:val="none" w:sz="0" w:space="0" w:color="auto"/>
          </w:divBdr>
        </w:div>
        <w:div w:id="1757555250">
          <w:marLeft w:val="640"/>
          <w:marRight w:val="0"/>
          <w:marTop w:val="0"/>
          <w:marBottom w:val="0"/>
          <w:divBdr>
            <w:top w:val="none" w:sz="0" w:space="0" w:color="auto"/>
            <w:left w:val="none" w:sz="0" w:space="0" w:color="auto"/>
            <w:bottom w:val="none" w:sz="0" w:space="0" w:color="auto"/>
            <w:right w:val="none" w:sz="0" w:space="0" w:color="auto"/>
          </w:divBdr>
        </w:div>
        <w:div w:id="1603411616">
          <w:marLeft w:val="640"/>
          <w:marRight w:val="0"/>
          <w:marTop w:val="0"/>
          <w:marBottom w:val="0"/>
          <w:divBdr>
            <w:top w:val="none" w:sz="0" w:space="0" w:color="auto"/>
            <w:left w:val="none" w:sz="0" w:space="0" w:color="auto"/>
            <w:bottom w:val="none" w:sz="0" w:space="0" w:color="auto"/>
            <w:right w:val="none" w:sz="0" w:space="0" w:color="auto"/>
          </w:divBdr>
        </w:div>
        <w:div w:id="1638072521">
          <w:marLeft w:val="640"/>
          <w:marRight w:val="0"/>
          <w:marTop w:val="0"/>
          <w:marBottom w:val="0"/>
          <w:divBdr>
            <w:top w:val="none" w:sz="0" w:space="0" w:color="auto"/>
            <w:left w:val="none" w:sz="0" w:space="0" w:color="auto"/>
            <w:bottom w:val="none" w:sz="0" w:space="0" w:color="auto"/>
            <w:right w:val="none" w:sz="0" w:space="0" w:color="auto"/>
          </w:divBdr>
        </w:div>
        <w:div w:id="888885264">
          <w:marLeft w:val="640"/>
          <w:marRight w:val="0"/>
          <w:marTop w:val="0"/>
          <w:marBottom w:val="0"/>
          <w:divBdr>
            <w:top w:val="none" w:sz="0" w:space="0" w:color="auto"/>
            <w:left w:val="none" w:sz="0" w:space="0" w:color="auto"/>
            <w:bottom w:val="none" w:sz="0" w:space="0" w:color="auto"/>
            <w:right w:val="none" w:sz="0" w:space="0" w:color="auto"/>
          </w:divBdr>
        </w:div>
        <w:div w:id="526140475">
          <w:marLeft w:val="640"/>
          <w:marRight w:val="0"/>
          <w:marTop w:val="0"/>
          <w:marBottom w:val="0"/>
          <w:divBdr>
            <w:top w:val="none" w:sz="0" w:space="0" w:color="auto"/>
            <w:left w:val="none" w:sz="0" w:space="0" w:color="auto"/>
            <w:bottom w:val="none" w:sz="0" w:space="0" w:color="auto"/>
            <w:right w:val="none" w:sz="0" w:space="0" w:color="auto"/>
          </w:divBdr>
        </w:div>
        <w:div w:id="862981223">
          <w:marLeft w:val="640"/>
          <w:marRight w:val="0"/>
          <w:marTop w:val="0"/>
          <w:marBottom w:val="0"/>
          <w:divBdr>
            <w:top w:val="none" w:sz="0" w:space="0" w:color="auto"/>
            <w:left w:val="none" w:sz="0" w:space="0" w:color="auto"/>
            <w:bottom w:val="none" w:sz="0" w:space="0" w:color="auto"/>
            <w:right w:val="none" w:sz="0" w:space="0" w:color="auto"/>
          </w:divBdr>
        </w:div>
        <w:div w:id="1363749618">
          <w:marLeft w:val="640"/>
          <w:marRight w:val="0"/>
          <w:marTop w:val="0"/>
          <w:marBottom w:val="0"/>
          <w:divBdr>
            <w:top w:val="none" w:sz="0" w:space="0" w:color="auto"/>
            <w:left w:val="none" w:sz="0" w:space="0" w:color="auto"/>
            <w:bottom w:val="none" w:sz="0" w:space="0" w:color="auto"/>
            <w:right w:val="none" w:sz="0" w:space="0" w:color="auto"/>
          </w:divBdr>
        </w:div>
        <w:div w:id="500968685">
          <w:marLeft w:val="640"/>
          <w:marRight w:val="0"/>
          <w:marTop w:val="0"/>
          <w:marBottom w:val="0"/>
          <w:divBdr>
            <w:top w:val="none" w:sz="0" w:space="0" w:color="auto"/>
            <w:left w:val="none" w:sz="0" w:space="0" w:color="auto"/>
            <w:bottom w:val="none" w:sz="0" w:space="0" w:color="auto"/>
            <w:right w:val="none" w:sz="0" w:space="0" w:color="auto"/>
          </w:divBdr>
        </w:div>
        <w:div w:id="626862642">
          <w:marLeft w:val="640"/>
          <w:marRight w:val="0"/>
          <w:marTop w:val="0"/>
          <w:marBottom w:val="0"/>
          <w:divBdr>
            <w:top w:val="none" w:sz="0" w:space="0" w:color="auto"/>
            <w:left w:val="none" w:sz="0" w:space="0" w:color="auto"/>
            <w:bottom w:val="none" w:sz="0" w:space="0" w:color="auto"/>
            <w:right w:val="none" w:sz="0" w:space="0" w:color="auto"/>
          </w:divBdr>
        </w:div>
        <w:div w:id="1562056645">
          <w:marLeft w:val="640"/>
          <w:marRight w:val="0"/>
          <w:marTop w:val="0"/>
          <w:marBottom w:val="0"/>
          <w:divBdr>
            <w:top w:val="none" w:sz="0" w:space="0" w:color="auto"/>
            <w:left w:val="none" w:sz="0" w:space="0" w:color="auto"/>
            <w:bottom w:val="none" w:sz="0" w:space="0" w:color="auto"/>
            <w:right w:val="none" w:sz="0" w:space="0" w:color="auto"/>
          </w:divBdr>
        </w:div>
        <w:div w:id="1549798508">
          <w:marLeft w:val="640"/>
          <w:marRight w:val="0"/>
          <w:marTop w:val="0"/>
          <w:marBottom w:val="0"/>
          <w:divBdr>
            <w:top w:val="none" w:sz="0" w:space="0" w:color="auto"/>
            <w:left w:val="none" w:sz="0" w:space="0" w:color="auto"/>
            <w:bottom w:val="none" w:sz="0" w:space="0" w:color="auto"/>
            <w:right w:val="none" w:sz="0" w:space="0" w:color="auto"/>
          </w:divBdr>
        </w:div>
        <w:div w:id="688288680">
          <w:marLeft w:val="640"/>
          <w:marRight w:val="0"/>
          <w:marTop w:val="0"/>
          <w:marBottom w:val="0"/>
          <w:divBdr>
            <w:top w:val="none" w:sz="0" w:space="0" w:color="auto"/>
            <w:left w:val="none" w:sz="0" w:space="0" w:color="auto"/>
            <w:bottom w:val="none" w:sz="0" w:space="0" w:color="auto"/>
            <w:right w:val="none" w:sz="0" w:space="0" w:color="auto"/>
          </w:divBdr>
        </w:div>
        <w:div w:id="469324775">
          <w:marLeft w:val="640"/>
          <w:marRight w:val="0"/>
          <w:marTop w:val="0"/>
          <w:marBottom w:val="0"/>
          <w:divBdr>
            <w:top w:val="none" w:sz="0" w:space="0" w:color="auto"/>
            <w:left w:val="none" w:sz="0" w:space="0" w:color="auto"/>
            <w:bottom w:val="none" w:sz="0" w:space="0" w:color="auto"/>
            <w:right w:val="none" w:sz="0" w:space="0" w:color="auto"/>
          </w:divBdr>
        </w:div>
        <w:div w:id="1408068336">
          <w:marLeft w:val="640"/>
          <w:marRight w:val="0"/>
          <w:marTop w:val="0"/>
          <w:marBottom w:val="0"/>
          <w:divBdr>
            <w:top w:val="none" w:sz="0" w:space="0" w:color="auto"/>
            <w:left w:val="none" w:sz="0" w:space="0" w:color="auto"/>
            <w:bottom w:val="none" w:sz="0" w:space="0" w:color="auto"/>
            <w:right w:val="none" w:sz="0" w:space="0" w:color="auto"/>
          </w:divBdr>
        </w:div>
        <w:div w:id="549462632">
          <w:marLeft w:val="640"/>
          <w:marRight w:val="0"/>
          <w:marTop w:val="0"/>
          <w:marBottom w:val="0"/>
          <w:divBdr>
            <w:top w:val="none" w:sz="0" w:space="0" w:color="auto"/>
            <w:left w:val="none" w:sz="0" w:space="0" w:color="auto"/>
            <w:bottom w:val="none" w:sz="0" w:space="0" w:color="auto"/>
            <w:right w:val="none" w:sz="0" w:space="0" w:color="auto"/>
          </w:divBdr>
        </w:div>
        <w:div w:id="2080055919">
          <w:marLeft w:val="640"/>
          <w:marRight w:val="0"/>
          <w:marTop w:val="0"/>
          <w:marBottom w:val="0"/>
          <w:divBdr>
            <w:top w:val="none" w:sz="0" w:space="0" w:color="auto"/>
            <w:left w:val="none" w:sz="0" w:space="0" w:color="auto"/>
            <w:bottom w:val="none" w:sz="0" w:space="0" w:color="auto"/>
            <w:right w:val="none" w:sz="0" w:space="0" w:color="auto"/>
          </w:divBdr>
        </w:div>
        <w:div w:id="269045071">
          <w:marLeft w:val="640"/>
          <w:marRight w:val="0"/>
          <w:marTop w:val="0"/>
          <w:marBottom w:val="0"/>
          <w:divBdr>
            <w:top w:val="none" w:sz="0" w:space="0" w:color="auto"/>
            <w:left w:val="none" w:sz="0" w:space="0" w:color="auto"/>
            <w:bottom w:val="none" w:sz="0" w:space="0" w:color="auto"/>
            <w:right w:val="none" w:sz="0" w:space="0" w:color="auto"/>
          </w:divBdr>
        </w:div>
        <w:div w:id="31930798">
          <w:marLeft w:val="640"/>
          <w:marRight w:val="0"/>
          <w:marTop w:val="0"/>
          <w:marBottom w:val="0"/>
          <w:divBdr>
            <w:top w:val="none" w:sz="0" w:space="0" w:color="auto"/>
            <w:left w:val="none" w:sz="0" w:space="0" w:color="auto"/>
            <w:bottom w:val="none" w:sz="0" w:space="0" w:color="auto"/>
            <w:right w:val="none" w:sz="0" w:space="0" w:color="auto"/>
          </w:divBdr>
        </w:div>
        <w:div w:id="1685860245">
          <w:marLeft w:val="640"/>
          <w:marRight w:val="0"/>
          <w:marTop w:val="0"/>
          <w:marBottom w:val="0"/>
          <w:divBdr>
            <w:top w:val="none" w:sz="0" w:space="0" w:color="auto"/>
            <w:left w:val="none" w:sz="0" w:space="0" w:color="auto"/>
            <w:bottom w:val="none" w:sz="0" w:space="0" w:color="auto"/>
            <w:right w:val="none" w:sz="0" w:space="0" w:color="auto"/>
          </w:divBdr>
        </w:div>
        <w:div w:id="203755840">
          <w:marLeft w:val="640"/>
          <w:marRight w:val="0"/>
          <w:marTop w:val="0"/>
          <w:marBottom w:val="0"/>
          <w:divBdr>
            <w:top w:val="none" w:sz="0" w:space="0" w:color="auto"/>
            <w:left w:val="none" w:sz="0" w:space="0" w:color="auto"/>
            <w:bottom w:val="none" w:sz="0" w:space="0" w:color="auto"/>
            <w:right w:val="none" w:sz="0" w:space="0" w:color="auto"/>
          </w:divBdr>
        </w:div>
        <w:div w:id="1315571174">
          <w:marLeft w:val="640"/>
          <w:marRight w:val="0"/>
          <w:marTop w:val="0"/>
          <w:marBottom w:val="0"/>
          <w:divBdr>
            <w:top w:val="none" w:sz="0" w:space="0" w:color="auto"/>
            <w:left w:val="none" w:sz="0" w:space="0" w:color="auto"/>
            <w:bottom w:val="none" w:sz="0" w:space="0" w:color="auto"/>
            <w:right w:val="none" w:sz="0" w:space="0" w:color="auto"/>
          </w:divBdr>
        </w:div>
        <w:div w:id="1156796410">
          <w:marLeft w:val="640"/>
          <w:marRight w:val="0"/>
          <w:marTop w:val="0"/>
          <w:marBottom w:val="0"/>
          <w:divBdr>
            <w:top w:val="none" w:sz="0" w:space="0" w:color="auto"/>
            <w:left w:val="none" w:sz="0" w:space="0" w:color="auto"/>
            <w:bottom w:val="none" w:sz="0" w:space="0" w:color="auto"/>
            <w:right w:val="none" w:sz="0" w:space="0" w:color="auto"/>
          </w:divBdr>
        </w:div>
        <w:div w:id="1367871170">
          <w:marLeft w:val="640"/>
          <w:marRight w:val="0"/>
          <w:marTop w:val="0"/>
          <w:marBottom w:val="0"/>
          <w:divBdr>
            <w:top w:val="none" w:sz="0" w:space="0" w:color="auto"/>
            <w:left w:val="none" w:sz="0" w:space="0" w:color="auto"/>
            <w:bottom w:val="none" w:sz="0" w:space="0" w:color="auto"/>
            <w:right w:val="none" w:sz="0" w:space="0" w:color="auto"/>
          </w:divBdr>
        </w:div>
        <w:div w:id="1042023971">
          <w:marLeft w:val="640"/>
          <w:marRight w:val="0"/>
          <w:marTop w:val="0"/>
          <w:marBottom w:val="0"/>
          <w:divBdr>
            <w:top w:val="none" w:sz="0" w:space="0" w:color="auto"/>
            <w:left w:val="none" w:sz="0" w:space="0" w:color="auto"/>
            <w:bottom w:val="none" w:sz="0" w:space="0" w:color="auto"/>
            <w:right w:val="none" w:sz="0" w:space="0" w:color="auto"/>
          </w:divBdr>
        </w:div>
        <w:div w:id="67658952">
          <w:marLeft w:val="640"/>
          <w:marRight w:val="0"/>
          <w:marTop w:val="0"/>
          <w:marBottom w:val="0"/>
          <w:divBdr>
            <w:top w:val="none" w:sz="0" w:space="0" w:color="auto"/>
            <w:left w:val="none" w:sz="0" w:space="0" w:color="auto"/>
            <w:bottom w:val="none" w:sz="0" w:space="0" w:color="auto"/>
            <w:right w:val="none" w:sz="0" w:space="0" w:color="auto"/>
          </w:divBdr>
        </w:div>
        <w:div w:id="2044011437">
          <w:marLeft w:val="640"/>
          <w:marRight w:val="0"/>
          <w:marTop w:val="0"/>
          <w:marBottom w:val="0"/>
          <w:divBdr>
            <w:top w:val="none" w:sz="0" w:space="0" w:color="auto"/>
            <w:left w:val="none" w:sz="0" w:space="0" w:color="auto"/>
            <w:bottom w:val="none" w:sz="0" w:space="0" w:color="auto"/>
            <w:right w:val="none" w:sz="0" w:space="0" w:color="auto"/>
          </w:divBdr>
        </w:div>
        <w:div w:id="610480183">
          <w:marLeft w:val="640"/>
          <w:marRight w:val="0"/>
          <w:marTop w:val="0"/>
          <w:marBottom w:val="0"/>
          <w:divBdr>
            <w:top w:val="none" w:sz="0" w:space="0" w:color="auto"/>
            <w:left w:val="none" w:sz="0" w:space="0" w:color="auto"/>
            <w:bottom w:val="none" w:sz="0" w:space="0" w:color="auto"/>
            <w:right w:val="none" w:sz="0" w:space="0" w:color="auto"/>
          </w:divBdr>
        </w:div>
        <w:div w:id="1064060354">
          <w:marLeft w:val="640"/>
          <w:marRight w:val="0"/>
          <w:marTop w:val="0"/>
          <w:marBottom w:val="0"/>
          <w:divBdr>
            <w:top w:val="none" w:sz="0" w:space="0" w:color="auto"/>
            <w:left w:val="none" w:sz="0" w:space="0" w:color="auto"/>
            <w:bottom w:val="none" w:sz="0" w:space="0" w:color="auto"/>
            <w:right w:val="none" w:sz="0" w:space="0" w:color="auto"/>
          </w:divBdr>
        </w:div>
        <w:div w:id="1023441795">
          <w:marLeft w:val="640"/>
          <w:marRight w:val="0"/>
          <w:marTop w:val="0"/>
          <w:marBottom w:val="0"/>
          <w:divBdr>
            <w:top w:val="none" w:sz="0" w:space="0" w:color="auto"/>
            <w:left w:val="none" w:sz="0" w:space="0" w:color="auto"/>
            <w:bottom w:val="none" w:sz="0" w:space="0" w:color="auto"/>
            <w:right w:val="none" w:sz="0" w:space="0" w:color="auto"/>
          </w:divBdr>
        </w:div>
        <w:div w:id="1955016716">
          <w:marLeft w:val="640"/>
          <w:marRight w:val="0"/>
          <w:marTop w:val="0"/>
          <w:marBottom w:val="0"/>
          <w:divBdr>
            <w:top w:val="none" w:sz="0" w:space="0" w:color="auto"/>
            <w:left w:val="none" w:sz="0" w:space="0" w:color="auto"/>
            <w:bottom w:val="none" w:sz="0" w:space="0" w:color="auto"/>
            <w:right w:val="none" w:sz="0" w:space="0" w:color="auto"/>
          </w:divBdr>
        </w:div>
        <w:div w:id="1174539610">
          <w:marLeft w:val="640"/>
          <w:marRight w:val="0"/>
          <w:marTop w:val="0"/>
          <w:marBottom w:val="0"/>
          <w:divBdr>
            <w:top w:val="none" w:sz="0" w:space="0" w:color="auto"/>
            <w:left w:val="none" w:sz="0" w:space="0" w:color="auto"/>
            <w:bottom w:val="none" w:sz="0" w:space="0" w:color="auto"/>
            <w:right w:val="none" w:sz="0" w:space="0" w:color="auto"/>
          </w:divBdr>
        </w:div>
        <w:div w:id="982537360">
          <w:marLeft w:val="640"/>
          <w:marRight w:val="0"/>
          <w:marTop w:val="0"/>
          <w:marBottom w:val="0"/>
          <w:divBdr>
            <w:top w:val="none" w:sz="0" w:space="0" w:color="auto"/>
            <w:left w:val="none" w:sz="0" w:space="0" w:color="auto"/>
            <w:bottom w:val="none" w:sz="0" w:space="0" w:color="auto"/>
            <w:right w:val="none" w:sz="0" w:space="0" w:color="auto"/>
          </w:divBdr>
        </w:div>
        <w:div w:id="1136143022">
          <w:marLeft w:val="640"/>
          <w:marRight w:val="0"/>
          <w:marTop w:val="0"/>
          <w:marBottom w:val="0"/>
          <w:divBdr>
            <w:top w:val="none" w:sz="0" w:space="0" w:color="auto"/>
            <w:left w:val="none" w:sz="0" w:space="0" w:color="auto"/>
            <w:bottom w:val="none" w:sz="0" w:space="0" w:color="auto"/>
            <w:right w:val="none" w:sz="0" w:space="0" w:color="auto"/>
          </w:divBdr>
        </w:div>
        <w:div w:id="1671299771">
          <w:marLeft w:val="640"/>
          <w:marRight w:val="0"/>
          <w:marTop w:val="0"/>
          <w:marBottom w:val="0"/>
          <w:divBdr>
            <w:top w:val="none" w:sz="0" w:space="0" w:color="auto"/>
            <w:left w:val="none" w:sz="0" w:space="0" w:color="auto"/>
            <w:bottom w:val="none" w:sz="0" w:space="0" w:color="auto"/>
            <w:right w:val="none" w:sz="0" w:space="0" w:color="auto"/>
          </w:divBdr>
        </w:div>
        <w:div w:id="1450931132">
          <w:marLeft w:val="640"/>
          <w:marRight w:val="0"/>
          <w:marTop w:val="0"/>
          <w:marBottom w:val="0"/>
          <w:divBdr>
            <w:top w:val="none" w:sz="0" w:space="0" w:color="auto"/>
            <w:left w:val="none" w:sz="0" w:space="0" w:color="auto"/>
            <w:bottom w:val="none" w:sz="0" w:space="0" w:color="auto"/>
            <w:right w:val="none" w:sz="0" w:space="0" w:color="auto"/>
          </w:divBdr>
        </w:div>
        <w:div w:id="694960743">
          <w:marLeft w:val="640"/>
          <w:marRight w:val="0"/>
          <w:marTop w:val="0"/>
          <w:marBottom w:val="0"/>
          <w:divBdr>
            <w:top w:val="none" w:sz="0" w:space="0" w:color="auto"/>
            <w:left w:val="none" w:sz="0" w:space="0" w:color="auto"/>
            <w:bottom w:val="none" w:sz="0" w:space="0" w:color="auto"/>
            <w:right w:val="none" w:sz="0" w:space="0" w:color="auto"/>
          </w:divBdr>
        </w:div>
        <w:div w:id="238562931">
          <w:marLeft w:val="640"/>
          <w:marRight w:val="0"/>
          <w:marTop w:val="0"/>
          <w:marBottom w:val="0"/>
          <w:divBdr>
            <w:top w:val="none" w:sz="0" w:space="0" w:color="auto"/>
            <w:left w:val="none" w:sz="0" w:space="0" w:color="auto"/>
            <w:bottom w:val="none" w:sz="0" w:space="0" w:color="auto"/>
            <w:right w:val="none" w:sz="0" w:space="0" w:color="auto"/>
          </w:divBdr>
        </w:div>
        <w:div w:id="2057848335">
          <w:marLeft w:val="640"/>
          <w:marRight w:val="0"/>
          <w:marTop w:val="0"/>
          <w:marBottom w:val="0"/>
          <w:divBdr>
            <w:top w:val="none" w:sz="0" w:space="0" w:color="auto"/>
            <w:left w:val="none" w:sz="0" w:space="0" w:color="auto"/>
            <w:bottom w:val="none" w:sz="0" w:space="0" w:color="auto"/>
            <w:right w:val="none" w:sz="0" w:space="0" w:color="auto"/>
          </w:divBdr>
        </w:div>
        <w:div w:id="1113087327">
          <w:marLeft w:val="640"/>
          <w:marRight w:val="0"/>
          <w:marTop w:val="0"/>
          <w:marBottom w:val="0"/>
          <w:divBdr>
            <w:top w:val="none" w:sz="0" w:space="0" w:color="auto"/>
            <w:left w:val="none" w:sz="0" w:space="0" w:color="auto"/>
            <w:bottom w:val="none" w:sz="0" w:space="0" w:color="auto"/>
            <w:right w:val="none" w:sz="0" w:space="0" w:color="auto"/>
          </w:divBdr>
        </w:div>
        <w:div w:id="665936364">
          <w:marLeft w:val="640"/>
          <w:marRight w:val="0"/>
          <w:marTop w:val="0"/>
          <w:marBottom w:val="0"/>
          <w:divBdr>
            <w:top w:val="none" w:sz="0" w:space="0" w:color="auto"/>
            <w:left w:val="none" w:sz="0" w:space="0" w:color="auto"/>
            <w:bottom w:val="none" w:sz="0" w:space="0" w:color="auto"/>
            <w:right w:val="none" w:sz="0" w:space="0" w:color="auto"/>
          </w:divBdr>
        </w:div>
        <w:div w:id="870799359">
          <w:marLeft w:val="640"/>
          <w:marRight w:val="0"/>
          <w:marTop w:val="0"/>
          <w:marBottom w:val="0"/>
          <w:divBdr>
            <w:top w:val="none" w:sz="0" w:space="0" w:color="auto"/>
            <w:left w:val="none" w:sz="0" w:space="0" w:color="auto"/>
            <w:bottom w:val="none" w:sz="0" w:space="0" w:color="auto"/>
            <w:right w:val="none" w:sz="0" w:space="0" w:color="auto"/>
          </w:divBdr>
        </w:div>
        <w:div w:id="2120449474">
          <w:marLeft w:val="640"/>
          <w:marRight w:val="0"/>
          <w:marTop w:val="0"/>
          <w:marBottom w:val="0"/>
          <w:divBdr>
            <w:top w:val="none" w:sz="0" w:space="0" w:color="auto"/>
            <w:left w:val="none" w:sz="0" w:space="0" w:color="auto"/>
            <w:bottom w:val="none" w:sz="0" w:space="0" w:color="auto"/>
            <w:right w:val="none" w:sz="0" w:space="0" w:color="auto"/>
          </w:divBdr>
        </w:div>
        <w:div w:id="825363729">
          <w:marLeft w:val="640"/>
          <w:marRight w:val="0"/>
          <w:marTop w:val="0"/>
          <w:marBottom w:val="0"/>
          <w:divBdr>
            <w:top w:val="none" w:sz="0" w:space="0" w:color="auto"/>
            <w:left w:val="none" w:sz="0" w:space="0" w:color="auto"/>
            <w:bottom w:val="none" w:sz="0" w:space="0" w:color="auto"/>
            <w:right w:val="none" w:sz="0" w:space="0" w:color="auto"/>
          </w:divBdr>
        </w:div>
        <w:div w:id="1611275297">
          <w:marLeft w:val="640"/>
          <w:marRight w:val="0"/>
          <w:marTop w:val="0"/>
          <w:marBottom w:val="0"/>
          <w:divBdr>
            <w:top w:val="none" w:sz="0" w:space="0" w:color="auto"/>
            <w:left w:val="none" w:sz="0" w:space="0" w:color="auto"/>
            <w:bottom w:val="none" w:sz="0" w:space="0" w:color="auto"/>
            <w:right w:val="none" w:sz="0" w:space="0" w:color="auto"/>
          </w:divBdr>
        </w:div>
        <w:div w:id="687221545">
          <w:marLeft w:val="640"/>
          <w:marRight w:val="0"/>
          <w:marTop w:val="0"/>
          <w:marBottom w:val="0"/>
          <w:divBdr>
            <w:top w:val="none" w:sz="0" w:space="0" w:color="auto"/>
            <w:left w:val="none" w:sz="0" w:space="0" w:color="auto"/>
            <w:bottom w:val="none" w:sz="0" w:space="0" w:color="auto"/>
            <w:right w:val="none" w:sz="0" w:space="0" w:color="auto"/>
          </w:divBdr>
        </w:div>
        <w:div w:id="1761245531">
          <w:marLeft w:val="640"/>
          <w:marRight w:val="0"/>
          <w:marTop w:val="0"/>
          <w:marBottom w:val="0"/>
          <w:divBdr>
            <w:top w:val="none" w:sz="0" w:space="0" w:color="auto"/>
            <w:left w:val="none" w:sz="0" w:space="0" w:color="auto"/>
            <w:bottom w:val="none" w:sz="0" w:space="0" w:color="auto"/>
            <w:right w:val="none" w:sz="0" w:space="0" w:color="auto"/>
          </w:divBdr>
        </w:div>
        <w:div w:id="835219472">
          <w:marLeft w:val="640"/>
          <w:marRight w:val="0"/>
          <w:marTop w:val="0"/>
          <w:marBottom w:val="0"/>
          <w:divBdr>
            <w:top w:val="none" w:sz="0" w:space="0" w:color="auto"/>
            <w:left w:val="none" w:sz="0" w:space="0" w:color="auto"/>
            <w:bottom w:val="none" w:sz="0" w:space="0" w:color="auto"/>
            <w:right w:val="none" w:sz="0" w:space="0" w:color="auto"/>
          </w:divBdr>
        </w:div>
        <w:div w:id="1228682744">
          <w:marLeft w:val="640"/>
          <w:marRight w:val="0"/>
          <w:marTop w:val="0"/>
          <w:marBottom w:val="0"/>
          <w:divBdr>
            <w:top w:val="none" w:sz="0" w:space="0" w:color="auto"/>
            <w:left w:val="none" w:sz="0" w:space="0" w:color="auto"/>
            <w:bottom w:val="none" w:sz="0" w:space="0" w:color="auto"/>
            <w:right w:val="none" w:sz="0" w:space="0" w:color="auto"/>
          </w:divBdr>
        </w:div>
        <w:div w:id="2037153566">
          <w:marLeft w:val="640"/>
          <w:marRight w:val="0"/>
          <w:marTop w:val="0"/>
          <w:marBottom w:val="0"/>
          <w:divBdr>
            <w:top w:val="none" w:sz="0" w:space="0" w:color="auto"/>
            <w:left w:val="none" w:sz="0" w:space="0" w:color="auto"/>
            <w:bottom w:val="none" w:sz="0" w:space="0" w:color="auto"/>
            <w:right w:val="none" w:sz="0" w:space="0" w:color="auto"/>
          </w:divBdr>
        </w:div>
        <w:div w:id="1301030646">
          <w:marLeft w:val="640"/>
          <w:marRight w:val="0"/>
          <w:marTop w:val="0"/>
          <w:marBottom w:val="0"/>
          <w:divBdr>
            <w:top w:val="none" w:sz="0" w:space="0" w:color="auto"/>
            <w:left w:val="none" w:sz="0" w:space="0" w:color="auto"/>
            <w:bottom w:val="none" w:sz="0" w:space="0" w:color="auto"/>
            <w:right w:val="none" w:sz="0" w:space="0" w:color="auto"/>
          </w:divBdr>
        </w:div>
        <w:div w:id="877008981">
          <w:marLeft w:val="640"/>
          <w:marRight w:val="0"/>
          <w:marTop w:val="0"/>
          <w:marBottom w:val="0"/>
          <w:divBdr>
            <w:top w:val="none" w:sz="0" w:space="0" w:color="auto"/>
            <w:left w:val="none" w:sz="0" w:space="0" w:color="auto"/>
            <w:bottom w:val="none" w:sz="0" w:space="0" w:color="auto"/>
            <w:right w:val="none" w:sz="0" w:space="0" w:color="auto"/>
          </w:divBdr>
        </w:div>
        <w:div w:id="2082017938">
          <w:marLeft w:val="640"/>
          <w:marRight w:val="0"/>
          <w:marTop w:val="0"/>
          <w:marBottom w:val="0"/>
          <w:divBdr>
            <w:top w:val="none" w:sz="0" w:space="0" w:color="auto"/>
            <w:left w:val="none" w:sz="0" w:space="0" w:color="auto"/>
            <w:bottom w:val="none" w:sz="0" w:space="0" w:color="auto"/>
            <w:right w:val="none" w:sz="0" w:space="0" w:color="auto"/>
          </w:divBdr>
        </w:div>
        <w:div w:id="177350465">
          <w:marLeft w:val="640"/>
          <w:marRight w:val="0"/>
          <w:marTop w:val="0"/>
          <w:marBottom w:val="0"/>
          <w:divBdr>
            <w:top w:val="none" w:sz="0" w:space="0" w:color="auto"/>
            <w:left w:val="none" w:sz="0" w:space="0" w:color="auto"/>
            <w:bottom w:val="none" w:sz="0" w:space="0" w:color="auto"/>
            <w:right w:val="none" w:sz="0" w:space="0" w:color="auto"/>
          </w:divBdr>
        </w:div>
        <w:div w:id="2037659081">
          <w:marLeft w:val="640"/>
          <w:marRight w:val="0"/>
          <w:marTop w:val="0"/>
          <w:marBottom w:val="0"/>
          <w:divBdr>
            <w:top w:val="none" w:sz="0" w:space="0" w:color="auto"/>
            <w:left w:val="none" w:sz="0" w:space="0" w:color="auto"/>
            <w:bottom w:val="none" w:sz="0" w:space="0" w:color="auto"/>
            <w:right w:val="none" w:sz="0" w:space="0" w:color="auto"/>
          </w:divBdr>
        </w:div>
        <w:div w:id="125441774">
          <w:marLeft w:val="640"/>
          <w:marRight w:val="0"/>
          <w:marTop w:val="0"/>
          <w:marBottom w:val="0"/>
          <w:divBdr>
            <w:top w:val="none" w:sz="0" w:space="0" w:color="auto"/>
            <w:left w:val="none" w:sz="0" w:space="0" w:color="auto"/>
            <w:bottom w:val="none" w:sz="0" w:space="0" w:color="auto"/>
            <w:right w:val="none" w:sz="0" w:space="0" w:color="auto"/>
          </w:divBdr>
        </w:div>
        <w:div w:id="828248858">
          <w:marLeft w:val="640"/>
          <w:marRight w:val="0"/>
          <w:marTop w:val="0"/>
          <w:marBottom w:val="0"/>
          <w:divBdr>
            <w:top w:val="none" w:sz="0" w:space="0" w:color="auto"/>
            <w:left w:val="none" w:sz="0" w:space="0" w:color="auto"/>
            <w:bottom w:val="none" w:sz="0" w:space="0" w:color="auto"/>
            <w:right w:val="none" w:sz="0" w:space="0" w:color="auto"/>
          </w:divBdr>
        </w:div>
        <w:div w:id="1202670212">
          <w:marLeft w:val="640"/>
          <w:marRight w:val="0"/>
          <w:marTop w:val="0"/>
          <w:marBottom w:val="0"/>
          <w:divBdr>
            <w:top w:val="none" w:sz="0" w:space="0" w:color="auto"/>
            <w:left w:val="none" w:sz="0" w:space="0" w:color="auto"/>
            <w:bottom w:val="none" w:sz="0" w:space="0" w:color="auto"/>
            <w:right w:val="none" w:sz="0" w:space="0" w:color="auto"/>
          </w:divBdr>
        </w:div>
        <w:div w:id="1279264563">
          <w:marLeft w:val="640"/>
          <w:marRight w:val="0"/>
          <w:marTop w:val="0"/>
          <w:marBottom w:val="0"/>
          <w:divBdr>
            <w:top w:val="none" w:sz="0" w:space="0" w:color="auto"/>
            <w:left w:val="none" w:sz="0" w:space="0" w:color="auto"/>
            <w:bottom w:val="none" w:sz="0" w:space="0" w:color="auto"/>
            <w:right w:val="none" w:sz="0" w:space="0" w:color="auto"/>
          </w:divBdr>
        </w:div>
        <w:div w:id="660233870">
          <w:marLeft w:val="640"/>
          <w:marRight w:val="0"/>
          <w:marTop w:val="0"/>
          <w:marBottom w:val="0"/>
          <w:divBdr>
            <w:top w:val="none" w:sz="0" w:space="0" w:color="auto"/>
            <w:left w:val="none" w:sz="0" w:space="0" w:color="auto"/>
            <w:bottom w:val="none" w:sz="0" w:space="0" w:color="auto"/>
            <w:right w:val="none" w:sz="0" w:space="0" w:color="auto"/>
          </w:divBdr>
        </w:div>
        <w:div w:id="72511170">
          <w:marLeft w:val="640"/>
          <w:marRight w:val="0"/>
          <w:marTop w:val="0"/>
          <w:marBottom w:val="0"/>
          <w:divBdr>
            <w:top w:val="none" w:sz="0" w:space="0" w:color="auto"/>
            <w:left w:val="none" w:sz="0" w:space="0" w:color="auto"/>
            <w:bottom w:val="none" w:sz="0" w:space="0" w:color="auto"/>
            <w:right w:val="none" w:sz="0" w:space="0" w:color="auto"/>
          </w:divBdr>
        </w:div>
        <w:div w:id="661393963">
          <w:marLeft w:val="640"/>
          <w:marRight w:val="0"/>
          <w:marTop w:val="0"/>
          <w:marBottom w:val="0"/>
          <w:divBdr>
            <w:top w:val="none" w:sz="0" w:space="0" w:color="auto"/>
            <w:left w:val="none" w:sz="0" w:space="0" w:color="auto"/>
            <w:bottom w:val="none" w:sz="0" w:space="0" w:color="auto"/>
            <w:right w:val="none" w:sz="0" w:space="0" w:color="auto"/>
          </w:divBdr>
        </w:div>
        <w:div w:id="56251407">
          <w:marLeft w:val="640"/>
          <w:marRight w:val="0"/>
          <w:marTop w:val="0"/>
          <w:marBottom w:val="0"/>
          <w:divBdr>
            <w:top w:val="none" w:sz="0" w:space="0" w:color="auto"/>
            <w:left w:val="none" w:sz="0" w:space="0" w:color="auto"/>
            <w:bottom w:val="none" w:sz="0" w:space="0" w:color="auto"/>
            <w:right w:val="none" w:sz="0" w:space="0" w:color="auto"/>
          </w:divBdr>
        </w:div>
        <w:div w:id="1477262651">
          <w:marLeft w:val="640"/>
          <w:marRight w:val="0"/>
          <w:marTop w:val="0"/>
          <w:marBottom w:val="0"/>
          <w:divBdr>
            <w:top w:val="none" w:sz="0" w:space="0" w:color="auto"/>
            <w:left w:val="none" w:sz="0" w:space="0" w:color="auto"/>
            <w:bottom w:val="none" w:sz="0" w:space="0" w:color="auto"/>
            <w:right w:val="none" w:sz="0" w:space="0" w:color="auto"/>
          </w:divBdr>
        </w:div>
        <w:div w:id="210845268">
          <w:marLeft w:val="640"/>
          <w:marRight w:val="0"/>
          <w:marTop w:val="0"/>
          <w:marBottom w:val="0"/>
          <w:divBdr>
            <w:top w:val="none" w:sz="0" w:space="0" w:color="auto"/>
            <w:left w:val="none" w:sz="0" w:space="0" w:color="auto"/>
            <w:bottom w:val="none" w:sz="0" w:space="0" w:color="auto"/>
            <w:right w:val="none" w:sz="0" w:space="0" w:color="auto"/>
          </w:divBdr>
        </w:div>
        <w:div w:id="1091197255">
          <w:marLeft w:val="640"/>
          <w:marRight w:val="0"/>
          <w:marTop w:val="0"/>
          <w:marBottom w:val="0"/>
          <w:divBdr>
            <w:top w:val="none" w:sz="0" w:space="0" w:color="auto"/>
            <w:left w:val="none" w:sz="0" w:space="0" w:color="auto"/>
            <w:bottom w:val="none" w:sz="0" w:space="0" w:color="auto"/>
            <w:right w:val="none" w:sz="0" w:space="0" w:color="auto"/>
          </w:divBdr>
        </w:div>
        <w:div w:id="292907492">
          <w:marLeft w:val="640"/>
          <w:marRight w:val="0"/>
          <w:marTop w:val="0"/>
          <w:marBottom w:val="0"/>
          <w:divBdr>
            <w:top w:val="none" w:sz="0" w:space="0" w:color="auto"/>
            <w:left w:val="none" w:sz="0" w:space="0" w:color="auto"/>
            <w:bottom w:val="none" w:sz="0" w:space="0" w:color="auto"/>
            <w:right w:val="none" w:sz="0" w:space="0" w:color="auto"/>
          </w:divBdr>
        </w:div>
        <w:div w:id="1909613381">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37122443">
      <w:bodyDiv w:val="1"/>
      <w:marLeft w:val="0"/>
      <w:marRight w:val="0"/>
      <w:marTop w:val="0"/>
      <w:marBottom w:val="0"/>
      <w:divBdr>
        <w:top w:val="none" w:sz="0" w:space="0" w:color="auto"/>
        <w:left w:val="none" w:sz="0" w:space="0" w:color="auto"/>
        <w:bottom w:val="none" w:sz="0" w:space="0" w:color="auto"/>
        <w:right w:val="none" w:sz="0" w:space="0" w:color="auto"/>
      </w:divBdr>
      <w:divsChild>
        <w:div w:id="246576714">
          <w:marLeft w:val="640"/>
          <w:marRight w:val="0"/>
          <w:marTop w:val="0"/>
          <w:marBottom w:val="0"/>
          <w:divBdr>
            <w:top w:val="none" w:sz="0" w:space="0" w:color="auto"/>
            <w:left w:val="none" w:sz="0" w:space="0" w:color="auto"/>
            <w:bottom w:val="none" w:sz="0" w:space="0" w:color="auto"/>
            <w:right w:val="none" w:sz="0" w:space="0" w:color="auto"/>
          </w:divBdr>
        </w:div>
        <w:div w:id="622733714">
          <w:marLeft w:val="640"/>
          <w:marRight w:val="0"/>
          <w:marTop w:val="0"/>
          <w:marBottom w:val="0"/>
          <w:divBdr>
            <w:top w:val="none" w:sz="0" w:space="0" w:color="auto"/>
            <w:left w:val="none" w:sz="0" w:space="0" w:color="auto"/>
            <w:bottom w:val="none" w:sz="0" w:space="0" w:color="auto"/>
            <w:right w:val="none" w:sz="0" w:space="0" w:color="auto"/>
          </w:divBdr>
        </w:div>
        <w:div w:id="1411926130">
          <w:marLeft w:val="640"/>
          <w:marRight w:val="0"/>
          <w:marTop w:val="0"/>
          <w:marBottom w:val="0"/>
          <w:divBdr>
            <w:top w:val="none" w:sz="0" w:space="0" w:color="auto"/>
            <w:left w:val="none" w:sz="0" w:space="0" w:color="auto"/>
            <w:bottom w:val="none" w:sz="0" w:space="0" w:color="auto"/>
            <w:right w:val="none" w:sz="0" w:space="0" w:color="auto"/>
          </w:divBdr>
        </w:div>
        <w:div w:id="1535575755">
          <w:marLeft w:val="640"/>
          <w:marRight w:val="0"/>
          <w:marTop w:val="0"/>
          <w:marBottom w:val="0"/>
          <w:divBdr>
            <w:top w:val="none" w:sz="0" w:space="0" w:color="auto"/>
            <w:left w:val="none" w:sz="0" w:space="0" w:color="auto"/>
            <w:bottom w:val="none" w:sz="0" w:space="0" w:color="auto"/>
            <w:right w:val="none" w:sz="0" w:space="0" w:color="auto"/>
          </w:divBdr>
        </w:div>
        <w:div w:id="429745185">
          <w:marLeft w:val="640"/>
          <w:marRight w:val="0"/>
          <w:marTop w:val="0"/>
          <w:marBottom w:val="0"/>
          <w:divBdr>
            <w:top w:val="none" w:sz="0" w:space="0" w:color="auto"/>
            <w:left w:val="none" w:sz="0" w:space="0" w:color="auto"/>
            <w:bottom w:val="none" w:sz="0" w:space="0" w:color="auto"/>
            <w:right w:val="none" w:sz="0" w:space="0" w:color="auto"/>
          </w:divBdr>
        </w:div>
        <w:div w:id="1571848163">
          <w:marLeft w:val="640"/>
          <w:marRight w:val="0"/>
          <w:marTop w:val="0"/>
          <w:marBottom w:val="0"/>
          <w:divBdr>
            <w:top w:val="none" w:sz="0" w:space="0" w:color="auto"/>
            <w:left w:val="none" w:sz="0" w:space="0" w:color="auto"/>
            <w:bottom w:val="none" w:sz="0" w:space="0" w:color="auto"/>
            <w:right w:val="none" w:sz="0" w:space="0" w:color="auto"/>
          </w:divBdr>
        </w:div>
        <w:div w:id="1564441400">
          <w:marLeft w:val="640"/>
          <w:marRight w:val="0"/>
          <w:marTop w:val="0"/>
          <w:marBottom w:val="0"/>
          <w:divBdr>
            <w:top w:val="none" w:sz="0" w:space="0" w:color="auto"/>
            <w:left w:val="none" w:sz="0" w:space="0" w:color="auto"/>
            <w:bottom w:val="none" w:sz="0" w:space="0" w:color="auto"/>
            <w:right w:val="none" w:sz="0" w:space="0" w:color="auto"/>
          </w:divBdr>
        </w:div>
        <w:div w:id="1119497219">
          <w:marLeft w:val="640"/>
          <w:marRight w:val="0"/>
          <w:marTop w:val="0"/>
          <w:marBottom w:val="0"/>
          <w:divBdr>
            <w:top w:val="none" w:sz="0" w:space="0" w:color="auto"/>
            <w:left w:val="none" w:sz="0" w:space="0" w:color="auto"/>
            <w:bottom w:val="none" w:sz="0" w:space="0" w:color="auto"/>
            <w:right w:val="none" w:sz="0" w:space="0" w:color="auto"/>
          </w:divBdr>
        </w:div>
        <w:div w:id="1957708796">
          <w:marLeft w:val="640"/>
          <w:marRight w:val="0"/>
          <w:marTop w:val="0"/>
          <w:marBottom w:val="0"/>
          <w:divBdr>
            <w:top w:val="none" w:sz="0" w:space="0" w:color="auto"/>
            <w:left w:val="none" w:sz="0" w:space="0" w:color="auto"/>
            <w:bottom w:val="none" w:sz="0" w:space="0" w:color="auto"/>
            <w:right w:val="none" w:sz="0" w:space="0" w:color="auto"/>
          </w:divBdr>
        </w:div>
        <w:div w:id="731659690">
          <w:marLeft w:val="640"/>
          <w:marRight w:val="0"/>
          <w:marTop w:val="0"/>
          <w:marBottom w:val="0"/>
          <w:divBdr>
            <w:top w:val="none" w:sz="0" w:space="0" w:color="auto"/>
            <w:left w:val="none" w:sz="0" w:space="0" w:color="auto"/>
            <w:bottom w:val="none" w:sz="0" w:space="0" w:color="auto"/>
            <w:right w:val="none" w:sz="0" w:space="0" w:color="auto"/>
          </w:divBdr>
        </w:div>
        <w:div w:id="818693440">
          <w:marLeft w:val="640"/>
          <w:marRight w:val="0"/>
          <w:marTop w:val="0"/>
          <w:marBottom w:val="0"/>
          <w:divBdr>
            <w:top w:val="none" w:sz="0" w:space="0" w:color="auto"/>
            <w:left w:val="none" w:sz="0" w:space="0" w:color="auto"/>
            <w:bottom w:val="none" w:sz="0" w:space="0" w:color="auto"/>
            <w:right w:val="none" w:sz="0" w:space="0" w:color="auto"/>
          </w:divBdr>
        </w:div>
        <w:div w:id="1193153041">
          <w:marLeft w:val="640"/>
          <w:marRight w:val="0"/>
          <w:marTop w:val="0"/>
          <w:marBottom w:val="0"/>
          <w:divBdr>
            <w:top w:val="none" w:sz="0" w:space="0" w:color="auto"/>
            <w:left w:val="none" w:sz="0" w:space="0" w:color="auto"/>
            <w:bottom w:val="none" w:sz="0" w:space="0" w:color="auto"/>
            <w:right w:val="none" w:sz="0" w:space="0" w:color="auto"/>
          </w:divBdr>
        </w:div>
        <w:div w:id="848756740">
          <w:marLeft w:val="640"/>
          <w:marRight w:val="0"/>
          <w:marTop w:val="0"/>
          <w:marBottom w:val="0"/>
          <w:divBdr>
            <w:top w:val="none" w:sz="0" w:space="0" w:color="auto"/>
            <w:left w:val="none" w:sz="0" w:space="0" w:color="auto"/>
            <w:bottom w:val="none" w:sz="0" w:space="0" w:color="auto"/>
            <w:right w:val="none" w:sz="0" w:space="0" w:color="auto"/>
          </w:divBdr>
        </w:div>
        <w:div w:id="601455290">
          <w:marLeft w:val="640"/>
          <w:marRight w:val="0"/>
          <w:marTop w:val="0"/>
          <w:marBottom w:val="0"/>
          <w:divBdr>
            <w:top w:val="none" w:sz="0" w:space="0" w:color="auto"/>
            <w:left w:val="none" w:sz="0" w:space="0" w:color="auto"/>
            <w:bottom w:val="none" w:sz="0" w:space="0" w:color="auto"/>
            <w:right w:val="none" w:sz="0" w:space="0" w:color="auto"/>
          </w:divBdr>
        </w:div>
        <w:div w:id="1860925689">
          <w:marLeft w:val="640"/>
          <w:marRight w:val="0"/>
          <w:marTop w:val="0"/>
          <w:marBottom w:val="0"/>
          <w:divBdr>
            <w:top w:val="none" w:sz="0" w:space="0" w:color="auto"/>
            <w:left w:val="none" w:sz="0" w:space="0" w:color="auto"/>
            <w:bottom w:val="none" w:sz="0" w:space="0" w:color="auto"/>
            <w:right w:val="none" w:sz="0" w:space="0" w:color="auto"/>
          </w:divBdr>
        </w:div>
        <w:div w:id="462505644">
          <w:marLeft w:val="640"/>
          <w:marRight w:val="0"/>
          <w:marTop w:val="0"/>
          <w:marBottom w:val="0"/>
          <w:divBdr>
            <w:top w:val="none" w:sz="0" w:space="0" w:color="auto"/>
            <w:left w:val="none" w:sz="0" w:space="0" w:color="auto"/>
            <w:bottom w:val="none" w:sz="0" w:space="0" w:color="auto"/>
            <w:right w:val="none" w:sz="0" w:space="0" w:color="auto"/>
          </w:divBdr>
        </w:div>
        <w:div w:id="1289749800">
          <w:marLeft w:val="640"/>
          <w:marRight w:val="0"/>
          <w:marTop w:val="0"/>
          <w:marBottom w:val="0"/>
          <w:divBdr>
            <w:top w:val="none" w:sz="0" w:space="0" w:color="auto"/>
            <w:left w:val="none" w:sz="0" w:space="0" w:color="auto"/>
            <w:bottom w:val="none" w:sz="0" w:space="0" w:color="auto"/>
            <w:right w:val="none" w:sz="0" w:space="0" w:color="auto"/>
          </w:divBdr>
        </w:div>
        <w:div w:id="1568228718">
          <w:marLeft w:val="640"/>
          <w:marRight w:val="0"/>
          <w:marTop w:val="0"/>
          <w:marBottom w:val="0"/>
          <w:divBdr>
            <w:top w:val="none" w:sz="0" w:space="0" w:color="auto"/>
            <w:left w:val="none" w:sz="0" w:space="0" w:color="auto"/>
            <w:bottom w:val="none" w:sz="0" w:space="0" w:color="auto"/>
            <w:right w:val="none" w:sz="0" w:space="0" w:color="auto"/>
          </w:divBdr>
        </w:div>
        <w:div w:id="880245830">
          <w:marLeft w:val="640"/>
          <w:marRight w:val="0"/>
          <w:marTop w:val="0"/>
          <w:marBottom w:val="0"/>
          <w:divBdr>
            <w:top w:val="none" w:sz="0" w:space="0" w:color="auto"/>
            <w:left w:val="none" w:sz="0" w:space="0" w:color="auto"/>
            <w:bottom w:val="none" w:sz="0" w:space="0" w:color="auto"/>
            <w:right w:val="none" w:sz="0" w:space="0" w:color="auto"/>
          </w:divBdr>
        </w:div>
        <w:div w:id="750733735">
          <w:marLeft w:val="640"/>
          <w:marRight w:val="0"/>
          <w:marTop w:val="0"/>
          <w:marBottom w:val="0"/>
          <w:divBdr>
            <w:top w:val="none" w:sz="0" w:space="0" w:color="auto"/>
            <w:left w:val="none" w:sz="0" w:space="0" w:color="auto"/>
            <w:bottom w:val="none" w:sz="0" w:space="0" w:color="auto"/>
            <w:right w:val="none" w:sz="0" w:space="0" w:color="auto"/>
          </w:divBdr>
        </w:div>
        <w:div w:id="757599131">
          <w:marLeft w:val="640"/>
          <w:marRight w:val="0"/>
          <w:marTop w:val="0"/>
          <w:marBottom w:val="0"/>
          <w:divBdr>
            <w:top w:val="none" w:sz="0" w:space="0" w:color="auto"/>
            <w:left w:val="none" w:sz="0" w:space="0" w:color="auto"/>
            <w:bottom w:val="none" w:sz="0" w:space="0" w:color="auto"/>
            <w:right w:val="none" w:sz="0" w:space="0" w:color="auto"/>
          </w:divBdr>
        </w:div>
        <w:div w:id="882324896">
          <w:marLeft w:val="640"/>
          <w:marRight w:val="0"/>
          <w:marTop w:val="0"/>
          <w:marBottom w:val="0"/>
          <w:divBdr>
            <w:top w:val="none" w:sz="0" w:space="0" w:color="auto"/>
            <w:left w:val="none" w:sz="0" w:space="0" w:color="auto"/>
            <w:bottom w:val="none" w:sz="0" w:space="0" w:color="auto"/>
            <w:right w:val="none" w:sz="0" w:space="0" w:color="auto"/>
          </w:divBdr>
        </w:div>
        <w:div w:id="1465463743">
          <w:marLeft w:val="640"/>
          <w:marRight w:val="0"/>
          <w:marTop w:val="0"/>
          <w:marBottom w:val="0"/>
          <w:divBdr>
            <w:top w:val="none" w:sz="0" w:space="0" w:color="auto"/>
            <w:left w:val="none" w:sz="0" w:space="0" w:color="auto"/>
            <w:bottom w:val="none" w:sz="0" w:space="0" w:color="auto"/>
            <w:right w:val="none" w:sz="0" w:space="0" w:color="auto"/>
          </w:divBdr>
        </w:div>
        <w:div w:id="884371102">
          <w:marLeft w:val="640"/>
          <w:marRight w:val="0"/>
          <w:marTop w:val="0"/>
          <w:marBottom w:val="0"/>
          <w:divBdr>
            <w:top w:val="none" w:sz="0" w:space="0" w:color="auto"/>
            <w:left w:val="none" w:sz="0" w:space="0" w:color="auto"/>
            <w:bottom w:val="none" w:sz="0" w:space="0" w:color="auto"/>
            <w:right w:val="none" w:sz="0" w:space="0" w:color="auto"/>
          </w:divBdr>
        </w:div>
        <w:div w:id="1315255475">
          <w:marLeft w:val="640"/>
          <w:marRight w:val="0"/>
          <w:marTop w:val="0"/>
          <w:marBottom w:val="0"/>
          <w:divBdr>
            <w:top w:val="none" w:sz="0" w:space="0" w:color="auto"/>
            <w:left w:val="none" w:sz="0" w:space="0" w:color="auto"/>
            <w:bottom w:val="none" w:sz="0" w:space="0" w:color="auto"/>
            <w:right w:val="none" w:sz="0" w:space="0" w:color="auto"/>
          </w:divBdr>
        </w:div>
        <w:div w:id="1211529899">
          <w:marLeft w:val="640"/>
          <w:marRight w:val="0"/>
          <w:marTop w:val="0"/>
          <w:marBottom w:val="0"/>
          <w:divBdr>
            <w:top w:val="none" w:sz="0" w:space="0" w:color="auto"/>
            <w:left w:val="none" w:sz="0" w:space="0" w:color="auto"/>
            <w:bottom w:val="none" w:sz="0" w:space="0" w:color="auto"/>
            <w:right w:val="none" w:sz="0" w:space="0" w:color="auto"/>
          </w:divBdr>
        </w:div>
        <w:div w:id="647172528">
          <w:marLeft w:val="640"/>
          <w:marRight w:val="0"/>
          <w:marTop w:val="0"/>
          <w:marBottom w:val="0"/>
          <w:divBdr>
            <w:top w:val="none" w:sz="0" w:space="0" w:color="auto"/>
            <w:left w:val="none" w:sz="0" w:space="0" w:color="auto"/>
            <w:bottom w:val="none" w:sz="0" w:space="0" w:color="auto"/>
            <w:right w:val="none" w:sz="0" w:space="0" w:color="auto"/>
          </w:divBdr>
        </w:div>
        <w:div w:id="249432043">
          <w:marLeft w:val="640"/>
          <w:marRight w:val="0"/>
          <w:marTop w:val="0"/>
          <w:marBottom w:val="0"/>
          <w:divBdr>
            <w:top w:val="none" w:sz="0" w:space="0" w:color="auto"/>
            <w:left w:val="none" w:sz="0" w:space="0" w:color="auto"/>
            <w:bottom w:val="none" w:sz="0" w:space="0" w:color="auto"/>
            <w:right w:val="none" w:sz="0" w:space="0" w:color="auto"/>
          </w:divBdr>
        </w:div>
        <w:div w:id="1434785660">
          <w:marLeft w:val="640"/>
          <w:marRight w:val="0"/>
          <w:marTop w:val="0"/>
          <w:marBottom w:val="0"/>
          <w:divBdr>
            <w:top w:val="none" w:sz="0" w:space="0" w:color="auto"/>
            <w:left w:val="none" w:sz="0" w:space="0" w:color="auto"/>
            <w:bottom w:val="none" w:sz="0" w:space="0" w:color="auto"/>
            <w:right w:val="none" w:sz="0" w:space="0" w:color="auto"/>
          </w:divBdr>
        </w:div>
        <w:div w:id="280429126">
          <w:marLeft w:val="640"/>
          <w:marRight w:val="0"/>
          <w:marTop w:val="0"/>
          <w:marBottom w:val="0"/>
          <w:divBdr>
            <w:top w:val="none" w:sz="0" w:space="0" w:color="auto"/>
            <w:left w:val="none" w:sz="0" w:space="0" w:color="auto"/>
            <w:bottom w:val="none" w:sz="0" w:space="0" w:color="auto"/>
            <w:right w:val="none" w:sz="0" w:space="0" w:color="auto"/>
          </w:divBdr>
        </w:div>
        <w:div w:id="954942517">
          <w:marLeft w:val="640"/>
          <w:marRight w:val="0"/>
          <w:marTop w:val="0"/>
          <w:marBottom w:val="0"/>
          <w:divBdr>
            <w:top w:val="none" w:sz="0" w:space="0" w:color="auto"/>
            <w:left w:val="none" w:sz="0" w:space="0" w:color="auto"/>
            <w:bottom w:val="none" w:sz="0" w:space="0" w:color="auto"/>
            <w:right w:val="none" w:sz="0" w:space="0" w:color="auto"/>
          </w:divBdr>
        </w:div>
        <w:div w:id="912206213">
          <w:marLeft w:val="640"/>
          <w:marRight w:val="0"/>
          <w:marTop w:val="0"/>
          <w:marBottom w:val="0"/>
          <w:divBdr>
            <w:top w:val="none" w:sz="0" w:space="0" w:color="auto"/>
            <w:left w:val="none" w:sz="0" w:space="0" w:color="auto"/>
            <w:bottom w:val="none" w:sz="0" w:space="0" w:color="auto"/>
            <w:right w:val="none" w:sz="0" w:space="0" w:color="auto"/>
          </w:divBdr>
        </w:div>
        <w:div w:id="2000495966">
          <w:marLeft w:val="640"/>
          <w:marRight w:val="0"/>
          <w:marTop w:val="0"/>
          <w:marBottom w:val="0"/>
          <w:divBdr>
            <w:top w:val="none" w:sz="0" w:space="0" w:color="auto"/>
            <w:left w:val="none" w:sz="0" w:space="0" w:color="auto"/>
            <w:bottom w:val="none" w:sz="0" w:space="0" w:color="auto"/>
            <w:right w:val="none" w:sz="0" w:space="0" w:color="auto"/>
          </w:divBdr>
        </w:div>
        <w:div w:id="210700321">
          <w:marLeft w:val="640"/>
          <w:marRight w:val="0"/>
          <w:marTop w:val="0"/>
          <w:marBottom w:val="0"/>
          <w:divBdr>
            <w:top w:val="none" w:sz="0" w:space="0" w:color="auto"/>
            <w:left w:val="none" w:sz="0" w:space="0" w:color="auto"/>
            <w:bottom w:val="none" w:sz="0" w:space="0" w:color="auto"/>
            <w:right w:val="none" w:sz="0" w:space="0" w:color="auto"/>
          </w:divBdr>
        </w:div>
        <w:div w:id="1993440294">
          <w:marLeft w:val="640"/>
          <w:marRight w:val="0"/>
          <w:marTop w:val="0"/>
          <w:marBottom w:val="0"/>
          <w:divBdr>
            <w:top w:val="none" w:sz="0" w:space="0" w:color="auto"/>
            <w:left w:val="none" w:sz="0" w:space="0" w:color="auto"/>
            <w:bottom w:val="none" w:sz="0" w:space="0" w:color="auto"/>
            <w:right w:val="none" w:sz="0" w:space="0" w:color="auto"/>
          </w:divBdr>
        </w:div>
        <w:div w:id="2020084621">
          <w:marLeft w:val="640"/>
          <w:marRight w:val="0"/>
          <w:marTop w:val="0"/>
          <w:marBottom w:val="0"/>
          <w:divBdr>
            <w:top w:val="none" w:sz="0" w:space="0" w:color="auto"/>
            <w:left w:val="none" w:sz="0" w:space="0" w:color="auto"/>
            <w:bottom w:val="none" w:sz="0" w:space="0" w:color="auto"/>
            <w:right w:val="none" w:sz="0" w:space="0" w:color="auto"/>
          </w:divBdr>
        </w:div>
        <w:div w:id="510029081">
          <w:marLeft w:val="640"/>
          <w:marRight w:val="0"/>
          <w:marTop w:val="0"/>
          <w:marBottom w:val="0"/>
          <w:divBdr>
            <w:top w:val="none" w:sz="0" w:space="0" w:color="auto"/>
            <w:left w:val="none" w:sz="0" w:space="0" w:color="auto"/>
            <w:bottom w:val="none" w:sz="0" w:space="0" w:color="auto"/>
            <w:right w:val="none" w:sz="0" w:space="0" w:color="auto"/>
          </w:divBdr>
        </w:div>
        <w:div w:id="1993287857">
          <w:marLeft w:val="640"/>
          <w:marRight w:val="0"/>
          <w:marTop w:val="0"/>
          <w:marBottom w:val="0"/>
          <w:divBdr>
            <w:top w:val="none" w:sz="0" w:space="0" w:color="auto"/>
            <w:left w:val="none" w:sz="0" w:space="0" w:color="auto"/>
            <w:bottom w:val="none" w:sz="0" w:space="0" w:color="auto"/>
            <w:right w:val="none" w:sz="0" w:space="0" w:color="auto"/>
          </w:divBdr>
        </w:div>
        <w:div w:id="559945973">
          <w:marLeft w:val="640"/>
          <w:marRight w:val="0"/>
          <w:marTop w:val="0"/>
          <w:marBottom w:val="0"/>
          <w:divBdr>
            <w:top w:val="none" w:sz="0" w:space="0" w:color="auto"/>
            <w:left w:val="none" w:sz="0" w:space="0" w:color="auto"/>
            <w:bottom w:val="none" w:sz="0" w:space="0" w:color="auto"/>
            <w:right w:val="none" w:sz="0" w:space="0" w:color="auto"/>
          </w:divBdr>
        </w:div>
        <w:div w:id="164908337">
          <w:marLeft w:val="640"/>
          <w:marRight w:val="0"/>
          <w:marTop w:val="0"/>
          <w:marBottom w:val="0"/>
          <w:divBdr>
            <w:top w:val="none" w:sz="0" w:space="0" w:color="auto"/>
            <w:left w:val="none" w:sz="0" w:space="0" w:color="auto"/>
            <w:bottom w:val="none" w:sz="0" w:space="0" w:color="auto"/>
            <w:right w:val="none" w:sz="0" w:space="0" w:color="auto"/>
          </w:divBdr>
        </w:div>
        <w:div w:id="1754930132">
          <w:marLeft w:val="640"/>
          <w:marRight w:val="0"/>
          <w:marTop w:val="0"/>
          <w:marBottom w:val="0"/>
          <w:divBdr>
            <w:top w:val="none" w:sz="0" w:space="0" w:color="auto"/>
            <w:left w:val="none" w:sz="0" w:space="0" w:color="auto"/>
            <w:bottom w:val="none" w:sz="0" w:space="0" w:color="auto"/>
            <w:right w:val="none" w:sz="0" w:space="0" w:color="auto"/>
          </w:divBdr>
        </w:div>
        <w:div w:id="618342503">
          <w:marLeft w:val="640"/>
          <w:marRight w:val="0"/>
          <w:marTop w:val="0"/>
          <w:marBottom w:val="0"/>
          <w:divBdr>
            <w:top w:val="none" w:sz="0" w:space="0" w:color="auto"/>
            <w:left w:val="none" w:sz="0" w:space="0" w:color="auto"/>
            <w:bottom w:val="none" w:sz="0" w:space="0" w:color="auto"/>
            <w:right w:val="none" w:sz="0" w:space="0" w:color="auto"/>
          </w:divBdr>
        </w:div>
        <w:div w:id="357630420">
          <w:marLeft w:val="640"/>
          <w:marRight w:val="0"/>
          <w:marTop w:val="0"/>
          <w:marBottom w:val="0"/>
          <w:divBdr>
            <w:top w:val="none" w:sz="0" w:space="0" w:color="auto"/>
            <w:left w:val="none" w:sz="0" w:space="0" w:color="auto"/>
            <w:bottom w:val="none" w:sz="0" w:space="0" w:color="auto"/>
            <w:right w:val="none" w:sz="0" w:space="0" w:color="auto"/>
          </w:divBdr>
        </w:div>
        <w:div w:id="423961037">
          <w:marLeft w:val="640"/>
          <w:marRight w:val="0"/>
          <w:marTop w:val="0"/>
          <w:marBottom w:val="0"/>
          <w:divBdr>
            <w:top w:val="none" w:sz="0" w:space="0" w:color="auto"/>
            <w:left w:val="none" w:sz="0" w:space="0" w:color="auto"/>
            <w:bottom w:val="none" w:sz="0" w:space="0" w:color="auto"/>
            <w:right w:val="none" w:sz="0" w:space="0" w:color="auto"/>
          </w:divBdr>
        </w:div>
        <w:div w:id="986323457">
          <w:marLeft w:val="640"/>
          <w:marRight w:val="0"/>
          <w:marTop w:val="0"/>
          <w:marBottom w:val="0"/>
          <w:divBdr>
            <w:top w:val="none" w:sz="0" w:space="0" w:color="auto"/>
            <w:left w:val="none" w:sz="0" w:space="0" w:color="auto"/>
            <w:bottom w:val="none" w:sz="0" w:space="0" w:color="auto"/>
            <w:right w:val="none" w:sz="0" w:space="0" w:color="auto"/>
          </w:divBdr>
        </w:div>
        <w:div w:id="634481924">
          <w:marLeft w:val="640"/>
          <w:marRight w:val="0"/>
          <w:marTop w:val="0"/>
          <w:marBottom w:val="0"/>
          <w:divBdr>
            <w:top w:val="none" w:sz="0" w:space="0" w:color="auto"/>
            <w:left w:val="none" w:sz="0" w:space="0" w:color="auto"/>
            <w:bottom w:val="none" w:sz="0" w:space="0" w:color="auto"/>
            <w:right w:val="none" w:sz="0" w:space="0" w:color="auto"/>
          </w:divBdr>
        </w:div>
        <w:div w:id="1461728610">
          <w:marLeft w:val="640"/>
          <w:marRight w:val="0"/>
          <w:marTop w:val="0"/>
          <w:marBottom w:val="0"/>
          <w:divBdr>
            <w:top w:val="none" w:sz="0" w:space="0" w:color="auto"/>
            <w:left w:val="none" w:sz="0" w:space="0" w:color="auto"/>
            <w:bottom w:val="none" w:sz="0" w:space="0" w:color="auto"/>
            <w:right w:val="none" w:sz="0" w:space="0" w:color="auto"/>
          </w:divBdr>
        </w:div>
        <w:div w:id="218055393">
          <w:marLeft w:val="640"/>
          <w:marRight w:val="0"/>
          <w:marTop w:val="0"/>
          <w:marBottom w:val="0"/>
          <w:divBdr>
            <w:top w:val="none" w:sz="0" w:space="0" w:color="auto"/>
            <w:left w:val="none" w:sz="0" w:space="0" w:color="auto"/>
            <w:bottom w:val="none" w:sz="0" w:space="0" w:color="auto"/>
            <w:right w:val="none" w:sz="0" w:space="0" w:color="auto"/>
          </w:divBdr>
        </w:div>
        <w:div w:id="993602783">
          <w:marLeft w:val="640"/>
          <w:marRight w:val="0"/>
          <w:marTop w:val="0"/>
          <w:marBottom w:val="0"/>
          <w:divBdr>
            <w:top w:val="none" w:sz="0" w:space="0" w:color="auto"/>
            <w:left w:val="none" w:sz="0" w:space="0" w:color="auto"/>
            <w:bottom w:val="none" w:sz="0" w:space="0" w:color="auto"/>
            <w:right w:val="none" w:sz="0" w:space="0" w:color="auto"/>
          </w:divBdr>
        </w:div>
        <w:div w:id="1991514855">
          <w:marLeft w:val="640"/>
          <w:marRight w:val="0"/>
          <w:marTop w:val="0"/>
          <w:marBottom w:val="0"/>
          <w:divBdr>
            <w:top w:val="none" w:sz="0" w:space="0" w:color="auto"/>
            <w:left w:val="none" w:sz="0" w:space="0" w:color="auto"/>
            <w:bottom w:val="none" w:sz="0" w:space="0" w:color="auto"/>
            <w:right w:val="none" w:sz="0" w:space="0" w:color="auto"/>
          </w:divBdr>
        </w:div>
        <w:div w:id="792867104">
          <w:marLeft w:val="640"/>
          <w:marRight w:val="0"/>
          <w:marTop w:val="0"/>
          <w:marBottom w:val="0"/>
          <w:divBdr>
            <w:top w:val="none" w:sz="0" w:space="0" w:color="auto"/>
            <w:left w:val="none" w:sz="0" w:space="0" w:color="auto"/>
            <w:bottom w:val="none" w:sz="0" w:space="0" w:color="auto"/>
            <w:right w:val="none" w:sz="0" w:space="0" w:color="auto"/>
          </w:divBdr>
        </w:div>
        <w:div w:id="751701697">
          <w:marLeft w:val="640"/>
          <w:marRight w:val="0"/>
          <w:marTop w:val="0"/>
          <w:marBottom w:val="0"/>
          <w:divBdr>
            <w:top w:val="none" w:sz="0" w:space="0" w:color="auto"/>
            <w:left w:val="none" w:sz="0" w:space="0" w:color="auto"/>
            <w:bottom w:val="none" w:sz="0" w:space="0" w:color="auto"/>
            <w:right w:val="none" w:sz="0" w:space="0" w:color="auto"/>
          </w:divBdr>
        </w:div>
        <w:div w:id="502016209">
          <w:marLeft w:val="640"/>
          <w:marRight w:val="0"/>
          <w:marTop w:val="0"/>
          <w:marBottom w:val="0"/>
          <w:divBdr>
            <w:top w:val="none" w:sz="0" w:space="0" w:color="auto"/>
            <w:left w:val="none" w:sz="0" w:space="0" w:color="auto"/>
            <w:bottom w:val="none" w:sz="0" w:space="0" w:color="auto"/>
            <w:right w:val="none" w:sz="0" w:space="0" w:color="auto"/>
          </w:divBdr>
        </w:div>
        <w:div w:id="2132169332">
          <w:marLeft w:val="640"/>
          <w:marRight w:val="0"/>
          <w:marTop w:val="0"/>
          <w:marBottom w:val="0"/>
          <w:divBdr>
            <w:top w:val="none" w:sz="0" w:space="0" w:color="auto"/>
            <w:left w:val="none" w:sz="0" w:space="0" w:color="auto"/>
            <w:bottom w:val="none" w:sz="0" w:space="0" w:color="auto"/>
            <w:right w:val="none" w:sz="0" w:space="0" w:color="auto"/>
          </w:divBdr>
        </w:div>
        <w:div w:id="1502701952">
          <w:marLeft w:val="640"/>
          <w:marRight w:val="0"/>
          <w:marTop w:val="0"/>
          <w:marBottom w:val="0"/>
          <w:divBdr>
            <w:top w:val="none" w:sz="0" w:space="0" w:color="auto"/>
            <w:left w:val="none" w:sz="0" w:space="0" w:color="auto"/>
            <w:bottom w:val="none" w:sz="0" w:space="0" w:color="auto"/>
            <w:right w:val="none" w:sz="0" w:space="0" w:color="auto"/>
          </w:divBdr>
        </w:div>
        <w:div w:id="1987664330">
          <w:marLeft w:val="640"/>
          <w:marRight w:val="0"/>
          <w:marTop w:val="0"/>
          <w:marBottom w:val="0"/>
          <w:divBdr>
            <w:top w:val="none" w:sz="0" w:space="0" w:color="auto"/>
            <w:left w:val="none" w:sz="0" w:space="0" w:color="auto"/>
            <w:bottom w:val="none" w:sz="0" w:space="0" w:color="auto"/>
            <w:right w:val="none" w:sz="0" w:space="0" w:color="auto"/>
          </w:divBdr>
        </w:div>
        <w:div w:id="716125272">
          <w:marLeft w:val="640"/>
          <w:marRight w:val="0"/>
          <w:marTop w:val="0"/>
          <w:marBottom w:val="0"/>
          <w:divBdr>
            <w:top w:val="none" w:sz="0" w:space="0" w:color="auto"/>
            <w:left w:val="none" w:sz="0" w:space="0" w:color="auto"/>
            <w:bottom w:val="none" w:sz="0" w:space="0" w:color="auto"/>
            <w:right w:val="none" w:sz="0" w:space="0" w:color="auto"/>
          </w:divBdr>
        </w:div>
        <w:div w:id="927150942">
          <w:marLeft w:val="640"/>
          <w:marRight w:val="0"/>
          <w:marTop w:val="0"/>
          <w:marBottom w:val="0"/>
          <w:divBdr>
            <w:top w:val="none" w:sz="0" w:space="0" w:color="auto"/>
            <w:left w:val="none" w:sz="0" w:space="0" w:color="auto"/>
            <w:bottom w:val="none" w:sz="0" w:space="0" w:color="auto"/>
            <w:right w:val="none" w:sz="0" w:space="0" w:color="auto"/>
          </w:divBdr>
        </w:div>
        <w:div w:id="723407734">
          <w:marLeft w:val="640"/>
          <w:marRight w:val="0"/>
          <w:marTop w:val="0"/>
          <w:marBottom w:val="0"/>
          <w:divBdr>
            <w:top w:val="none" w:sz="0" w:space="0" w:color="auto"/>
            <w:left w:val="none" w:sz="0" w:space="0" w:color="auto"/>
            <w:bottom w:val="none" w:sz="0" w:space="0" w:color="auto"/>
            <w:right w:val="none" w:sz="0" w:space="0" w:color="auto"/>
          </w:divBdr>
        </w:div>
        <w:div w:id="2073507031">
          <w:marLeft w:val="640"/>
          <w:marRight w:val="0"/>
          <w:marTop w:val="0"/>
          <w:marBottom w:val="0"/>
          <w:divBdr>
            <w:top w:val="none" w:sz="0" w:space="0" w:color="auto"/>
            <w:left w:val="none" w:sz="0" w:space="0" w:color="auto"/>
            <w:bottom w:val="none" w:sz="0" w:space="0" w:color="auto"/>
            <w:right w:val="none" w:sz="0" w:space="0" w:color="auto"/>
          </w:divBdr>
        </w:div>
        <w:div w:id="1000818011">
          <w:marLeft w:val="640"/>
          <w:marRight w:val="0"/>
          <w:marTop w:val="0"/>
          <w:marBottom w:val="0"/>
          <w:divBdr>
            <w:top w:val="none" w:sz="0" w:space="0" w:color="auto"/>
            <w:left w:val="none" w:sz="0" w:space="0" w:color="auto"/>
            <w:bottom w:val="none" w:sz="0" w:space="0" w:color="auto"/>
            <w:right w:val="none" w:sz="0" w:space="0" w:color="auto"/>
          </w:divBdr>
        </w:div>
        <w:div w:id="1085302061">
          <w:marLeft w:val="640"/>
          <w:marRight w:val="0"/>
          <w:marTop w:val="0"/>
          <w:marBottom w:val="0"/>
          <w:divBdr>
            <w:top w:val="none" w:sz="0" w:space="0" w:color="auto"/>
            <w:left w:val="none" w:sz="0" w:space="0" w:color="auto"/>
            <w:bottom w:val="none" w:sz="0" w:space="0" w:color="auto"/>
            <w:right w:val="none" w:sz="0" w:space="0" w:color="auto"/>
          </w:divBdr>
        </w:div>
        <w:div w:id="71200088">
          <w:marLeft w:val="640"/>
          <w:marRight w:val="0"/>
          <w:marTop w:val="0"/>
          <w:marBottom w:val="0"/>
          <w:divBdr>
            <w:top w:val="none" w:sz="0" w:space="0" w:color="auto"/>
            <w:left w:val="none" w:sz="0" w:space="0" w:color="auto"/>
            <w:bottom w:val="none" w:sz="0" w:space="0" w:color="auto"/>
            <w:right w:val="none" w:sz="0" w:space="0" w:color="auto"/>
          </w:divBdr>
        </w:div>
        <w:div w:id="1930238410">
          <w:marLeft w:val="640"/>
          <w:marRight w:val="0"/>
          <w:marTop w:val="0"/>
          <w:marBottom w:val="0"/>
          <w:divBdr>
            <w:top w:val="none" w:sz="0" w:space="0" w:color="auto"/>
            <w:left w:val="none" w:sz="0" w:space="0" w:color="auto"/>
            <w:bottom w:val="none" w:sz="0" w:space="0" w:color="auto"/>
            <w:right w:val="none" w:sz="0" w:space="0" w:color="auto"/>
          </w:divBdr>
        </w:div>
        <w:div w:id="2052607292">
          <w:marLeft w:val="640"/>
          <w:marRight w:val="0"/>
          <w:marTop w:val="0"/>
          <w:marBottom w:val="0"/>
          <w:divBdr>
            <w:top w:val="none" w:sz="0" w:space="0" w:color="auto"/>
            <w:left w:val="none" w:sz="0" w:space="0" w:color="auto"/>
            <w:bottom w:val="none" w:sz="0" w:space="0" w:color="auto"/>
            <w:right w:val="none" w:sz="0" w:space="0" w:color="auto"/>
          </w:divBdr>
        </w:div>
        <w:div w:id="375081106">
          <w:marLeft w:val="640"/>
          <w:marRight w:val="0"/>
          <w:marTop w:val="0"/>
          <w:marBottom w:val="0"/>
          <w:divBdr>
            <w:top w:val="none" w:sz="0" w:space="0" w:color="auto"/>
            <w:left w:val="none" w:sz="0" w:space="0" w:color="auto"/>
            <w:bottom w:val="none" w:sz="0" w:space="0" w:color="auto"/>
            <w:right w:val="none" w:sz="0" w:space="0" w:color="auto"/>
          </w:divBdr>
        </w:div>
        <w:div w:id="768698252">
          <w:marLeft w:val="640"/>
          <w:marRight w:val="0"/>
          <w:marTop w:val="0"/>
          <w:marBottom w:val="0"/>
          <w:divBdr>
            <w:top w:val="none" w:sz="0" w:space="0" w:color="auto"/>
            <w:left w:val="none" w:sz="0" w:space="0" w:color="auto"/>
            <w:bottom w:val="none" w:sz="0" w:space="0" w:color="auto"/>
            <w:right w:val="none" w:sz="0" w:space="0" w:color="auto"/>
          </w:divBdr>
        </w:div>
        <w:div w:id="95176805">
          <w:marLeft w:val="640"/>
          <w:marRight w:val="0"/>
          <w:marTop w:val="0"/>
          <w:marBottom w:val="0"/>
          <w:divBdr>
            <w:top w:val="none" w:sz="0" w:space="0" w:color="auto"/>
            <w:left w:val="none" w:sz="0" w:space="0" w:color="auto"/>
            <w:bottom w:val="none" w:sz="0" w:space="0" w:color="auto"/>
            <w:right w:val="none" w:sz="0" w:space="0" w:color="auto"/>
          </w:divBdr>
        </w:div>
        <w:div w:id="1797681626">
          <w:marLeft w:val="640"/>
          <w:marRight w:val="0"/>
          <w:marTop w:val="0"/>
          <w:marBottom w:val="0"/>
          <w:divBdr>
            <w:top w:val="none" w:sz="0" w:space="0" w:color="auto"/>
            <w:left w:val="none" w:sz="0" w:space="0" w:color="auto"/>
            <w:bottom w:val="none" w:sz="0" w:space="0" w:color="auto"/>
            <w:right w:val="none" w:sz="0" w:space="0" w:color="auto"/>
          </w:divBdr>
        </w:div>
        <w:div w:id="1355501537">
          <w:marLeft w:val="640"/>
          <w:marRight w:val="0"/>
          <w:marTop w:val="0"/>
          <w:marBottom w:val="0"/>
          <w:divBdr>
            <w:top w:val="none" w:sz="0" w:space="0" w:color="auto"/>
            <w:left w:val="none" w:sz="0" w:space="0" w:color="auto"/>
            <w:bottom w:val="none" w:sz="0" w:space="0" w:color="auto"/>
            <w:right w:val="none" w:sz="0" w:space="0" w:color="auto"/>
          </w:divBdr>
        </w:div>
        <w:div w:id="77867548">
          <w:marLeft w:val="640"/>
          <w:marRight w:val="0"/>
          <w:marTop w:val="0"/>
          <w:marBottom w:val="0"/>
          <w:divBdr>
            <w:top w:val="none" w:sz="0" w:space="0" w:color="auto"/>
            <w:left w:val="none" w:sz="0" w:space="0" w:color="auto"/>
            <w:bottom w:val="none" w:sz="0" w:space="0" w:color="auto"/>
            <w:right w:val="none" w:sz="0" w:space="0" w:color="auto"/>
          </w:divBdr>
        </w:div>
        <w:div w:id="154959487">
          <w:marLeft w:val="640"/>
          <w:marRight w:val="0"/>
          <w:marTop w:val="0"/>
          <w:marBottom w:val="0"/>
          <w:divBdr>
            <w:top w:val="none" w:sz="0" w:space="0" w:color="auto"/>
            <w:left w:val="none" w:sz="0" w:space="0" w:color="auto"/>
            <w:bottom w:val="none" w:sz="0" w:space="0" w:color="auto"/>
            <w:right w:val="none" w:sz="0" w:space="0" w:color="auto"/>
          </w:divBdr>
        </w:div>
        <w:div w:id="241306040">
          <w:marLeft w:val="640"/>
          <w:marRight w:val="0"/>
          <w:marTop w:val="0"/>
          <w:marBottom w:val="0"/>
          <w:divBdr>
            <w:top w:val="none" w:sz="0" w:space="0" w:color="auto"/>
            <w:left w:val="none" w:sz="0" w:space="0" w:color="auto"/>
            <w:bottom w:val="none" w:sz="0" w:space="0" w:color="auto"/>
            <w:right w:val="none" w:sz="0" w:space="0" w:color="auto"/>
          </w:divBdr>
        </w:div>
        <w:div w:id="1582257933">
          <w:marLeft w:val="640"/>
          <w:marRight w:val="0"/>
          <w:marTop w:val="0"/>
          <w:marBottom w:val="0"/>
          <w:divBdr>
            <w:top w:val="none" w:sz="0" w:space="0" w:color="auto"/>
            <w:left w:val="none" w:sz="0" w:space="0" w:color="auto"/>
            <w:bottom w:val="none" w:sz="0" w:space="0" w:color="auto"/>
            <w:right w:val="none" w:sz="0" w:space="0" w:color="auto"/>
          </w:divBdr>
        </w:div>
        <w:div w:id="610236245">
          <w:marLeft w:val="640"/>
          <w:marRight w:val="0"/>
          <w:marTop w:val="0"/>
          <w:marBottom w:val="0"/>
          <w:divBdr>
            <w:top w:val="none" w:sz="0" w:space="0" w:color="auto"/>
            <w:left w:val="none" w:sz="0" w:space="0" w:color="auto"/>
            <w:bottom w:val="none" w:sz="0" w:space="0" w:color="auto"/>
            <w:right w:val="none" w:sz="0" w:space="0" w:color="auto"/>
          </w:divBdr>
        </w:div>
        <w:div w:id="417335238">
          <w:marLeft w:val="640"/>
          <w:marRight w:val="0"/>
          <w:marTop w:val="0"/>
          <w:marBottom w:val="0"/>
          <w:divBdr>
            <w:top w:val="none" w:sz="0" w:space="0" w:color="auto"/>
            <w:left w:val="none" w:sz="0" w:space="0" w:color="auto"/>
            <w:bottom w:val="none" w:sz="0" w:space="0" w:color="auto"/>
            <w:right w:val="none" w:sz="0" w:space="0" w:color="auto"/>
          </w:divBdr>
        </w:div>
        <w:div w:id="1171528790">
          <w:marLeft w:val="640"/>
          <w:marRight w:val="0"/>
          <w:marTop w:val="0"/>
          <w:marBottom w:val="0"/>
          <w:divBdr>
            <w:top w:val="none" w:sz="0" w:space="0" w:color="auto"/>
            <w:left w:val="none" w:sz="0" w:space="0" w:color="auto"/>
            <w:bottom w:val="none" w:sz="0" w:space="0" w:color="auto"/>
            <w:right w:val="none" w:sz="0" w:space="0" w:color="auto"/>
          </w:divBdr>
        </w:div>
        <w:div w:id="299313880">
          <w:marLeft w:val="640"/>
          <w:marRight w:val="0"/>
          <w:marTop w:val="0"/>
          <w:marBottom w:val="0"/>
          <w:divBdr>
            <w:top w:val="none" w:sz="0" w:space="0" w:color="auto"/>
            <w:left w:val="none" w:sz="0" w:space="0" w:color="auto"/>
            <w:bottom w:val="none" w:sz="0" w:space="0" w:color="auto"/>
            <w:right w:val="none" w:sz="0" w:space="0" w:color="auto"/>
          </w:divBdr>
        </w:div>
        <w:div w:id="1190265731">
          <w:marLeft w:val="640"/>
          <w:marRight w:val="0"/>
          <w:marTop w:val="0"/>
          <w:marBottom w:val="0"/>
          <w:divBdr>
            <w:top w:val="none" w:sz="0" w:space="0" w:color="auto"/>
            <w:left w:val="none" w:sz="0" w:space="0" w:color="auto"/>
            <w:bottom w:val="none" w:sz="0" w:space="0" w:color="auto"/>
            <w:right w:val="none" w:sz="0" w:space="0" w:color="auto"/>
          </w:divBdr>
        </w:div>
        <w:div w:id="918947350">
          <w:marLeft w:val="640"/>
          <w:marRight w:val="0"/>
          <w:marTop w:val="0"/>
          <w:marBottom w:val="0"/>
          <w:divBdr>
            <w:top w:val="none" w:sz="0" w:space="0" w:color="auto"/>
            <w:left w:val="none" w:sz="0" w:space="0" w:color="auto"/>
            <w:bottom w:val="none" w:sz="0" w:space="0" w:color="auto"/>
            <w:right w:val="none" w:sz="0" w:space="0" w:color="auto"/>
          </w:divBdr>
        </w:div>
        <w:div w:id="98070619">
          <w:marLeft w:val="640"/>
          <w:marRight w:val="0"/>
          <w:marTop w:val="0"/>
          <w:marBottom w:val="0"/>
          <w:divBdr>
            <w:top w:val="none" w:sz="0" w:space="0" w:color="auto"/>
            <w:left w:val="none" w:sz="0" w:space="0" w:color="auto"/>
            <w:bottom w:val="none" w:sz="0" w:space="0" w:color="auto"/>
            <w:right w:val="none" w:sz="0" w:space="0" w:color="auto"/>
          </w:divBdr>
        </w:div>
        <w:div w:id="1772236822">
          <w:marLeft w:val="640"/>
          <w:marRight w:val="0"/>
          <w:marTop w:val="0"/>
          <w:marBottom w:val="0"/>
          <w:divBdr>
            <w:top w:val="none" w:sz="0" w:space="0" w:color="auto"/>
            <w:left w:val="none" w:sz="0" w:space="0" w:color="auto"/>
            <w:bottom w:val="none" w:sz="0" w:space="0" w:color="auto"/>
            <w:right w:val="none" w:sz="0" w:space="0" w:color="auto"/>
          </w:divBdr>
        </w:div>
        <w:div w:id="1219362839">
          <w:marLeft w:val="640"/>
          <w:marRight w:val="0"/>
          <w:marTop w:val="0"/>
          <w:marBottom w:val="0"/>
          <w:divBdr>
            <w:top w:val="none" w:sz="0" w:space="0" w:color="auto"/>
            <w:left w:val="none" w:sz="0" w:space="0" w:color="auto"/>
            <w:bottom w:val="none" w:sz="0" w:space="0" w:color="auto"/>
            <w:right w:val="none" w:sz="0" w:space="0" w:color="auto"/>
          </w:divBdr>
        </w:div>
        <w:div w:id="122430397">
          <w:marLeft w:val="640"/>
          <w:marRight w:val="0"/>
          <w:marTop w:val="0"/>
          <w:marBottom w:val="0"/>
          <w:divBdr>
            <w:top w:val="none" w:sz="0" w:space="0" w:color="auto"/>
            <w:left w:val="none" w:sz="0" w:space="0" w:color="auto"/>
            <w:bottom w:val="none" w:sz="0" w:space="0" w:color="auto"/>
            <w:right w:val="none" w:sz="0" w:space="0" w:color="auto"/>
          </w:divBdr>
        </w:div>
        <w:div w:id="790440745">
          <w:marLeft w:val="640"/>
          <w:marRight w:val="0"/>
          <w:marTop w:val="0"/>
          <w:marBottom w:val="0"/>
          <w:divBdr>
            <w:top w:val="none" w:sz="0" w:space="0" w:color="auto"/>
            <w:left w:val="none" w:sz="0" w:space="0" w:color="auto"/>
            <w:bottom w:val="none" w:sz="0" w:space="0" w:color="auto"/>
            <w:right w:val="none" w:sz="0" w:space="0" w:color="auto"/>
          </w:divBdr>
        </w:div>
        <w:div w:id="1422679859">
          <w:marLeft w:val="640"/>
          <w:marRight w:val="0"/>
          <w:marTop w:val="0"/>
          <w:marBottom w:val="0"/>
          <w:divBdr>
            <w:top w:val="none" w:sz="0" w:space="0" w:color="auto"/>
            <w:left w:val="none" w:sz="0" w:space="0" w:color="auto"/>
            <w:bottom w:val="none" w:sz="0" w:space="0" w:color="auto"/>
            <w:right w:val="none" w:sz="0" w:space="0" w:color="auto"/>
          </w:divBdr>
        </w:div>
        <w:div w:id="1391995093">
          <w:marLeft w:val="640"/>
          <w:marRight w:val="0"/>
          <w:marTop w:val="0"/>
          <w:marBottom w:val="0"/>
          <w:divBdr>
            <w:top w:val="none" w:sz="0" w:space="0" w:color="auto"/>
            <w:left w:val="none" w:sz="0" w:space="0" w:color="auto"/>
            <w:bottom w:val="none" w:sz="0" w:space="0" w:color="auto"/>
            <w:right w:val="none" w:sz="0" w:space="0" w:color="auto"/>
          </w:divBdr>
        </w:div>
        <w:div w:id="36703230">
          <w:marLeft w:val="640"/>
          <w:marRight w:val="0"/>
          <w:marTop w:val="0"/>
          <w:marBottom w:val="0"/>
          <w:divBdr>
            <w:top w:val="none" w:sz="0" w:space="0" w:color="auto"/>
            <w:left w:val="none" w:sz="0" w:space="0" w:color="auto"/>
            <w:bottom w:val="none" w:sz="0" w:space="0" w:color="auto"/>
            <w:right w:val="none" w:sz="0" w:space="0" w:color="auto"/>
          </w:divBdr>
        </w:div>
        <w:div w:id="635796066">
          <w:marLeft w:val="640"/>
          <w:marRight w:val="0"/>
          <w:marTop w:val="0"/>
          <w:marBottom w:val="0"/>
          <w:divBdr>
            <w:top w:val="none" w:sz="0" w:space="0" w:color="auto"/>
            <w:left w:val="none" w:sz="0" w:space="0" w:color="auto"/>
            <w:bottom w:val="none" w:sz="0" w:space="0" w:color="auto"/>
            <w:right w:val="none" w:sz="0" w:space="0" w:color="auto"/>
          </w:divBdr>
        </w:div>
        <w:div w:id="912013571">
          <w:marLeft w:val="640"/>
          <w:marRight w:val="0"/>
          <w:marTop w:val="0"/>
          <w:marBottom w:val="0"/>
          <w:divBdr>
            <w:top w:val="none" w:sz="0" w:space="0" w:color="auto"/>
            <w:left w:val="none" w:sz="0" w:space="0" w:color="auto"/>
            <w:bottom w:val="none" w:sz="0" w:space="0" w:color="auto"/>
            <w:right w:val="none" w:sz="0" w:space="0" w:color="auto"/>
          </w:divBdr>
        </w:div>
        <w:div w:id="1253053367">
          <w:marLeft w:val="640"/>
          <w:marRight w:val="0"/>
          <w:marTop w:val="0"/>
          <w:marBottom w:val="0"/>
          <w:divBdr>
            <w:top w:val="none" w:sz="0" w:space="0" w:color="auto"/>
            <w:left w:val="none" w:sz="0" w:space="0" w:color="auto"/>
            <w:bottom w:val="none" w:sz="0" w:space="0" w:color="auto"/>
            <w:right w:val="none" w:sz="0" w:space="0" w:color="auto"/>
          </w:divBdr>
        </w:div>
        <w:div w:id="1630894576">
          <w:marLeft w:val="640"/>
          <w:marRight w:val="0"/>
          <w:marTop w:val="0"/>
          <w:marBottom w:val="0"/>
          <w:divBdr>
            <w:top w:val="none" w:sz="0" w:space="0" w:color="auto"/>
            <w:left w:val="none" w:sz="0" w:space="0" w:color="auto"/>
            <w:bottom w:val="none" w:sz="0" w:space="0" w:color="auto"/>
            <w:right w:val="none" w:sz="0" w:space="0" w:color="auto"/>
          </w:divBdr>
        </w:div>
        <w:div w:id="552469705">
          <w:marLeft w:val="640"/>
          <w:marRight w:val="0"/>
          <w:marTop w:val="0"/>
          <w:marBottom w:val="0"/>
          <w:divBdr>
            <w:top w:val="none" w:sz="0" w:space="0" w:color="auto"/>
            <w:left w:val="none" w:sz="0" w:space="0" w:color="auto"/>
            <w:bottom w:val="none" w:sz="0" w:space="0" w:color="auto"/>
            <w:right w:val="none" w:sz="0" w:space="0" w:color="auto"/>
          </w:divBdr>
        </w:div>
        <w:div w:id="747310248">
          <w:marLeft w:val="640"/>
          <w:marRight w:val="0"/>
          <w:marTop w:val="0"/>
          <w:marBottom w:val="0"/>
          <w:divBdr>
            <w:top w:val="none" w:sz="0" w:space="0" w:color="auto"/>
            <w:left w:val="none" w:sz="0" w:space="0" w:color="auto"/>
            <w:bottom w:val="none" w:sz="0" w:space="0" w:color="auto"/>
            <w:right w:val="none" w:sz="0" w:space="0" w:color="auto"/>
          </w:divBdr>
        </w:div>
        <w:div w:id="34164543">
          <w:marLeft w:val="640"/>
          <w:marRight w:val="0"/>
          <w:marTop w:val="0"/>
          <w:marBottom w:val="0"/>
          <w:divBdr>
            <w:top w:val="none" w:sz="0" w:space="0" w:color="auto"/>
            <w:left w:val="none" w:sz="0" w:space="0" w:color="auto"/>
            <w:bottom w:val="none" w:sz="0" w:space="0" w:color="auto"/>
            <w:right w:val="none" w:sz="0" w:space="0" w:color="auto"/>
          </w:divBdr>
        </w:div>
        <w:div w:id="915432301">
          <w:marLeft w:val="640"/>
          <w:marRight w:val="0"/>
          <w:marTop w:val="0"/>
          <w:marBottom w:val="0"/>
          <w:divBdr>
            <w:top w:val="none" w:sz="0" w:space="0" w:color="auto"/>
            <w:left w:val="none" w:sz="0" w:space="0" w:color="auto"/>
            <w:bottom w:val="none" w:sz="0" w:space="0" w:color="auto"/>
            <w:right w:val="none" w:sz="0" w:space="0" w:color="auto"/>
          </w:divBdr>
        </w:div>
        <w:div w:id="1654672785">
          <w:marLeft w:val="640"/>
          <w:marRight w:val="0"/>
          <w:marTop w:val="0"/>
          <w:marBottom w:val="0"/>
          <w:divBdr>
            <w:top w:val="none" w:sz="0" w:space="0" w:color="auto"/>
            <w:left w:val="none" w:sz="0" w:space="0" w:color="auto"/>
            <w:bottom w:val="none" w:sz="0" w:space="0" w:color="auto"/>
            <w:right w:val="none" w:sz="0" w:space="0" w:color="auto"/>
          </w:divBdr>
        </w:div>
        <w:div w:id="1562474112">
          <w:marLeft w:val="640"/>
          <w:marRight w:val="0"/>
          <w:marTop w:val="0"/>
          <w:marBottom w:val="0"/>
          <w:divBdr>
            <w:top w:val="none" w:sz="0" w:space="0" w:color="auto"/>
            <w:left w:val="none" w:sz="0" w:space="0" w:color="auto"/>
            <w:bottom w:val="none" w:sz="0" w:space="0" w:color="auto"/>
            <w:right w:val="none" w:sz="0" w:space="0" w:color="auto"/>
          </w:divBdr>
        </w:div>
        <w:div w:id="1086732819">
          <w:marLeft w:val="640"/>
          <w:marRight w:val="0"/>
          <w:marTop w:val="0"/>
          <w:marBottom w:val="0"/>
          <w:divBdr>
            <w:top w:val="none" w:sz="0" w:space="0" w:color="auto"/>
            <w:left w:val="none" w:sz="0" w:space="0" w:color="auto"/>
            <w:bottom w:val="none" w:sz="0" w:space="0" w:color="auto"/>
            <w:right w:val="none" w:sz="0" w:space="0" w:color="auto"/>
          </w:divBdr>
        </w:div>
        <w:div w:id="1965849334">
          <w:marLeft w:val="640"/>
          <w:marRight w:val="0"/>
          <w:marTop w:val="0"/>
          <w:marBottom w:val="0"/>
          <w:divBdr>
            <w:top w:val="none" w:sz="0" w:space="0" w:color="auto"/>
            <w:left w:val="none" w:sz="0" w:space="0" w:color="auto"/>
            <w:bottom w:val="none" w:sz="0" w:space="0" w:color="auto"/>
            <w:right w:val="none" w:sz="0" w:space="0" w:color="auto"/>
          </w:divBdr>
        </w:div>
        <w:div w:id="1520508156">
          <w:marLeft w:val="640"/>
          <w:marRight w:val="0"/>
          <w:marTop w:val="0"/>
          <w:marBottom w:val="0"/>
          <w:divBdr>
            <w:top w:val="none" w:sz="0" w:space="0" w:color="auto"/>
            <w:left w:val="none" w:sz="0" w:space="0" w:color="auto"/>
            <w:bottom w:val="none" w:sz="0" w:space="0" w:color="auto"/>
            <w:right w:val="none" w:sz="0" w:space="0" w:color="auto"/>
          </w:divBdr>
        </w:div>
        <w:div w:id="1905674952">
          <w:marLeft w:val="640"/>
          <w:marRight w:val="0"/>
          <w:marTop w:val="0"/>
          <w:marBottom w:val="0"/>
          <w:divBdr>
            <w:top w:val="none" w:sz="0" w:space="0" w:color="auto"/>
            <w:left w:val="none" w:sz="0" w:space="0" w:color="auto"/>
            <w:bottom w:val="none" w:sz="0" w:space="0" w:color="auto"/>
            <w:right w:val="none" w:sz="0" w:space="0" w:color="auto"/>
          </w:divBdr>
        </w:div>
        <w:div w:id="2119835837">
          <w:marLeft w:val="640"/>
          <w:marRight w:val="0"/>
          <w:marTop w:val="0"/>
          <w:marBottom w:val="0"/>
          <w:divBdr>
            <w:top w:val="none" w:sz="0" w:space="0" w:color="auto"/>
            <w:left w:val="none" w:sz="0" w:space="0" w:color="auto"/>
            <w:bottom w:val="none" w:sz="0" w:space="0" w:color="auto"/>
            <w:right w:val="none" w:sz="0" w:space="0" w:color="auto"/>
          </w:divBdr>
        </w:div>
      </w:divsChild>
    </w:div>
    <w:div w:id="2038963559">
      <w:bodyDiv w:val="1"/>
      <w:marLeft w:val="0"/>
      <w:marRight w:val="0"/>
      <w:marTop w:val="0"/>
      <w:marBottom w:val="0"/>
      <w:divBdr>
        <w:top w:val="none" w:sz="0" w:space="0" w:color="auto"/>
        <w:left w:val="none" w:sz="0" w:space="0" w:color="auto"/>
        <w:bottom w:val="none" w:sz="0" w:space="0" w:color="auto"/>
        <w:right w:val="none" w:sz="0" w:space="0" w:color="auto"/>
      </w:divBdr>
      <w:divsChild>
        <w:div w:id="1059093384">
          <w:marLeft w:val="640"/>
          <w:marRight w:val="0"/>
          <w:marTop w:val="0"/>
          <w:marBottom w:val="0"/>
          <w:divBdr>
            <w:top w:val="none" w:sz="0" w:space="0" w:color="auto"/>
            <w:left w:val="none" w:sz="0" w:space="0" w:color="auto"/>
            <w:bottom w:val="none" w:sz="0" w:space="0" w:color="auto"/>
            <w:right w:val="none" w:sz="0" w:space="0" w:color="auto"/>
          </w:divBdr>
        </w:div>
        <w:div w:id="1234897519">
          <w:marLeft w:val="640"/>
          <w:marRight w:val="0"/>
          <w:marTop w:val="0"/>
          <w:marBottom w:val="0"/>
          <w:divBdr>
            <w:top w:val="none" w:sz="0" w:space="0" w:color="auto"/>
            <w:left w:val="none" w:sz="0" w:space="0" w:color="auto"/>
            <w:bottom w:val="none" w:sz="0" w:space="0" w:color="auto"/>
            <w:right w:val="none" w:sz="0" w:space="0" w:color="auto"/>
          </w:divBdr>
        </w:div>
        <w:div w:id="1097167664">
          <w:marLeft w:val="640"/>
          <w:marRight w:val="0"/>
          <w:marTop w:val="0"/>
          <w:marBottom w:val="0"/>
          <w:divBdr>
            <w:top w:val="none" w:sz="0" w:space="0" w:color="auto"/>
            <w:left w:val="none" w:sz="0" w:space="0" w:color="auto"/>
            <w:bottom w:val="none" w:sz="0" w:space="0" w:color="auto"/>
            <w:right w:val="none" w:sz="0" w:space="0" w:color="auto"/>
          </w:divBdr>
        </w:div>
        <w:div w:id="746608423">
          <w:marLeft w:val="640"/>
          <w:marRight w:val="0"/>
          <w:marTop w:val="0"/>
          <w:marBottom w:val="0"/>
          <w:divBdr>
            <w:top w:val="none" w:sz="0" w:space="0" w:color="auto"/>
            <w:left w:val="none" w:sz="0" w:space="0" w:color="auto"/>
            <w:bottom w:val="none" w:sz="0" w:space="0" w:color="auto"/>
            <w:right w:val="none" w:sz="0" w:space="0" w:color="auto"/>
          </w:divBdr>
        </w:div>
        <w:div w:id="333730844">
          <w:marLeft w:val="640"/>
          <w:marRight w:val="0"/>
          <w:marTop w:val="0"/>
          <w:marBottom w:val="0"/>
          <w:divBdr>
            <w:top w:val="none" w:sz="0" w:space="0" w:color="auto"/>
            <w:left w:val="none" w:sz="0" w:space="0" w:color="auto"/>
            <w:bottom w:val="none" w:sz="0" w:space="0" w:color="auto"/>
            <w:right w:val="none" w:sz="0" w:space="0" w:color="auto"/>
          </w:divBdr>
        </w:div>
        <w:div w:id="1573470583">
          <w:marLeft w:val="640"/>
          <w:marRight w:val="0"/>
          <w:marTop w:val="0"/>
          <w:marBottom w:val="0"/>
          <w:divBdr>
            <w:top w:val="none" w:sz="0" w:space="0" w:color="auto"/>
            <w:left w:val="none" w:sz="0" w:space="0" w:color="auto"/>
            <w:bottom w:val="none" w:sz="0" w:space="0" w:color="auto"/>
            <w:right w:val="none" w:sz="0" w:space="0" w:color="auto"/>
          </w:divBdr>
        </w:div>
        <w:div w:id="467170313">
          <w:marLeft w:val="640"/>
          <w:marRight w:val="0"/>
          <w:marTop w:val="0"/>
          <w:marBottom w:val="0"/>
          <w:divBdr>
            <w:top w:val="none" w:sz="0" w:space="0" w:color="auto"/>
            <w:left w:val="none" w:sz="0" w:space="0" w:color="auto"/>
            <w:bottom w:val="none" w:sz="0" w:space="0" w:color="auto"/>
            <w:right w:val="none" w:sz="0" w:space="0" w:color="auto"/>
          </w:divBdr>
        </w:div>
        <w:div w:id="581452071">
          <w:marLeft w:val="640"/>
          <w:marRight w:val="0"/>
          <w:marTop w:val="0"/>
          <w:marBottom w:val="0"/>
          <w:divBdr>
            <w:top w:val="none" w:sz="0" w:space="0" w:color="auto"/>
            <w:left w:val="none" w:sz="0" w:space="0" w:color="auto"/>
            <w:bottom w:val="none" w:sz="0" w:space="0" w:color="auto"/>
            <w:right w:val="none" w:sz="0" w:space="0" w:color="auto"/>
          </w:divBdr>
        </w:div>
        <w:div w:id="340550592">
          <w:marLeft w:val="640"/>
          <w:marRight w:val="0"/>
          <w:marTop w:val="0"/>
          <w:marBottom w:val="0"/>
          <w:divBdr>
            <w:top w:val="none" w:sz="0" w:space="0" w:color="auto"/>
            <w:left w:val="none" w:sz="0" w:space="0" w:color="auto"/>
            <w:bottom w:val="none" w:sz="0" w:space="0" w:color="auto"/>
            <w:right w:val="none" w:sz="0" w:space="0" w:color="auto"/>
          </w:divBdr>
        </w:div>
        <w:div w:id="1350789819">
          <w:marLeft w:val="640"/>
          <w:marRight w:val="0"/>
          <w:marTop w:val="0"/>
          <w:marBottom w:val="0"/>
          <w:divBdr>
            <w:top w:val="none" w:sz="0" w:space="0" w:color="auto"/>
            <w:left w:val="none" w:sz="0" w:space="0" w:color="auto"/>
            <w:bottom w:val="none" w:sz="0" w:space="0" w:color="auto"/>
            <w:right w:val="none" w:sz="0" w:space="0" w:color="auto"/>
          </w:divBdr>
        </w:div>
        <w:div w:id="806555979">
          <w:marLeft w:val="640"/>
          <w:marRight w:val="0"/>
          <w:marTop w:val="0"/>
          <w:marBottom w:val="0"/>
          <w:divBdr>
            <w:top w:val="none" w:sz="0" w:space="0" w:color="auto"/>
            <w:left w:val="none" w:sz="0" w:space="0" w:color="auto"/>
            <w:bottom w:val="none" w:sz="0" w:space="0" w:color="auto"/>
            <w:right w:val="none" w:sz="0" w:space="0" w:color="auto"/>
          </w:divBdr>
        </w:div>
        <w:div w:id="16586092">
          <w:marLeft w:val="640"/>
          <w:marRight w:val="0"/>
          <w:marTop w:val="0"/>
          <w:marBottom w:val="0"/>
          <w:divBdr>
            <w:top w:val="none" w:sz="0" w:space="0" w:color="auto"/>
            <w:left w:val="none" w:sz="0" w:space="0" w:color="auto"/>
            <w:bottom w:val="none" w:sz="0" w:space="0" w:color="auto"/>
            <w:right w:val="none" w:sz="0" w:space="0" w:color="auto"/>
          </w:divBdr>
        </w:div>
        <w:div w:id="1491095168">
          <w:marLeft w:val="640"/>
          <w:marRight w:val="0"/>
          <w:marTop w:val="0"/>
          <w:marBottom w:val="0"/>
          <w:divBdr>
            <w:top w:val="none" w:sz="0" w:space="0" w:color="auto"/>
            <w:left w:val="none" w:sz="0" w:space="0" w:color="auto"/>
            <w:bottom w:val="none" w:sz="0" w:space="0" w:color="auto"/>
            <w:right w:val="none" w:sz="0" w:space="0" w:color="auto"/>
          </w:divBdr>
        </w:div>
        <w:div w:id="533006549">
          <w:marLeft w:val="640"/>
          <w:marRight w:val="0"/>
          <w:marTop w:val="0"/>
          <w:marBottom w:val="0"/>
          <w:divBdr>
            <w:top w:val="none" w:sz="0" w:space="0" w:color="auto"/>
            <w:left w:val="none" w:sz="0" w:space="0" w:color="auto"/>
            <w:bottom w:val="none" w:sz="0" w:space="0" w:color="auto"/>
            <w:right w:val="none" w:sz="0" w:space="0" w:color="auto"/>
          </w:divBdr>
        </w:div>
        <w:div w:id="1310674994">
          <w:marLeft w:val="640"/>
          <w:marRight w:val="0"/>
          <w:marTop w:val="0"/>
          <w:marBottom w:val="0"/>
          <w:divBdr>
            <w:top w:val="none" w:sz="0" w:space="0" w:color="auto"/>
            <w:left w:val="none" w:sz="0" w:space="0" w:color="auto"/>
            <w:bottom w:val="none" w:sz="0" w:space="0" w:color="auto"/>
            <w:right w:val="none" w:sz="0" w:space="0" w:color="auto"/>
          </w:divBdr>
        </w:div>
        <w:div w:id="910849375">
          <w:marLeft w:val="640"/>
          <w:marRight w:val="0"/>
          <w:marTop w:val="0"/>
          <w:marBottom w:val="0"/>
          <w:divBdr>
            <w:top w:val="none" w:sz="0" w:space="0" w:color="auto"/>
            <w:left w:val="none" w:sz="0" w:space="0" w:color="auto"/>
            <w:bottom w:val="none" w:sz="0" w:space="0" w:color="auto"/>
            <w:right w:val="none" w:sz="0" w:space="0" w:color="auto"/>
          </w:divBdr>
        </w:div>
        <w:div w:id="1741368037">
          <w:marLeft w:val="640"/>
          <w:marRight w:val="0"/>
          <w:marTop w:val="0"/>
          <w:marBottom w:val="0"/>
          <w:divBdr>
            <w:top w:val="none" w:sz="0" w:space="0" w:color="auto"/>
            <w:left w:val="none" w:sz="0" w:space="0" w:color="auto"/>
            <w:bottom w:val="none" w:sz="0" w:space="0" w:color="auto"/>
            <w:right w:val="none" w:sz="0" w:space="0" w:color="auto"/>
          </w:divBdr>
        </w:div>
        <w:div w:id="462964596">
          <w:marLeft w:val="640"/>
          <w:marRight w:val="0"/>
          <w:marTop w:val="0"/>
          <w:marBottom w:val="0"/>
          <w:divBdr>
            <w:top w:val="none" w:sz="0" w:space="0" w:color="auto"/>
            <w:left w:val="none" w:sz="0" w:space="0" w:color="auto"/>
            <w:bottom w:val="none" w:sz="0" w:space="0" w:color="auto"/>
            <w:right w:val="none" w:sz="0" w:space="0" w:color="auto"/>
          </w:divBdr>
        </w:div>
        <w:div w:id="1302153418">
          <w:marLeft w:val="640"/>
          <w:marRight w:val="0"/>
          <w:marTop w:val="0"/>
          <w:marBottom w:val="0"/>
          <w:divBdr>
            <w:top w:val="none" w:sz="0" w:space="0" w:color="auto"/>
            <w:left w:val="none" w:sz="0" w:space="0" w:color="auto"/>
            <w:bottom w:val="none" w:sz="0" w:space="0" w:color="auto"/>
            <w:right w:val="none" w:sz="0" w:space="0" w:color="auto"/>
          </w:divBdr>
        </w:div>
        <w:div w:id="302466600">
          <w:marLeft w:val="640"/>
          <w:marRight w:val="0"/>
          <w:marTop w:val="0"/>
          <w:marBottom w:val="0"/>
          <w:divBdr>
            <w:top w:val="none" w:sz="0" w:space="0" w:color="auto"/>
            <w:left w:val="none" w:sz="0" w:space="0" w:color="auto"/>
            <w:bottom w:val="none" w:sz="0" w:space="0" w:color="auto"/>
            <w:right w:val="none" w:sz="0" w:space="0" w:color="auto"/>
          </w:divBdr>
        </w:div>
        <w:div w:id="2125496132">
          <w:marLeft w:val="640"/>
          <w:marRight w:val="0"/>
          <w:marTop w:val="0"/>
          <w:marBottom w:val="0"/>
          <w:divBdr>
            <w:top w:val="none" w:sz="0" w:space="0" w:color="auto"/>
            <w:left w:val="none" w:sz="0" w:space="0" w:color="auto"/>
            <w:bottom w:val="none" w:sz="0" w:space="0" w:color="auto"/>
            <w:right w:val="none" w:sz="0" w:space="0" w:color="auto"/>
          </w:divBdr>
        </w:div>
        <w:div w:id="210849196">
          <w:marLeft w:val="640"/>
          <w:marRight w:val="0"/>
          <w:marTop w:val="0"/>
          <w:marBottom w:val="0"/>
          <w:divBdr>
            <w:top w:val="none" w:sz="0" w:space="0" w:color="auto"/>
            <w:left w:val="none" w:sz="0" w:space="0" w:color="auto"/>
            <w:bottom w:val="none" w:sz="0" w:space="0" w:color="auto"/>
            <w:right w:val="none" w:sz="0" w:space="0" w:color="auto"/>
          </w:divBdr>
        </w:div>
        <w:div w:id="1557273526">
          <w:marLeft w:val="640"/>
          <w:marRight w:val="0"/>
          <w:marTop w:val="0"/>
          <w:marBottom w:val="0"/>
          <w:divBdr>
            <w:top w:val="none" w:sz="0" w:space="0" w:color="auto"/>
            <w:left w:val="none" w:sz="0" w:space="0" w:color="auto"/>
            <w:bottom w:val="none" w:sz="0" w:space="0" w:color="auto"/>
            <w:right w:val="none" w:sz="0" w:space="0" w:color="auto"/>
          </w:divBdr>
        </w:div>
        <w:div w:id="328141982">
          <w:marLeft w:val="640"/>
          <w:marRight w:val="0"/>
          <w:marTop w:val="0"/>
          <w:marBottom w:val="0"/>
          <w:divBdr>
            <w:top w:val="none" w:sz="0" w:space="0" w:color="auto"/>
            <w:left w:val="none" w:sz="0" w:space="0" w:color="auto"/>
            <w:bottom w:val="none" w:sz="0" w:space="0" w:color="auto"/>
            <w:right w:val="none" w:sz="0" w:space="0" w:color="auto"/>
          </w:divBdr>
        </w:div>
        <w:div w:id="540748759">
          <w:marLeft w:val="640"/>
          <w:marRight w:val="0"/>
          <w:marTop w:val="0"/>
          <w:marBottom w:val="0"/>
          <w:divBdr>
            <w:top w:val="none" w:sz="0" w:space="0" w:color="auto"/>
            <w:left w:val="none" w:sz="0" w:space="0" w:color="auto"/>
            <w:bottom w:val="none" w:sz="0" w:space="0" w:color="auto"/>
            <w:right w:val="none" w:sz="0" w:space="0" w:color="auto"/>
          </w:divBdr>
        </w:div>
        <w:div w:id="1704163726">
          <w:marLeft w:val="640"/>
          <w:marRight w:val="0"/>
          <w:marTop w:val="0"/>
          <w:marBottom w:val="0"/>
          <w:divBdr>
            <w:top w:val="none" w:sz="0" w:space="0" w:color="auto"/>
            <w:left w:val="none" w:sz="0" w:space="0" w:color="auto"/>
            <w:bottom w:val="none" w:sz="0" w:space="0" w:color="auto"/>
            <w:right w:val="none" w:sz="0" w:space="0" w:color="auto"/>
          </w:divBdr>
        </w:div>
        <w:div w:id="1601908562">
          <w:marLeft w:val="640"/>
          <w:marRight w:val="0"/>
          <w:marTop w:val="0"/>
          <w:marBottom w:val="0"/>
          <w:divBdr>
            <w:top w:val="none" w:sz="0" w:space="0" w:color="auto"/>
            <w:left w:val="none" w:sz="0" w:space="0" w:color="auto"/>
            <w:bottom w:val="none" w:sz="0" w:space="0" w:color="auto"/>
            <w:right w:val="none" w:sz="0" w:space="0" w:color="auto"/>
          </w:divBdr>
        </w:div>
        <w:div w:id="1935744797">
          <w:marLeft w:val="640"/>
          <w:marRight w:val="0"/>
          <w:marTop w:val="0"/>
          <w:marBottom w:val="0"/>
          <w:divBdr>
            <w:top w:val="none" w:sz="0" w:space="0" w:color="auto"/>
            <w:left w:val="none" w:sz="0" w:space="0" w:color="auto"/>
            <w:bottom w:val="none" w:sz="0" w:space="0" w:color="auto"/>
            <w:right w:val="none" w:sz="0" w:space="0" w:color="auto"/>
          </w:divBdr>
        </w:div>
        <w:div w:id="589434668">
          <w:marLeft w:val="640"/>
          <w:marRight w:val="0"/>
          <w:marTop w:val="0"/>
          <w:marBottom w:val="0"/>
          <w:divBdr>
            <w:top w:val="none" w:sz="0" w:space="0" w:color="auto"/>
            <w:left w:val="none" w:sz="0" w:space="0" w:color="auto"/>
            <w:bottom w:val="none" w:sz="0" w:space="0" w:color="auto"/>
            <w:right w:val="none" w:sz="0" w:space="0" w:color="auto"/>
          </w:divBdr>
        </w:div>
        <w:div w:id="100956888">
          <w:marLeft w:val="640"/>
          <w:marRight w:val="0"/>
          <w:marTop w:val="0"/>
          <w:marBottom w:val="0"/>
          <w:divBdr>
            <w:top w:val="none" w:sz="0" w:space="0" w:color="auto"/>
            <w:left w:val="none" w:sz="0" w:space="0" w:color="auto"/>
            <w:bottom w:val="none" w:sz="0" w:space="0" w:color="auto"/>
            <w:right w:val="none" w:sz="0" w:space="0" w:color="auto"/>
          </w:divBdr>
        </w:div>
        <w:div w:id="1267884979">
          <w:marLeft w:val="640"/>
          <w:marRight w:val="0"/>
          <w:marTop w:val="0"/>
          <w:marBottom w:val="0"/>
          <w:divBdr>
            <w:top w:val="none" w:sz="0" w:space="0" w:color="auto"/>
            <w:left w:val="none" w:sz="0" w:space="0" w:color="auto"/>
            <w:bottom w:val="none" w:sz="0" w:space="0" w:color="auto"/>
            <w:right w:val="none" w:sz="0" w:space="0" w:color="auto"/>
          </w:divBdr>
        </w:div>
        <w:div w:id="2080639169">
          <w:marLeft w:val="640"/>
          <w:marRight w:val="0"/>
          <w:marTop w:val="0"/>
          <w:marBottom w:val="0"/>
          <w:divBdr>
            <w:top w:val="none" w:sz="0" w:space="0" w:color="auto"/>
            <w:left w:val="none" w:sz="0" w:space="0" w:color="auto"/>
            <w:bottom w:val="none" w:sz="0" w:space="0" w:color="auto"/>
            <w:right w:val="none" w:sz="0" w:space="0" w:color="auto"/>
          </w:divBdr>
        </w:div>
        <w:div w:id="1667249052">
          <w:marLeft w:val="640"/>
          <w:marRight w:val="0"/>
          <w:marTop w:val="0"/>
          <w:marBottom w:val="0"/>
          <w:divBdr>
            <w:top w:val="none" w:sz="0" w:space="0" w:color="auto"/>
            <w:left w:val="none" w:sz="0" w:space="0" w:color="auto"/>
            <w:bottom w:val="none" w:sz="0" w:space="0" w:color="auto"/>
            <w:right w:val="none" w:sz="0" w:space="0" w:color="auto"/>
          </w:divBdr>
        </w:div>
        <w:div w:id="2094352968">
          <w:marLeft w:val="640"/>
          <w:marRight w:val="0"/>
          <w:marTop w:val="0"/>
          <w:marBottom w:val="0"/>
          <w:divBdr>
            <w:top w:val="none" w:sz="0" w:space="0" w:color="auto"/>
            <w:left w:val="none" w:sz="0" w:space="0" w:color="auto"/>
            <w:bottom w:val="none" w:sz="0" w:space="0" w:color="auto"/>
            <w:right w:val="none" w:sz="0" w:space="0" w:color="auto"/>
          </w:divBdr>
        </w:div>
        <w:div w:id="970019890">
          <w:marLeft w:val="640"/>
          <w:marRight w:val="0"/>
          <w:marTop w:val="0"/>
          <w:marBottom w:val="0"/>
          <w:divBdr>
            <w:top w:val="none" w:sz="0" w:space="0" w:color="auto"/>
            <w:left w:val="none" w:sz="0" w:space="0" w:color="auto"/>
            <w:bottom w:val="none" w:sz="0" w:space="0" w:color="auto"/>
            <w:right w:val="none" w:sz="0" w:space="0" w:color="auto"/>
          </w:divBdr>
        </w:div>
        <w:div w:id="853963013">
          <w:marLeft w:val="640"/>
          <w:marRight w:val="0"/>
          <w:marTop w:val="0"/>
          <w:marBottom w:val="0"/>
          <w:divBdr>
            <w:top w:val="none" w:sz="0" w:space="0" w:color="auto"/>
            <w:left w:val="none" w:sz="0" w:space="0" w:color="auto"/>
            <w:bottom w:val="none" w:sz="0" w:space="0" w:color="auto"/>
            <w:right w:val="none" w:sz="0" w:space="0" w:color="auto"/>
          </w:divBdr>
        </w:div>
        <w:div w:id="2067333951">
          <w:marLeft w:val="640"/>
          <w:marRight w:val="0"/>
          <w:marTop w:val="0"/>
          <w:marBottom w:val="0"/>
          <w:divBdr>
            <w:top w:val="none" w:sz="0" w:space="0" w:color="auto"/>
            <w:left w:val="none" w:sz="0" w:space="0" w:color="auto"/>
            <w:bottom w:val="none" w:sz="0" w:space="0" w:color="auto"/>
            <w:right w:val="none" w:sz="0" w:space="0" w:color="auto"/>
          </w:divBdr>
        </w:div>
        <w:div w:id="80877211">
          <w:marLeft w:val="640"/>
          <w:marRight w:val="0"/>
          <w:marTop w:val="0"/>
          <w:marBottom w:val="0"/>
          <w:divBdr>
            <w:top w:val="none" w:sz="0" w:space="0" w:color="auto"/>
            <w:left w:val="none" w:sz="0" w:space="0" w:color="auto"/>
            <w:bottom w:val="none" w:sz="0" w:space="0" w:color="auto"/>
            <w:right w:val="none" w:sz="0" w:space="0" w:color="auto"/>
          </w:divBdr>
        </w:div>
        <w:div w:id="980159646">
          <w:marLeft w:val="640"/>
          <w:marRight w:val="0"/>
          <w:marTop w:val="0"/>
          <w:marBottom w:val="0"/>
          <w:divBdr>
            <w:top w:val="none" w:sz="0" w:space="0" w:color="auto"/>
            <w:left w:val="none" w:sz="0" w:space="0" w:color="auto"/>
            <w:bottom w:val="none" w:sz="0" w:space="0" w:color="auto"/>
            <w:right w:val="none" w:sz="0" w:space="0" w:color="auto"/>
          </w:divBdr>
        </w:div>
        <w:div w:id="101923818">
          <w:marLeft w:val="640"/>
          <w:marRight w:val="0"/>
          <w:marTop w:val="0"/>
          <w:marBottom w:val="0"/>
          <w:divBdr>
            <w:top w:val="none" w:sz="0" w:space="0" w:color="auto"/>
            <w:left w:val="none" w:sz="0" w:space="0" w:color="auto"/>
            <w:bottom w:val="none" w:sz="0" w:space="0" w:color="auto"/>
            <w:right w:val="none" w:sz="0" w:space="0" w:color="auto"/>
          </w:divBdr>
        </w:div>
        <w:div w:id="234820539">
          <w:marLeft w:val="640"/>
          <w:marRight w:val="0"/>
          <w:marTop w:val="0"/>
          <w:marBottom w:val="0"/>
          <w:divBdr>
            <w:top w:val="none" w:sz="0" w:space="0" w:color="auto"/>
            <w:left w:val="none" w:sz="0" w:space="0" w:color="auto"/>
            <w:bottom w:val="none" w:sz="0" w:space="0" w:color="auto"/>
            <w:right w:val="none" w:sz="0" w:space="0" w:color="auto"/>
          </w:divBdr>
        </w:div>
        <w:div w:id="1997802680">
          <w:marLeft w:val="640"/>
          <w:marRight w:val="0"/>
          <w:marTop w:val="0"/>
          <w:marBottom w:val="0"/>
          <w:divBdr>
            <w:top w:val="none" w:sz="0" w:space="0" w:color="auto"/>
            <w:left w:val="none" w:sz="0" w:space="0" w:color="auto"/>
            <w:bottom w:val="none" w:sz="0" w:space="0" w:color="auto"/>
            <w:right w:val="none" w:sz="0" w:space="0" w:color="auto"/>
          </w:divBdr>
        </w:div>
        <w:div w:id="2057964910">
          <w:marLeft w:val="640"/>
          <w:marRight w:val="0"/>
          <w:marTop w:val="0"/>
          <w:marBottom w:val="0"/>
          <w:divBdr>
            <w:top w:val="none" w:sz="0" w:space="0" w:color="auto"/>
            <w:left w:val="none" w:sz="0" w:space="0" w:color="auto"/>
            <w:bottom w:val="none" w:sz="0" w:space="0" w:color="auto"/>
            <w:right w:val="none" w:sz="0" w:space="0" w:color="auto"/>
          </w:divBdr>
        </w:div>
        <w:div w:id="1040518220">
          <w:marLeft w:val="640"/>
          <w:marRight w:val="0"/>
          <w:marTop w:val="0"/>
          <w:marBottom w:val="0"/>
          <w:divBdr>
            <w:top w:val="none" w:sz="0" w:space="0" w:color="auto"/>
            <w:left w:val="none" w:sz="0" w:space="0" w:color="auto"/>
            <w:bottom w:val="none" w:sz="0" w:space="0" w:color="auto"/>
            <w:right w:val="none" w:sz="0" w:space="0" w:color="auto"/>
          </w:divBdr>
        </w:div>
        <w:div w:id="1581058579">
          <w:marLeft w:val="640"/>
          <w:marRight w:val="0"/>
          <w:marTop w:val="0"/>
          <w:marBottom w:val="0"/>
          <w:divBdr>
            <w:top w:val="none" w:sz="0" w:space="0" w:color="auto"/>
            <w:left w:val="none" w:sz="0" w:space="0" w:color="auto"/>
            <w:bottom w:val="none" w:sz="0" w:space="0" w:color="auto"/>
            <w:right w:val="none" w:sz="0" w:space="0" w:color="auto"/>
          </w:divBdr>
        </w:div>
        <w:div w:id="1996183051">
          <w:marLeft w:val="640"/>
          <w:marRight w:val="0"/>
          <w:marTop w:val="0"/>
          <w:marBottom w:val="0"/>
          <w:divBdr>
            <w:top w:val="none" w:sz="0" w:space="0" w:color="auto"/>
            <w:left w:val="none" w:sz="0" w:space="0" w:color="auto"/>
            <w:bottom w:val="none" w:sz="0" w:space="0" w:color="auto"/>
            <w:right w:val="none" w:sz="0" w:space="0" w:color="auto"/>
          </w:divBdr>
        </w:div>
        <w:div w:id="86274303">
          <w:marLeft w:val="640"/>
          <w:marRight w:val="0"/>
          <w:marTop w:val="0"/>
          <w:marBottom w:val="0"/>
          <w:divBdr>
            <w:top w:val="none" w:sz="0" w:space="0" w:color="auto"/>
            <w:left w:val="none" w:sz="0" w:space="0" w:color="auto"/>
            <w:bottom w:val="none" w:sz="0" w:space="0" w:color="auto"/>
            <w:right w:val="none" w:sz="0" w:space="0" w:color="auto"/>
          </w:divBdr>
        </w:div>
        <w:div w:id="109670764">
          <w:marLeft w:val="640"/>
          <w:marRight w:val="0"/>
          <w:marTop w:val="0"/>
          <w:marBottom w:val="0"/>
          <w:divBdr>
            <w:top w:val="none" w:sz="0" w:space="0" w:color="auto"/>
            <w:left w:val="none" w:sz="0" w:space="0" w:color="auto"/>
            <w:bottom w:val="none" w:sz="0" w:space="0" w:color="auto"/>
            <w:right w:val="none" w:sz="0" w:space="0" w:color="auto"/>
          </w:divBdr>
        </w:div>
        <w:div w:id="1745030628">
          <w:marLeft w:val="640"/>
          <w:marRight w:val="0"/>
          <w:marTop w:val="0"/>
          <w:marBottom w:val="0"/>
          <w:divBdr>
            <w:top w:val="none" w:sz="0" w:space="0" w:color="auto"/>
            <w:left w:val="none" w:sz="0" w:space="0" w:color="auto"/>
            <w:bottom w:val="none" w:sz="0" w:space="0" w:color="auto"/>
            <w:right w:val="none" w:sz="0" w:space="0" w:color="auto"/>
          </w:divBdr>
        </w:div>
        <w:div w:id="1979140687">
          <w:marLeft w:val="640"/>
          <w:marRight w:val="0"/>
          <w:marTop w:val="0"/>
          <w:marBottom w:val="0"/>
          <w:divBdr>
            <w:top w:val="none" w:sz="0" w:space="0" w:color="auto"/>
            <w:left w:val="none" w:sz="0" w:space="0" w:color="auto"/>
            <w:bottom w:val="none" w:sz="0" w:space="0" w:color="auto"/>
            <w:right w:val="none" w:sz="0" w:space="0" w:color="auto"/>
          </w:divBdr>
        </w:div>
        <w:div w:id="1756316513">
          <w:marLeft w:val="640"/>
          <w:marRight w:val="0"/>
          <w:marTop w:val="0"/>
          <w:marBottom w:val="0"/>
          <w:divBdr>
            <w:top w:val="none" w:sz="0" w:space="0" w:color="auto"/>
            <w:left w:val="none" w:sz="0" w:space="0" w:color="auto"/>
            <w:bottom w:val="none" w:sz="0" w:space="0" w:color="auto"/>
            <w:right w:val="none" w:sz="0" w:space="0" w:color="auto"/>
          </w:divBdr>
        </w:div>
        <w:div w:id="2075080754">
          <w:marLeft w:val="640"/>
          <w:marRight w:val="0"/>
          <w:marTop w:val="0"/>
          <w:marBottom w:val="0"/>
          <w:divBdr>
            <w:top w:val="none" w:sz="0" w:space="0" w:color="auto"/>
            <w:left w:val="none" w:sz="0" w:space="0" w:color="auto"/>
            <w:bottom w:val="none" w:sz="0" w:space="0" w:color="auto"/>
            <w:right w:val="none" w:sz="0" w:space="0" w:color="auto"/>
          </w:divBdr>
        </w:div>
        <w:div w:id="23602050">
          <w:marLeft w:val="640"/>
          <w:marRight w:val="0"/>
          <w:marTop w:val="0"/>
          <w:marBottom w:val="0"/>
          <w:divBdr>
            <w:top w:val="none" w:sz="0" w:space="0" w:color="auto"/>
            <w:left w:val="none" w:sz="0" w:space="0" w:color="auto"/>
            <w:bottom w:val="none" w:sz="0" w:space="0" w:color="auto"/>
            <w:right w:val="none" w:sz="0" w:space="0" w:color="auto"/>
          </w:divBdr>
        </w:div>
        <w:div w:id="902060015">
          <w:marLeft w:val="640"/>
          <w:marRight w:val="0"/>
          <w:marTop w:val="0"/>
          <w:marBottom w:val="0"/>
          <w:divBdr>
            <w:top w:val="none" w:sz="0" w:space="0" w:color="auto"/>
            <w:left w:val="none" w:sz="0" w:space="0" w:color="auto"/>
            <w:bottom w:val="none" w:sz="0" w:space="0" w:color="auto"/>
            <w:right w:val="none" w:sz="0" w:space="0" w:color="auto"/>
          </w:divBdr>
        </w:div>
        <w:div w:id="40249207">
          <w:marLeft w:val="640"/>
          <w:marRight w:val="0"/>
          <w:marTop w:val="0"/>
          <w:marBottom w:val="0"/>
          <w:divBdr>
            <w:top w:val="none" w:sz="0" w:space="0" w:color="auto"/>
            <w:left w:val="none" w:sz="0" w:space="0" w:color="auto"/>
            <w:bottom w:val="none" w:sz="0" w:space="0" w:color="auto"/>
            <w:right w:val="none" w:sz="0" w:space="0" w:color="auto"/>
          </w:divBdr>
        </w:div>
        <w:div w:id="655497499">
          <w:marLeft w:val="640"/>
          <w:marRight w:val="0"/>
          <w:marTop w:val="0"/>
          <w:marBottom w:val="0"/>
          <w:divBdr>
            <w:top w:val="none" w:sz="0" w:space="0" w:color="auto"/>
            <w:left w:val="none" w:sz="0" w:space="0" w:color="auto"/>
            <w:bottom w:val="none" w:sz="0" w:space="0" w:color="auto"/>
            <w:right w:val="none" w:sz="0" w:space="0" w:color="auto"/>
          </w:divBdr>
        </w:div>
        <w:div w:id="1043481490">
          <w:marLeft w:val="640"/>
          <w:marRight w:val="0"/>
          <w:marTop w:val="0"/>
          <w:marBottom w:val="0"/>
          <w:divBdr>
            <w:top w:val="none" w:sz="0" w:space="0" w:color="auto"/>
            <w:left w:val="none" w:sz="0" w:space="0" w:color="auto"/>
            <w:bottom w:val="none" w:sz="0" w:space="0" w:color="auto"/>
            <w:right w:val="none" w:sz="0" w:space="0" w:color="auto"/>
          </w:divBdr>
        </w:div>
        <w:div w:id="1125002379">
          <w:marLeft w:val="640"/>
          <w:marRight w:val="0"/>
          <w:marTop w:val="0"/>
          <w:marBottom w:val="0"/>
          <w:divBdr>
            <w:top w:val="none" w:sz="0" w:space="0" w:color="auto"/>
            <w:left w:val="none" w:sz="0" w:space="0" w:color="auto"/>
            <w:bottom w:val="none" w:sz="0" w:space="0" w:color="auto"/>
            <w:right w:val="none" w:sz="0" w:space="0" w:color="auto"/>
          </w:divBdr>
        </w:div>
        <w:div w:id="1688869898">
          <w:marLeft w:val="640"/>
          <w:marRight w:val="0"/>
          <w:marTop w:val="0"/>
          <w:marBottom w:val="0"/>
          <w:divBdr>
            <w:top w:val="none" w:sz="0" w:space="0" w:color="auto"/>
            <w:left w:val="none" w:sz="0" w:space="0" w:color="auto"/>
            <w:bottom w:val="none" w:sz="0" w:space="0" w:color="auto"/>
            <w:right w:val="none" w:sz="0" w:space="0" w:color="auto"/>
          </w:divBdr>
        </w:div>
        <w:div w:id="1032465049">
          <w:marLeft w:val="640"/>
          <w:marRight w:val="0"/>
          <w:marTop w:val="0"/>
          <w:marBottom w:val="0"/>
          <w:divBdr>
            <w:top w:val="none" w:sz="0" w:space="0" w:color="auto"/>
            <w:left w:val="none" w:sz="0" w:space="0" w:color="auto"/>
            <w:bottom w:val="none" w:sz="0" w:space="0" w:color="auto"/>
            <w:right w:val="none" w:sz="0" w:space="0" w:color="auto"/>
          </w:divBdr>
        </w:div>
        <w:div w:id="1013844835">
          <w:marLeft w:val="640"/>
          <w:marRight w:val="0"/>
          <w:marTop w:val="0"/>
          <w:marBottom w:val="0"/>
          <w:divBdr>
            <w:top w:val="none" w:sz="0" w:space="0" w:color="auto"/>
            <w:left w:val="none" w:sz="0" w:space="0" w:color="auto"/>
            <w:bottom w:val="none" w:sz="0" w:space="0" w:color="auto"/>
            <w:right w:val="none" w:sz="0" w:space="0" w:color="auto"/>
          </w:divBdr>
        </w:div>
        <w:div w:id="1406493162">
          <w:marLeft w:val="640"/>
          <w:marRight w:val="0"/>
          <w:marTop w:val="0"/>
          <w:marBottom w:val="0"/>
          <w:divBdr>
            <w:top w:val="none" w:sz="0" w:space="0" w:color="auto"/>
            <w:left w:val="none" w:sz="0" w:space="0" w:color="auto"/>
            <w:bottom w:val="none" w:sz="0" w:space="0" w:color="auto"/>
            <w:right w:val="none" w:sz="0" w:space="0" w:color="auto"/>
          </w:divBdr>
        </w:div>
        <w:div w:id="1638803587">
          <w:marLeft w:val="640"/>
          <w:marRight w:val="0"/>
          <w:marTop w:val="0"/>
          <w:marBottom w:val="0"/>
          <w:divBdr>
            <w:top w:val="none" w:sz="0" w:space="0" w:color="auto"/>
            <w:left w:val="none" w:sz="0" w:space="0" w:color="auto"/>
            <w:bottom w:val="none" w:sz="0" w:space="0" w:color="auto"/>
            <w:right w:val="none" w:sz="0" w:space="0" w:color="auto"/>
          </w:divBdr>
        </w:div>
        <w:div w:id="837768347">
          <w:marLeft w:val="640"/>
          <w:marRight w:val="0"/>
          <w:marTop w:val="0"/>
          <w:marBottom w:val="0"/>
          <w:divBdr>
            <w:top w:val="none" w:sz="0" w:space="0" w:color="auto"/>
            <w:left w:val="none" w:sz="0" w:space="0" w:color="auto"/>
            <w:bottom w:val="none" w:sz="0" w:space="0" w:color="auto"/>
            <w:right w:val="none" w:sz="0" w:space="0" w:color="auto"/>
          </w:divBdr>
        </w:div>
        <w:div w:id="1600062920">
          <w:marLeft w:val="640"/>
          <w:marRight w:val="0"/>
          <w:marTop w:val="0"/>
          <w:marBottom w:val="0"/>
          <w:divBdr>
            <w:top w:val="none" w:sz="0" w:space="0" w:color="auto"/>
            <w:left w:val="none" w:sz="0" w:space="0" w:color="auto"/>
            <w:bottom w:val="none" w:sz="0" w:space="0" w:color="auto"/>
            <w:right w:val="none" w:sz="0" w:space="0" w:color="auto"/>
          </w:divBdr>
        </w:div>
        <w:div w:id="1117872147">
          <w:marLeft w:val="640"/>
          <w:marRight w:val="0"/>
          <w:marTop w:val="0"/>
          <w:marBottom w:val="0"/>
          <w:divBdr>
            <w:top w:val="none" w:sz="0" w:space="0" w:color="auto"/>
            <w:left w:val="none" w:sz="0" w:space="0" w:color="auto"/>
            <w:bottom w:val="none" w:sz="0" w:space="0" w:color="auto"/>
            <w:right w:val="none" w:sz="0" w:space="0" w:color="auto"/>
          </w:divBdr>
        </w:div>
        <w:div w:id="1268386506">
          <w:marLeft w:val="640"/>
          <w:marRight w:val="0"/>
          <w:marTop w:val="0"/>
          <w:marBottom w:val="0"/>
          <w:divBdr>
            <w:top w:val="none" w:sz="0" w:space="0" w:color="auto"/>
            <w:left w:val="none" w:sz="0" w:space="0" w:color="auto"/>
            <w:bottom w:val="none" w:sz="0" w:space="0" w:color="auto"/>
            <w:right w:val="none" w:sz="0" w:space="0" w:color="auto"/>
          </w:divBdr>
        </w:div>
        <w:div w:id="2024434378">
          <w:marLeft w:val="640"/>
          <w:marRight w:val="0"/>
          <w:marTop w:val="0"/>
          <w:marBottom w:val="0"/>
          <w:divBdr>
            <w:top w:val="none" w:sz="0" w:space="0" w:color="auto"/>
            <w:left w:val="none" w:sz="0" w:space="0" w:color="auto"/>
            <w:bottom w:val="none" w:sz="0" w:space="0" w:color="auto"/>
            <w:right w:val="none" w:sz="0" w:space="0" w:color="auto"/>
          </w:divBdr>
        </w:div>
        <w:div w:id="1998023812">
          <w:marLeft w:val="640"/>
          <w:marRight w:val="0"/>
          <w:marTop w:val="0"/>
          <w:marBottom w:val="0"/>
          <w:divBdr>
            <w:top w:val="none" w:sz="0" w:space="0" w:color="auto"/>
            <w:left w:val="none" w:sz="0" w:space="0" w:color="auto"/>
            <w:bottom w:val="none" w:sz="0" w:space="0" w:color="auto"/>
            <w:right w:val="none" w:sz="0" w:space="0" w:color="auto"/>
          </w:divBdr>
        </w:div>
        <w:div w:id="793866071">
          <w:marLeft w:val="640"/>
          <w:marRight w:val="0"/>
          <w:marTop w:val="0"/>
          <w:marBottom w:val="0"/>
          <w:divBdr>
            <w:top w:val="none" w:sz="0" w:space="0" w:color="auto"/>
            <w:left w:val="none" w:sz="0" w:space="0" w:color="auto"/>
            <w:bottom w:val="none" w:sz="0" w:space="0" w:color="auto"/>
            <w:right w:val="none" w:sz="0" w:space="0" w:color="auto"/>
          </w:divBdr>
        </w:div>
        <w:div w:id="2015913370">
          <w:marLeft w:val="640"/>
          <w:marRight w:val="0"/>
          <w:marTop w:val="0"/>
          <w:marBottom w:val="0"/>
          <w:divBdr>
            <w:top w:val="none" w:sz="0" w:space="0" w:color="auto"/>
            <w:left w:val="none" w:sz="0" w:space="0" w:color="auto"/>
            <w:bottom w:val="none" w:sz="0" w:space="0" w:color="auto"/>
            <w:right w:val="none" w:sz="0" w:space="0" w:color="auto"/>
          </w:divBdr>
        </w:div>
        <w:div w:id="1591619403">
          <w:marLeft w:val="640"/>
          <w:marRight w:val="0"/>
          <w:marTop w:val="0"/>
          <w:marBottom w:val="0"/>
          <w:divBdr>
            <w:top w:val="none" w:sz="0" w:space="0" w:color="auto"/>
            <w:left w:val="none" w:sz="0" w:space="0" w:color="auto"/>
            <w:bottom w:val="none" w:sz="0" w:space="0" w:color="auto"/>
            <w:right w:val="none" w:sz="0" w:space="0" w:color="auto"/>
          </w:divBdr>
        </w:div>
        <w:div w:id="1513185940">
          <w:marLeft w:val="640"/>
          <w:marRight w:val="0"/>
          <w:marTop w:val="0"/>
          <w:marBottom w:val="0"/>
          <w:divBdr>
            <w:top w:val="none" w:sz="0" w:space="0" w:color="auto"/>
            <w:left w:val="none" w:sz="0" w:space="0" w:color="auto"/>
            <w:bottom w:val="none" w:sz="0" w:space="0" w:color="auto"/>
            <w:right w:val="none" w:sz="0" w:space="0" w:color="auto"/>
          </w:divBdr>
        </w:div>
        <w:div w:id="2120640073">
          <w:marLeft w:val="640"/>
          <w:marRight w:val="0"/>
          <w:marTop w:val="0"/>
          <w:marBottom w:val="0"/>
          <w:divBdr>
            <w:top w:val="none" w:sz="0" w:space="0" w:color="auto"/>
            <w:left w:val="none" w:sz="0" w:space="0" w:color="auto"/>
            <w:bottom w:val="none" w:sz="0" w:space="0" w:color="auto"/>
            <w:right w:val="none" w:sz="0" w:space="0" w:color="auto"/>
          </w:divBdr>
        </w:div>
        <w:div w:id="527064813">
          <w:marLeft w:val="640"/>
          <w:marRight w:val="0"/>
          <w:marTop w:val="0"/>
          <w:marBottom w:val="0"/>
          <w:divBdr>
            <w:top w:val="none" w:sz="0" w:space="0" w:color="auto"/>
            <w:left w:val="none" w:sz="0" w:space="0" w:color="auto"/>
            <w:bottom w:val="none" w:sz="0" w:space="0" w:color="auto"/>
            <w:right w:val="none" w:sz="0" w:space="0" w:color="auto"/>
          </w:divBdr>
        </w:div>
        <w:div w:id="1261525815">
          <w:marLeft w:val="640"/>
          <w:marRight w:val="0"/>
          <w:marTop w:val="0"/>
          <w:marBottom w:val="0"/>
          <w:divBdr>
            <w:top w:val="none" w:sz="0" w:space="0" w:color="auto"/>
            <w:left w:val="none" w:sz="0" w:space="0" w:color="auto"/>
            <w:bottom w:val="none" w:sz="0" w:space="0" w:color="auto"/>
            <w:right w:val="none" w:sz="0" w:space="0" w:color="auto"/>
          </w:divBdr>
        </w:div>
        <w:div w:id="1994411460">
          <w:marLeft w:val="640"/>
          <w:marRight w:val="0"/>
          <w:marTop w:val="0"/>
          <w:marBottom w:val="0"/>
          <w:divBdr>
            <w:top w:val="none" w:sz="0" w:space="0" w:color="auto"/>
            <w:left w:val="none" w:sz="0" w:space="0" w:color="auto"/>
            <w:bottom w:val="none" w:sz="0" w:space="0" w:color="auto"/>
            <w:right w:val="none" w:sz="0" w:space="0" w:color="auto"/>
          </w:divBdr>
        </w:div>
        <w:div w:id="2127237454">
          <w:marLeft w:val="640"/>
          <w:marRight w:val="0"/>
          <w:marTop w:val="0"/>
          <w:marBottom w:val="0"/>
          <w:divBdr>
            <w:top w:val="none" w:sz="0" w:space="0" w:color="auto"/>
            <w:left w:val="none" w:sz="0" w:space="0" w:color="auto"/>
            <w:bottom w:val="none" w:sz="0" w:space="0" w:color="auto"/>
            <w:right w:val="none" w:sz="0" w:space="0" w:color="auto"/>
          </w:divBdr>
        </w:div>
        <w:div w:id="1981382282">
          <w:marLeft w:val="640"/>
          <w:marRight w:val="0"/>
          <w:marTop w:val="0"/>
          <w:marBottom w:val="0"/>
          <w:divBdr>
            <w:top w:val="none" w:sz="0" w:space="0" w:color="auto"/>
            <w:left w:val="none" w:sz="0" w:space="0" w:color="auto"/>
            <w:bottom w:val="none" w:sz="0" w:space="0" w:color="auto"/>
            <w:right w:val="none" w:sz="0" w:space="0" w:color="auto"/>
          </w:divBdr>
        </w:div>
        <w:div w:id="498275248">
          <w:marLeft w:val="640"/>
          <w:marRight w:val="0"/>
          <w:marTop w:val="0"/>
          <w:marBottom w:val="0"/>
          <w:divBdr>
            <w:top w:val="none" w:sz="0" w:space="0" w:color="auto"/>
            <w:left w:val="none" w:sz="0" w:space="0" w:color="auto"/>
            <w:bottom w:val="none" w:sz="0" w:space="0" w:color="auto"/>
            <w:right w:val="none" w:sz="0" w:space="0" w:color="auto"/>
          </w:divBdr>
        </w:div>
        <w:div w:id="1339843152">
          <w:marLeft w:val="640"/>
          <w:marRight w:val="0"/>
          <w:marTop w:val="0"/>
          <w:marBottom w:val="0"/>
          <w:divBdr>
            <w:top w:val="none" w:sz="0" w:space="0" w:color="auto"/>
            <w:left w:val="none" w:sz="0" w:space="0" w:color="auto"/>
            <w:bottom w:val="none" w:sz="0" w:space="0" w:color="auto"/>
            <w:right w:val="none" w:sz="0" w:space="0" w:color="auto"/>
          </w:divBdr>
        </w:div>
        <w:div w:id="716590427">
          <w:marLeft w:val="640"/>
          <w:marRight w:val="0"/>
          <w:marTop w:val="0"/>
          <w:marBottom w:val="0"/>
          <w:divBdr>
            <w:top w:val="none" w:sz="0" w:space="0" w:color="auto"/>
            <w:left w:val="none" w:sz="0" w:space="0" w:color="auto"/>
            <w:bottom w:val="none" w:sz="0" w:space="0" w:color="auto"/>
            <w:right w:val="none" w:sz="0" w:space="0" w:color="auto"/>
          </w:divBdr>
        </w:div>
        <w:div w:id="1150368251">
          <w:marLeft w:val="640"/>
          <w:marRight w:val="0"/>
          <w:marTop w:val="0"/>
          <w:marBottom w:val="0"/>
          <w:divBdr>
            <w:top w:val="none" w:sz="0" w:space="0" w:color="auto"/>
            <w:left w:val="none" w:sz="0" w:space="0" w:color="auto"/>
            <w:bottom w:val="none" w:sz="0" w:space="0" w:color="auto"/>
            <w:right w:val="none" w:sz="0" w:space="0" w:color="auto"/>
          </w:divBdr>
        </w:div>
        <w:div w:id="1840997622">
          <w:marLeft w:val="640"/>
          <w:marRight w:val="0"/>
          <w:marTop w:val="0"/>
          <w:marBottom w:val="0"/>
          <w:divBdr>
            <w:top w:val="none" w:sz="0" w:space="0" w:color="auto"/>
            <w:left w:val="none" w:sz="0" w:space="0" w:color="auto"/>
            <w:bottom w:val="none" w:sz="0" w:space="0" w:color="auto"/>
            <w:right w:val="none" w:sz="0" w:space="0" w:color="auto"/>
          </w:divBdr>
        </w:div>
        <w:div w:id="1187404303">
          <w:marLeft w:val="640"/>
          <w:marRight w:val="0"/>
          <w:marTop w:val="0"/>
          <w:marBottom w:val="0"/>
          <w:divBdr>
            <w:top w:val="none" w:sz="0" w:space="0" w:color="auto"/>
            <w:left w:val="none" w:sz="0" w:space="0" w:color="auto"/>
            <w:bottom w:val="none" w:sz="0" w:space="0" w:color="auto"/>
            <w:right w:val="none" w:sz="0" w:space="0" w:color="auto"/>
          </w:divBdr>
        </w:div>
        <w:div w:id="214784211">
          <w:marLeft w:val="640"/>
          <w:marRight w:val="0"/>
          <w:marTop w:val="0"/>
          <w:marBottom w:val="0"/>
          <w:divBdr>
            <w:top w:val="none" w:sz="0" w:space="0" w:color="auto"/>
            <w:left w:val="none" w:sz="0" w:space="0" w:color="auto"/>
            <w:bottom w:val="none" w:sz="0" w:space="0" w:color="auto"/>
            <w:right w:val="none" w:sz="0" w:space="0" w:color="auto"/>
          </w:divBdr>
        </w:div>
        <w:div w:id="1221940414">
          <w:marLeft w:val="640"/>
          <w:marRight w:val="0"/>
          <w:marTop w:val="0"/>
          <w:marBottom w:val="0"/>
          <w:divBdr>
            <w:top w:val="none" w:sz="0" w:space="0" w:color="auto"/>
            <w:left w:val="none" w:sz="0" w:space="0" w:color="auto"/>
            <w:bottom w:val="none" w:sz="0" w:space="0" w:color="auto"/>
            <w:right w:val="none" w:sz="0" w:space="0" w:color="auto"/>
          </w:divBdr>
        </w:div>
        <w:div w:id="256447612">
          <w:marLeft w:val="640"/>
          <w:marRight w:val="0"/>
          <w:marTop w:val="0"/>
          <w:marBottom w:val="0"/>
          <w:divBdr>
            <w:top w:val="none" w:sz="0" w:space="0" w:color="auto"/>
            <w:left w:val="none" w:sz="0" w:space="0" w:color="auto"/>
            <w:bottom w:val="none" w:sz="0" w:space="0" w:color="auto"/>
            <w:right w:val="none" w:sz="0" w:space="0" w:color="auto"/>
          </w:divBdr>
        </w:div>
        <w:div w:id="1540043386">
          <w:marLeft w:val="640"/>
          <w:marRight w:val="0"/>
          <w:marTop w:val="0"/>
          <w:marBottom w:val="0"/>
          <w:divBdr>
            <w:top w:val="none" w:sz="0" w:space="0" w:color="auto"/>
            <w:left w:val="none" w:sz="0" w:space="0" w:color="auto"/>
            <w:bottom w:val="none" w:sz="0" w:space="0" w:color="auto"/>
            <w:right w:val="none" w:sz="0" w:space="0" w:color="auto"/>
          </w:divBdr>
        </w:div>
        <w:div w:id="2027713528">
          <w:marLeft w:val="640"/>
          <w:marRight w:val="0"/>
          <w:marTop w:val="0"/>
          <w:marBottom w:val="0"/>
          <w:divBdr>
            <w:top w:val="none" w:sz="0" w:space="0" w:color="auto"/>
            <w:left w:val="none" w:sz="0" w:space="0" w:color="auto"/>
            <w:bottom w:val="none" w:sz="0" w:space="0" w:color="auto"/>
            <w:right w:val="none" w:sz="0" w:space="0" w:color="auto"/>
          </w:divBdr>
        </w:div>
        <w:div w:id="383991131">
          <w:marLeft w:val="640"/>
          <w:marRight w:val="0"/>
          <w:marTop w:val="0"/>
          <w:marBottom w:val="0"/>
          <w:divBdr>
            <w:top w:val="none" w:sz="0" w:space="0" w:color="auto"/>
            <w:left w:val="none" w:sz="0" w:space="0" w:color="auto"/>
            <w:bottom w:val="none" w:sz="0" w:space="0" w:color="auto"/>
            <w:right w:val="none" w:sz="0" w:space="0" w:color="auto"/>
          </w:divBdr>
        </w:div>
        <w:div w:id="1854344440">
          <w:marLeft w:val="640"/>
          <w:marRight w:val="0"/>
          <w:marTop w:val="0"/>
          <w:marBottom w:val="0"/>
          <w:divBdr>
            <w:top w:val="none" w:sz="0" w:space="0" w:color="auto"/>
            <w:left w:val="none" w:sz="0" w:space="0" w:color="auto"/>
            <w:bottom w:val="none" w:sz="0" w:space="0" w:color="auto"/>
            <w:right w:val="none" w:sz="0" w:space="0" w:color="auto"/>
          </w:divBdr>
        </w:div>
        <w:div w:id="333382972">
          <w:marLeft w:val="640"/>
          <w:marRight w:val="0"/>
          <w:marTop w:val="0"/>
          <w:marBottom w:val="0"/>
          <w:divBdr>
            <w:top w:val="none" w:sz="0" w:space="0" w:color="auto"/>
            <w:left w:val="none" w:sz="0" w:space="0" w:color="auto"/>
            <w:bottom w:val="none" w:sz="0" w:space="0" w:color="auto"/>
            <w:right w:val="none" w:sz="0" w:space="0" w:color="auto"/>
          </w:divBdr>
        </w:div>
        <w:div w:id="1587498918">
          <w:marLeft w:val="640"/>
          <w:marRight w:val="0"/>
          <w:marTop w:val="0"/>
          <w:marBottom w:val="0"/>
          <w:divBdr>
            <w:top w:val="none" w:sz="0" w:space="0" w:color="auto"/>
            <w:left w:val="none" w:sz="0" w:space="0" w:color="auto"/>
            <w:bottom w:val="none" w:sz="0" w:space="0" w:color="auto"/>
            <w:right w:val="none" w:sz="0" w:space="0" w:color="auto"/>
          </w:divBdr>
        </w:div>
        <w:div w:id="1084188512">
          <w:marLeft w:val="640"/>
          <w:marRight w:val="0"/>
          <w:marTop w:val="0"/>
          <w:marBottom w:val="0"/>
          <w:divBdr>
            <w:top w:val="none" w:sz="0" w:space="0" w:color="auto"/>
            <w:left w:val="none" w:sz="0" w:space="0" w:color="auto"/>
            <w:bottom w:val="none" w:sz="0" w:space="0" w:color="auto"/>
            <w:right w:val="none" w:sz="0" w:space="0" w:color="auto"/>
          </w:divBdr>
        </w:div>
        <w:div w:id="1801458980">
          <w:marLeft w:val="640"/>
          <w:marRight w:val="0"/>
          <w:marTop w:val="0"/>
          <w:marBottom w:val="0"/>
          <w:divBdr>
            <w:top w:val="none" w:sz="0" w:space="0" w:color="auto"/>
            <w:left w:val="none" w:sz="0" w:space="0" w:color="auto"/>
            <w:bottom w:val="none" w:sz="0" w:space="0" w:color="auto"/>
            <w:right w:val="none" w:sz="0" w:space="0" w:color="auto"/>
          </w:divBdr>
        </w:div>
        <w:div w:id="159783721">
          <w:marLeft w:val="640"/>
          <w:marRight w:val="0"/>
          <w:marTop w:val="0"/>
          <w:marBottom w:val="0"/>
          <w:divBdr>
            <w:top w:val="none" w:sz="0" w:space="0" w:color="auto"/>
            <w:left w:val="none" w:sz="0" w:space="0" w:color="auto"/>
            <w:bottom w:val="none" w:sz="0" w:space="0" w:color="auto"/>
            <w:right w:val="none" w:sz="0" w:space="0" w:color="auto"/>
          </w:divBdr>
        </w:div>
        <w:div w:id="298075329">
          <w:marLeft w:val="640"/>
          <w:marRight w:val="0"/>
          <w:marTop w:val="0"/>
          <w:marBottom w:val="0"/>
          <w:divBdr>
            <w:top w:val="none" w:sz="0" w:space="0" w:color="auto"/>
            <w:left w:val="none" w:sz="0" w:space="0" w:color="auto"/>
            <w:bottom w:val="none" w:sz="0" w:space="0" w:color="auto"/>
            <w:right w:val="none" w:sz="0" w:space="0" w:color="auto"/>
          </w:divBdr>
        </w:div>
        <w:div w:id="907031059">
          <w:marLeft w:val="640"/>
          <w:marRight w:val="0"/>
          <w:marTop w:val="0"/>
          <w:marBottom w:val="0"/>
          <w:divBdr>
            <w:top w:val="none" w:sz="0" w:space="0" w:color="auto"/>
            <w:left w:val="none" w:sz="0" w:space="0" w:color="auto"/>
            <w:bottom w:val="none" w:sz="0" w:space="0" w:color="auto"/>
            <w:right w:val="none" w:sz="0" w:space="0" w:color="auto"/>
          </w:divBdr>
        </w:div>
        <w:div w:id="115412349">
          <w:marLeft w:val="640"/>
          <w:marRight w:val="0"/>
          <w:marTop w:val="0"/>
          <w:marBottom w:val="0"/>
          <w:divBdr>
            <w:top w:val="none" w:sz="0" w:space="0" w:color="auto"/>
            <w:left w:val="none" w:sz="0" w:space="0" w:color="auto"/>
            <w:bottom w:val="none" w:sz="0" w:space="0" w:color="auto"/>
            <w:right w:val="none" w:sz="0" w:space="0" w:color="auto"/>
          </w:divBdr>
        </w:div>
        <w:div w:id="95833503">
          <w:marLeft w:val="640"/>
          <w:marRight w:val="0"/>
          <w:marTop w:val="0"/>
          <w:marBottom w:val="0"/>
          <w:divBdr>
            <w:top w:val="none" w:sz="0" w:space="0" w:color="auto"/>
            <w:left w:val="none" w:sz="0" w:space="0" w:color="auto"/>
            <w:bottom w:val="none" w:sz="0" w:space="0" w:color="auto"/>
            <w:right w:val="none" w:sz="0" w:space="0" w:color="auto"/>
          </w:divBdr>
        </w:div>
      </w:divsChild>
    </w:div>
    <w:div w:id="204062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93866">
          <w:marLeft w:val="640"/>
          <w:marRight w:val="0"/>
          <w:marTop w:val="0"/>
          <w:marBottom w:val="0"/>
          <w:divBdr>
            <w:top w:val="none" w:sz="0" w:space="0" w:color="auto"/>
            <w:left w:val="none" w:sz="0" w:space="0" w:color="auto"/>
            <w:bottom w:val="none" w:sz="0" w:space="0" w:color="auto"/>
            <w:right w:val="none" w:sz="0" w:space="0" w:color="auto"/>
          </w:divBdr>
        </w:div>
        <w:div w:id="192770822">
          <w:marLeft w:val="640"/>
          <w:marRight w:val="0"/>
          <w:marTop w:val="0"/>
          <w:marBottom w:val="0"/>
          <w:divBdr>
            <w:top w:val="none" w:sz="0" w:space="0" w:color="auto"/>
            <w:left w:val="none" w:sz="0" w:space="0" w:color="auto"/>
            <w:bottom w:val="none" w:sz="0" w:space="0" w:color="auto"/>
            <w:right w:val="none" w:sz="0" w:space="0" w:color="auto"/>
          </w:divBdr>
        </w:div>
        <w:div w:id="1367025220">
          <w:marLeft w:val="640"/>
          <w:marRight w:val="0"/>
          <w:marTop w:val="0"/>
          <w:marBottom w:val="0"/>
          <w:divBdr>
            <w:top w:val="none" w:sz="0" w:space="0" w:color="auto"/>
            <w:left w:val="none" w:sz="0" w:space="0" w:color="auto"/>
            <w:bottom w:val="none" w:sz="0" w:space="0" w:color="auto"/>
            <w:right w:val="none" w:sz="0" w:space="0" w:color="auto"/>
          </w:divBdr>
        </w:div>
        <w:div w:id="314770657">
          <w:marLeft w:val="640"/>
          <w:marRight w:val="0"/>
          <w:marTop w:val="0"/>
          <w:marBottom w:val="0"/>
          <w:divBdr>
            <w:top w:val="none" w:sz="0" w:space="0" w:color="auto"/>
            <w:left w:val="none" w:sz="0" w:space="0" w:color="auto"/>
            <w:bottom w:val="none" w:sz="0" w:space="0" w:color="auto"/>
            <w:right w:val="none" w:sz="0" w:space="0" w:color="auto"/>
          </w:divBdr>
        </w:div>
        <w:div w:id="1197504021">
          <w:marLeft w:val="640"/>
          <w:marRight w:val="0"/>
          <w:marTop w:val="0"/>
          <w:marBottom w:val="0"/>
          <w:divBdr>
            <w:top w:val="none" w:sz="0" w:space="0" w:color="auto"/>
            <w:left w:val="none" w:sz="0" w:space="0" w:color="auto"/>
            <w:bottom w:val="none" w:sz="0" w:space="0" w:color="auto"/>
            <w:right w:val="none" w:sz="0" w:space="0" w:color="auto"/>
          </w:divBdr>
        </w:div>
        <w:div w:id="551382234">
          <w:marLeft w:val="640"/>
          <w:marRight w:val="0"/>
          <w:marTop w:val="0"/>
          <w:marBottom w:val="0"/>
          <w:divBdr>
            <w:top w:val="none" w:sz="0" w:space="0" w:color="auto"/>
            <w:left w:val="none" w:sz="0" w:space="0" w:color="auto"/>
            <w:bottom w:val="none" w:sz="0" w:space="0" w:color="auto"/>
            <w:right w:val="none" w:sz="0" w:space="0" w:color="auto"/>
          </w:divBdr>
        </w:div>
        <w:div w:id="56364615">
          <w:marLeft w:val="640"/>
          <w:marRight w:val="0"/>
          <w:marTop w:val="0"/>
          <w:marBottom w:val="0"/>
          <w:divBdr>
            <w:top w:val="none" w:sz="0" w:space="0" w:color="auto"/>
            <w:left w:val="none" w:sz="0" w:space="0" w:color="auto"/>
            <w:bottom w:val="none" w:sz="0" w:space="0" w:color="auto"/>
            <w:right w:val="none" w:sz="0" w:space="0" w:color="auto"/>
          </w:divBdr>
        </w:div>
        <w:div w:id="1091199087">
          <w:marLeft w:val="640"/>
          <w:marRight w:val="0"/>
          <w:marTop w:val="0"/>
          <w:marBottom w:val="0"/>
          <w:divBdr>
            <w:top w:val="none" w:sz="0" w:space="0" w:color="auto"/>
            <w:left w:val="none" w:sz="0" w:space="0" w:color="auto"/>
            <w:bottom w:val="none" w:sz="0" w:space="0" w:color="auto"/>
            <w:right w:val="none" w:sz="0" w:space="0" w:color="auto"/>
          </w:divBdr>
        </w:div>
        <w:div w:id="943731550">
          <w:marLeft w:val="640"/>
          <w:marRight w:val="0"/>
          <w:marTop w:val="0"/>
          <w:marBottom w:val="0"/>
          <w:divBdr>
            <w:top w:val="none" w:sz="0" w:space="0" w:color="auto"/>
            <w:left w:val="none" w:sz="0" w:space="0" w:color="auto"/>
            <w:bottom w:val="none" w:sz="0" w:space="0" w:color="auto"/>
            <w:right w:val="none" w:sz="0" w:space="0" w:color="auto"/>
          </w:divBdr>
        </w:div>
        <w:div w:id="809321868">
          <w:marLeft w:val="640"/>
          <w:marRight w:val="0"/>
          <w:marTop w:val="0"/>
          <w:marBottom w:val="0"/>
          <w:divBdr>
            <w:top w:val="none" w:sz="0" w:space="0" w:color="auto"/>
            <w:left w:val="none" w:sz="0" w:space="0" w:color="auto"/>
            <w:bottom w:val="none" w:sz="0" w:space="0" w:color="auto"/>
            <w:right w:val="none" w:sz="0" w:space="0" w:color="auto"/>
          </w:divBdr>
        </w:div>
        <w:div w:id="531454989">
          <w:marLeft w:val="640"/>
          <w:marRight w:val="0"/>
          <w:marTop w:val="0"/>
          <w:marBottom w:val="0"/>
          <w:divBdr>
            <w:top w:val="none" w:sz="0" w:space="0" w:color="auto"/>
            <w:left w:val="none" w:sz="0" w:space="0" w:color="auto"/>
            <w:bottom w:val="none" w:sz="0" w:space="0" w:color="auto"/>
            <w:right w:val="none" w:sz="0" w:space="0" w:color="auto"/>
          </w:divBdr>
        </w:div>
        <w:div w:id="1888182295">
          <w:marLeft w:val="640"/>
          <w:marRight w:val="0"/>
          <w:marTop w:val="0"/>
          <w:marBottom w:val="0"/>
          <w:divBdr>
            <w:top w:val="none" w:sz="0" w:space="0" w:color="auto"/>
            <w:left w:val="none" w:sz="0" w:space="0" w:color="auto"/>
            <w:bottom w:val="none" w:sz="0" w:space="0" w:color="auto"/>
            <w:right w:val="none" w:sz="0" w:space="0" w:color="auto"/>
          </w:divBdr>
        </w:div>
        <w:div w:id="2067757330">
          <w:marLeft w:val="640"/>
          <w:marRight w:val="0"/>
          <w:marTop w:val="0"/>
          <w:marBottom w:val="0"/>
          <w:divBdr>
            <w:top w:val="none" w:sz="0" w:space="0" w:color="auto"/>
            <w:left w:val="none" w:sz="0" w:space="0" w:color="auto"/>
            <w:bottom w:val="none" w:sz="0" w:space="0" w:color="auto"/>
            <w:right w:val="none" w:sz="0" w:space="0" w:color="auto"/>
          </w:divBdr>
        </w:div>
        <w:div w:id="1352754539">
          <w:marLeft w:val="640"/>
          <w:marRight w:val="0"/>
          <w:marTop w:val="0"/>
          <w:marBottom w:val="0"/>
          <w:divBdr>
            <w:top w:val="none" w:sz="0" w:space="0" w:color="auto"/>
            <w:left w:val="none" w:sz="0" w:space="0" w:color="auto"/>
            <w:bottom w:val="none" w:sz="0" w:space="0" w:color="auto"/>
            <w:right w:val="none" w:sz="0" w:space="0" w:color="auto"/>
          </w:divBdr>
        </w:div>
        <w:div w:id="1889105887">
          <w:marLeft w:val="640"/>
          <w:marRight w:val="0"/>
          <w:marTop w:val="0"/>
          <w:marBottom w:val="0"/>
          <w:divBdr>
            <w:top w:val="none" w:sz="0" w:space="0" w:color="auto"/>
            <w:left w:val="none" w:sz="0" w:space="0" w:color="auto"/>
            <w:bottom w:val="none" w:sz="0" w:space="0" w:color="auto"/>
            <w:right w:val="none" w:sz="0" w:space="0" w:color="auto"/>
          </w:divBdr>
        </w:div>
        <w:div w:id="1552227156">
          <w:marLeft w:val="640"/>
          <w:marRight w:val="0"/>
          <w:marTop w:val="0"/>
          <w:marBottom w:val="0"/>
          <w:divBdr>
            <w:top w:val="none" w:sz="0" w:space="0" w:color="auto"/>
            <w:left w:val="none" w:sz="0" w:space="0" w:color="auto"/>
            <w:bottom w:val="none" w:sz="0" w:space="0" w:color="auto"/>
            <w:right w:val="none" w:sz="0" w:space="0" w:color="auto"/>
          </w:divBdr>
        </w:div>
        <w:div w:id="95835400">
          <w:marLeft w:val="640"/>
          <w:marRight w:val="0"/>
          <w:marTop w:val="0"/>
          <w:marBottom w:val="0"/>
          <w:divBdr>
            <w:top w:val="none" w:sz="0" w:space="0" w:color="auto"/>
            <w:left w:val="none" w:sz="0" w:space="0" w:color="auto"/>
            <w:bottom w:val="none" w:sz="0" w:space="0" w:color="auto"/>
            <w:right w:val="none" w:sz="0" w:space="0" w:color="auto"/>
          </w:divBdr>
        </w:div>
        <w:div w:id="970211291">
          <w:marLeft w:val="640"/>
          <w:marRight w:val="0"/>
          <w:marTop w:val="0"/>
          <w:marBottom w:val="0"/>
          <w:divBdr>
            <w:top w:val="none" w:sz="0" w:space="0" w:color="auto"/>
            <w:left w:val="none" w:sz="0" w:space="0" w:color="auto"/>
            <w:bottom w:val="none" w:sz="0" w:space="0" w:color="auto"/>
            <w:right w:val="none" w:sz="0" w:space="0" w:color="auto"/>
          </w:divBdr>
        </w:div>
        <w:div w:id="1572235889">
          <w:marLeft w:val="640"/>
          <w:marRight w:val="0"/>
          <w:marTop w:val="0"/>
          <w:marBottom w:val="0"/>
          <w:divBdr>
            <w:top w:val="none" w:sz="0" w:space="0" w:color="auto"/>
            <w:left w:val="none" w:sz="0" w:space="0" w:color="auto"/>
            <w:bottom w:val="none" w:sz="0" w:space="0" w:color="auto"/>
            <w:right w:val="none" w:sz="0" w:space="0" w:color="auto"/>
          </w:divBdr>
        </w:div>
        <w:div w:id="687604932">
          <w:marLeft w:val="640"/>
          <w:marRight w:val="0"/>
          <w:marTop w:val="0"/>
          <w:marBottom w:val="0"/>
          <w:divBdr>
            <w:top w:val="none" w:sz="0" w:space="0" w:color="auto"/>
            <w:left w:val="none" w:sz="0" w:space="0" w:color="auto"/>
            <w:bottom w:val="none" w:sz="0" w:space="0" w:color="auto"/>
            <w:right w:val="none" w:sz="0" w:space="0" w:color="auto"/>
          </w:divBdr>
        </w:div>
        <w:div w:id="1766807772">
          <w:marLeft w:val="640"/>
          <w:marRight w:val="0"/>
          <w:marTop w:val="0"/>
          <w:marBottom w:val="0"/>
          <w:divBdr>
            <w:top w:val="none" w:sz="0" w:space="0" w:color="auto"/>
            <w:left w:val="none" w:sz="0" w:space="0" w:color="auto"/>
            <w:bottom w:val="none" w:sz="0" w:space="0" w:color="auto"/>
            <w:right w:val="none" w:sz="0" w:space="0" w:color="auto"/>
          </w:divBdr>
        </w:div>
        <w:div w:id="263651449">
          <w:marLeft w:val="640"/>
          <w:marRight w:val="0"/>
          <w:marTop w:val="0"/>
          <w:marBottom w:val="0"/>
          <w:divBdr>
            <w:top w:val="none" w:sz="0" w:space="0" w:color="auto"/>
            <w:left w:val="none" w:sz="0" w:space="0" w:color="auto"/>
            <w:bottom w:val="none" w:sz="0" w:space="0" w:color="auto"/>
            <w:right w:val="none" w:sz="0" w:space="0" w:color="auto"/>
          </w:divBdr>
        </w:div>
        <w:div w:id="452217354">
          <w:marLeft w:val="640"/>
          <w:marRight w:val="0"/>
          <w:marTop w:val="0"/>
          <w:marBottom w:val="0"/>
          <w:divBdr>
            <w:top w:val="none" w:sz="0" w:space="0" w:color="auto"/>
            <w:left w:val="none" w:sz="0" w:space="0" w:color="auto"/>
            <w:bottom w:val="none" w:sz="0" w:space="0" w:color="auto"/>
            <w:right w:val="none" w:sz="0" w:space="0" w:color="auto"/>
          </w:divBdr>
        </w:div>
        <w:div w:id="1911495689">
          <w:marLeft w:val="640"/>
          <w:marRight w:val="0"/>
          <w:marTop w:val="0"/>
          <w:marBottom w:val="0"/>
          <w:divBdr>
            <w:top w:val="none" w:sz="0" w:space="0" w:color="auto"/>
            <w:left w:val="none" w:sz="0" w:space="0" w:color="auto"/>
            <w:bottom w:val="none" w:sz="0" w:space="0" w:color="auto"/>
            <w:right w:val="none" w:sz="0" w:space="0" w:color="auto"/>
          </w:divBdr>
        </w:div>
        <w:div w:id="482696808">
          <w:marLeft w:val="640"/>
          <w:marRight w:val="0"/>
          <w:marTop w:val="0"/>
          <w:marBottom w:val="0"/>
          <w:divBdr>
            <w:top w:val="none" w:sz="0" w:space="0" w:color="auto"/>
            <w:left w:val="none" w:sz="0" w:space="0" w:color="auto"/>
            <w:bottom w:val="none" w:sz="0" w:space="0" w:color="auto"/>
            <w:right w:val="none" w:sz="0" w:space="0" w:color="auto"/>
          </w:divBdr>
        </w:div>
        <w:div w:id="1612663791">
          <w:marLeft w:val="640"/>
          <w:marRight w:val="0"/>
          <w:marTop w:val="0"/>
          <w:marBottom w:val="0"/>
          <w:divBdr>
            <w:top w:val="none" w:sz="0" w:space="0" w:color="auto"/>
            <w:left w:val="none" w:sz="0" w:space="0" w:color="auto"/>
            <w:bottom w:val="none" w:sz="0" w:space="0" w:color="auto"/>
            <w:right w:val="none" w:sz="0" w:space="0" w:color="auto"/>
          </w:divBdr>
        </w:div>
        <w:div w:id="1030381239">
          <w:marLeft w:val="640"/>
          <w:marRight w:val="0"/>
          <w:marTop w:val="0"/>
          <w:marBottom w:val="0"/>
          <w:divBdr>
            <w:top w:val="none" w:sz="0" w:space="0" w:color="auto"/>
            <w:left w:val="none" w:sz="0" w:space="0" w:color="auto"/>
            <w:bottom w:val="none" w:sz="0" w:space="0" w:color="auto"/>
            <w:right w:val="none" w:sz="0" w:space="0" w:color="auto"/>
          </w:divBdr>
        </w:div>
        <w:div w:id="1093673193">
          <w:marLeft w:val="640"/>
          <w:marRight w:val="0"/>
          <w:marTop w:val="0"/>
          <w:marBottom w:val="0"/>
          <w:divBdr>
            <w:top w:val="none" w:sz="0" w:space="0" w:color="auto"/>
            <w:left w:val="none" w:sz="0" w:space="0" w:color="auto"/>
            <w:bottom w:val="none" w:sz="0" w:space="0" w:color="auto"/>
            <w:right w:val="none" w:sz="0" w:space="0" w:color="auto"/>
          </w:divBdr>
        </w:div>
        <w:div w:id="414211880">
          <w:marLeft w:val="640"/>
          <w:marRight w:val="0"/>
          <w:marTop w:val="0"/>
          <w:marBottom w:val="0"/>
          <w:divBdr>
            <w:top w:val="none" w:sz="0" w:space="0" w:color="auto"/>
            <w:left w:val="none" w:sz="0" w:space="0" w:color="auto"/>
            <w:bottom w:val="none" w:sz="0" w:space="0" w:color="auto"/>
            <w:right w:val="none" w:sz="0" w:space="0" w:color="auto"/>
          </w:divBdr>
        </w:div>
        <w:div w:id="923608144">
          <w:marLeft w:val="640"/>
          <w:marRight w:val="0"/>
          <w:marTop w:val="0"/>
          <w:marBottom w:val="0"/>
          <w:divBdr>
            <w:top w:val="none" w:sz="0" w:space="0" w:color="auto"/>
            <w:left w:val="none" w:sz="0" w:space="0" w:color="auto"/>
            <w:bottom w:val="none" w:sz="0" w:space="0" w:color="auto"/>
            <w:right w:val="none" w:sz="0" w:space="0" w:color="auto"/>
          </w:divBdr>
        </w:div>
        <w:div w:id="920020766">
          <w:marLeft w:val="640"/>
          <w:marRight w:val="0"/>
          <w:marTop w:val="0"/>
          <w:marBottom w:val="0"/>
          <w:divBdr>
            <w:top w:val="none" w:sz="0" w:space="0" w:color="auto"/>
            <w:left w:val="none" w:sz="0" w:space="0" w:color="auto"/>
            <w:bottom w:val="none" w:sz="0" w:space="0" w:color="auto"/>
            <w:right w:val="none" w:sz="0" w:space="0" w:color="auto"/>
          </w:divBdr>
        </w:div>
        <w:div w:id="392847567">
          <w:marLeft w:val="640"/>
          <w:marRight w:val="0"/>
          <w:marTop w:val="0"/>
          <w:marBottom w:val="0"/>
          <w:divBdr>
            <w:top w:val="none" w:sz="0" w:space="0" w:color="auto"/>
            <w:left w:val="none" w:sz="0" w:space="0" w:color="auto"/>
            <w:bottom w:val="none" w:sz="0" w:space="0" w:color="auto"/>
            <w:right w:val="none" w:sz="0" w:space="0" w:color="auto"/>
          </w:divBdr>
        </w:div>
        <w:div w:id="140538421">
          <w:marLeft w:val="640"/>
          <w:marRight w:val="0"/>
          <w:marTop w:val="0"/>
          <w:marBottom w:val="0"/>
          <w:divBdr>
            <w:top w:val="none" w:sz="0" w:space="0" w:color="auto"/>
            <w:left w:val="none" w:sz="0" w:space="0" w:color="auto"/>
            <w:bottom w:val="none" w:sz="0" w:space="0" w:color="auto"/>
            <w:right w:val="none" w:sz="0" w:space="0" w:color="auto"/>
          </w:divBdr>
        </w:div>
        <w:div w:id="152720235">
          <w:marLeft w:val="640"/>
          <w:marRight w:val="0"/>
          <w:marTop w:val="0"/>
          <w:marBottom w:val="0"/>
          <w:divBdr>
            <w:top w:val="none" w:sz="0" w:space="0" w:color="auto"/>
            <w:left w:val="none" w:sz="0" w:space="0" w:color="auto"/>
            <w:bottom w:val="none" w:sz="0" w:space="0" w:color="auto"/>
            <w:right w:val="none" w:sz="0" w:space="0" w:color="auto"/>
          </w:divBdr>
        </w:div>
        <w:div w:id="1094327545">
          <w:marLeft w:val="640"/>
          <w:marRight w:val="0"/>
          <w:marTop w:val="0"/>
          <w:marBottom w:val="0"/>
          <w:divBdr>
            <w:top w:val="none" w:sz="0" w:space="0" w:color="auto"/>
            <w:left w:val="none" w:sz="0" w:space="0" w:color="auto"/>
            <w:bottom w:val="none" w:sz="0" w:space="0" w:color="auto"/>
            <w:right w:val="none" w:sz="0" w:space="0" w:color="auto"/>
          </w:divBdr>
        </w:div>
        <w:div w:id="121122851">
          <w:marLeft w:val="640"/>
          <w:marRight w:val="0"/>
          <w:marTop w:val="0"/>
          <w:marBottom w:val="0"/>
          <w:divBdr>
            <w:top w:val="none" w:sz="0" w:space="0" w:color="auto"/>
            <w:left w:val="none" w:sz="0" w:space="0" w:color="auto"/>
            <w:bottom w:val="none" w:sz="0" w:space="0" w:color="auto"/>
            <w:right w:val="none" w:sz="0" w:space="0" w:color="auto"/>
          </w:divBdr>
        </w:div>
        <w:div w:id="877358262">
          <w:marLeft w:val="640"/>
          <w:marRight w:val="0"/>
          <w:marTop w:val="0"/>
          <w:marBottom w:val="0"/>
          <w:divBdr>
            <w:top w:val="none" w:sz="0" w:space="0" w:color="auto"/>
            <w:left w:val="none" w:sz="0" w:space="0" w:color="auto"/>
            <w:bottom w:val="none" w:sz="0" w:space="0" w:color="auto"/>
            <w:right w:val="none" w:sz="0" w:space="0" w:color="auto"/>
          </w:divBdr>
        </w:div>
        <w:div w:id="557514886">
          <w:marLeft w:val="640"/>
          <w:marRight w:val="0"/>
          <w:marTop w:val="0"/>
          <w:marBottom w:val="0"/>
          <w:divBdr>
            <w:top w:val="none" w:sz="0" w:space="0" w:color="auto"/>
            <w:left w:val="none" w:sz="0" w:space="0" w:color="auto"/>
            <w:bottom w:val="none" w:sz="0" w:space="0" w:color="auto"/>
            <w:right w:val="none" w:sz="0" w:space="0" w:color="auto"/>
          </w:divBdr>
        </w:div>
        <w:div w:id="438330349">
          <w:marLeft w:val="640"/>
          <w:marRight w:val="0"/>
          <w:marTop w:val="0"/>
          <w:marBottom w:val="0"/>
          <w:divBdr>
            <w:top w:val="none" w:sz="0" w:space="0" w:color="auto"/>
            <w:left w:val="none" w:sz="0" w:space="0" w:color="auto"/>
            <w:bottom w:val="none" w:sz="0" w:space="0" w:color="auto"/>
            <w:right w:val="none" w:sz="0" w:space="0" w:color="auto"/>
          </w:divBdr>
        </w:div>
        <w:div w:id="829637379">
          <w:marLeft w:val="640"/>
          <w:marRight w:val="0"/>
          <w:marTop w:val="0"/>
          <w:marBottom w:val="0"/>
          <w:divBdr>
            <w:top w:val="none" w:sz="0" w:space="0" w:color="auto"/>
            <w:left w:val="none" w:sz="0" w:space="0" w:color="auto"/>
            <w:bottom w:val="none" w:sz="0" w:space="0" w:color="auto"/>
            <w:right w:val="none" w:sz="0" w:space="0" w:color="auto"/>
          </w:divBdr>
        </w:div>
        <w:div w:id="1964463942">
          <w:marLeft w:val="640"/>
          <w:marRight w:val="0"/>
          <w:marTop w:val="0"/>
          <w:marBottom w:val="0"/>
          <w:divBdr>
            <w:top w:val="none" w:sz="0" w:space="0" w:color="auto"/>
            <w:left w:val="none" w:sz="0" w:space="0" w:color="auto"/>
            <w:bottom w:val="none" w:sz="0" w:space="0" w:color="auto"/>
            <w:right w:val="none" w:sz="0" w:space="0" w:color="auto"/>
          </w:divBdr>
        </w:div>
        <w:div w:id="764376735">
          <w:marLeft w:val="640"/>
          <w:marRight w:val="0"/>
          <w:marTop w:val="0"/>
          <w:marBottom w:val="0"/>
          <w:divBdr>
            <w:top w:val="none" w:sz="0" w:space="0" w:color="auto"/>
            <w:left w:val="none" w:sz="0" w:space="0" w:color="auto"/>
            <w:bottom w:val="none" w:sz="0" w:space="0" w:color="auto"/>
            <w:right w:val="none" w:sz="0" w:space="0" w:color="auto"/>
          </w:divBdr>
        </w:div>
        <w:div w:id="1799637738">
          <w:marLeft w:val="640"/>
          <w:marRight w:val="0"/>
          <w:marTop w:val="0"/>
          <w:marBottom w:val="0"/>
          <w:divBdr>
            <w:top w:val="none" w:sz="0" w:space="0" w:color="auto"/>
            <w:left w:val="none" w:sz="0" w:space="0" w:color="auto"/>
            <w:bottom w:val="none" w:sz="0" w:space="0" w:color="auto"/>
            <w:right w:val="none" w:sz="0" w:space="0" w:color="auto"/>
          </w:divBdr>
        </w:div>
        <w:div w:id="594165609">
          <w:marLeft w:val="640"/>
          <w:marRight w:val="0"/>
          <w:marTop w:val="0"/>
          <w:marBottom w:val="0"/>
          <w:divBdr>
            <w:top w:val="none" w:sz="0" w:space="0" w:color="auto"/>
            <w:left w:val="none" w:sz="0" w:space="0" w:color="auto"/>
            <w:bottom w:val="none" w:sz="0" w:space="0" w:color="auto"/>
            <w:right w:val="none" w:sz="0" w:space="0" w:color="auto"/>
          </w:divBdr>
        </w:div>
        <w:div w:id="1206869845">
          <w:marLeft w:val="640"/>
          <w:marRight w:val="0"/>
          <w:marTop w:val="0"/>
          <w:marBottom w:val="0"/>
          <w:divBdr>
            <w:top w:val="none" w:sz="0" w:space="0" w:color="auto"/>
            <w:left w:val="none" w:sz="0" w:space="0" w:color="auto"/>
            <w:bottom w:val="none" w:sz="0" w:space="0" w:color="auto"/>
            <w:right w:val="none" w:sz="0" w:space="0" w:color="auto"/>
          </w:divBdr>
        </w:div>
        <w:div w:id="1826121554">
          <w:marLeft w:val="640"/>
          <w:marRight w:val="0"/>
          <w:marTop w:val="0"/>
          <w:marBottom w:val="0"/>
          <w:divBdr>
            <w:top w:val="none" w:sz="0" w:space="0" w:color="auto"/>
            <w:left w:val="none" w:sz="0" w:space="0" w:color="auto"/>
            <w:bottom w:val="none" w:sz="0" w:space="0" w:color="auto"/>
            <w:right w:val="none" w:sz="0" w:space="0" w:color="auto"/>
          </w:divBdr>
        </w:div>
        <w:div w:id="1794902263">
          <w:marLeft w:val="640"/>
          <w:marRight w:val="0"/>
          <w:marTop w:val="0"/>
          <w:marBottom w:val="0"/>
          <w:divBdr>
            <w:top w:val="none" w:sz="0" w:space="0" w:color="auto"/>
            <w:left w:val="none" w:sz="0" w:space="0" w:color="auto"/>
            <w:bottom w:val="none" w:sz="0" w:space="0" w:color="auto"/>
            <w:right w:val="none" w:sz="0" w:space="0" w:color="auto"/>
          </w:divBdr>
        </w:div>
        <w:div w:id="1846285239">
          <w:marLeft w:val="640"/>
          <w:marRight w:val="0"/>
          <w:marTop w:val="0"/>
          <w:marBottom w:val="0"/>
          <w:divBdr>
            <w:top w:val="none" w:sz="0" w:space="0" w:color="auto"/>
            <w:left w:val="none" w:sz="0" w:space="0" w:color="auto"/>
            <w:bottom w:val="none" w:sz="0" w:space="0" w:color="auto"/>
            <w:right w:val="none" w:sz="0" w:space="0" w:color="auto"/>
          </w:divBdr>
        </w:div>
        <w:div w:id="1321539685">
          <w:marLeft w:val="640"/>
          <w:marRight w:val="0"/>
          <w:marTop w:val="0"/>
          <w:marBottom w:val="0"/>
          <w:divBdr>
            <w:top w:val="none" w:sz="0" w:space="0" w:color="auto"/>
            <w:left w:val="none" w:sz="0" w:space="0" w:color="auto"/>
            <w:bottom w:val="none" w:sz="0" w:space="0" w:color="auto"/>
            <w:right w:val="none" w:sz="0" w:space="0" w:color="auto"/>
          </w:divBdr>
        </w:div>
        <w:div w:id="1757246635">
          <w:marLeft w:val="640"/>
          <w:marRight w:val="0"/>
          <w:marTop w:val="0"/>
          <w:marBottom w:val="0"/>
          <w:divBdr>
            <w:top w:val="none" w:sz="0" w:space="0" w:color="auto"/>
            <w:left w:val="none" w:sz="0" w:space="0" w:color="auto"/>
            <w:bottom w:val="none" w:sz="0" w:space="0" w:color="auto"/>
            <w:right w:val="none" w:sz="0" w:space="0" w:color="auto"/>
          </w:divBdr>
        </w:div>
        <w:div w:id="8333279">
          <w:marLeft w:val="640"/>
          <w:marRight w:val="0"/>
          <w:marTop w:val="0"/>
          <w:marBottom w:val="0"/>
          <w:divBdr>
            <w:top w:val="none" w:sz="0" w:space="0" w:color="auto"/>
            <w:left w:val="none" w:sz="0" w:space="0" w:color="auto"/>
            <w:bottom w:val="none" w:sz="0" w:space="0" w:color="auto"/>
            <w:right w:val="none" w:sz="0" w:space="0" w:color="auto"/>
          </w:divBdr>
        </w:div>
        <w:div w:id="782188991">
          <w:marLeft w:val="640"/>
          <w:marRight w:val="0"/>
          <w:marTop w:val="0"/>
          <w:marBottom w:val="0"/>
          <w:divBdr>
            <w:top w:val="none" w:sz="0" w:space="0" w:color="auto"/>
            <w:left w:val="none" w:sz="0" w:space="0" w:color="auto"/>
            <w:bottom w:val="none" w:sz="0" w:space="0" w:color="auto"/>
            <w:right w:val="none" w:sz="0" w:space="0" w:color="auto"/>
          </w:divBdr>
        </w:div>
        <w:div w:id="1613707601">
          <w:marLeft w:val="640"/>
          <w:marRight w:val="0"/>
          <w:marTop w:val="0"/>
          <w:marBottom w:val="0"/>
          <w:divBdr>
            <w:top w:val="none" w:sz="0" w:space="0" w:color="auto"/>
            <w:left w:val="none" w:sz="0" w:space="0" w:color="auto"/>
            <w:bottom w:val="none" w:sz="0" w:space="0" w:color="auto"/>
            <w:right w:val="none" w:sz="0" w:space="0" w:color="auto"/>
          </w:divBdr>
        </w:div>
        <w:div w:id="1772314027">
          <w:marLeft w:val="640"/>
          <w:marRight w:val="0"/>
          <w:marTop w:val="0"/>
          <w:marBottom w:val="0"/>
          <w:divBdr>
            <w:top w:val="none" w:sz="0" w:space="0" w:color="auto"/>
            <w:left w:val="none" w:sz="0" w:space="0" w:color="auto"/>
            <w:bottom w:val="none" w:sz="0" w:space="0" w:color="auto"/>
            <w:right w:val="none" w:sz="0" w:space="0" w:color="auto"/>
          </w:divBdr>
        </w:div>
        <w:div w:id="531650696">
          <w:marLeft w:val="640"/>
          <w:marRight w:val="0"/>
          <w:marTop w:val="0"/>
          <w:marBottom w:val="0"/>
          <w:divBdr>
            <w:top w:val="none" w:sz="0" w:space="0" w:color="auto"/>
            <w:left w:val="none" w:sz="0" w:space="0" w:color="auto"/>
            <w:bottom w:val="none" w:sz="0" w:space="0" w:color="auto"/>
            <w:right w:val="none" w:sz="0" w:space="0" w:color="auto"/>
          </w:divBdr>
        </w:div>
        <w:div w:id="1797799015">
          <w:marLeft w:val="640"/>
          <w:marRight w:val="0"/>
          <w:marTop w:val="0"/>
          <w:marBottom w:val="0"/>
          <w:divBdr>
            <w:top w:val="none" w:sz="0" w:space="0" w:color="auto"/>
            <w:left w:val="none" w:sz="0" w:space="0" w:color="auto"/>
            <w:bottom w:val="none" w:sz="0" w:space="0" w:color="auto"/>
            <w:right w:val="none" w:sz="0" w:space="0" w:color="auto"/>
          </w:divBdr>
        </w:div>
        <w:div w:id="1551305669">
          <w:marLeft w:val="640"/>
          <w:marRight w:val="0"/>
          <w:marTop w:val="0"/>
          <w:marBottom w:val="0"/>
          <w:divBdr>
            <w:top w:val="none" w:sz="0" w:space="0" w:color="auto"/>
            <w:left w:val="none" w:sz="0" w:space="0" w:color="auto"/>
            <w:bottom w:val="none" w:sz="0" w:space="0" w:color="auto"/>
            <w:right w:val="none" w:sz="0" w:space="0" w:color="auto"/>
          </w:divBdr>
        </w:div>
        <w:div w:id="255985429">
          <w:marLeft w:val="640"/>
          <w:marRight w:val="0"/>
          <w:marTop w:val="0"/>
          <w:marBottom w:val="0"/>
          <w:divBdr>
            <w:top w:val="none" w:sz="0" w:space="0" w:color="auto"/>
            <w:left w:val="none" w:sz="0" w:space="0" w:color="auto"/>
            <w:bottom w:val="none" w:sz="0" w:space="0" w:color="auto"/>
            <w:right w:val="none" w:sz="0" w:space="0" w:color="auto"/>
          </w:divBdr>
        </w:div>
        <w:div w:id="873267842">
          <w:marLeft w:val="640"/>
          <w:marRight w:val="0"/>
          <w:marTop w:val="0"/>
          <w:marBottom w:val="0"/>
          <w:divBdr>
            <w:top w:val="none" w:sz="0" w:space="0" w:color="auto"/>
            <w:left w:val="none" w:sz="0" w:space="0" w:color="auto"/>
            <w:bottom w:val="none" w:sz="0" w:space="0" w:color="auto"/>
            <w:right w:val="none" w:sz="0" w:space="0" w:color="auto"/>
          </w:divBdr>
        </w:div>
        <w:div w:id="964313742">
          <w:marLeft w:val="640"/>
          <w:marRight w:val="0"/>
          <w:marTop w:val="0"/>
          <w:marBottom w:val="0"/>
          <w:divBdr>
            <w:top w:val="none" w:sz="0" w:space="0" w:color="auto"/>
            <w:left w:val="none" w:sz="0" w:space="0" w:color="auto"/>
            <w:bottom w:val="none" w:sz="0" w:space="0" w:color="auto"/>
            <w:right w:val="none" w:sz="0" w:space="0" w:color="auto"/>
          </w:divBdr>
        </w:div>
        <w:div w:id="1618290023">
          <w:marLeft w:val="640"/>
          <w:marRight w:val="0"/>
          <w:marTop w:val="0"/>
          <w:marBottom w:val="0"/>
          <w:divBdr>
            <w:top w:val="none" w:sz="0" w:space="0" w:color="auto"/>
            <w:left w:val="none" w:sz="0" w:space="0" w:color="auto"/>
            <w:bottom w:val="none" w:sz="0" w:space="0" w:color="auto"/>
            <w:right w:val="none" w:sz="0" w:space="0" w:color="auto"/>
          </w:divBdr>
        </w:div>
        <w:div w:id="47269122">
          <w:marLeft w:val="640"/>
          <w:marRight w:val="0"/>
          <w:marTop w:val="0"/>
          <w:marBottom w:val="0"/>
          <w:divBdr>
            <w:top w:val="none" w:sz="0" w:space="0" w:color="auto"/>
            <w:left w:val="none" w:sz="0" w:space="0" w:color="auto"/>
            <w:bottom w:val="none" w:sz="0" w:space="0" w:color="auto"/>
            <w:right w:val="none" w:sz="0" w:space="0" w:color="auto"/>
          </w:divBdr>
        </w:div>
        <w:div w:id="1729954622">
          <w:marLeft w:val="640"/>
          <w:marRight w:val="0"/>
          <w:marTop w:val="0"/>
          <w:marBottom w:val="0"/>
          <w:divBdr>
            <w:top w:val="none" w:sz="0" w:space="0" w:color="auto"/>
            <w:left w:val="none" w:sz="0" w:space="0" w:color="auto"/>
            <w:bottom w:val="none" w:sz="0" w:space="0" w:color="auto"/>
            <w:right w:val="none" w:sz="0" w:space="0" w:color="auto"/>
          </w:divBdr>
        </w:div>
        <w:div w:id="1851479591">
          <w:marLeft w:val="640"/>
          <w:marRight w:val="0"/>
          <w:marTop w:val="0"/>
          <w:marBottom w:val="0"/>
          <w:divBdr>
            <w:top w:val="none" w:sz="0" w:space="0" w:color="auto"/>
            <w:left w:val="none" w:sz="0" w:space="0" w:color="auto"/>
            <w:bottom w:val="none" w:sz="0" w:space="0" w:color="auto"/>
            <w:right w:val="none" w:sz="0" w:space="0" w:color="auto"/>
          </w:divBdr>
        </w:div>
        <w:div w:id="957109026">
          <w:marLeft w:val="640"/>
          <w:marRight w:val="0"/>
          <w:marTop w:val="0"/>
          <w:marBottom w:val="0"/>
          <w:divBdr>
            <w:top w:val="none" w:sz="0" w:space="0" w:color="auto"/>
            <w:left w:val="none" w:sz="0" w:space="0" w:color="auto"/>
            <w:bottom w:val="none" w:sz="0" w:space="0" w:color="auto"/>
            <w:right w:val="none" w:sz="0" w:space="0" w:color="auto"/>
          </w:divBdr>
        </w:div>
        <w:div w:id="1520661541">
          <w:marLeft w:val="640"/>
          <w:marRight w:val="0"/>
          <w:marTop w:val="0"/>
          <w:marBottom w:val="0"/>
          <w:divBdr>
            <w:top w:val="none" w:sz="0" w:space="0" w:color="auto"/>
            <w:left w:val="none" w:sz="0" w:space="0" w:color="auto"/>
            <w:bottom w:val="none" w:sz="0" w:space="0" w:color="auto"/>
            <w:right w:val="none" w:sz="0" w:space="0" w:color="auto"/>
          </w:divBdr>
        </w:div>
        <w:div w:id="1217007123">
          <w:marLeft w:val="640"/>
          <w:marRight w:val="0"/>
          <w:marTop w:val="0"/>
          <w:marBottom w:val="0"/>
          <w:divBdr>
            <w:top w:val="none" w:sz="0" w:space="0" w:color="auto"/>
            <w:left w:val="none" w:sz="0" w:space="0" w:color="auto"/>
            <w:bottom w:val="none" w:sz="0" w:space="0" w:color="auto"/>
            <w:right w:val="none" w:sz="0" w:space="0" w:color="auto"/>
          </w:divBdr>
        </w:div>
        <w:div w:id="2031878623">
          <w:marLeft w:val="640"/>
          <w:marRight w:val="0"/>
          <w:marTop w:val="0"/>
          <w:marBottom w:val="0"/>
          <w:divBdr>
            <w:top w:val="none" w:sz="0" w:space="0" w:color="auto"/>
            <w:left w:val="none" w:sz="0" w:space="0" w:color="auto"/>
            <w:bottom w:val="none" w:sz="0" w:space="0" w:color="auto"/>
            <w:right w:val="none" w:sz="0" w:space="0" w:color="auto"/>
          </w:divBdr>
        </w:div>
        <w:div w:id="1414861298">
          <w:marLeft w:val="640"/>
          <w:marRight w:val="0"/>
          <w:marTop w:val="0"/>
          <w:marBottom w:val="0"/>
          <w:divBdr>
            <w:top w:val="none" w:sz="0" w:space="0" w:color="auto"/>
            <w:left w:val="none" w:sz="0" w:space="0" w:color="auto"/>
            <w:bottom w:val="none" w:sz="0" w:space="0" w:color="auto"/>
            <w:right w:val="none" w:sz="0" w:space="0" w:color="auto"/>
          </w:divBdr>
        </w:div>
        <w:div w:id="143471696">
          <w:marLeft w:val="640"/>
          <w:marRight w:val="0"/>
          <w:marTop w:val="0"/>
          <w:marBottom w:val="0"/>
          <w:divBdr>
            <w:top w:val="none" w:sz="0" w:space="0" w:color="auto"/>
            <w:left w:val="none" w:sz="0" w:space="0" w:color="auto"/>
            <w:bottom w:val="none" w:sz="0" w:space="0" w:color="auto"/>
            <w:right w:val="none" w:sz="0" w:space="0" w:color="auto"/>
          </w:divBdr>
        </w:div>
        <w:div w:id="1944609179">
          <w:marLeft w:val="640"/>
          <w:marRight w:val="0"/>
          <w:marTop w:val="0"/>
          <w:marBottom w:val="0"/>
          <w:divBdr>
            <w:top w:val="none" w:sz="0" w:space="0" w:color="auto"/>
            <w:left w:val="none" w:sz="0" w:space="0" w:color="auto"/>
            <w:bottom w:val="none" w:sz="0" w:space="0" w:color="auto"/>
            <w:right w:val="none" w:sz="0" w:space="0" w:color="auto"/>
          </w:divBdr>
        </w:div>
        <w:div w:id="557208525">
          <w:marLeft w:val="640"/>
          <w:marRight w:val="0"/>
          <w:marTop w:val="0"/>
          <w:marBottom w:val="0"/>
          <w:divBdr>
            <w:top w:val="none" w:sz="0" w:space="0" w:color="auto"/>
            <w:left w:val="none" w:sz="0" w:space="0" w:color="auto"/>
            <w:bottom w:val="none" w:sz="0" w:space="0" w:color="auto"/>
            <w:right w:val="none" w:sz="0" w:space="0" w:color="auto"/>
          </w:divBdr>
        </w:div>
        <w:div w:id="231817066">
          <w:marLeft w:val="640"/>
          <w:marRight w:val="0"/>
          <w:marTop w:val="0"/>
          <w:marBottom w:val="0"/>
          <w:divBdr>
            <w:top w:val="none" w:sz="0" w:space="0" w:color="auto"/>
            <w:left w:val="none" w:sz="0" w:space="0" w:color="auto"/>
            <w:bottom w:val="none" w:sz="0" w:space="0" w:color="auto"/>
            <w:right w:val="none" w:sz="0" w:space="0" w:color="auto"/>
          </w:divBdr>
        </w:div>
        <w:div w:id="1798527767">
          <w:marLeft w:val="640"/>
          <w:marRight w:val="0"/>
          <w:marTop w:val="0"/>
          <w:marBottom w:val="0"/>
          <w:divBdr>
            <w:top w:val="none" w:sz="0" w:space="0" w:color="auto"/>
            <w:left w:val="none" w:sz="0" w:space="0" w:color="auto"/>
            <w:bottom w:val="none" w:sz="0" w:space="0" w:color="auto"/>
            <w:right w:val="none" w:sz="0" w:space="0" w:color="auto"/>
          </w:divBdr>
        </w:div>
        <w:div w:id="817040229">
          <w:marLeft w:val="640"/>
          <w:marRight w:val="0"/>
          <w:marTop w:val="0"/>
          <w:marBottom w:val="0"/>
          <w:divBdr>
            <w:top w:val="none" w:sz="0" w:space="0" w:color="auto"/>
            <w:left w:val="none" w:sz="0" w:space="0" w:color="auto"/>
            <w:bottom w:val="none" w:sz="0" w:space="0" w:color="auto"/>
            <w:right w:val="none" w:sz="0" w:space="0" w:color="auto"/>
          </w:divBdr>
        </w:div>
        <w:div w:id="1037315137">
          <w:marLeft w:val="640"/>
          <w:marRight w:val="0"/>
          <w:marTop w:val="0"/>
          <w:marBottom w:val="0"/>
          <w:divBdr>
            <w:top w:val="none" w:sz="0" w:space="0" w:color="auto"/>
            <w:left w:val="none" w:sz="0" w:space="0" w:color="auto"/>
            <w:bottom w:val="none" w:sz="0" w:space="0" w:color="auto"/>
            <w:right w:val="none" w:sz="0" w:space="0" w:color="auto"/>
          </w:divBdr>
        </w:div>
        <w:div w:id="1390153463">
          <w:marLeft w:val="640"/>
          <w:marRight w:val="0"/>
          <w:marTop w:val="0"/>
          <w:marBottom w:val="0"/>
          <w:divBdr>
            <w:top w:val="none" w:sz="0" w:space="0" w:color="auto"/>
            <w:left w:val="none" w:sz="0" w:space="0" w:color="auto"/>
            <w:bottom w:val="none" w:sz="0" w:space="0" w:color="auto"/>
            <w:right w:val="none" w:sz="0" w:space="0" w:color="auto"/>
          </w:divBdr>
        </w:div>
        <w:div w:id="418021131">
          <w:marLeft w:val="640"/>
          <w:marRight w:val="0"/>
          <w:marTop w:val="0"/>
          <w:marBottom w:val="0"/>
          <w:divBdr>
            <w:top w:val="none" w:sz="0" w:space="0" w:color="auto"/>
            <w:left w:val="none" w:sz="0" w:space="0" w:color="auto"/>
            <w:bottom w:val="none" w:sz="0" w:space="0" w:color="auto"/>
            <w:right w:val="none" w:sz="0" w:space="0" w:color="auto"/>
          </w:divBdr>
        </w:div>
        <w:div w:id="109787829">
          <w:marLeft w:val="640"/>
          <w:marRight w:val="0"/>
          <w:marTop w:val="0"/>
          <w:marBottom w:val="0"/>
          <w:divBdr>
            <w:top w:val="none" w:sz="0" w:space="0" w:color="auto"/>
            <w:left w:val="none" w:sz="0" w:space="0" w:color="auto"/>
            <w:bottom w:val="none" w:sz="0" w:space="0" w:color="auto"/>
            <w:right w:val="none" w:sz="0" w:space="0" w:color="auto"/>
          </w:divBdr>
        </w:div>
        <w:div w:id="1312060744">
          <w:marLeft w:val="640"/>
          <w:marRight w:val="0"/>
          <w:marTop w:val="0"/>
          <w:marBottom w:val="0"/>
          <w:divBdr>
            <w:top w:val="none" w:sz="0" w:space="0" w:color="auto"/>
            <w:left w:val="none" w:sz="0" w:space="0" w:color="auto"/>
            <w:bottom w:val="none" w:sz="0" w:space="0" w:color="auto"/>
            <w:right w:val="none" w:sz="0" w:space="0" w:color="auto"/>
          </w:divBdr>
        </w:div>
        <w:div w:id="1876697388">
          <w:marLeft w:val="640"/>
          <w:marRight w:val="0"/>
          <w:marTop w:val="0"/>
          <w:marBottom w:val="0"/>
          <w:divBdr>
            <w:top w:val="none" w:sz="0" w:space="0" w:color="auto"/>
            <w:left w:val="none" w:sz="0" w:space="0" w:color="auto"/>
            <w:bottom w:val="none" w:sz="0" w:space="0" w:color="auto"/>
            <w:right w:val="none" w:sz="0" w:space="0" w:color="auto"/>
          </w:divBdr>
        </w:div>
        <w:div w:id="735123756">
          <w:marLeft w:val="640"/>
          <w:marRight w:val="0"/>
          <w:marTop w:val="0"/>
          <w:marBottom w:val="0"/>
          <w:divBdr>
            <w:top w:val="none" w:sz="0" w:space="0" w:color="auto"/>
            <w:left w:val="none" w:sz="0" w:space="0" w:color="auto"/>
            <w:bottom w:val="none" w:sz="0" w:space="0" w:color="auto"/>
            <w:right w:val="none" w:sz="0" w:space="0" w:color="auto"/>
          </w:divBdr>
        </w:div>
        <w:div w:id="947351461">
          <w:marLeft w:val="640"/>
          <w:marRight w:val="0"/>
          <w:marTop w:val="0"/>
          <w:marBottom w:val="0"/>
          <w:divBdr>
            <w:top w:val="none" w:sz="0" w:space="0" w:color="auto"/>
            <w:left w:val="none" w:sz="0" w:space="0" w:color="auto"/>
            <w:bottom w:val="none" w:sz="0" w:space="0" w:color="auto"/>
            <w:right w:val="none" w:sz="0" w:space="0" w:color="auto"/>
          </w:divBdr>
        </w:div>
        <w:div w:id="612518035">
          <w:marLeft w:val="640"/>
          <w:marRight w:val="0"/>
          <w:marTop w:val="0"/>
          <w:marBottom w:val="0"/>
          <w:divBdr>
            <w:top w:val="none" w:sz="0" w:space="0" w:color="auto"/>
            <w:left w:val="none" w:sz="0" w:space="0" w:color="auto"/>
            <w:bottom w:val="none" w:sz="0" w:space="0" w:color="auto"/>
            <w:right w:val="none" w:sz="0" w:space="0" w:color="auto"/>
          </w:divBdr>
        </w:div>
        <w:div w:id="1144808147">
          <w:marLeft w:val="640"/>
          <w:marRight w:val="0"/>
          <w:marTop w:val="0"/>
          <w:marBottom w:val="0"/>
          <w:divBdr>
            <w:top w:val="none" w:sz="0" w:space="0" w:color="auto"/>
            <w:left w:val="none" w:sz="0" w:space="0" w:color="auto"/>
            <w:bottom w:val="none" w:sz="0" w:space="0" w:color="auto"/>
            <w:right w:val="none" w:sz="0" w:space="0" w:color="auto"/>
          </w:divBdr>
        </w:div>
        <w:div w:id="1747652076">
          <w:marLeft w:val="640"/>
          <w:marRight w:val="0"/>
          <w:marTop w:val="0"/>
          <w:marBottom w:val="0"/>
          <w:divBdr>
            <w:top w:val="none" w:sz="0" w:space="0" w:color="auto"/>
            <w:left w:val="none" w:sz="0" w:space="0" w:color="auto"/>
            <w:bottom w:val="none" w:sz="0" w:space="0" w:color="auto"/>
            <w:right w:val="none" w:sz="0" w:space="0" w:color="auto"/>
          </w:divBdr>
        </w:div>
        <w:div w:id="463736272">
          <w:marLeft w:val="640"/>
          <w:marRight w:val="0"/>
          <w:marTop w:val="0"/>
          <w:marBottom w:val="0"/>
          <w:divBdr>
            <w:top w:val="none" w:sz="0" w:space="0" w:color="auto"/>
            <w:left w:val="none" w:sz="0" w:space="0" w:color="auto"/>
            <w:bottom w:val="none" w:sz="0" w:space="0" w:color="auto"/>
            <w:right w:val="none" w:sz="0" w:space="0" w:color="auto"/>
          </w:divBdr>
        </w:div>
        <w:div w:id="1611469704">
          <w:marLeft w:val="640"/>
          <w:marRight w:val="0"/>
          <w:marTop w:val="0"/>
          <w:marBottom w:val="0"/>
          <w:divBdr>
            <w:top w:val="none" w:sz="0" w:space="0" w:color="auto"/>
            <w:left w:val="none" w:sz="0" w:space="0" w:color="auto"/>
            <w:bottom w:val="none" w:sz="0" w:space="0" w:color="auto"/>
            <w:right w:val="none" w:sz="0" w:space="0" w:color="auto"/>
          </w:divBdr>
        </w:div>
        <w:div w:id="1238244718">
          <w:marLeft w:val="640"/>
          <w:marRight w:val="0"/>
          <w:marTop w:val="0"/>
          <w:marBottom w:val="0"/>
          <w:divBdr>
            <w:top w:val="none" w:sz="0" w:space="0" w:color="auto"/>
            <w:left w:val="none" w:sz="0" w:space="0" w:color="auto"/>
            <w:bottom w:val="none" w:sz="0" w:space="0" w:color="auto"/>
            <w:right w:val="none" w:sz="0" w:space="0" w:color="auto"/>
          </w:divBdr>
        </w:div>
        <w:div w:id="520969766">
          <w:marLeft w:val="640"/>
          <w:marRight w:val="0"/>
          <w:marTop w:val="0"/>
          <w:marBottom w:val="0"/>
          <w:divBdr>
            <w:top w:val="none" w:sz="0" w:space="0" w:color="auto"/>
            <w:left w:val="none" w:sz="0" w:space="0" w:color="auto"/>
            <w:bottom w:val="none" w:sz="0" w:space="0" w:color="auto"/>
            <w:right w:val="none" w:sz="0" w:space="0" w:color="auto"/>
          </w:divBdr>
        </w:div>
        <w:div w:id="88939373">
          <w:marLeft w:val="640"/>
          <w:marRight w:val="0"/>
          <w:marTop w:val="0"/>
          <w:marBottom w:val="0"/>
          <w:divBdr>
            <w:top w:val="none" w:sz="0" w:space="0" w:color="auto"/>
            <w:left w:val="none" w:sz="0" w:space="0" w:color="auto"/>
            <w:bottom w:val="none" w:sz="0" w:space="0" w:color="auto"/>
            <w:right w:val="none" w:sz="0" w:space="0" w:color="auto"/>
          </w:divBdr>
        </w:div>
        <w:div w:id="685061167">
          <w:marLeft w:val="640"/>
          <w:marRight w:val="0"/>
          <w:marTop w:val="0"/>
          <w:marBottom w:val="0"/>
          <w:divBdr>
            <w:top w:val="none" w:sz="0" w:space="0" w:color="auto"/>
            <w:left w:val="none" w:sz="0" w:space="0" w:color="auto"/>
            <w:bottom w:val="none" w:sz="0" w:space="0" w:color="auto"/>
            <w:right w:val="none" w:sz="0" w:space="0" w:color="auto"/>
          </w:divBdr>
        </w:div>
        <w:div w:id="59138110">
          <w:marLeft w:val="640"/>
          <w:marRight w:val="0"/>
          <w:marTop w:val="0"/>
          <w:marBottom w:val="0"/>
          <w:divBdr>
            <w:top w:val="none" w:sz="0" w:space="0" w:color="auto"/>
            <w:left w:val="none" w:sz="0" w:space="0" w:color="auto"/>
            <w:bottom w:val="none" w:sz="0" w:space="0" w:color="auto"/>
            <w:right w:val="none" w:sz="0" w:space="0" w:color="auto"/>
          </w:divBdr>
        </w:div>
        <w:div w:id="1503205032">
          <w:marLeft w:val="640"/>
          <w:marRight w:val="0"/>
          <w:marTop w:val="0"/>
          <w:marBottom w:val="0"/>
          <w:divBdr>
            <w:top w:val="none" w:sz="0" w:space="0" w:color="auto"/>
            <w:left w:val="none" w:sz="0" w:space="0" w:color="auto"/>
            <w:bottom w:val="none" w:sz="0" w:space="0" w:color="auto"/>
            <w:right w:val="none" w:sz="0" w:space="0" w:color="auto"/>
          </w:divBdr>
        </w:div>
        <w:div w:id="834951273">
          <w:marLeft w:val="640"/>
          <w:marRight w:val="0"/>
          <w:marTop w:val="0"/>
          <w:marBottom w:val="0"/>
          <w:divBdr>
            <w:top w:val="none" w:sz="0" w:space="0" w:color="auto"/>
            <w:left w:val="none" w:sz="0" w:space="0" w:color="auto"/>
            <w:bottom w:val="none" w:sz="0" w:space="0" w:color="auto"/>
            <w:right w:val="none" w:sz="0" w:space="0" w:color="auto"/>
          </w:divBdr>
        </w:div>
        <w:div w:id="1565216175">
          <w:marLeft w:val="640"/>
          <w:marRight w:val="0"/>
          <w:marTop w:val="0"/>
          <w:marBottom w:val="0"/>
          <w:divBdr>
            <w:top w:val="none" w:sz="0" w:space="0" w:color="auto"/>
            <w:left w:val="none" w:sz="0" w:space="0" w:color="auto"/>
            <w:bottom w:val="none" w:sz="0" w:space="0" w:color="auto"/>
            <w:right w:val="none" w:sz="0" w:space="0" w:color="auto"/>
          </w:divBdr>
        </w:div>
        <w:div w:id="1221090344">
          <w:marLeft w:val="640"/>
          <w:marRight w:val="0"/>
          <w:marTop w:val="0"/>
          <w:marBottom w:val="0"/>
          <w:divBdr>
            <w:top w:val="none" w:sz="0" w:space="0" w:color="auto"/>
            <w:left w:val="none" w:sz="0" w:space="0" w:color="auto"/>
            <w:bottom w:val="none" w:sz="0" w:space="0" w:color="auto"/>
            <w:right w:val="none" w:sz="0" w:space="0" w:color="auto"/>
          </w:divBdr>
        </w:div>
        <w:div w:id="423192150">
          <w:marLeft w:val="640"/>
          <w:marRight w:val="0"/>
          <w:marTop w:val="0"/>
          <w:marBottom w:val="0"/>
          <w:divBdr>
            <w:top w:val="none" w:sz="0" w:space="0" w:color="auto"/>
            <w:left w:val="none" w:sz="0" w:space="0" w:color="auto"/>
            <w:bottom w:val="none" w:sz="0" w:space="0" w:color="auto"/>
            <w:right w:val="none" w:sz="0" w:space="0" w:color="auto"/>
          </w:divBdr>
        </w:div>
        <w:div w:id="349575194">
          <w:marLeft w:val="640"/>
          <w:marRight w:val="0"/>
          <w:marTop w:val="0"/>
          <w:marBottom w:val="0"/>
          <w:divBdr>
            <w:top w:val="none" w:sz="0" w:space="0" w:color="auto"/>
            <w:left w:val="none" w:sz="0" w:space="0" w:color="auto"/>
            <w:bottom w:val="none" w:sz="0" w:space="0" w:color="auto"/>
            <w:right w:val="none" w:sz="0" w:space="0" w:color="auto"/>
          </w:divBdr>
        </w:div>
        <w:div w:id="766079979">
          <w:marLeft w:val="640"/>
          <w:marRight w:val="0"/>
          <w:marTop w:val="0"/>
          <w:marBottom w:val="0"/>
          <w:divBdr>
            <w:top w:val="none" w:sz="0" w:space="0" w:color="auto"/>
            <w:left w:val="none" w:sz="0" w:space="0" w:color="auto"/>
            <w:bottom w:val="none" w:sz="0" w:space="0" w:color="auto"/>
            <w:right w:val="none" w:sz="0" w:space="0" w:color="auto"/>
          </w:divBdr>
        </w:div>
        <w:div w:id="1004360393">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1689727">
      <w:bodyDiv w:val="1"/>
      <w:marLeft w:val="0"/>
      <w:marRight w:val="0"/>
      <w:marTop w:val="0"/>
      <w:marBottom w:val="0"/>
      <w:divBdr>
        <w:top w:val="none" w:sz="0" w:space="0" w:color="auto"/>
        <w:left w:val="none" w:sz="0" w:space="0" w:color="auto"/>
        <w:bottom w:val="none" w:sz="0" w:space="0" w:color="auto"/>
        <w:right w:val="none" w:sz="0" w:space="0" w:color="auto"/>
      </w:divBdr>
      <w:divsChild>
        <w:div w:id="564681801">
          <w:marLeft w:val="640"/>
          <w:marRight w:val="0"/>
          <w:marTop w:val="0"/>
          <w:marBottom w:val="0"/>
          <w:divBdr>
            <w:top w:val="none" w:sz="0" w:space="0" w:color="auto"/>
            <w:left w:val="none" w:sz="0" w:space="0" w:color="auto"/>
            <w:bottom w:val="none" w:sz="0" w:space="0" w:color="auto"/>
            <w:right w:val="none" w:sz="0" w:space="0" w:color="auto"/>
          </w:divBdr>
        </w:div>
        <w:div w:id="1948269026">
          <w:marLeft w:val="640"/>
          <w:marRight w:val="0"/>
          <w:marTop w:val="0"/>
          <w:marBottom w:val="0"/>
          <w:divBdr>
            <w:top w:val="none" w:sz="0" w:space="0" w:color="auto"/>
            <w:left w:val="none" w:sz="0" w:space="0" w:color="auto"/>
            <w:bottom w:val="none" w:sz="0" w:space="0" w:color="auto"/>
            <w:right w:val="none" w:sz="0" w:space="0" w:color="auto"/>
          </w:divBdr>
        </w:div>
        <w:div w:id="656421951">
          <w:marLeft w:val="640"/>
          <w:marRight w:val="0"/>
          <w:marTop w:val="0"/>
          <w:marBottom w:val="0"/>
          <w:divBdr>
            <w:top w:val="none" w:sz="0" w:space="0" w:color="auto"/>
            <w:left w:val="none" w:sz="0" w:space="0" w:color="auto"/>
            <w:bottom w:val="none" w:sz="0" w:space="0" w:color="auto"/>
            <w:right w:val="none" w:sz="0" w:space="0" w:color="auto"/>
          </w:divBdr>
        </w:div>
        <w:div w:id="1635406690">
          <w:marLeft w:val="640"/>
          <w:marRight w:val="0"/>
          <w:marTop w:val="0"/>
          <w:marBottom w:val="0"/>
          <w:divBdr>
            <w:top w:val="none" w:sz="0" w:space="0" w:color="auto"/>
            <w:left w:val="none" w:sz="0" w:space="0" w:color="auto"/>
            <w:bottom w:val="none" w:sz="0" w:space="0" w:color="auto"/>
            <w:right w:val="none" w:sz="0" w:space="0" w:color="auto"/>
          </w:divBdr>
        </w:div>
        <w:div w:id="2036999923">
          <w:marLeft w:val="640"/>
          <w:marRight w:val="0"/>
          <w:marTop w:val="0"/>
          <w:marBottom w:val="0"/>
          <w:divBdr>
            <w:top w:val="none" w:sz="0" w:space="0" w:color="auto"/>
            <w:left w:val="none" w:sz="0" w:space="0" w:color="auto"/>
            <w:bottom w:val="none" w:sz="0" w:space="0" w:color="auto"/>
            <w:right w:val="none" w:sz="0" w:space="0" w:color="auto"/>
          </w:divBdr>
        </w:div>
        <w:div w:id="1206941735">
          <w:marLeft w:val="640"/>
          <w:marRight w:val="0"/>
          <w:marTop w:val="0"/>
          <w:marBottom w:val="0"/>
          <w:divBdr>
            <w:top w:val="none" w:sz="0" w:space="0" w:color="auto"/>
            <w:left w:val="none" w:sz="0" w:space="0" w:color="auto"/>
            <w:bottom w:val="none" w:sz="0" w:space="0" w:color="auto"/>
            <w:right w:val="none" w:sz="0" w:space="0" w:color="auto"/>
          </w:divBdr>
        </w:div>
        <w:div w:id="770128640">
          <w:marLeft w:val="640"/>
          <w:marRight w:val="0"/>
          <w:marTop w:val="0"/>
          <w:marBottom w:val="0"/>
          <w:divBdr>
            <w:top w:val="none" w:sz="0" w:space="0" w:color="auto"/>
            <w:left w:val="none" w:sz="0" w:space="0" w:color="auto"/>
            <w:bottom w:val="none" w:sz="0" w:space="0" w:color="auto"/>
            <w:right w:val="none" w:sz="0" w:space="0" w:color="auto"/>
          </w:divBdr>
        </w:div>
        <w:div w:id="107283851">
          <w:marLeft w:val="640"/>
          <w:marRight w:val="0"/>
          <w:marTop w:val="0"/>
          <w:marBottom w:val="0"/>
          <w:divBdr>
            <w:top w:val="none" w:sz="0" w:space="0" w:color="auto"/>
            <w:left w:val="none" w:sz="0" w:space="0" w:color="auto"/>
            <w:bottom w:val="none" w:sz="0" w:space="0" w:color="auto"/>
            <w:right w:val="none" w:sz="0" w:space="0" w:color="auto"/>
          </w:divBdr>
        </w:div>
        <w:div w:id="670183709">
          <w:marLeft w:val="640"/>
          <w:marRight w:val="0"/>
          <w:marTop w:val="0"/>
          <w:marBottom w:val="0"/>
          <w:divBdr>
            <w:top w:val="none" w:sz="0" w:space="0" w:color="auto"/>
            <w:left w:val="none" w:sz="0" w:space="0" w:color="auto"/>
            <w:bottom w:val="none" w:sz="0" w:space="0" w:color="auto"/>
            <w:right w:val="none" w:sz="0" w:space="0" w:color="auto"/>
          </w:divBdr>
        </w:div>
        <w:div w:id="1273366634">
          <w:marLeft w:val="640"/>
          <w:marRight w:val="0"/>
          <w:marTop w:val="0"/>
          <w:marBottom w:val="0"/>
          <w:divBdr>
            <w:top w:val="none" w:sz="0" w:space="0" w:color="auto"/>
            <w:left w:val="none" w:sz="0" w:space="0" w:color="auto"/>
            <w:bottom w:val="none" w:sz="0" w:space="0" w:color="auto"/>
            <w:right w:val="none" w:sz="0" w:space="0" w:color="auto"/>
          </w:divBdr>
        </w:div>
        <w:div w:id="1407531097">
          <w:marLeft w:val="640"/>
          <w:marRight w:val="0"/>
          <w:marTop w:val="0"/>
          <w:marBottom w:val="0"/>
          <w:divBdr>
            <w:top w:val="none" w:sz="0" w:space="0" w:color="auto"/>
            <w:left w:val="none" w:sz="0" w:space="0" w:color="auto"/>
            <w:bottom w:val="none" w:sz="0" w:space="0" w:color="auto"/>
            <w:right w:val="none" w:sz="0" w:space="0" w:color="auto"/>
          </w:divBdr>
        </w:div>
        <w:div w:id="921795466">
          <w:marLeft w:val="640"/>
          <w:marRight w:val="0"/>
          <w:marTop w:val="0"/>
          <w:marBottom w:val="0"/>
          <w:divBdr>
            <w:top w:val="none" w:sz="0" w:space="0" w:color="auto"/>
            <w:left w:val="none" w:sz="0" w:space="0" w:color="auto"/>
            <w:bottom w:val="none" w:sz="0" w:space="0" w:color="auto"/>
            <w:right w:val="none" w:sz="0" w:space="0" w:color="auto"/>
          </w:divBdr>
        </w:div>
        <w:div w:id="351420909">
          <w:marLeft w:val="640"/>
          <w:marRight w:val="0"/>
          <w:marTop w:val="0"/>
          <w:marBottom w:val="0"/>
          <w:divBdr>
            <w:top w:val="none" w:sz="0" w:space="0" w:color="auto"/>
            <w:left w:val="none" w:sz="0" w:space="0" w:color="auto"/>
            <w:bottom w:val="none" w:sz="0" w:space="0" w:color="auto"/>
            <w:right w:val="none" w:sz="0" w:space="0" w:color="auto"/>
          </w:divBdr>
        </w:div>
        <w:div w:id="907419098">
          <w:marLeft w:val="640"/>
          <w:marRight w:val="0"/>
          <w:marTop w:val="0"/>
          <w:marBottom w:val="0"/>
          <w:divBdr>
            <w:top w:val="none" w:sz="0" w:space="0" w:color="auto"/>
            <w:left w:val="none" w:sz="0" w:space="0" w:color="auto"/>
            <w:bottom w:val="none" w:sz="0" w:space="0" w:color="auto"/>
            <w:right w:val="none" w:sz="0" w:space="0" w:color="auto"/>
          </w:divBdr>
        </w:div>
        <w:div w:id="1243562212">
          <w:marLeft w:val="640"/>
          <w:marRight w:val="0"/>
          <w:marTop w:val="0"/>
          <w:marBottom w:val="0"/>
          <w:divBdr>
            <w:top w:val="none" w:sz="0" w:space="0" w:color="auto"/>
            <w:left w:val="none" w:sz="0" w:space="0" w:color="auto"/>
            <w:bottom w:val="none" w:sz="0" w:space="0" w:color="auto"/>
            <w:right w:val="none" w:sz="0" w:space="0" w:color="auto"/>
          </w:divBdr>
        </w:div>
        <w:div w:id="174541785">
          <w:marLeft w:val="640"/>
          <w:marRight w:val="0"/>
          <w:marTop w:val="0"/>
          <w:marBottom w:val="0"/>
          <w:divBdr>
            <w:top w:val="none" w:sz="0" w:space="0" w:color="auto"/>
            <w:left w:val="none" w:sz="0" w:space="0" w:color="auto"/>
            <w:bottom w:val="none" w:sz="0" w:space="0" w:color="auto"/>
            <w:right w:val="none" w:sz="0" w:space="0" w:color="auto"/>
          </w:divBdr>
        </w:div>
        <w:div w:id="1349529810">
          <w:marLeft w:val="640"/>
          <w:marRight w:val="0"/>
          <w:marTop w:val="0"/>
          <w:marBottom w:val="0"/>
          <w:divBdr>
            <w:top w:val="none" w:sz="0" w:space="0" w:color="auto"/>
            <w:left w:val="none" w:sz="0" w:space="0" w:color="auto"/>
            <w:bottom w:val="none" w:sz="0" w:space="0" w:color="auto"/>
            <w:right w:val="none" w:sz="0" w:space="0" w:color="auto"/>
          </w:divBdr>
        </w:div>
        <w:div w:id="1862696931">
          <w:marLeft w:val="640"/>
          <w:marRight w:val="0"/>
          <w:marTop w:val="0"/>
          <w:marBottom w:val="0"/>
          <w:divBdr>
            <w:top w:val="none" w:sz="0" w:space="0" w:color="auto"/>
            <w:left w:val="none" w:sz="0" w:space="0" w:color="auto"/>
            <w:bottom w:val="none" w:sz="0" w:space="0" w:color="auto"/>
            <w:right w:val="none" w:sz="0" w:space="0" w:color="auto"/>
          </w:divBdr>
        </w:div>
        <w:div w:id="1228765055">
          <w:marLeft w:val="640"/>
          <w:marRight w:val="0"/>
          <w:marTop w:val="0"/>
          <w:marBottom w:val="0"/>
          <w:divBdr>
            <w:top w:val="none" w:sz="0" w:space="0" w:color="auto"/>
            <w:left w:val="none" w:sz="0" w:space="0" w:color="auto"/>
            <w:bottom w:val="none" w:sz="0" w:space="0" w:color="auto"/>
            <w:right w:val="none" w:sz="0" w:space="0" w:color="auto"/>
          </w:divBdr>
        </w:div>
        <w:div w:id="1655990926">
          <w:marLeft w:val="640"/>
          <w:marRight w:val="0"/>
          <w:marTop w:val="0"/>
          <w:marBottom w:val="0"/>
          <w:divBdr>
            <w:top w:val="none" w:sz="0" w:space="0" w:color="auto"/>
            <w:left w:val="none" w:sz="0" w:space="0" w:color="auto"/>
            <w:bottom w:val="none" w:sz="0" w:space="0" w:color="auto"/>
            <w:right w:val="none" w:sz="0" w:space="0" w:color="auto"/>
          </w:divBdr>
        </w:div>
        <w:div w:id="1709380170">
          <w:marLeft w:val="640"/>
          <w:marRight w:val="0"/>
          <w:marTop w:val="0"/>
          <w:marBottom w:val="0"/>
          <w:divBdr>
            <w:top w:val="none" w:sz="0" w:space="0" w:color="auto"/>
            <w:left w:val="none" w:sz="0" w:space="0" w:color="auto"/>
            <w:bottom w:val="none" w:sz="0" w:space="0" w:color="auto"/>
            <w:right w:val="none" w:sz="0" w:space="0" w:color="auto"/>
          </w:divBdr>
        </w:div>
        <w:div w:id="658115006">
          <w:marLeft w:val="640"/>
          <w:marRight w:val="0"/>
          <w:marTop w:val="0"/>
          <w:marBottom w:val="0"/>
          <w:divBdr>
            <w:top w:val="none" w:sz="0" w:space="0" w:color="auto"/>
            <w:left w:val="none" w:sz="0" w:space="0" w:color="auto"/>
            <w:bottom w:val="none" w:sz="0" w:space="0" w:color="auto"/>
            <w:right w:val="none" w:sz="0" w:space="0" w:color="auto"/>
          </w:divBdr>
        </w:div>
        <w:div w:id="948202306">
          <w:marLeft w:val="640"/>
          <w:marRight w:val="0"/>
          <w:marTop w:val="0"/>
          <w:marBottom w:val="0"/>
          <w:divBdr>
            <w:top w:val="none" w:sz="0" w:space="0" w:color="auto"/>
            <w:left w:val="none" w:sz="0" w:space="0" w:color="auto"/>
            <w:bottom w:val="none" w:sz="0" w:space="0" w:color="auto"/>
            <w:right w:val="none" w:sz="0" w:space="0" w:color="auto"/>
          </w:divBdr>
        </w:div>
        <w:div w:id="1730499570">
          <w:marLeft w:val="640"/>
          <w:marRight w:val="0"/>
          <w:marTop w:val="0"/>
          <w:marBottom w:val="0"/>
          <w:divBdr>
            <w:top w:val="none" w:sz="0" w:space="0" w:color="auto"/>
            <w:left w:val="none" w:sz="0" w:space="0" w:color="auto"/>
            <w:bottom w:val="none" w:sz="0" w:space="0" w:color="auto"/>
            <w:right w:val="none" w:sz="0" w:space="0" w:color="auto"/>
          </w:divBdr>
        </w:div>
        <w:div w:id="437913738">
          <w:marLeft w:val="640"/>
          <w:marRight w:val="0"/>
          <w:marTop w:val="0"/>
          <w:marBottom w:val="0"/>
          <w:divBdr>
            <w:top w:val="none" w:sz="0" w:space="0" w:color="auto"/>
            <w:left w:val="none" w:sz="0" w:space="0" w:color="auto"/>
            <w:bottom w:val="none" w:sz="0" w:space="0" w:color="auto"/>
            <w:right w:val="none" w:sz="0" w:space="0" w:color="auto"/>
          </w:divBdr>
        </w:div>
        <w:div w:id="336270263">
          <w:marLeft w:val="640"/>
          <w:marRight w:val="0"/>
          <w:marTop w:val="0"/>
          <w:marBottom w:val="0"/>
          <w:divBdr>
            <w:top w:val="none" w:sz="0" w:space="0" w:color="auto"/>
            <w:left w:val="none" w:sz="0" w:space="0" w:color="auto"/>
            <w:bottom w:val="none" w:sz="0" w:space="0" w:color="auto"/>
            <w:right w:val="none" w:sz="0" w:space="0" w:color="auto"/>
          </w:divBdr>
        </w:div>
        <w:div w:id="1695418544">
          <w:marLeft w:val="640"/>
          <w:marRight w:val="0"/>
          <w:marTop w:val="0"/>
          <w:marBottom w:val="0"/>
          <w:divBdr>
            <w:top w:val="none" w:sz="0" w:space="0" w:color="auto"/>
            <w:left w:val="none" w:sz="0" w:space="0" w:color="auto"/>
            <w:bottom w:val="none" w:sz="0" w:space="0" w:color="auto"/>
            <w:right w:val="none" w:sz="0" w:space="0" w:color="auto"/>
          </w:divBdr>
        </w:div>
        <w:div w:id="1598324373">
          <w:marLeft w:val="640"/>
          <w:marRight w:val="0"/>
          <w:marTop w:val="0"/>
          <w:marBottom w:val="0"/>
          <w:divBdr>
            <w:top w:val="none" w:sz="0" w:space="0" w:color="auto"/>
            <w:left w:val="none" w:sz="0" w:space="0" w:color="auto"/>
            <w:bottom w:val="none" w:sz="0" w:space="0" w:color="auto"/>
            <w:right w:val="none" w:sz="0" w:space="0" w:color="auto"/>
          </w:divBdr>
        </w:div>
        <w:div w:id="1348824191">
          <w:marLeft w:val="640"/>
          <w:marRight w:val="0"/>
          <w:marTop w:val="0"/>
          <w:marBottom w:val="0"/>
          <w:divBdr>
            <w:top w:val="none" w:sz="0" w:space="0" w:color="auto"/>
            <w:left w:val="none" w:sz="0" w:space="0" w:color="auto"/>
            <w:bottom w:val="none" w:sz="0" w:space="0" w:color="auto"/>
            <w:right w:val="none" w:sz="0" w:space="0" w:color="auto"/>
          </w:divBdr>
        </w:div>
        <w:div w:id="1819224459">
          <w:marLeft w:val="640"/>
          <w:marRight w:val="0"/>
          <w:marTop w:val="0"/>
          <w:marBottom w:val="0"/>
          <w:divBdr>
            <w:top w:val="none" w:sz="0" w:space="0" w:color="auto"/>
            <w:left w:val="none" w:sz="0" w:space="0" w:color="auto"/>
            <w:bottom w:val="none" w:sz="0" w:space="0" w:color="auto"/>
            <w:right w:val="none" w:sz="0" w:space="0" w:color="auto"/>
          </w:divBdr>
        </w:div>
        <w:div w:id="1560750462">
          <w:marLeft w:val="640"/>
          <w:marRight w:val="0"/>
          <w:marTop w:val="0"/>
          <w:marBottom w:val="0"/>
          <w:divBdr>
            <w:top w:val="none" w:sz="0" w:space="0" w:color="auto"/>
            <w:left w:val="none" w:sz="0" w:space="0" w:color="auto"/>
            <w:bottom w:val="none" w:sz="0" w:space="0" w:color="auto"/>
            <w:right w:val="none" w:sz="0" w:space="0" w:color="auto"/>
          </w:divBdr>
        </w:div>
        <w:div w:id="1587810162">
          <w:marLeft w:val="640"/>
          <w:marRight w:val="0"/>
          <w:marTop w:val="0"/>
          <w:marBottom w:val="0"/>
          <w:divBdr>
            <w:top w:val="none" w:sz="0" w:space="0" w:color="auto"/>
            <w:left w:val="none" w:sz="0" w:space="0" w:color="auto"/>
            <w:bottom w:val="none" w:sz="0" w:space="0" w:color="auto"/>
            <w:right w:val="none" w:sz="0" w:space="0" w:color="auto"/>
          </w:divBdr>
        </w:div>
        <w:div w:id="210698271">
          <w:marLeft w:val="640"/>
          <w:marRight w:val="0"/>
          <w:marTop w:val="0"/>
          <w:marBottom w:val="0"/>
          <w:divBdr>
            <w:top w:val="none" w:sz="0" w:space="0" w:color="auto"/>
            <w:left w:val="none" w:sz="0" w:space="0" w:color="auto"/>
            <w:bottom w:val="none" w:sz="0" w:space="0" w:color="auto"/>
            <w:right w:val="none" w:sz="0" w:space="0" w:color="auto"/>
          </w:divBdr>
        </w:div>
        <w:div w:id="518587604">
          <w:marLeft w:val="640"/>
          <w:marRight w:val="0"/>
          <w:marTop w:val="0"/>
          <w:marBottom w:val="0"/>
          <w:divBdr>
            <w:top w:val="none" w:sz="0" w:space="0" w:color="auto"/>
            <w:left w:val="none" w:sz="0" w:space="0" w:color="auto"/>
            <w:bottom w:val="none" w:sz="0" w:space="0" w:color="auto"/>
            <w:right w:val="none" w:sz="0" w:space="0" w:color="auto"/>
          </w:divBdr>
        </w:div>
        <w:div w:id="1228954821">
          <w:marLeft w:val="640"/>
          <w:marRight w:val="0"/>
          <w:marTop w:val="0"/>
          <w:marBottom w:val="0"/>
          <w:divBdr>
            <w:top w:val="none" w:sz="0" w:space="0" w:color="auto"/>
            <w:left w:val="none" w:sz="0" w:space="0" w:color="auto"/>
            <w:bottom w:val="none" w:sz="0" w:space="0" w:color="auto"/>
            <w:right w:val="none" w:sz="0" w:space="0" w:color="auto"/>
          </w:divBdr>
        </w:div>
        <w:div w:id="345602059">
          <w:marLeft w:val="640"/>
          <w:marRight w:val="0"/>
          <w:marTop w:val="0"/>
          <w:marBottom w:val="0"/>
          <w:divBdr>
            <w:top w:val="none" w:sz="0" w:space="0" w:color="auto"/>
            <w:left w:val="none" w:sz="0" w:space="0" w:color="auto"/>
            <w:bottom w:val="none" w:sz="0" w:space="0" w:color="auto"/>
            <w:right w:val="none" w:sz="0" w:space="0" w:color="auto"/>
          </w:divBdr>
        </w:div>
        <w:div w:id="1623464377">
          <w:marLeft w:val="640"/>
          <w:marRight w:val="0"/>
          <w:marTop w:val="0"/>
          <w:marBottom w:val="0"/>
          <w:divBdr>
            <w:top w:val="none" w:sz="0" w:space="0" w:color="auto"/>
            <w:left w:val="none" w:sz="0" w:space="0" w:color="auto"/>
            <w:bottom w:val="none" w:sz="0" w:space="0" w:color="auto"/>
            <w:right w:val="none" w:sz="0" w:space="0" w:color="auto"/>
          </w:divBdr>
        </w:div>
        <w:div w:id="1566988840">
          <w:marLeft w:val="640"/>
          <w:marRight w:val="0"/>
          <w:marTop w:val="0"/>
          <w:marBottom w:val="0"/>
          <w:divBdr>
            <w:top w:val="none" w:sz="0" w:space="0" w:color="auto"/>
            <w:left w:val="none" w:sz="0" w:space="0" w:color="auto"/>
            <w:bottom w:val="none" w:sz="0" w:space="0" w:color="auto"/>
            <w:right w:val="none" w:sz="0" w:space="0" w:color="auto"/>
          </w:divBdr>
        </w:div>
        <w:div w:id="1482188020">
          <w:marLeft w:val="640"/>
          <w:marRight w:val="0"/>
          <w:marTop w:val="0"/>
          <w:marBottom w:val="0"/>
          <w:divBdr>
            <w:top w:val="none" w:sz="0" w:space="0" w:color="auto"/>
            <w:left w:val="none" w:sz="0" w:space="0" w:color="auto"/>
            <w:bottom w:val="none" w:sz="0" w:space="0" w:color="auto"/>
            <w:right w:val="none" w:sz="0" w:space="0" w:color="auto"/>
          </w:divBdr>
        </w:div>
        <w:div w:id="403139321">
          <w:marLeft w:val="640"/>
          <w:marRight w:val="0"/>
          <w:marTop w:val="0"/>
          <w:marBottom w:val="0"/>
          <w:divBdr>
            <w:top w:val="none" w:sz="0" w:space="0" w:color="auto"/>
            <w:left w:val="none" w:sz="0" w:space="0" w:color="auto"/>
            <w:bottom w:val="none" w:sz="0" w:space="0" w:color="auto"/>
            <w:right w:val="none" w:sz="0" w:space="0" w:color="auto"/>
          </w:divBdr>
        </w:div>
        <w:div w:id="2014185505">
          <w:marLeft w:val="640"/>
          <w:marRight w:val="0"/>
          <w:marTop w:val="0"/>
          <w:marBottom w:val="0"/>
          <w:divBdr>
            <w:top w:val="none" w:sz="0" w:space="0" w:color="auto"/>
            <w:left w:val="none" w:sz="0" w:space="0" w:color="auto"/>
            <w:bottom w:val="none" w:sz="0" w:space="0" w:color="auto"/>
            <w:right w:val="none" w:sz="0" w:space="0" w:color="auto"/>
          </w:divBdr>
        </w:div>
        <w:div w:id="1707025315">
          <w:marLeft w:val="640"/>
          <w:marRight w:val="0"/>
          <w:marTop w:val="0"/>
          <w:marBottom w:val="0"/>
          <w:divBdr>
            <w:top w:val="none" w:sz="0" w:space="0" w:color="auto"/>
            <w:left w:val="none" w:sz="0" w:space="0" w:color="auto"/>
            <w:bottom w:val="none" w:sz="0" w:space="0" w:color="auto"/>
            <w:right w:val="none" w:sz="0" w:space="0" w:color="auto"/>
          </w:divBdr>
        </w:div>
        <w:div w:id="968782579">
          <w:marLeft w:val="640"/>
          <w:marRight w:val="0"/>
          <w:marTop w:val="0"/>
          <w:marBottom w:val="0"/>
          <w:divBdr>
            <w:top w:val="none" w:sz="0" w:space="0" w:color="auto"/>
            <w:left w:val="none" w:sz="0" w:space="0" w:color="auto"/>
            <w:bottom w:val="none" w:sz="0" w:space="0" w:color="auto"/>
            <w:right w:val="none" w:sz="0" w:space="0" w:color="auto"/>
          </w:divBdr>
        </w:div>
        <w:div w:id="65348989">
          <w:marLeft w:val="640"/>
          <w:marRight w:val="0"/>
          <w:marTop w:val="0"/>
          <w:marBottom w:val="0"/>
          <w:divBdr>
            <w:top w:val="none" w:sz="0" w:space="0" w:color="auto"/>
            <w:left w:val="none" w:sz="0" w:space="0" w:color="auto"/>
            <w:bottom w:val="none" w:sz="0" w:space="0" w:color="auto"/>
            <w:right w:val="none" w:sz="0" w:space="0" w:color="auto"/>
          </w:divBdr>
        </w:div>
        <w:div w:id="1010372894">
          <w:marLeft w:val="640"/>
          <w:marRight w:val="0"/>
          <w:marTop w:val="0"/>
          <w:marBottom w:val="0"/>
          <w:divBdr>
            <w:top w:val="none" w:sz="0" w:space="0" w:color="auto"/>
            <w:left w:val="none" w:sz="0" w:space="0" w:color="auto"/>
            <w:bottom w:val="none" w:sz="0" w:space="0" w:color="auto"/>
            <w:right w:val="none" w:sz="0" w:space="0" w:color="auto"/>
          </w:divBdr>
        </w:div>
        <w:div w:id="1200246651">
          <w:marLeft w:val="640"/>
          <w:marRight w:val="0"/>
          <w:marTop w:val="0"/>
          <w:marBottom w:val="0"/>
          <w:divBdr>
            <w:top w:val="none" w:sz="0" w:space="0" w:color="auto"/>
            <w:left w:val="none" w:sz="0" w:space="0" w:color="auto"/>
            <w:bottom w:val="none" w:sz="0" w:space="0" w:color="auto"/>
            <w:right w:val="none" w:sz="0" w:space="0" w:color="auto"/>
          </w:divBdr>
        </w:div>
        <w:div w:id="1144271760">
          <w:marLeft w:val="640"/>
          <w:marRight w:val="0"/>
          <w:marTop w:val="0"/>
          <w:marBottom w:val="0"/>
          <w:divBdr>
            <w:top w:val="none" w:sz="0" w:space="0" w:color="auto"/>
            <w:left w:val="none" w:sz="0" w:space="0" w:color="auto"/>
            <w:bottom w:val="none" w:sz="0" w:space="0" w:color="auto"/>
            <w:right w:val="none" w:sz="0" w:space="0" w:color="auto"/>
          </w:divBdr>
        </w:div>
        <w:div w:id="900554636">
          <w:marLeft w:val="640"/>
          <w:marRight w:val="0"/>
          <w:marTop w:val="0"/>
          <w:marBottom w:val="0"/>
          <w:divBdr>
            <w:top w:val="none" w:sz="0" w:space="0" w:color="auto"/>
            <w:left w:val="none" w:sz="0" w:space="0" w:color="auto"/>
            <w:bottom w:val="none" w:sz="0" w:space="0" w:color="auto"/>
            <w:right w:val="none" w:sz="0" w:space="0" w:color="auto"/>
          </w:divBdr>
        </w:div>
        <w:div w:id="896740177">
          <w:marLeft w:val="640"/>
          <w:marRight w:val="0"/>
          <w:marTop w:val="0"/>
          <w:marBottom w:val="0"/>
          <w:divBdr>
            <w:top w:val="none" w:sz="0" w:space="0" w:color="auto"/>
            <w:left w:val="none" w:sz="0" w:space="0" w:color="auto"/>
            <w:bottom w:val="none" w:sz="0" w:space="0" w:color="auto"/>
            <w:right w:val="none" w:sz="0" w:space="0" w:color="auto"/>
          </w:divBdr>
        </w:div>
        <w:div w:id="1400444603">
          <w:marLeft w:val="640"/>
          <w:marRight w:val="0"/>
          <w:marTop w:val="0"/>
          <w:marBottom w:val="0"/>
          <w:divBdr>
            <w:top w:val="none" w:sz="0" w:space="0" w:color="auto"/>
            <w:left w:val="none" w:sz="0" w:space="0" w:color="auto"/>
            <w:bottom w:val="none" w:sz="0" w:space="0" w:color="auto"/>
            <w:right w:val="none" w:sz="0" w:space="0" w:color="auto"/>
          </w:divBdr>
        </w:div>
        <w:div w:id="185097896">
          <w:marLeft w:val="640"/>
          <w:marRight w:val="0"/>
          <w:marTop w:val="0"/>
          <w:marBottom w:val="0"/>
          <w:divBdr>
            <w:top w:val="none" w:sz="0" w:space="0" w:color="auto"/>
            <w:left w:val="none" w:sz="0" w:space="0" w:color="auto"/>
            <w:bottom w:val="none" w:sz="0" w:space="0" w:color="auto"/>
            <w:right w:val="none" w:sz="0" w:space="0" w:color="auto"/>
          </w:divBdr>
        </w:div>
        <w:div w:id="1734619036">
          <w:marLeft w:val="640"/>
          <w:marRight w:val="0"/>
          <w:marTop w:val="0"/>
          <w:marBottom w:val="0"/>
          <w:divBdr>
            <w:top w:val="none" w:sz="0" w:space="0" w:color="auto"/>
            <w:left w:val="none" w:sz="0" w:space="0" w:color="auto"/>
            <w:bottom w:val="none" w:sz="0" w:space="0" w:color="auto"/>
            <w:right w:val="none" w:sz="0" w:space="0" w:color="auto"/>
          </w:divBdr>
        </w:div>
        <w:div w:id="2125999796">
          <w:marLeft w:val="640"/>
          <w:marRight w:val="0"/>
          <w:marTop w:val="0"/>
          <w:marBottom w:val="0"/>
          <w:divBdr>
            <w:top w:val="none" w:sz="0" w:space="0" w:color="auto"/>
            <w:left w:val="none" w:sz="0" w:space="0" w:color="auto"/>
            <w:bottom w:val="none" w:sz="0" w:space="0" w:color="auto"/>
            <w:right w:val="none" w:sz="0" w:space="0" w:color="auto"/>
          </w:divBdr>
        </w:div>
        <w:div w:id="923802995">
          <w:marLeft w:val="640"/>
          <w:marRight w:val="0"/>
          <w:marTop w:val="0"/>
          <w:marBottom w:val="0"/>
          <w:divBdr>
            <w:top w:val="none" w:sz="0" w:space="0" w:color="auto"/>
            <w:left w:val="none" w:sz="0" w:space="0" w:color="auto"/>
            <w:bottom w:val="none" w:sz="0" w:space="0" w:color="auto"/>
            <w:right w:val="none" w:sz="0" w:space="0" w:color="auto"/>
          </w:divBdr>
        </w:div>
        <w:div w:id="1295327448">
          <w:marLeft w:val="640"/>
          <w:marRight w:val="0"/>
          <w:marTop w:val="0"/>
          <w:marBottom w:val="0"/>
          <w:divBdr>
            <w:top w:val="none" w:sz="0" w:space="0" w:color="auto"/>
            <w:left w:val="none" w:sz="0" w:space="0" w:color="auto"/>
            <w:bottom w:val="none" w:sz="0" w:space="0" w:color="auto"/>
            <w:right w:val="none" w:sz="0" w:space="0" w:color="auto"/>
          </w:divBdr>
        </w:div>
        <w:div w:id="230896446">
          <w:marLeft w:val="640"/>
          <w:marRight w:val="0"/>
          <w:marTop w:val="0"/>
          <w:marBottom w:val="0"/>
          <w:divBdr>
            <w:top w:val="none" w:sz="0" w:space="0" w:color="auto"/>
            <w:left w:val="none" w:sz="0" w:space="0" w:color="auto"/>
            <w:bottom w:val="none" w:sz="0" w:space="0" w:color="auto"/>
            <w:right w:val="none" w:sz="0" w:space="0" w:color="auto"/>
          </w:divBdr>
        </w:div>
        <w:div w:id="2068213251">
          <w:marLeft w:val="640"/>
          <w:marRight w:val="0"/>
          <w:marTop w:val="0"/>
          <w:marBottom w:val="0"/>
          <w:divBdr>
            <w:top w:val="none" w:sz="0" w:space="0" w:color="auto"/>
            <w:left w:val="none" w:sz="0" w:space="0" w:color="auto"/>
            <w:bottom w:val="none" w:sz="0" w:space="0" w:color="auto"/>
            <w:right w:val="none" w:sz="0" w:space="0" w:color="auto"/>
          </w:divBdr>
        </w:div>
        <w:div w:id="43062077">
          <w:marLeft w:val="640"/>
          <w:marRight w:val="0"/>
          <w:marTop w:val="0"/>
          <w:marBottom w:val="0"/>
          <w:divBdr>
            <w:top w:val="none" w:sz="0" w:space="0" w:color="auto"/>
            <w:left w:val="none" w:sz="0" w:space="0" w:color="auto"/>
            <w:bottom w:val="none" w:sz="0" w:space="0" w:color="auto"/>
            <w:right w:val="none" w:sz="0" w:space="0" w:color="auto"/>
          </w:divBdr>
        </w:div>
        <w:div w:id="339432277">
          <w:marLeft w:val="640"/>
          <w:marRight w:val="0"/>
          <w:marTop w:val="0"/>
          <w:marBottom w:val="0"/>
          <w:divBdr>
            <w:top w:val="none" w:sz="0" w:space="0" w:color="auto"/>
            <w:left w:val="none" w:sz="0" w:space="0" w:color="auto"/>
            <w:bottom w:val="none" w:sz="0" w:space="0" w:color="auto"/>
            <w:right w:val="none" w:sz="0" w:space="0" w:color="auto"/>
          </w:divBdr>
        </w:div>
        <w:div w:id="1991909579">
          <w:marLeft w:val="640"/>
          <w:marRight w:val="0"/>
          <w:marTop w:val="0"/>
          <w:marBottom w:val="0"/>
          <w:divBdr>
            <w:top w:val="none" w:sz="0" w:space="0" w:color="auto"/>
            <w:left w:val="none" w:sz="0" w:space="0" w:color="auto"/>
            <w:bottom w:val="none" w:sz="0" w:space="0" w:color="auto"/>
            <w:right w:val="none" w:sz="0" w:space="0" w:color="auto"/>
          </w:divBdr>
        </w:div>
        <w:div w:id="300841399">
          <w:marLeft w:val="640"/>
          <w:marRight w:val="0"/>
          <w:marTop w:val="0"/>
          <w:marBottom w:val="0"/>
          <w:divBdr>
            <w:top w:val="none" w:sz="0" w:space="0" w:color="auto"/>
            <w:left w:val="none" w:sz="0" w:space="0" w:color="auto"/>
            <w:bottom w:val="none" w:sz="0" w:space="0" w:color="auto"/>
            <w:right w:val="none" w:sz="0" w:space="0" w:color="auto"/>
          </w:divBdr>
        </w:div>
        <w:div w:id="299459002">
          <w:marLeft w:val="640"/>
          <w:marRight w:val="0"/>
          <w:marTop w:val="0"/>
          <w:marBottom w:val="0"/>
          <w:divBdr>
            <w:top w:val="none" w:sz="0" w:space="0" w:color="auto"/>
            <w:left w:val="none" w:sz="0" w:space="0" w:color="auto"/>
            <w:bottom w:val="none" w:sz="0" w:space="0" w:color="auto"/>
            <w:right w:val="none" w:sz="0" w:space="0" w:color="auto"/>
          </w:divBdr>
        </w:div>
        <w:div w:id="1363626608">
          <w:marLeft w:val="640"/>
          <w:marRight w:val="0"/>
          <w:marTop w:val="0"/>
          <w:marBottom w:val="0"/>
          <w:divBdr>
            <w:top w:val="none" w:sz="0" w:space="0" w:color="auto"/>
            <w:left w:val="none" w:sz="0" w:space="0" w:color="auto"/>
            <w:bottom w:val="none" w:sz="0" w:space="0" w:color="auto"/>
            <w:right w:val="none" w:sz="0" w:space="0" w:color="auto"/>
          </w:divBdr>
        </w:div>
        <w:div w:id="1024672664">
          <w:marLeft w:val="640"/>
          <w:marRight w:val="0"/>
          <w:marTop w:val="0"/>
          <w:marBottom w:val="0"/>
          <w:divBdr>
            <w:top w:val="none" w:sz="0" w:space="0" w:color="auto"/>
            <w:left w:val="none" w:sz="0" w:space="0" w:color="auto"/>
            <w:bottom w:val="none" w:sz="0" w:space="0" w:color="auto"/>
            <w:right w:val="none" w:sz="0" w:space="0" w:color="auto"/>
          </w:divBdr>
        </w:div>
        <w:div w:id="804397415">
          <w:marLeft w:val="640"/>
          <w:marRight w:val="0"/>
          <w:marTop w:val="0"/>
          <w:marBottom w:val="0"/>
          <w:divBdr>
            <w:top w:val="none" w:sz="0" w:space="0" w:color="auto"/>
            <w:left w:val="none" w:sz="0" w:space="0" w:color="auto"/>
            <w:bottom w:val="none" w:sz="0" w:space="0" w:color="auto"/>
            <w:right w:val="none" w:sz="0" w:space="0" w:color="auto"/>
          </w:divBdr>
        </w:div>
        <w:div w:id="2146854587">
          <w:marLeft w:val="640"/>
          <w:marRight w:val="0"/>
          <w:marTop w:val="0"/>
          <w:marBottom w:val="0"/>
          <w:divBdr>
            <w:top w:val="none" w:sz="0" w:space="0" w:color="auto"/>
            <w:left w:val="none" w:sz="0" w:space="0" w:color="auto"/>
            <w:bottom w:val="none" w:sz="0" w:space="0" w:color="auto"/>
            <w:right w:val="none" w:sz="0" w:space="0" w:color="auto"/>
          </w:divBdr>
        </w:div>
        <w:div w:id="1246694181">
          <w:marLeft w:val="640"/>
          <w:marRight w:val="0"/>
          <w:marTop w:val="0"/>
          <w:marBottom w:val="0"/>
          <w:divBdr>
            <w:top w:val="none" w:sz="0" w:space="0" w:color="auto"/>
            <w:left w:val="none" w:sz="0" w:space="0" w:color="auto"/>
            <w:bottom w:val="none" w:sz="0" w:space="0" w:color="auto"/>
            <w:right w:val="none" w:sz="0" w:space="0" w:color="auto"/>
          </w:divBdr>
        </w:div>
        <w:div w:id="328751787">
          <w:marLeft w:val="640"/>
          <w:marRight w:val="0"/>
          <w:marTop w:val="0"/>
          <w:marBottom w:val="0"/>
          <w:divBdr>
            <w:top w:val="none" w:sz="0" w:space="0" w:color="auto"/>
            <w:left w:val="none" w:sz="0" w:space="0" w:color="auto"/>
            <w:bottom w:val="none" w:sz="0" w:space="0" w:color="auto"/>
            <w:right w:val="none" w:sz="0" w:space="0" w:color="auto"/>
          </w:divBdr>
        </w:div>
        <w:div w:id="1728992764">
          <w:marLeft w:val="640"/>
          <w:marRight w:val="0"/>
          <w:marTop w:val="0"/>
          <w:marBottom w:val="0"/>
          <w:divBdr>
            <w:top w:val="none" w:sz="0" w:space="0" w:color="auto"/>
            <w:left w:val="none" w:sz="0" w:space="0" w:color="auto"/>
            <w:bottom w:val="none" w:sz="0" w:space="0" w:color="auto"/>
            <w:right w:val="none" w:sz="0" w:space="0" w:color="auto"/>
          </w:divBdr>
        </w:div>
        <w:div w:id="1262494147">
          <w:marLeft w:val="640"/>
          <w:marRight w:val="0"/>
          <w:marTop w:val="0"/>
          <w:marBottom w:val="0"/>
          <w:divBdr>
            <w:top w:val="none" w:sz="0" w:space="0" w:color="auto"/>
            <w:left w:val="none" w:sz="0" w:space="0" w:color="auto"/>
            <w:bottom w:val="none" w:sz="0" w:space="0" w:color="auto"/>
            <w:right w:val="none" w:sz="0" w:space="0" w:color="auto"/>
          </w:divBdr>
        </w:div>
        <w:div w:id="1221015567">
          <w:marLeft w:val="640"/>
          <w:marRight w:val="0"/>
          <w:marTop w:val="0"/>
          <w:marBottom w:val="0"/>
          <w:divBdr>
            <w:top w:val="none" w:sz="0" w:space="0" w:color="auto"/>
            <w:left w:val="none" w:sz="0" w:space="0" w:color="auto"/>
            <w:bottom w:val="none" w:sz="0" w:space="0" w:color="auto"/>
            <w:right w:val="none" w:sz="0" w:space="0" w:color="auto"/>
          </w:divBdr>
        </w:div>
        <w:div w:id="649866302">
          <w:marLeft w:val="640"/>
          <w:marRight w:val="0"/>
          <w:marTop w:val="0"/>
          <w:marBottom w:val="0"/>
          <w:divBdr>
            <w:top w:val="none" w:sz="0" w:space="0" w:color="auto"/>
            <w:left w:val="none" w:sz="0" w:space="0" w:color="auto"/>
            <w:bottom w:val="none" w:sz="0" w:space="0" w:color="auto"/>
            <w:right w:val="none" w:sz="0" w:space="0" w:color="auto"/>
          </w:divBdr>
        </w:div>
        <w:div w:id="1495874950">
          <w:marLeft w:val="640"/>
          <w:marRight w:val="0"/>
          <w:marTop w:val="0"/>
          <w:marBottom w:val="0"/>
          <w:divBdr>
            <w:top w:val="none" w:sz="0" w:space="0" w:color="auto"/>
            <w:left w:val="none" w:sz="0" w:space="0" w:color="auto"/>
            <w:bottom w:val="none" w:sz="0" w:space="0" w:color="auto"/>
            <w:right w:val="none" w:sz="0" w:space="0" w:color="auto"/>
          </w:divBdr>
        </w:div>
        <w:div w:id="1379936264">
          <w:marLeft w:val="640"/>
          <w:marRight w:val="0"/>
          <w:marTop w:val="0"/>
          <w:marBottom w:val="0"/>
          <w:divBdr>
            <w:top w:val="none" w:sz="0" w:space="0" w:color="auto"/>
            <w:left w:val="none" w:sz="0" w:space="0" w:color="auto"/>
            <w:bottom w:val="none" w:sz="0" w:space="0" w:color="auto"/>
            <w:right w:val="none" w:sz="0" w:space="0" w:color="auto"/>
          </w:divBdr>
        </w:div>
        <w:div w:id="1488134997">
          <w:marLeft w:val="640"/>
          <w:marRight w:val="0"/>
          <w:marTop w:val="0"/>
          <w:marBottom w:val="0"/>
          <w:divBdr>
            <w:top w:val="none" w:sz="0" w:space="0" w:color="auto"/>
            <w:left w:val="none" w:sz="0" w:space="0" w:color="auto"/>
            <w:bottom w:val="none" w:sz="0" w:space="0" w:color="auto"/>
            <w:right w:val="none" w:sz="0" w:space="0" w:color="auto"/>
          </w:divBdr>
        </w:div>
        <w:div w:id="223610488">
          <w:marLeft w:val="640"/>
          <w:marRight w:val="0"/>
          <w:marTop w:val="0"/>
          <w:marBottom w:val="0"/>
          <w:divBdr>
            <w:top w:val="none" w:sz="0" w:space="0" w:color="auto"/>
            <w:left w:val="none" w:sz="0" w:space="0" w:color="auto"/>
            <w:bottom w:val="none" w:sz="0" w:space="0" w:color="auto"/>
            <w:right w:val="none" w:sz="0" w:space="0" w:color="auto"/>
          </w:divBdr>
        </w:div>
        <w:div w:id="839928100">
          <w:marLeft w:val="640"/>
          <w:marRight w:val="0"/>
          <w:marTop w:val="0"/>
          <w:marBottom w:val="0"/>
          <w:divBdr>
            <w:top w:val="none" w:sz="0" w:space="0" w:color="auto"/>
            <w:left w:val="none" w:sz="0" w:space="0" w:color="auto"/>
            <w:bottom w:val="none" w:sz="0" w:space="0" w:color="auto"/>
            <w:right w:val="none" w:sz="0" w:space="0" w:color="auto"/>
          </w:divBdr>
        </w:div>
        <w:div w:id="124928744">
          <w:marLeft w:val="640"/>
          <w:marRight w:val="0"/>
          <w:marTop w:val="0"/>
          <w:marBottom w:val="0"/>
          <w:divBdr>
            <w:top w:val="none" w:sz="0" w:space="0" w:color="auto"/>
            <w:left w:val="none" w:sz="0" w:space="0" w:color="auto"/>
            <w:bottom w:val="none" w:sz="0" w:space="0" w:color="auto"/>
            <w:right w:val="none" w:sz="0" w:space="0" w:color="auto"/>
          </w:divBdr>
        </w:div>
        <w:div w:id="1346060509">
          <w:marLeft w:val="640"/>
          <w:marRight w:val="0"/>
          <w:marTop w:val="0"/>
          <w:marBottom w:val="0"/>
          <w:divBdr>
            <w:top w:val="none" w:sz="0" w:space="0" w:color="auto"/>
            <w:left w:val="none" w:sz="0" w:space="0" w:color="auto"/>
            <w:bottom w:val="none" w:sz="0" w:space="0" w:color="auto"/>
            <w:right w:val="none" w:sz="0" w:space="0" w:color="auto"/>
          </w:divBdr>
        </w:div>
        <w:div w:id="2116362333">
          <w:marLeft w:val="640"/>
          <w:marRight w:val="0"/>
          <w:marTop w:val="0"/>
          <w:marBottom w:val="0"/>
          <w:divBdr>
            <w:top w:val="none" w:sz="0" w:space="0" w:color="auto"/>
            <w:left w:val="none" w:sz="0" w:space="0" w:color="auto"/>
            <w:bottom w:val="none" w:sz="0" w:space="0" w:color="auto"/>
            <w:right w:val="none" w:sz="0" w:space="0" w:color="auto"/>
          </w:divBdr>
        </w:div>
        <w:div w:id="769398419">
          <w:marLeft w:val="640"/>
          <w:marRight w:val="0"/>
          <w:marTop w:val="0"/>
          <w:marBottom w:val="0"/>
          <w:divBdr>
            <w:top w:val="none" w:sz="0" w:space="0" w:color="auto"/>
            <w:left w:val="none" w:sz="0" w:space="0" w:color="auto"/>
            <w:bottom w:val="none" w:sz="0" w:space="0" w:color="auto"/>
            <w:right w:val="none" w:sz="0" w:space="0" w:color="auto"/>
          </w:divBdr>
        </w:div>
        <w:div w:id="400180360">
          <w:marLeft w:val="640"/>
          <w:marRight w:val="0"/>
          <w:marTop w:val="0"/>
          <w:marBottom w:val="0"/>
          <w:divBdr>
            <w:top w:val="none" w:sz="0" w:space="0" w:color="auto"/>
            <w:left w:val="none" w:sz="0" w:space="0" w:color="auto"/>
            <w:bottom w:val="none" w:sz="0" w:space="0" w:color="auto"/>
            <w:right w:val="none" w:sz="0" w:space="0" w:color="auto"/>
          </w:divBdr>
        </w:div>
        <w:div w:id="1081297590">
          <w:marLeft w:val="640"/>
          <w:marRight w:val="0"/>
          <w:marTop w:val="0"/>
          <w:marBottom w:val="0"/>
          <w:divBdr>
            <w:top w:val="none" w:sz="0" w:space="0" w:color="auto"/>
            <w:left w:val="none" w:sz="0" w:space="0" w:color="auto"/>
            <w:bottom w:val="none" w:sz="0" w:space="0" w:color="auto"/>
            <w:right w:val="none" w:sz="0" w:space="0" w:color="auto"/>
          </w:divBdr>
        </w:div>
        <w:div w:id="1483232130">
          <w:marLeft w:val="640"/>
          <w:marRight w:val="0"/>
          <w:marTop w:val="0"/>
          <w:marBottom w:val="0"/>
          <w:divBdr>
            <w:top w:val="none" w:sz="0" w:space="0" w:color="auto"/>
            <w:left w:val="none" w:sz="0" w:space="0" w:color="auto"/>
            <w:bottom w:val="none" w:sz="0" w:space="0" w:color="auto"/>
            <w:right w:val="none" w:sz="0" w:space="0" w:color="auto"/>
          </w:divBdr>
        </w:div>
        <w:div w:id="839076649">
          <w:marLeft w:val="640"/>
          <w:marRight w:val="0"/>
          <w:marTop w:val="0"/>
          <w:marBottom w:val="0"/>
          <w:divBdr>
            <w:top w:val="none" w:sz="0" w:space="0" w:color="auto"/>
            <w:left w:val="none" w:sz="0" w:space="0" w:color="auto"/>
            <w:bottom w:val="none" w:sz="0" w:space="0" w:color="auto"/>
            <w:right w:val="none" w:sz="0" w:space="0" w:color="auto"/>
          </w:divBdr>
        </w:div>
        <w:div w:id="321855135">
          <w:marLeft w:val="640"/>
          <w:marRight w:val="0"/>
          <w:marTop w:val="0"/>
          <w:marBottom w:val="0"/>
          <w:divBdr>
            <w:top w:val="none" w:sz="0" w:space="0" w:color="auto"/>
            <w:left w:val="none" w:sz="0" w:space="0" w:color="auto"/>
            <w:bottom w:val="none" w:sz="0" w:space="0" w:color="auto"/>
            <w:right w:val="none" w:sz="0" w:space="0" w:color="auto"/>
          </w:divBdr>
        </w:div>
        <w:div w:id="1547714969">
          <w:marLeft w:val="640"/>
          <w:marRight w:val="0"/>
          <w:marTop w:val="0"/>
          <w:marBottom w:val="0"/>
          <w:divBdr>
            <w:top w:val="none" w:sz="0" w:space="0" w:color="auto"/>
            <w:left w:val="none" w:sz="0" w:space="0" w:color="auto"/>
            <w:bottom w:val="none" w:sz="0" w:space="0" w:color="auto"/>
            <w:right w:val="none" w:sz="0" w:space="0" w:color="auto"/>
          </w:divBdr>
        </w:div>
        <w:div w:id="779186167">
          <w:marLeft w:val="640"/>
          <w:marRight w:val="0"/>
          <w:marTop w:val="0"/>
          <w:marBottom w:val="0"/>
          <w:divBdr>
            <w:top w:val="none" w:sz="0" w:space="0" w:color="auto"/>
            <w:left w:val="none" w:sz="0" w:space="0" w:color="auto"/>
            <w:bottom w:val="none" w:sz="0" w:space="0" w:color="auto"/>
            <w:right w:val="none" w:sz="0" w:space="0" w:color="auto"/>
          </w:divBdr>
        </w:div>
        <w:div w:id="141123524">
          <w:marLeft w:val="640"/>
          <w:marRight w:val="0"/>
          <w:marTop w:val="0"/>
          <w:marBottom w:val="0"/>
          <w:divBdr>
            <w:top w:val="none" w:sz="0" w:space="0" w:color="auto"/>
            <w:left w:val="none" w:sz="0" w:space="0" w:color="auto"/>
            <w:bottom w:val="none" w:sz="0" w:space="0" w:color="auto"/>
            <w:right w:val="none" w:sz="0" w:space="0" w:color="auto"/>
          </w:divBdr>
        </w:div>
        <w:div w:id="247933123">
          <w:marLeft w:val="640"/>
          <w:marRight w:val="0"/>
          <w:marTop w:val="0"/>
          <w:marBottom w:val="0"/>
          <w:divBdr>
            <w:top w:val="none" w:sz="0" w:space="0" w:color="auto"/>
            <w:left w:val="none" w:sz="0" w:space="0" w:color="auto"/>
            <w:bottom w:val="none" w:sz="0" w:space="0" w:color="auto"/>
            <w:right w:val="none" w:sz="0" w:space="0" w:color="auto"/>
          </w:divBdr>
        </w:div>
        <w:div w:id="1695689305">
          <w:marLeft w:val="640"/>
          <w:marRight w:val="0"/>
          <w:marTop w:val="0"/>
          <w:marBottom w:val="0"/>
          <w:divBdr>
            <w:top w:val="none" w:sz="0" w:space="0" w:color="auto"/>
            <w:left w:val="none" w:sz="0" w:space="0" w:color="auto"/>
            <w:bottom w:val="none" w:sz="0" w:space="0" w:color="auto"/>
            <w:right w:val="none" w:sz="0" w:space="0" w:color="auto"/>
          </w:divBdr>
        </w:div>
        <w:div w:id="495345399">
          <w:marLeft w:val="640"/>
          <w:marRight w:val="0"/>
          <w:marTop w:val="0"/>
          <w:marBottom w:val="0"/>
          <w:divBdr>
            <w:top w:val="none" w:sz="0" w:space="0" w:color="auto"/>
            <w:left w:val="none" w:sz="0" w:space="0" w:color="auto"/>
            <w:bottom w:val="none" w:sz="0" w:space="0" w:color="auto"/>
            <w:right w:val="none" w:sz="0" w:space="0" w:color="auto"/>
          </w:divBdr>
        </w:div>
        <w:div w:id="1274554983">
          <w:marLeft w:val="640"/>
          <w:marRight w:val="0"/>
          <w:marTop w:val="0"/>
          <w:marBottom w:val="0"/>
          <w:divBdr>
            <w:top w:val="none" w:sz="0" w:space="0" w:color="auto"/>
            <w:left w:val="none" w:sz="0" w:space="0" w:color="auto"/>
            <w:bottom w:val="none" w:sz="0" w:space="0" w:color="auto"/>
            <w:right w:val="none" w:sz="0" w:space="0" w:color="auto"/>
          </w:divBdr>
        </w:div>
        <w:div w:id="919482965">
          <w:marLeft w:val="640"/>
          <w:marRight w:val="0"/>
          <w:marTop w:val="0"/>
          <w:marBottom w:val="0"/>
          <w:divBdr>
            <w:top w:val="none" w:sz="0" w:space="0" w:color="auto"/>
            <w:left w:val="none" w:sz="0" w:space="0" w:color="auto"/>
            <w:bottom w:val="none" w:sz="0" w:space="0" w:color="auto"/>
            <w:right w:val="none" w:sz="0" w:space="0" w:color="auto"/>
          </w:divBdr>
        </w:div>
        <w:div w:id="2127111947">
          <w:marLeft w:val="640"/>
          <w:marRight w:val="0"/>
          <w:marTop w:val="0"/>
          <w:marBottom w:val="0"/>
          <w:divBdr>
            <w:top w:val="none" w:sz="0" w:space="0" w:color="auto"/>
            <w:left w:val="none" w:sz="0" w:space="0" w:color="auto"/>
            <w:bottom w:val="none" w:sz="0" w:space="0" w:color="auto"/>
            <w:right w:val="none" w:sz="0" w:space="0" w:color="auto"/>
          </w:divBdr>
        </w:div>
        <w:div w:id="1916084163">
          <w:marLeft w:val="640"/>
          <w:marRight w:val="0"/>
          <w:marTop w:val="0"/>
          <w:marBottom w:val="0"/>
          <w:divBdr>
            <w:top w:val="none" w:sz="0" w:space="0" w:color="auto"/>
            <w:left w:val="none" w:sz="0" w:space="0" w:color="auto"/>
            <w:bottom w:val="none" w:sz="0" w:space="0" w:color="auto"/>
            <w:right w:val="none" w:sz="0" w:space="0" w:color="auto"/>
          </w:divBdr>
        </w:div>
        <w:div w:id="2115132210">
          <w:marLeft w:val="640"/>
          <w:marRight w:val="0"/>
          <w:marTop w:val="0"/>
          <w:marBottom w:val="0"/>
          <w:divBdr>
            <w:top w:val="none" w:sz="0" w:space="0" w:color="auto"/>
            <w:left w:val="none" w:sz="0" w:space="0" w:color="auto"/>
            <w:bottom w:val="none" w:sz="0" w:space="0" w:color="auto"/>
            <w:right w:val="none" w:sz="0" w:space="0" w:color="auto"/>
          </w:divBdr>
        </w:div>
        <w:div w:id="909854135">
          <w:marLeft w:val="640"/>
          <w:marRight w:val="0"/>
          <w:marTop w:val="0"/>
          <w:marBottom w:val="0"/>
          <w:divBdr>
            <w:top w:val="none" w:sz="0" w:space="0" w:color="auto"/>
            <w:left w:val="none" w:sz="0" w:space="0" w:color="auto"/>
            <w:bottom w:val="none" w:sz="0" w:space="0" w:color="auto"/>
            <w:right w:val="none" w:sz="0" w:space="0" w:color="auto"/>
          </w:divBdr>
        </w:div>
        <w:div w:id="312954078">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09740052">
      <w:bodyDiv w:val="1"/>
      <w:marLeft w:val="0"/>
      <w:marRight w:val="0"/>
      <w:marTop w:val="0"/>
      <w:marBottom w:val="0"/>
      <w:divBdr>
        <w:top w:val="none" w:sz="0" w:space="0" w:color="auto"/>
        <w:left w:val="none" w:sz="0" w:space="0" w:color="auto"/>
        <w:bottom w:val="none" w:sz="0" w:space="0" w:color="auto"/>
        <w:right w:val="none" w:sz="0" w:space="0" w:color="auto"/>
      </w:divBdr>
      <w:divsChild>
        <w:div w:id="850996005">
          <w:marLeft w:val="640"/>
          <w:marRight w:val="0"/>
          <w:marTop w:val="0"/>
          <w:marBottom w:val="0"/>
          <w:divBdr>
            <w:top w:val="none" w:sz="0" w:space="0" w:color="auto"/>
            <w:left w:val="none" w:sz="0" w:space="0" w:color="auto"/>
            <w:bottom w:val="none" w:sz="0" w:space="0" w:color="auto"/>
            <w:right w:val="none" w:sz="0" w:space="0" w:color="auto"/>
          </w:divBdr>
        </w:div>
        <w:div w:id="997424032">
          <w:marLeft w:val="640"/>
          <w:marRight w:val="0"/>
          <w:marTop w:val="0"/>
          <w:marBottom w:val="0"/>
          <w:divBdr>
            <w:top w:val="none" w:sz="0" w:space="0" w:color="auto"/>
            <w:left w:val="none" w:sz="0" w:space="0" w:color="auto"/>
            <w:bottom w:val="none" w:sz="0" w:space="0" w:color="auto"/>
            <w:right w:val="none" w:sz="0" w:space="0" w:color="auto"/>
          </w:divBdr>
        </w:div>
        <w:div w:id="1209033617">
          <w:marLeft w:val="640"/>
          <w:marRight w:val="0"/>
          <w:marTop w:val="0"/>
          <w:marBottom w:val="0"/>
          <w:divBdr>
            <w:top w:val="none" w:sz="0" w:space="0" w:color="auto"/>
            <w:left w:val="none" w:sz="0" w:space="0" w:color="auto"/>
            <w:bottom w:val="none" w:sz="0" w:space="0" w:color="auto"/>
            <w:right w:val="none" w:sz="0" w:space="0" w:color="auto"/>
          </w:divBdr>
        </w:div>
        <w:div w:id="1758283115">
          <w:marLeft w:val="640"/>
          <w:marRight w:val="0"/>
          <w:marTop w:val="0"/>
          <w:marBottom w:val="0"/>
          <w:divBdr>
            <w:top w:val="none" w:sz="0" w:space="0" w:color="auto"/>
            <w:left w:val="none" w:sz="0" w:space="0" w:color="auto"/>
            <w:bottom w:val="none" w:sz="0" w:space="0" w:color="auto"/>
            <w:right w:val="none" w:sz="0" w:space="0" w:color="auto"/>
          </w:divBdr>
        </w:div>
        <w:div w:id="646322432">
          <w:marLeft w:val="640"/>
          <w:marRight w:val="0"/>
          <w:marTop w:val="0"/>
          <w:marBottom w:val="0"/>
          <w:divBdr>
            <w:top w:val="none" w:sz="0" w:space="0" w:color="auto"/>
            <w:left w:val="none" w:sz="0" w:space="0" w:color="auto"/>
            <w:bottom w:val="none" w:sz="0" w:space="0" w:color="auto"/>
            <w:right w:val="none" w:sz="0" w:space="0" w:color="auto"/>
          </w:divBdr>
        </w:div>
        <w:div w:id="664430146">
          <w:marLeft w:val="640"/>
          <w:marRight w:val="0"/>
          <w:marTop w:val="0"/>
          <w:marBottom w:val="0"/>
          <w:divBdr>
            <w:top w:val="none" w:sz="0" w:space="0" w:color="auto"/>
            <w:left w:val="none" w:sz="0" w:space="0" w:color="auto"/>
            <w:bottom w:val="none" w:sz="0" w:space="0" w:color="auto"/>
            <w:right w:val="none" w:sz="0" w:space="0" w:color="auto"/>
          </w:divBdr>
        </w:div>
        <w:div w:id="549346654">
          <w:marLeft w:val="640"/>
          <w:marRight w:val="0"/>
          <w:marTop w:val="0"/>
          <w:marBottom w:val="0"/>
          <w:divBdr>
            <w:top w:val="none" w:sz="0" w:space="0" w:color="auto"/>
            <w:left w:val="none" w:sz="0" w:space="0" w:color="auto"/>
            <w:bottom w:val="none" w:sz="0" w:space="0" w:color="auto"/>
            <w:right w:val="none" w:sz="0" w:space="0" w:color="auto"/>
          </w:divBdr>
        </w:div>
        <w:div w:id="244875237">
          <w:marLeft w:val="640"/>
          <w:marRight w:val="0"/>
          <w:marTop w:val="0"/>
          <w:marBottom w:val="0"/>
          <w:divBdr>
            <w:top w:val="none" w:sz="0" w:space="0" w:color="auto"/>
            <w:left w:val="none" w:sz="0" w:space="0" w:color="auto"/>
            <w:bottom w:val="none" w:sz="0" w:space="0" w:color="auto"/>
            <w:right w:val="none" w:sz="0" w:space="0" w:color="auto"/>
          </w:divBdr>
        </w:div>
        <w:div w:id="560286263">
          <w:marLeft w:val="640"/>
          <w:marRight w:val="0"/>
          <w:marTop w:val="0"/>
          <w:marBottom w:val="0"/>
          <w:divBdr>
            <w:top w:val="none" w:sz="0" w:space="0" w:color="auto"/>
            <w:left w:val="none" w:sz="0" w:space="0" w:color="auto"/>
            <w:bottom w:val="none" w:sz="0" w:space="0" w:color="auto"/>
            <w:right w:val="none" w:sz="0" w:space="0" w:color="auto"/>
          </w:divBdr>
        </w:div>
        <w:div w:id="727461787">
          <w:marLeft w:val="640"/>
          <w:marRight w:val="0"/>
          <w:marTop w:val="0"/>
          <w:marBottom w:val="0"/>
          <w:divBdr>
            <w:top w:val="none" w:sz="0" w:space="0" w:color="auto"/>
            <w:left w:val="none" w:sz="0" w:space="0" w:color="auto"/>
            <w:bottom w:val="none" w:sz="0" w:space="0" w:color="auto"/>
            <w:right w:val="none" w:sz="0" w:space="0" w:color="auto"/>
          </w:divBdr>
        </w:div>
        <w:div w:id="1393969289">
          <w:marLeft w:val="640"/>
          <w:marRight w:val="0"/>
          <w:marTop w:val="0"/>
          <w:marBottom w:val="0"/>
          <w:divBdr>
            <w:top w:val="none" w:sz="0" w:space="0" w:color="auto"/>
            <w:left w:val="none" w:sz="0" w:space="0" w:color="auto"/>
            <w:bottom w:val="none" w:sz="0" w:space="0" w:color="auto"/>
            <w:right w:val="none" w:sz="0" w:space="0" w:color="auto"/>
          </w:divBdr>
        </w:div>
        <w:div w:id="1015038901">
          <w:marLeft w:val="640"/>
          <w:marRight w:val="0"/>
          <w:marTop w:val="0"/>
          <w:marBottom w:val="0"/>
          <w:divBdr>
            <w:top w:val="none" w:sz="0" w:space="0" w:color="auto"/>
            <w:left w:val="none" w:sz="0" w:space="0" w:color="auto"/>
            <w:bottom w:val="none" w:sz="0" w:space="0" w:color="auto"/>
            <w:right w:val="none" w:sz="0" w:space="0" w:color="auto"/>
          </w:divBdr>
        </w:div>
        <w:div w:id="79955160">
          <w:marLeft w:val="640"/>
          <w:marRight w:val="0"/>
          <w:marTop w:val="0"/>
          <w:marBottom w:val="0"/>
          <w:divBdr>
            <w:top w:val="none" w:sz="0" w:space="0" w:color="auto"/>
            <w:left w:val="none" w:sz="0" w:space="0" w:color="auto"/>
            <w:bottom w:val="none" w:sz="0" w:space="0" w:color="auto"/>
            <w:right w:val="none" w:sz="0" w:space="0" w:color="auto"/>
          </w:divBdr>
        </w:div>
        <w:div w:id="1415199483">
          <w:marLeft w:val="640"/>
          <w:marRight w:val="0"/>
          <w:marTop w:val="0"/>
          <w:marBottom w:val="0"/>
          <w:divBdr>
            <w:top w:val="none" w:sz="0" w:space="0" w:color="auto"/>
            <w:left w:val="none" w:sz="0" w:space="0" w:color="auto"/>
            <w:bottom w:val="none" w:sz="0" w:space="0" w:color="auto"/>
            <w:right w:val="none" w:sz="0" w:space="0" w:color="auto"/>
          </w:divBdr>
        </w:div>
        <w:div w:id="1194225378">
          <w:marLeft w:val="640"/>
          <w:marRight w:val="0"/>
          <w:marTop w:val="0"/>
          <w:marBottom w:val="0"/>
          <w:divBdr>
            <w:top w:val="none" w:sz="0" w:space="0" w:color="auto"/>
            <w:left w:val="none" w:sz="0" w:space="0" w:color="auto"/>
            <w:bottom w:val="none" w:sz="0" w:space="0" w:color="auto"/>
            <w:right w:val="none" w:sz="0" w:space="0" w:color="auto"/>
          </w:divBdr>
        </w:div>
        <w:div w:id="97720001">
          <w:marLeft w:val="640"/>
          <w:marRight w:val="0"/>
          <w:marTop w:val="0"/>
          <w:marBottom w:val="0"/>
          <w:divBdr>
            <w:top w:val="none" w:sz="0" w:space="0" w:color="auto"/>
            <w:left w:val="none" w:sz="0" w:space="0" w:color="auto"/>
            <w:bottom w:val="none" w:sz="0" w:space="0" w:color="auto"/>
            <w:right w:val="none" w:sz="0" w:space="0" w:color="auto"/>
          </w:divBdr>
        </w:div>
        <w:div w:id="99181930">
          <w:marLeft w:val="640"/>
          <w:marRight w:val="0"/>
          <w:marTop w:val="0"/>
          <w:marBottom w:val="0"/>
          <w:divBdr>
            <w:top w:val="none" w:sz="0" w:space="0" w:color="auto"/>
            <w:left w:val="none" w:sz="0" w:space="0" w:color="auto"/>
            <w:bottom w:val="none" w:sz="0" w:space="0" w:color="auto"/>
            <w:right w:val="none" w:sz="0" w:space="0" w:color="auto"/>
          </w:divBdr>
        </w:div>
        <w:div w:id="1045325967">
          <w:marLeft w:val="640"/>
          <w:marRight w:val="0"/>
          <w:marTop w:val="0"/>
          <w:marBottom w:val="0"/>
          <w:divBdr>
            <w:top w:val="none" w:sz="0" w:space="0" w:color="auto"/>
            <w:left w:val="none" w:sz="0" w:space="0" w:color="auto"/>
            <w:bottom w:val="none" w:sz="0" w:space="0" w:color="auto"/>
            <w:right w:val="none" w:sz="0" w:space="0" w:color="auto"/>
          </w:divBdr>
        </w:div>
        <w:div w:id="1332025908">
          <w:marLeft w:val="640"/>
          <w:marRight w:val="0"/>
          <w:marTop w:val="0"/>
          <w:marBottom w:val="0"/>
          <w:divBdr>
            <w:top w:val="none" w:sz="0" w:space="0" w:color="auto"/>
            <w:left w:val="none" w:sz="0" w:space="0" w:color="auto"/>
            <w:bottom w:val="none" w:sz="0" w:space="0" w:color="auto"/>
            <w:right w:val="none" w:sz="0" w:space="0" w:color="auto"/>
          </w:divBdr>
        </w:div>
        <w:div w:id="1318727166">
          <w:marLeft w:val="640"/>
          <w:marRight w:val="0"/>
          <w:marTop w:val="0"/>
          <w:marBottom w:val="0"/>
          <w:divBdr>
            <w:top w:val="none" w:sz="0" w:space="0" w:color="auto"/>
            <w:left w:val="none" w:sz="0" w:space="0" w:color="auto"/>
            <w:bottom w:val="none" w:sz="0" w:space="0" w:color="auto"/>
            <w:right w:val="none" w:sz="0" w:space="0" w:color="auto"/>
          </w:divBdr>
        </w:div>
        <w:div w:id="71396138">
          <w:marLeft w:val="640"/>
          <w:marRight w:val="0"/>
          <w:marTop w:val="0"/>
          <w:marBottom w:val="0"/>
          <w:divBdr>
            <w:top w:val="none" w:sz="0" w:space="0" w:color="auto"/>
            <w:left w:val="none" w:sz="0" w:space="0" w:color="auto"/>
            <w:bottom w:val="none" w:sz="0" w:space="0" w:color="auto"/>
            <w:right w:val="none" w:sz="0" w:space="0" w:color="auto"/>
          </w:divBdr>
        </w:div>
        <w:div w:id="1441728532">
          <w:marLeft w:val="640"/>
          <w:marRight w:val="0"/>
          <w:marTop w:val="0"/>
          <w:marBottom w:val="0"/>
          <w:divBdr>
            <w:top w:val="none" w:sz="0" w:space="0" w:color="auto"/>
            <w:left w:val="none" w:sz="0" w:space="0" w:color="auto"/>
            <w:bottom w:val="none" w:sz="0" w:space="0" w:color="auto"/>
            <w:right w:val="none" w:sz="0" w:space="0" w:color="auto"/>
          </w:divBdr>
        </w:div>
        <w:div w:id="31270792">
          <w:marLeft w:val="640"/>
          <w:marRight w:val="0"/>
          <w:marTop w:val="0"/>
          <w:marBottom w:val="0"/>
          <w:divBdr>
            <w:top w:val="none" w:sz="0" w:space="0" w:color="auto"/>
            <w:left w:val="none" w:sz="0" w:space="0" w:color="auto"/>
            <w:bottom w:val="none" w:sz="0" w:space="0" w:color="auto"/>
            <w:right w:val="none" w:sz="0" w:space="0" w:color="auto"/>
          </w:divBdr>
        </w:div>
        <w:div w:id="455804229">
          <w:marLeft w:val="640"/>
          <w:marRight w:val="0"/>
          <w:marTop w:val="0"/>
          <w:marBottom w:val="0"/>
          <w:divBdr>
            <w:top w:val="none" w:sz="0" w:space="0" w:color="auto"/>
            <w:left w:val="none" w:sz="0" w:space="0" w:color="auto"/>
            <w:bottom w:val="none" w:sz="0" w:space="0" w:color="auto"/>
            <w:right w:val="none" w:sz="0" w:space="0" w:color="auto"/>
          </w:divBdr>
        </w:div>
        <w:div w:id="603153229">
          <w:marLeft w:val="640"/>
          <w:marRight w:val="0"/>
          <w:marTop w:val="0"/>
          <w:marBottom w:val="0"/>
          <w:divBdr>
            <w:top w:val="none" w:sz="0" w:space="0" w:color="auto"/>
            <w:left w:val="none" w:sz="0" w:space="0" w:color="auto"/>
            <w:bottom w:val="none" w:sz="0" w:space="0" w:color="auto"/>
            <w:right w:val="none" w:sz="0" w:space="0" w:color="auto"/>
          </w:divBdr>
        </w:div>
        <w:div w:id="358239535">
          <w:marLeft w:val="640"/>
          <w:marRight w:val="0"/>
          <w:marTop w:val="0"/>
          <w:marBottom w:val="0"/>
          <w:divBdr>
            <w:top w:val="none" w:sz="0" w:space="0" w:color="auto"/>
            <w:left w:val="none" w:sz="0" w:space="0" w:color="auto"/>
            <w:bottom w:val="none" w:sz="0" w:space="0" w:color="auto"/>
            <w:right w:val="none" w:sz="0" w:space="0" w:color="auto"/>
          </w:divBdr>
        </w:div>
        <w:div w:id="324894624">
          <w:marLeft w:val="640"/>
          <w:marRight w:val="0"/>
          <w:marTop w:val="0"/>
          <w:marBottom w:val="0"/>
          <w:divBdr>
            <w:top w:val="none" w:sz="0" w:space="0" w:color="auto"/>
            <w:left w:val="none" w:sz="0" w:space="0" w:color="auto"/>
            <w:bottom w:val="none" w:sz="0" w:space="0" w:color="auto"/>
            <w:right w:val="none" w:sz="0" w:space="0" w:color="auto"/>
          </w:divBdr>
        </w:div>
        <w:div w:id="1402171262">
          <w:marLeft w:val="640"/>
          <w:marRight w:val="0"/>
          <w:marTop w:val="0"/>
          <w:marBottom w:val="0"/>
          <w:divBdr>
            <w:top w:val="none" w:sz="0" w:space="0" w:color="auto"/>
            <w:left w:val="none" w:sz="0" w:space="0" w:color="auto"/>
            <w:bottom w:val="none" w:sz="0" w:space="0" w:color="auto"/>
            <w:right w:val="none" w:sz="0" w:space="0" w:color="auto"/>
          </w:divBdr>
        </w:div>
        <w:div w:id="1513301868">
          <w:marLeft w:val="640"/>
          <w:marRight w:val="0"/>
          <w:marTop w:val="0"/>
          <w:marBottom w:val="0"/>
          <w:divBdr>
            <w:top w:val="none" w:sz="0" w:space="0" w:color="auto"/>
            <w:left w:val="none" w:sz="0" w:space="0" w:color="auto"/>
            <w:bottom w:val="none" w:sz="0" w:space="0" w:color="auto"/>
            <w:right w:val="none" w:sz="0" w:space="0" w:color="auto"/>
          </w:divBdr>
        </w:div>
        <w:div w:id="1692494133">
          <w:marLeft w:val="640"/>
          <w:marRight w:val="0"/>
          <w:marTop w:val="0"/>
          <w:marBottom w:val="0"/>
          <w:divBdr>
            <w:top w:val="none" w:sz="0" w:space="0" w:color="auto"/>
            <w:left w:val="none" w:sz="0" w:space="0" w:color="auto"/>
            <w:bottom w:val="none" w:sz="0" w:space="0" w:color="auto"/>
            <w:right w:val="none" w:sz="0" w:space="0" w:color="auto"/>
          </w:divBdr>
        </w:div>
        <w:div w:id="782114922">
          <w:marLeft w:val="640"/>
          <w:marRight w:val="0"/>
          <w:marTop w:val="0"/>
          <w:marBottom w:val="0"/>
          <w:divBdr>
            <w:top w:val="none" w:sz="0" w:space="0" w:color="auto"/>
            <w:left w:val="none" w:sz="0" w:space="0" w:color="auto"/>
            <w:bottom w:val="none" w:sz="0" w:space="0" w:color="auto"/>
            <w:right w:val="none" w:sz="0" w:space="0" w:color="auto"/>
          </w:divBdr>
        </w:div>
        <w:div w:id="138429000">
          <w:marLeft w:val="640"/>
          <w:marRight w:val="0"/>
          <w:marTop w:val="0"/>
          <w:marBottom w:val="0"/>
          <w:divBdr>
            <w:top w:val="none" w:sz="0" w:space="0" w:color="auto"/>
            <w:left w:val="none" w:sz="0" w:space="0" w:color="auto"/>
            <w:bottom w:val="none" w:sz="0" w:space="0" w:color="auto"/>
            <w:right w:val="none" w:sz="0" w:space="0" w:color="auto"/>
          </w:divBdr>
        </w:div>
        <w:div w:id="1432240614">
          <w:marLeft w:val="640"/>
          <w:marRight w:val="0"/>
          <w:marTop w:val="0"/>
          <w:marBottom w:val="0"/>
          <w:divBdr>
            <w:top w:val="none" w:sz="0" w:space="0" w:color="auto"/>
            <w:left w:val="none" w:sz="0" w:space="0" w:color="auto"/>
            <w:bottom w:val="none" w:sz="0" w:space="0" w:color="auto"/>
            <w:right w:val="none" w:sz="0" w:space="0" w:color="auto"/>
          </w:divBdr>
        </w:div>
        <w:div w:id="556743527">
          <w:marLeft w:val="640"/>
          <w:marRight w:val="0"/>
          <w:marTop w:val="0"/>
          <w:marBottom w:val="0"/>
          <w:divBdr>
            <w:top w:val="none" w:sz="0" w:space="0" w:color="auto"/>
            <w:left w:val="none" w:sz="0" w:space="0" w:color="auto"/>
            <w:bottom w:val="none" w:sz="0" w:space="0" w:color="auto"/>
            <w:right w:val="none" w:sz="0" w:space="0" w:color="auto"/>
          </w:divBdr>
        </w:div>
        <w:div w:id="2050915163">
          <w:marLeft w:val="640"/>
          <w:marRight w:val="0"/>
          <w:marTop w:val="0"/>
          <w:marBottom w:val="0"/>
          <w:divBdr>
            <w:top w:val="none" w:sz="0" w:space="0" w:color="auto"/>
            <w:left w:val="none" w:sz="0" w:space="0" w:color="auto"/>
            <w:bottom w:val="none" w:sz="0" w:space="0" w:color="auto"/>
            <w:right w:val="none" w:sz="0" w:space="0" w:color="auto"/>
          </w:divBdr>
        </w:div>
        <w:div w:id="127868477">
          <w:marLeft w:val="640"/>
          <w:marRight w:val="0"/>
          <w:marTop w:val="0"/>
          <w:marBottom w:val="0"/>
          <w:divBdr>
            <w:top w:val="none" w:sz="0" w:space="0" w:color="auto"/>
            <w:left w:val="none" w:sz="0" w:space="0" w:color="auto"/>
            <w:bottom w:val="none" w:sz="0" w:space="0" w:color="auto"/>
            <w:right w:val="none" w:sz="0" w:space="0" w:color="auto"/>
          </w:divBdr>
        </w:div>
        <w:div w:id="717046086">
          <w:marLeft w:val="640"/>
          <w:marRight w:val="0"/>
          <w:marTop w:val="0"/>
          <w:marBottom w:val="0"/>
          <w:divBdr>
            <w:top w:val="none" w:sz="0" w:space="0" w:color="auto"/>
            <w:left w:val="none" w:sz="0" w:space="0" w:color="auto"/>
            <w:bottom w:val="none" w:sz="0" w:space="0" w:color="auto"/>
            <w:right w:val="none" w:sz="0" w:space="0" w:color="auto"/>
          </w:divBdr>
        </w:div>
        <w:div w:id="1002973500">
          <w:marLeft w:val="640"/>
          <w:marRight w:val="0"/>
          <w:marTop w:val="0"/>
          <w:marBottom w:val="0"/>
          <w:divBdr>
            <w:top w:val="none" w:sz="0" w:space="0" w:color="auto"/>
            <w:left w:val="none" w:sz="0" w:space="0" w:color="auto"/>
            <w:bottom w:val="none" w:sz="0" w:space="0" w:color="auto"/>
            <w:right w:val="none" w:sz="0" w:space="0" w:color="auto"/>
          </w:divBdr>
        </w:div>
        <w:div w:id="108085528">
          <w:marLeft w:val="640"/>
          <w:marRight w:val="0"/>
          <w:marTop w:val="0"/>
          <w:marBottom w:val="0"/>
          <w:divBdr>
            <w:top w:val="none" w:sz="0" w:space="0" w:color="auto"/>
            <w:left w:val="none" w:sz="0" w:space="0" w:color="auto"/>
            <w:bottom w:val="none" w:sz="0" w:space="0" w:color="auto"/>
            <w:right w:val="none" w:sz="0" w:space="0" w:color="auto"/>
          </w:divBdr>
        </w:div>
        <w:div w:id="1447430960">
          <w:marLeft w:val="640"/>
          <w:marRight w:val="0"/>
          <w:marTop w:val="0"/>
          <w:marBottom w:val="0"/>
          <w:divBdr>
            <w:top w:val="none" w:sz="0" w:space="0" w:color="auto"/>
            <w:left w:val="none" w:sz="0" w:space="0" w:color="auto"/>
            <w:bottom w:val="none" w:sz="0" w:space="0" w:color="auto"/>
            <w:right w:val="none" w:sz="0" w:space="0" w:color="auto"/>
          </w:divBdr>
        </w:div>
        <w:div w:id="744649485">
          <w:marLeft w:val="640"/>
          <w:marRight w:val="0"/>
          <w:marTop w:val="0"/>
          <w:marBottom w:val="0"/>
          <w:divBdr>
            <w:top w:val="none" w:sz="0" w:space="0" w:color="auto"/>
            <w:left w:val="none" w:sz="0" w:space="0" w:color="auto"/>
            <w:bottom w:val="none" w:sz="0" w:space="0" w:color="auto"/>
            <w:right w:val="none" w:sz="0" w:space="0" w:color="auto"/>
          </w:divBdr>
        </w:div>
        <w:div w:id="1641688548">
          <w:marLeft w:val="640"/>
          <w:marRight w:val="0"/>
          <w:marTop w:val="0"/>
          <w:marBottom w:val="0"/>
          <w:divBdr>
            <w:top w:val="none" w:sz="0" w:space="0" w:color="auto"/>
            <w:left w:val="none" w:sz="0" w:space="0" w:color="auto"/>
            <w:bottom w:val="none" w:sz="0" w:space="0" w:color="auto"/>
            <w:right w:val="none" w:sz="0" w:space="0" w:color="auto"/>
          </w:divBdr>
        </w:div>
        <w:div w:id="155728207">
          <w:marLeft w:val="640"/>
          <w:marRight w:val="0"/>
          <w:marTop w:val="0"/>
          <w:marBottom w:val="0"/>
          <w:divBdr>
            <w:top w:val="none" w:sz="0" w:space="0" w:color="auto"/>
            <w:left w:val="none" w:sz="0" w:space="0" w:color="auto"/>
            <w:bottom w:val="none" w:sz="0" w:space="0" w:color="auto"/>
            <w:right w:val="none" w:sz="0" w:space="0" w:color="auto"/>
          </w:divBdr>
        </w:div>
        <w:div w:id="705761329">
          <w:marLeft w:val="640"/>
          <w:marRight w:val="0"/>
          <w:marTop w:val="0"/>
          <w:marBottom w:val="0"/>
          <w:divBdr>
            <w:top w:val="none" w:sz="0" w:space="0" w:color="auto"/>
            <w:left w:val="none" w:sz="0" w:space="0" w:color="auto"/>
            <w:bottom w:val="none" w:sz="0" w:space="0" w:color="auto"/>
            <w:right w:val="none" w:sz="0" w:space="0" w:color="auto"/>
          </w:divBdr>
        </w:div>
        <w:div w:id="712774873">
          <w:marLeft w:val="640"/>
          <w:marRight w:val="0"/>
          <w:marTop w:val="0"/>
          <w:marBottom w:val="0"/>
          <w:divBdr>
            <w:top w:val="none" w:sz="0" w:space="0" w:color="auto"/>
            <w:left w:val="none" w:sz="0" w:space="0" w:color="auto"/>
            <w:bottom w:val="none" w:sz="0" w:space="0" w:color="auto"/>
            <w:right w:val="none" w:sz="0" w:space="0" w:color="auto"/>
          </w:divBdr>
        </w:div>
        <w:div w:id="1311012900">
          <w:marLeft w:val="640"/>
          <w:marRight w:val="0"/>
          <w:marTop w:val="0"/>
          <w:marBottom w:val="0"/>
          <w:divBdr>
            <w:top w:val="none" w:sz="0" w:space="0" w:color="auto"/>
            <w:left w:val="none" w:sz="0" w:space="0" w:color="auto"/>
            <w:bottom w:val="none" w:sz="0" w:space="0" w:color="auto"/>
            <w:right w:val="none" w:sz="0" w:space="0" w:color="auto"/>
          </w:divBdr>
        </w:div>
        <w:div w:id="628442456">
          <w:marLeft w:val="640"/>
          <w:marRight w:val="0"/>
          <w:marTop w:val="0"/>
          <w:marBottom w:val="0"/>
          <w:divBdr>
            <w:top w:val="none" w:sz="0" w:space="0" w:color="auto"/>
            <w:left w:val="none" w:sz="0" w:space="0" w:color="auto"/>
            <w:bottom w:val="none" w:sz="0" w:space="0" w:color="auto"/>
            <w:right w:val="none" w:sz="0" w:space="0" w:color="auto"/>
          </w:divBdr>
        </w:div>
        <w:div w:id="1831673568">
          <w:marLeft w:val="640"/>
          <w:marRight w:val="0"/>
          <w:marTop w:val="0"/>
          <w:marBottom w:val="0"/>
          <w:divBdr>
            <w:top w:val="none" w:sz="0" w:space="0" w:color="auto"/>
            <w:left w:val="none" w:sz="0" w:space="0" w:color="auto"/>
            <w:bottom w:val="none" w:sz="0" w:space="0" w:color="auto"/>
            <w:right w:val="none" w:sz="0" w:space="0" w:color="auto"/>
          </w:divBdr>
        </w:div>
        <w:div w:id="93792763">
          <w:marLeft w:val="640"/>
          <w:marRight w:val="0"/>
          <w:marTop w:val="0"/>
          <w:marBottom w:val="0"/>
          <w:divBdr>
            <w:top w:val="none" w:sz="0" w:space="0" w:color="auto"/>
            <w:left w:val="none" w:sz="0" w:space="0" w:color="auto"/>
            <w:bottom w:val="none" w:sz="0" w:space="0" w:color="auto"/>
            <w:right w:val="none" w:sz="0" w:space="0" w:color="auto"/>
          </w:divBdr>
        </w:div>
        <w:div w:id="603342467">
          <w:marLeft w:val="640"/>
          <w:marRight w:val="0"/>
          <w:marTop w:val="0"/>
          <w:marBottom w:val="0"/>
          <w:divBdr>
            <w:top w:val="none" w:sz="0" w:space="0" w:color="auto"/>
            <w:left w:val="none" w:sz="0" w:space="0" w:color="auto"/>
            <w:bottom w:val="none" w:sz="0" w:space="0" w:color="auto"/>
            <w:right w:val="none" w:sz="0" w:space="0" w:color="auto"/>
          </w:divBdr>
        </w:div>
        <w:div w:id="979119604">
          <w:marLeft w:val="640"/>
          <w:marRight w:val="0"/>
          <w:marTop w:val="0"/>
          <w:marBottom w:val="0"/>
          <w:divBdr>
            <w:top w:val="none" w:sz="0" w:space="0" w:color="auto"/>
            <w:left w:val="none" w:sz="0" w:space="0" w:color="auto"/>
            <w:bottom w:val="none" w:sz="0" w:space="0" w:color="auto"/>
            <w:right w:val="none" w:sz="0" w:space="0" w:color="auto"/>
          </w:divBdr>
        </w:div>
        <w:div w:id="1879663081">
          <w:marLeft w:val="640"/>
          <w:marRight w:val="0"/>
          <w:marTop w:val="0"/>
          <w:marBottom w:val="0"/>
          <w:divBdr>
            <w:top w:val="none" w:sz="0" w:space="0" w:color="auto"/>
            <w:left w:val="none" w:sz="0" w:space="0" w:color="auto"/>
            <w:bottom w:val="none" w:sz="0" w:space="0" w:color="auto"/>
            <w:right w:val="none" w:sz="0" w:space="0" w:color="auto"/>
          </w:divBdr>
        </w:div>
        <w:div w:id="1379626304">
          <w:marLeft w:val="640"/>
          <w:marRight w:val="0"/>
          <w:marTop w:val="0"/>
          <w:marBottom w:val="0"/>
          <w:divBdr>
            <w:top w:val="none" w:sz="0" w:space="0" w:color="auto"/>
            <w:left w:val="none" w:sz="0" w:space="0" w:color="auto"/>
            <w:bottom w:val="none" w:sz="0" w:space="0" w:color="auto"/>
            <w:right w:val="none" w:sz="0" w:space="0" w:color="auto"/>
          </w:divBdr>
        </w:div>
        <w:div w:id="1350520120">
          <w:marLeft w:val="640"/>
          <w:marRight w:val="0"/>
          <w:marTop w:val="0"/>
          <w:marBottom w:val="0"/>
          <w:divBdr>
            <w:top w:val="none" w:sz="0" w:space="0" w:color="auto"/>
            <w:left w:val="none" w:sz="0" w:space="0" w:color="auto"/>
            <w:bottom w:val="none" w:sz="0" w:space="0" w:color="auto"/>
            <w:right w:val="none" w:sz="0" w:space="0" w:color="auto"/>
          </w:divBdr>
        </w:div>
        <w:div w:id="1774131343">
          <w:marLeft w:val="640"/>
          <w:marRight w:val="0"/>
          <w:marTop w:val="0"/>
          <w:marBottom w:val="0"/>
          <w:divBdr>
            <w:top w:val="none" w:sz="0" w:space="0" w:color="auto"/>
            <w:left w:val="none" w:sz="0" w:space="0" w:color="auto"/>
            <w:bottom w:val="none" w:sz="0" w:space="0" w:color="auto"/>
            <w:right w:val="none" w:sz="0" w:space="0" w:color="auto"/>
          </w:divBdr>
        </w:div>
        <w:div w:id="704670999">
          <w:marLeft w:val="640"/>
          <w:marRight w:val="0"/>
          <w:marTop w:val="0"/>
          <w:marBottom w:val="0"/>
          <w:divBdr>
            <w:top w:val="none" w:sz="0" w:space="0" w:color="auto"/>
            <w:left w:val="none" w:sz="0" w:space="0" w:color="auto"/>
            <w:bottom w:val="none" w:sz="0" w:space="0" w:color="auto"/>
            <w:right w:val="none" w:sz="0" w:space="0" w:color="auto"/>
          </w:divBdr>
        </w:div>
        <w:div w:id="757990343">
          <w:marLeft w:val="640"/>
          <w:marRight w:val="0"/>
          <w:marTop w:val="0"/>
          <w:marBottom w:val="0"/>
          <w:divBdr>
            <w:top w:val="none" w:sz="0" w:space="0" w:color="auto"/>
            <w:left w:val="none" w:sz="0" w:space="0" w:color="auto"/>
            <w:bottom w:val="none" w:sz="0" w:space="0" w:color="auto"/>
            <w:right w:val="none" w:sz="0" w:space="0" w:color="auto"/>
          </w:divBdr>
        </w:div>
        <w:div w:id="1690519908">
          <w:marLeft w:val="640"/>
          <w:marRight w:val="0"/>
          <w:marTop w:val="0"/>
          <w:marBottom w:val="0"/>
          <w:divBdr>
            <w:top w:val="none" w:sz="0" w:space="0" w:color="auto"/>
            <w:left w:val="none" w:sz="0" w:space="0" w:color="auto"/>
            <w:bottom w:val="none" w:sz="0" w:space="0" w:color="auto"/>
            <w:right w:val="none" w:sz="0" w:space="0" w:color="auto"/>
          </w:divBdr>
        </w:div>
        <w:div w:id="413554094">
          <w:marLeft w:val="640"/>
          <w:marRight w:val="0"/>
          <w:marTop w:val="0"/>
          <w:marBottom w:val="0"/>
          <w:divBdr>
            <w:top w:val="none" w:sz="0" w:space="0" w:color="auto"/>
            <w:left w:val="none" w:sz="0" w:space="0" w:color="auto"/>
            <w:bottom w:val="none" w:sz="0" w:space="0" w:color="auto"/>
            <w:right w:val="none" w:sz="0" w:space="0" w:color="auto"/>
          </w:divBdr>
        </w:div>
        <w:div w:id="429204462">
          <w:marLeft w:val="640"/>
          <w:marRight w:val="0"/>
          <w:marTop w:val="0"/>
          <w:marBottom w:val="0"/>
          <w:divBdr>
            <w:top w:val="none" w:sz="0" w:space="0" w:color="auto"/>
            <w:left w:val="none" w:sz="0" w:space="0" w:color="auto"/>
            <w:bottom w:val="none" w:sz="0" w:space="0" w:color="auto"/>
            <w:right w:val="none" w:sz="0" w:space="0" w:color="auto"/>
          </w:divBdr>
        </w:div>
        <w:div w:id="1915040902">
          <w:marLeft w:val="640"/>
          <w:marRight w:val="0"/>
          <w:marTop w:val="0"/>
          <w:marBottom w:val="0"/>
          <w:divBdr>
            <w:top w:val="none" w:sz="0" w:space="0" w:color="auto"/>
            <w:left w:val="none" w:sz="0" w:space="0" w:color="auto"/>
            <w:bottom w:val="none" w:sz="0" w:space="0" w:color="auto"/>
            <w:right w:val="none" w:sz="0" w:space="0" w:color="auto"/>
          </w:divBdr>
        </w:div>
        <w:div w:id="432937172">
          <w:marLeft w:val="640"/>
          <w:marRight w:val="0"/>
          <w:marTop w:val="0"/>
          <w:marBottom w:val="0"/>
          <w:divBdr>
            <w:top w:val="none" w:sz="0" w:space="0" w:color="auto"/>
            <w:left w:val="none" w:sz="0" w:space="0" w:color="auto"/>
            <w:bottom w:val="none" w:sz="0" w:space="0" w:color="auto"/>
            <w:right w:val="none" w:sz="0" w:space="0" w:color="auto"/>
          </w:divBdr>
        </w:div>
        <w:div w:id="2063946299">
          <w:marLeft w:val="640"/>
          <w:marRight w:val="0"/>
          <w:marTop w:val="0"/>
          <w:marBottom w:val="0"/>
          <w:divBdr>
            <w:top w:val="none" w:sz="0" w:space="0" w:color="auto"/>
            <w:left w:val="none" w:sz="0" w:space="0" w:color="auto"/>
            <w:bottom w:val="none" w:sz="0" w:space="0" w:color="auto"/>
            <w:right w:val="none" w:sz="0" w:space="0" w:color="auto"/>
          </w:divBdr>
        </w:div>
        <w:div w:id="1406219657">
          <w:marLeft w:val="640"/>
          <w:marRight w:val="0"/>
          <w:marTop w:val="0"/>
          <w:marBottom w:val="0"/>
          <w:divBdr>
            <w:top w:val="none" w:sz="0" w:space="0" w:color="auto"/>
            <w:left w:val="none" w:sz="0" w:space="0" w:color="auto"/>
            <w:bottom w:val="none" w:sz="0" w:space="0" w:color="auto"/>
            <w:right w:val="none" w:sz="0" w:space="0" w:color="auto"/>
          </w:divBdr>
        </w:div>
        <w:div w:id="1824617835">
          <w:marLeft w:val="640"/>
          <w:marRight w:val="0"/>
          <w:marTop w:val="0"/>
          <w:marBottom w:val="0"/>
          <w:divBdr>
            <w:top w:val="none" w:sz="0" w:space="0" w:color="auto"/>
            <w:left w:val="none" w:sz="0" w:space="0" w:color="auto"/>
            <w:bottom w:val="none" w:sz="0" w:space="0" w:color="auto"/>
            <w:right w:val="none" w:sz="0" w:space="0" w:color="auto"/>
          </w:divBdr>
        </w:div>
        <w:div w:id="780688803">
          <w:marLeft w:val="640"/>
          <w:marRight w:val="0"/>
          <w:marTop w:val="0"/>
          <w:marBottom w:val="0"/>
          <w:divBdr>
            <w:top w:val="none" w:sz="0" w:space="0" w:color="auto"/>
            <w:left w:val="none" w:sz="0" w:space="0" w:color="auto"/>
            <w:bottom w:val="none" w:sz="0" w:space="0" w:color="auto"/>
            <w:right w:val="none" w:sz="0" w:space="0" w:color="auto"/>
          </w:divBdr>
        </w:div>
        <w:div w:id="1827940729">
          <w:marLeft w:val="640"/>
          <w:marRight w:val="0"/>
          <w:marTop w:val="0"/>
          <w:marBottom w:val="0"/>
          <w:divBdr>
            <w:top w:val="none" w:sz="0" w:space="0" w:color="auto"/>
            <w:left w:val="none" w:sz="0" w:space="0" w:color="auto"/>
            <w:bottom w:val="none" w:sz="0" w:space="0" w:color="auto"/>
            <w:right w:val="none" w:sz="0" w:space="0" w:color="auto"/>
          </w:divBdr>
        </w:div>
        <w:div w:id="521289710">
          <w:marLeft w:val="640"/>
          <w:marRight w:val="0"/>
          <w:marTop w:val="0"/>
          <w:marBottom w:val="0"/>
          <w:divBdr>
            <w:top w:val="none" w:sz="0" w:space="0" w:color="auto"/>
            <w:left w:val="none" w:sz="0" w:space="0" w:color="auto"/>
            <w:bottom w:val="none" w:sz="0" w:space="0" w:color="auto"/>
            <w:right w:val="none" w:sz="0" w:space="0" w:color="auto"/>
          </w:divBdr>
        </w:div>
        <w:div w:id="796417268">
          <w:marLeft w:val="640"/>
          <w:marRight w:val="0"/>
          <w:marTop w:val="0"/>
          <w:marBottom w:val="0"/>
          <w:divBdr>
            <w:top w:val="none" w:sz="0" w:space="0" w:color="auto"/>
            <w:left w:val="none" w:sz="0" w:space="0" w:color="auto"/>
            <w:bottom w:val="none" w:sz="0" w:space="0" w:color="auto"/>
            <w:right w:val="none" w:sz="0" w:space="0" w:color="auto"/>
          </w:divBdr>
        </w:div>
        <w:div w:id="273103339">
          <w:marLeft w:val="640"/>
          <w:marRight w:val="0"/>
          <w:marTop w:val="0"/>
          <w:marBottom w:val="0"/>
          <w:divBdr>
            <w:top w:val="none" w:sz="0" w:space="0" w:color="auto"/>
            <w:left w:val="none" w:sz="0" w:space="0" w:color="auto"/>
            <w:bottom w:val="none" w:sz="0" w:space="0" w:color="auto"/>
            <w:right w:val="none" w:sz="0" w:space="0" w:color="auto"/>
          </w:divBdr>
        </w:div>
        <w:div w:id="37047528">
          <w:marLeft w:val="640"/>
          <w:marRight w:val="0"/>
          <w:marTop w:val="0"/>
          <w:marBottom w:val="0"/>
          <w:divBdr>
            <w:top w:val="none" w:sz="0" w:space="0" w:color="auto"/>
            <w:left w:val="none" w:sz="0" w:space="0" w:color="auto"/>
            <w:bottom w:val="none" w:sz="0" w:space="0" w:color="auto"/>
            <w:right w:val="none" w:sz="0" w:space="0" w:color="auto"/>
          </w:divBdr>
        </w:div>
        <w:div w:id="256059414">
          <w:marLeft w:val="640"/>
          <w:marRight w:val="0"/>
          <w:marTop w:val="0"/>
          <w:marBottom w:val="0"/>
          <w:divBdr>
            <w:top w:val="none" w:sz="0" w:space="0" w:color="auto"/>
            <w:left w:val="none" w:sz="0" w:space="0" w:color="auto"/>
            <w:bottom w:val="none" w:sz="0" w:space="0" w:color="auto"/>
            <w:right w:val="none" w:sz="0" w:space="0" w:color="auto"/>
          </w:divBdr>
        </w:div>
        <w:div w:id="1681809878">
          <w:marLeft w:val="640"/>
          <w:marRight w:val="0"/>
          <w:marTop w:val="0"/>
          <w:marBottom w:val="0"/>
          <w:divBdr>
            <w:top w:val="none" w:sz="0" w:space="0" w:color="auto"/>
            <w:left w:val="none" w:sz="0" w:space="0" w:color="auto"/>
            <w:bottom w:val="none" w:sz="0" w:space="0" w:color="auto"/>
            <w:right w:val="none" w:sz="0" w:space="0" w:color="auto"/>
          </w:divBdr>
        </w:div>
        <w:div w:id="1648432121">
          <w:marLeft w:val="640"/>
          <w:marRight w:val="0"/>
          <w:marTop w:val="0"/>
          <w:marBottom w:val="0"/>
          <w:divBdr>
            <w:top w:val="none" w:sz="0" w:space="0" w:color="auto"/>
            <w:left w:val="none" w:sz="0" w:space="0" w:color="auto"/>
            <w:bottom w:val="none" w:sz="0" w:space="0" w:color="auto"/>
            <w:right w:val="none" w:sz="0" w:space="0" w:color="auto"/>
          </w:divBdr>
        </w:div>
        <w:div w:id="1165588897">
          <w:marLeft w:val="640"/>
          <w:marRight w:val="0"/>
          <w:marTop w:val="0"/>
          <w:marBottom w:val="0"/>
          <w:divBdr>
            <w:top w:val="none" w:sz="0" w:space="0" w:color="auto"/>
            <w:left w:val="none" w:sz="0" w:space="0" w:color="auto"/>
            <w:bottom w:val="none" w:sz="0" w:space="0" w:color="auto"/>
            <w:right w:val="none" w:sz="0" w:space="0" w:color="auto"/>
          </w:divBdr>
        </w:div>
        <w:div w:id="1085687152">
          <w:marLeft w:val="640"/>
          <w:marRight w:val="0"/>
          <w:marTop w:val="0"/>
          <w:marBottom w:val="0"/>
          <w:divBdr>
            <w:top w:val="none" w:sz="0" w:space="0" w:color="auto"/>
            <w:left w:val="none" w:sz="0" w:space="0" w:color="auto"/>
            <w:bottom w:val="none" w:sz="0" w:space="0" w:color="auto"/>
            <w:right w:val="none" w:sz="0" w:space="0" w:color="auto"/>
          </w:divBdr>
        </w:div>
        <w:div w:id="2110002857">
          <w:marLeft w:val="640"/>
          <w:marRight w:val="0"/>
          <w:marTop w:val="0"/>
          <w:marBottom w:val="0"/>
          <w:divBdr>
            <w:top w:val="none" w:sz="0" w:space="0" w:color="auto"/>
            <w:left w:val="none" w:sz="0" w:space="0" w:color="auto"/>
            <w:bottom w:val="none" w:sz="0" w:space="0" w:color="auto"/>
            <w:right w:val="none" w:sz="0" w:space="0" w:color="auto"/>
          </w:divBdr>
        </w:div>
        <w:div w:id="1915814772">
          <w:marLeft w:val="640"/>
          <w:marRight w:val="0"/>
          <w:marTop w:val="0"/>
          <w:marBottom w:val="0"/>
          <w:divBdr>
            <w:top w:val="none" w:sz="0" w:space="0" w:color="auto"/>
            <w:left w:val="none" w:sz="0" w:space="0" w:color="auto"/>
            <w:bottom w:val="none" w:sz="0" w:space="0" w:color="auto"/>
            <w:right w:val="none" w:sz="0" w:space="0" w:color="auto"/>
          </w:divBdr>
        </w:div>
        <w:div w:id="1963032573">
          <w:marLeft w:val="640"/>
          <w:marRight w:val="0"/>
          <w:marTop w:val="0"/>
          <w:marBottom w:val="0"/>
          <w:divBdr>
            <w:top w:val="none" w:sz="0" w:space="0" w:color="auto"/>
            <w:left w:val="none" w:sz="0" w:space="0" w:color="auto"/>
            <w:bottom w:val="none" w:sz="0" w:space="0" w:color="auto"/>
            <w:right w:val="none" w:sz="0" w:space="0" w:color="auto"/>
          </w:divBdr>
        </w:div>
        <w:div w:id="792138810">
          <w:marLeft w:val="640"/>
          <w:marRight w:val="0"/>
          <w:marTop w:val="0"/>
          <w:marBottom w:val="0"/>
          <w:divBdr>
            <w:top w:val="none" w:sz="0" w:space="0" w:color="auto"/>
            <w:left w:val="none" w:sz="0" w:space="0" w:color="auto"/>
            <w:bottom w:val="none" w:sz="0" w:space="0" w:color="auto"/>
            <w:right w:val="none" w:sz="0" w:space="0" w:color="auto"/>
          </w:divBdr>
        </w:div>
        <w:div w:id="355009345">
          <w:marLeft w:val="640"/>
          <w:marRight w:val="0"/>
          <w:marTop w:val="0"/>
          <w:marBottom w:val="0"/>
          <w:divBdr>
            <w:top w:val="none" w:sz="0" w:space="0" w:color="auto"/>
            <w:left w:val="none" w:sz="0" w:space="0" w:color="auto"/>
            <w:bottom w:val="none" w:sz="0" w:space="0" w:color="auto"/>
            <w:right w:val="none" w:sz="0" w:space="0" w:color="auto"/>
          </w:divBdr>
        </w:div>
        <w:div w:id="1333028277">
          <w:marLeft w:val="640"/>
          <w:marRight w:val="0"/>
          <w:marTop w:val="0"/>
          <w:marBottom w:val="0"/>
          <w:divBdr>
            <w:top w:val="none" w:sz="0" w:space="0" w:color="auto"/>
            <w:left w:val="none" w:sz="0" w:space="0" w:color="auto"/>
            <w:bottom w:val="none" w:sz="0" w:space="0" w:color="auto"/>
            <w:right w:val="none" w:sz="0" w:space="0" w:color="auto"/>
          </w:divBdr>
        </w:div>
        <w:div w:id="1897088804">
          <w:marLeft w:val="640"/>
          <w:marRight w:val="0"/>
          <w:marTop w:val="0"/>
          <w:marBottom w:val="0"/>
          <w:divBdr>
            <w:top w:val="none" w:sz="0" w:space="0" w:color="auto"/>
            <w:left w:val="none" w:sz="0" w:space="0" w:color="auto"/>
            <w:bottom w:val="none" w:sz="0" w:space="0" w:color="auto"/>
            <w:right w:val="none" w:sz="0" w:space="0" w:color="auto"/>
          </w:divBdr>
        </w:div>
        <w:div w:id="1155797071">
          <w:marLeft w:val="640"/>
          <w:marRight w:val="0"/>
          <w:marTop w:val="0"/>
          <w:marBottom w:val="0"/>
          <w:divBdr>
            <w:top w:val="none" w:sz="0" w:space="0" w:color="auto"/>
            <w:left w:val="none" w:sz="0" w:space="0" w:color="auto"/>
            <w:bottom w:val="none" w:sz="0" w:space="0" w:color="auto"/>
            <w:right w:val="none" w:sz="0" w:space="0" w:color="auto"/>
          </w:divBdr>
        </w:div>
        <w:div w:id="793061325">
          <w:marLeft w:val="640"/>
          <w:marRight w:val="0"/>
          <w:marTop w:val="0"/>
          <w:marBottom w:val="0"/>
          <w:divBdr>
            <w:top w:val="none" w:sz="0" w:space="0" w:color="auto"/>
            <w:left w:val="none" w:sz="0" w:space="0" w:color="auto"/>
            <w:bottom w:val="none" w:sz="0" w:space="0" w:color="auto"/>
            <w:right w:val="none" w:sz="0" w:space="0" w:color="auto"/>
          </w:divBdr>
        </w:div>
        <w:div w:id="2113817088">
          <w:marLeft w:val="640"/>
          <w:marRight w:val="0"/>
          <w:marTop w:val="0"/>
          <w:marBottom w:val="0"/>
          <w:divBdr>
            <w:top w:val="none" w:sz="0" w:space="0" w:color="auto"/>
            <w:left w:val="none" w:sz="0" w:space="0" w:color="auto"/>
            <w:bottom w:val="none" w:sz="0" w:space="0" w:color="auto"/>
            <w:right w:val="none" w:sz="0" w:space="0" w:color="auto"/>
          </w:divBdr>
        </w:div>
        <w:div w:id="2055036969">
          <w:marLeft w:val="640"/>
          <w:marRight w:val="0"/>
          <w:marTop w:val="0"/>
          <w:marBottom w:val="0"/>
          <w:divBdr>
            <w:top w:val="none" w:sz="0" w:space="0" w:color="auto"/>
            <w:left w:val="none" w:sz="0" w:space="0" w:color="auto"/>
            <w:bottom w:val="none" w:sz="0" w:space="0" w:color="auto"/>
            <w:right w:val="none" w:sz="0" w:space="0" w:color="auto"/>
          </w:divBdr>
        </w:div>
        <w:div w:id="445738647">
          <w:marLeft w:val="640"/>
          <w:marRight w:val="0"/>
          <w:marTop w:val="0"/>
          <w:marBottom w:val="0"/>
          <w:divBdr>
            <w:top w:val="none" w:sz="0" w:space="0" w:color="auto"/>
            <w:left w:val="none" w:sz="0" w:space="0" w:color="auto"/>
            <w:bottom w:val="none" w:sz="0" w:space="0" w:color="auto"/>
            <w:right w:val="none" w:sz="0" w:space="0" w:color="auto"/>
          </w:divBdr>
        </w:div>
        <w:div w:id="1197548251">
          <w:marLeft w:val="640"/>
          <w:marRight w:val="0"/>
          <w:marTop w:val="0"/>
          <w:marBottom w:val="0"/>
          <w:divBdr>
            <w:top w:val="none" w:sz="0" w:space="0" w:color="auto"/>
            <w:left w:val="none" w:sz="0" w:space="0" w:color="auto"/>
            <w:bottom w:val="none" w:sz="0" w:space="0" w:color="auto"/>
            <w:right w:val="none" w:sz="0" w:space="0" w:color="auto"/>
          </w:divBdr>
        </w:div>
        <w:div w:id="1343438921">
          <w:marLeft w:val="640"/>
          <w:marRight w:val="0"/>
          <w:marTop w:val="0"/>
          <w:marBottom w:val="0"/>
          <w:divBdr>
            <w:top w:val="none" w:sz="0" w:space="0" w:color="auto"/>
            <w:left w:val="none" w:sz="0" w:space="0" w:color="auto"/>
            <w:bottom w:val="none" w:sz="0" w:space="0" w:color="auto"/>
            <w:right w:val="none" w:sz="0" w:space="0" w:color="auto"/>
          </w:divBdr>
        </w:div>
        <w:div w:id="1066299896">
          <w:marLeft w:val="640"/>
          <w:marRight w:val="0"/>
          <w:marTop w:val="0"/>
          <w:marBottom w:val="0"/>
          <w:divBdr>
            <w:top w:val="none" w:sz="0" w:space="0" w:color="auto"/>
            <w:left w:val="none" w:sz="0" w:space="0" w:color="auto"/>
            <w:bottom w:val="none" w:sz="0" w:space="0" w:color="auto"/>
            <w:right w:val="none" w:sz="0" w:space="0" w:color="auto"/>
          </w:divBdr>
        </w:div>
        <w:div w:id="1638683153">
          <w:marLeft w:val="640"/>
          <w:marRight w:val="0"/>
          <w:marTop w:val="0"/>
          <w:marBottom w:val="0"/>
          <w:divBdr>
            <w:top w:val="none" w:sz="0" w:space="0" w:color="auto"/>
            <w:left w:val="none" w:sz="0" w:space="0" w:color="auto"/>
            <w:bottom w:val="none" w:sz="0" w:space="0" w:color="auto"/>
            <w:right w:val="none" w:sz="0" w:space="0" w:color="auto"/>
          </w:divBdr>
        </w:div>
        <w:div w:id="1795364323">
          <w:marLeft w:val="640"/>
          <w:marRight w:val="0"/>
          <w:marTop w:val="0"/>
          <w:marBottom w:val="0"/>
          <w:divBdr>
            <w:top w:val="none" w:sz="0" w:space="0" w:color="auto"/>
            <w:left w:val="none" w:sz="0" w:space="0" w:color="auto"/>
            <w:bottom w:val="none" w:sz="0" w:space="0" w:color="auto"/>
            <w:right w:val="none" w:sz="0" w:space="0" w:color="auto"/>
          </w:divBdr>
        </w:div>
        <w:div w:id="1058671751">
          <w:marLeft w:val="640"/>
          <w:marRight w:val="0"/>
          <w:marTop w:val="0"/>
          <w:marBottom w:val="0"/>
          <w:divBdr>
            <w:top w:val="none" w:sz="0" w:space="0" w:color="auto"/>
            <w:left w:val="none" w:sz="0" w:space="0" w:color="auto"/>
            <w:bottom w:val="none" w:sz="0" w:space="0" w:color="auto"/>
            <w:right w:val="none" w:sz="0" w:space="0" w:color="auto"/>
          </w:divBdr>
        </w:div>
        <w:div w:id="407457499">
          <w:marLeft w:val="640"/>
          <w:marRight w:val="0"/>
          <w:marTop w:val="0"/>
          <w:marBottom w:val="0"/>
          <w:divBdr>
            <w:top w:val="none" w:sz="0" w:space="0" w:color="auto"/>
            <w:left w:val="none" w:sz="0" w:space="0" w:color="auto"/>
            <w:bottom w:val="none" w:sz="0" w:space="0" w:color="auto"/>
            <w:right w:val="none" w:sz="0" w:space="0" w:color="auto"/>
          </w:divBdr>
        </w:div>
        <w:div w:id="1282374584">
          <w:marLeft w:val="640"/>
          <w:marRight w:val="0"/>
          <w:marTop w:val="0"/>
          <w:marBottom w:val="0"/>
          <w:divBdr>
            <w:top w:val="none" w:sz="0" w:space="0" w:color="auto"/>
            <w:left w:val="none" w:sz="0" w:space="0" w:color="auto"/>
            <w:bottom w:val="none" w:sz="0" w:space="0" w:color="auto"/>
            <w:right w:val="none" w:sz="0" w:space="0" w:color="auto"/>
          </w:divBdr>
        </w:div>
        <w:div w:id="1841239980">
          <w:marLeft w:val="640"/>
          <w:marRight w:val="0"/>
          <w:marTop w:val="0"/>
          <w:marBottom w:val="0"/>
          <w:divBdr>
            <w:top w:val="none" w:sz="0" w:space="0" w:color="auto"/>
            <w:left w:val="none" w:sz="0" w:space="0" w:color="auto"/>
            <w:bottom w:val="none" w:sz="0" w:space="0" w:color="auto"/>
            <w:right w:val="none" w:sz="0" w:space="0" w:color="auto"/>
          </w:divBdr>
        </w:div>
        <w:div w:id="757797010">
          <w:marLeft w:val="640"/>
          <w:marRight w:val="0"/>
          <w:marTop w:val="0"/>
          <w:marBottom w:val="0"/>
          <w:divBdr>
            <w:top w:val="none" w:sz="0" w:space="0" w:color="auto"/>
            <w:left w:val="none" w:sz="0" w:space="0" w:color="auto"/>
            <w:bottom w:val="none" w:sz="0" w:space="0" w:color="auto"/>
            <w:right w:val="none" w:sz="0" w:space="0" w:color="auto"/>
          </w:divBdr>
        </w:div>
        <w:div w:id="1114668057">
          <w:marLeft w:val="640"/>
          <w:marRight w:val="0"/>
          <w:marTop w:val="0"/>
          <w:marBottom w:val="0"/>
          <w:divBdr>
            <w:top w:val="none" w:sz="0" w:space="0" w:color="auto"/>
            <w:left w:val="none" w:sz="0" w:space="0" w:color="auto"/>
            <w:bottom w:val="none" w:sz="0" w:space="0" w:color="auto"/>
            <w:right w:val="none" w:sz="0" w:space="0" w:color="auto"/>
          </w:divBdr>
        </w:div>
        <w:div w:id="165369308">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19524361">
      <w:bodyDiv w:val="1"/>
      <w:marLeft w:val="0"/>
      <w:marRight w:val="0"/>
      <w:marTop w:val="0"/>
      <w:marBottom w:val="0"/>
      <w:divBdr>
        <w:top w:val="none" w:sz="0" w:space="0" w:color="auto"/>
        <w:left w:val="none" w:sz="0" w:space="0" w:color="auto"/>
        <w:bottom w:val="none" w:sz="0" w:space="0" w:color="auto"/>
        <w:right w:val="none" w:sz="0" w:space="0" w:color="auto"/>
      </w:divBdr>
      <w:divsChild>
        <w:div w:id="1157722362">
          <w:marLeft w:val="640"/>
          <w:marRight w:val="0"/>
          <w:marTop w:val="0"/>
          <w:marBottom w:val="0"/>
          <w:divBdr>
            <w:top w:val="none" w:sz="0" w:space="0" w:color="auto"/>
            <w:left w:val="none" w:sz="0" w:space="0" w:color="auto"/>
            <w:bottom w:val="none" w:sz="0" w:space="0" w:color="auto"/>
            <w:right w:val="none" w:sz="0" w:space="0" w:color="auto"/>
          </w:divBdr>
        </w:div>
        <w:div w:id="1648823383">
          <w:marLeft w:val="640"/>
          <w:marRight w:val="0"/>
          <w:marTop w:val="0"/>
          <w:marBottom w:val="0"/>
          <w:divBdr>
            <w:top w:val="none" w:sz="0" w:space="0" w:color="auto"/>
            <w:left w:val="none" w:sz="0" w:space="0" w:color="auto"/>
            <w:bottom w:val="none" w:sz="0" w:space="0" w:color="auto"/>
            <w:right w:val="none" w:sz="0" w:space="0" w:color="auto"/>
          </w:divBdr>
        </w:div>
        <w:div w:id="2119257650">
          <w:marLeft w:val="640"/>
          <w:marRight w:val="0"/>
          <w:marTop w:val="0"/>
          <w:marBottom w:val="0"/>
          <w:divBdr>
            <w:top w:val="none" w:sz="0" w:space="0" w:color="auto"/>
            <w:left w:val="none" w:sz="0" w:space="0" w:color="auto"/>
            <w:bottom w:val="none" w:sz="0" w:space="0" w:color="auto"/>
            <w:right w:val="none" w:sz="0" w:space="0" w:color="auto"/>
          </w:divBdr>
        </w:div>
        <w:div w:id="1732196763">
          <w:marLeft w:val="640"/>
          <w:marRight w:val="0"/>
          <w:marTop w:val="0"/>
          <w:marBottom w:val="0"/>
          <w:divBdr>
            <w:top w:val="none" w:sz="0" w:space="0" w:color="auto"/>
            <w:left w:val="none" w:sz="0" w:space="0" w:color="auto"/>
            <w:bottom w:val="none" w:sz="0" w:space="0" w:color="auto"/>
            <w:right w:val="none" w:sz="0" w:space="0" w:color="auto"/>
          </w:divBdr>
        </w:div>
        <w:div w:id="105538589">
          <w:marLeft w:val="640"/>
          <w:marRight w:val="0"/>
          <w:marTop w:val="0"/>
          <w:marBottom w:val="0"/>
          <w:divBdr>
            <w:top w:val="none" w:sz="0" w:space="0" w:color="auto"/>
            <w:left w:val="none" w:sz="0" w:space="0" w:color="auto"/>
            <w:bottom w:val="none" w:sz="0" w:space="0" w:color="auto"/>
            <w:right w:val="none" w:sz="0" w:space="0" w:color="auto"/>
          </w:divBdr>
        </w:div>
        <w:div w:id="1144346203">
          <w:marLeft w:val="640"/>
          <w:marRight w:val="0"/>
          <w:marTop w:val="0"/>
          <w:marBottom w:val="0"/>
          <w:divBdr>
            <w:top w:val="none" w:sz="0" w:space="0" w:color="auto"/>
            <w:left w:val="none" w:sz="0" w:space="0" w:color="auto"/>
            <w:bottom w:val="none" w:sz="0" w:space="0" w:color="auto"/>
            <w:right w:val="none" w:sz="0" w:space="0" w:color="auto"/>
          </w:divBdr>
        </w:div>
        <w:div w:id="164319420">
          <w:marLeft w:val="640"/>
          <w:marRight w:val="0"/>
          <w:marTop w:val="0"/>
          <w:marBottom w:val="0"/>
          <w:divBdr>
            <w:top w:val="none" w:sz="0" w:space="0" w:color="auto"/>
            <w:left w:val="none" w:sz="0" w:space="0" w:color="auto"/>
            <w:bottom w:val="none" w:sz="0" w:space="0" w:color="auto"/>
            <w:right w:val="none" w:sz="0" w:space="0" w:color="auto"/>
          </w:divBdr>
        </w:div>
        <w:div w:id="1291059981">
          <w:marLeft w:val="640"/>
          <w:marRight w:val="0"/>
          <w:marTop w:val="0"/>
          <w:marBottom w:val="0"/>
          <w:divBdr>
            <w:top w:val="none" w:sz="0" w:space="0" w:color="auto"/>
            <w:left w:val="none" w:sz="0" w:space="0" w:color="auto"/>
            <w:bottom w:val="none" w:sz="0" w:space="0" w:color="auto"/>
            <w:right w:val="none" w:sz="0" w:space="0" w:color="auto"/>
          </w:divBdr>
        </w:div>
        <w:div w:id="15741904">
          <w:marLeft w:val="640"/>
          <w:marRight w:val="0"/>
          <w:marTop w:val="0"/>
          <w:marBottom w:val="0"/>
          <w:divBdr>
            <w:top w:val="none" w:sz="0" w:space="0" w:color="auto"/>
            <w:left w:val="none" w:sz="0" w:space="0" w:color="auto"/>
            <w:bottom w:val="none" w:sz="0" w:space="0" w:color="auto"/>
            <w:right w:val="none" w:sz="0" w:space="0" w:color="auto"/>
          </w:divBdr>
        </w:div>
        <w:div w:id="1548830394">
          <w:marLeft w:val="640"/>
          <w:marRight w:val="0"/>
          <w:marTop w:val="0"/>
          <w:marBottom w:val="0"/>
          <w:divBdr>
            <w:top w:val="none" w:sz="0" w:space="0" w:color="auto"/>
            <w:left w:val="none" w:sz="0" w:space="0" w:color="auto"/>
            <w:bottom w:val="none" w:sz="0" w:space="0" w:color="auto"/>
            <w:right w:val="none" w:sz="0" w:space="0" w:color="auto"/>
          </w:divBdr>
        </w:div>
        <w:div w:id="1655989464">
          <w:marLeft w:val="640"/>
          <w:marRight w:val="0"/>
          <w:marTop w:val="0"/>
          <w:marBottom w:val="0"/>
          <w:divBdr>
            <w:top w:val="none" w:sz="0" w:space="0" w:color="auto"/>
            <w:left w:val="none" w:sz="0" w:space="0" w:color="auto"/>
            <w:bottom w:val="none" w:sz="0" w:space="0" w:color="auto"/>
            <w:right w:val="none" w:sz="0" w:space="0" w:color="auto"/>
          </w:divBdr>
        </w:div>
        <w:div w:id="1572813543">
          <w:marLeft w:val="640"/>
          <w:marRight w:val="0"/>
          <w:marTop w:val="0"/>
          <w:marBottom w:val="0"/>
          <w:divBdr>
            <w:top w:val="none" w:sz="0" w:space="0" w:color="auto"/>
            <w:left w:val="none" w:sz="0" w:space="0" w:color="auto"/>
            <w:bottom w:val="none" w:sz="0" w:space="0" w:color="auto"/>
            <w:right w:val="none" w:sz="0" w:space="0" w:color="auto"/>
          </w:divBdr>
        </w:div>
        <w:div w:id="1552351738">
          <w:marLeft w:val="640"/>
          <w:marRight w:val="0"/>
          <w:marTop w:val="0"/>
          <w:marBottom w:val="0"/>
          <w:divBdr>
            <w:top w:val="none" w:sz="0" w:space="0" w:color="auto"/>
            <w:left w:val="none" w:sz="0" w:space="0" w:color="auto"/>
            <w:bottom w:val="none" w:sz="0" w:space="0" w:color="auto"/>
            <w:right w:val="none" w:sz="0" w:space="0" w:color="auto"/>
          </w:divBdr>
        </w:div>
        <w:div w:id="1386949063">
          <w:marLeft w:val="640"/>
          <w:marRight w:val="0"/>
          <w:marTop w:val="0"/>
          <w:marBottom w:val="0"/>
          <w:divBdr>
            <w:top w:val="none" w:sz="0" w:space="0" w:color="auto"/>
            <w:left w:val="none" w:sz="0" w:space="0" w:color="auto"/>
            <w:bottom w:val="none" w:sz="0" w:space="0" w:color="auto"/>
            <w:right w:val="none" w:sz="0" w:space="0" w:color="auto"/>
          </w:divBdr>
        </w:div>
        <w:div w:id="1559785805">
          <w:marLeft w:val="640"/>
          <w:marRight w:val="0"/>
          <w:marTop w:val="0"/>
          <w:marBottom w:val="0"/>
          <w:divBdr>
            <w:top w:val="none" w:sz="0" w:space="0" w:color="auto"/>
            <w:left w:val="none" w:sz="0" w:space="0" w:color="auto"/>
            <w:bottom w:val="none" w:sz="0" w:space="0" w:color="auto"/>
            <w:right w:val="none" w:sz="0" w:space="0" w:color="auto"/>
          </w:divBdr>
        </w:div>
        <w:div w:id="851601686">
          <w:marLeft w:val="640"/>
          <w:marRight w:val="0"/>
          <w:marTop w:val="0"/>
          <w:marBottom w:val="0"/>
          <w:divBdr>
            <w:top w:val="none" w:sz="0" w:space="0" w:color="auto"/>
            <w:left w:val="none" w:sz="0" w:space="0" w:color="auto"/>
            <w:bottom w:val="none" w:sz="0" w:space="0" w:color="auto"/>
            <w:right w:val="none" w:sz="0" w:space="0" w:color="auto"/>
          </w:divBdr>
        </w:div>
        <w:div w:id="257444873">
          <w:marLeft w:val="640"/>
          <w:marRight w:val="0"/>
          <w:marTop w:val="0"/>
          <w:marBottom w:val="0"/>
          <w:divBdr>
            <w:top w:val="none" w:sz="0" w:space="0" w:color="auto"/>
            <w:left w:val="none" w:sz="0" w:space="0" w:color="auto"/>
            <w:bottom w:val="none" w:sz="0" w:space="0" w:color="auto"/>
            <w:right w:val="none" w:sz="0" w:space="0" w:color="auto"/>
          </w:divBdr>
        </w:div>
        <w:div w:id="525563677">
          <w:marLeft w:val="640"/>
          <w:marRight w:val="0"/>
          <w:marTop w:val="0"/>
          <w:marBottom w:val="0"/>
          <w:divBdr>
            <w:top w:val="none" w:sz="0" w:space="0" w:color="auto"/>
            <w:left w:val="none" w:sz="0" w:space="0" w:color="auto"/>
            <w:bottom w:val="none" w:sz="0" w:space="0" w:color="auto"/>
            <w:right w:val="none" w:sz="0" w:space="0" w:color="auto"/>
          </w:divBdr>
        </w:div>
        <w:div w:id="1328023547">
          <w:marLeft w:val="640"/>
          <w:marRight w:val="0"/>
          <w:marTop w:val="0"/>
          <w:marBottom w:val="0"/>
          <w:divBdr>
            <w:top w:val="none" w:sz="0" w:space="0" w:color="auto"/>
            <w:left w:val="none" w:sz="0" w:space="0" w:color="auto"/>
            <w:bottom w:val="none" w:sz="0" w:space="0" w:color="auto"/>
            <w:right w:val="none" w:sz="0" w:space="0" w:color="auto"/>
          </w:divBdr>
        </w:div>
        <w:div w:id="1106459811">
          <w:marLeft w:val="640"/>
          <w:marRight w:val="0"/>
          <w:marTop w:val="0"/>
          <w:marBottom w:val="0"/>
          <w:divBdr>
            <w:top w:val="none" w:sz="0" w:space="0" w:color="auto"/>
            <w:left w:val="none" w:sz="0" w:space="0" w:color="auto"/>
            <w:bottom w:val="none" w:sz="0" w:space="0" w:color="auto"/>
            <w:right w:val="none" w:sz="0" w:space="0" w:color="auto"/>
          </w:divBdr>
        </w:div>
        <w:div w:id="1675380400">
          <w:marLeft w:val="640"/>
          <w:marRight w:val="0"/>
          <w:marTop w:val="0"/>
          <w:marBottom w:val="0"/>
          <w:divBdr>
            <w:top w:val="none" w:sz="0" w:space="0" w:color="auto"/>
            <w:left w:val="none" w:sz="0" w:space="0" w:color="auto"/>
            <w:bottom w:val="none" w:sz="0" w:space="0" w:color="auto"/>
            <w:right w:val="none" w:sz="0" w:space="0" w:color="auto"/>
          </w:divBdr>
        </w:div>
        <w:div w:id="1492986499">
          <w:marLeft w:val="640"/>
          <w:marRight w:val="0"/>
          <w:marTop w:val="0"/>
          <w:marBottom w:val="0"/>
          <w:divBdr>
            <w:top w:val="none" w:sz="0" w:space="0" w:color="auto"/>
            <w:left w:val="none" w:sz="0" w:space="0" w:color="auto"/>
            <w:bottom w:val="none" w:sz="0" w:space="0" w:color="auto"/>
            <w:right w:val="none" w:sz="0" w:space="0" w:color="auto"/>
          </w:divBdr>
        </w:div>
        <w:div w:id="2037927760">
          <w:marLeft w:val="640"/>
          <w:marRight w:val="0"/>
          <w:marTop w:val="0"/>
          <w:marBottom w:val="0"/>
          <w:divBdr>
            <w:top w:val="none" w:sz="0" w:space="0" w:color="auto"/>
            <w:left w:val="none" w:sz="0" w:space="0" w:color="auto"/>
            <w:bottom w:val="none" w:sz="0" w:space="0" w:color="auto"/>
            <w:right w:val="none" w:sz="0" w:space="0" w:color="auto"/>
          </w:divBdr>
        </w:div>
        <w:div w:id="1363901362">
          <w:marLeft w:val="640"/>
          <w:marRight w:val="0"/>
          <w:marTop w:val="0"/>
          <w:marBottom w:val="0"/>
          <w:divBdr>
            <w:top w:val="none" w:sz="0" w:space="0" w:color="auto"/>
            <w:left w:val="none" w:sz="0" w:space="0" w:color="auto"/>
            <w:bottom w:val="none" w:sz="0" w:space="0" w:color="auto"/>
            <w:right w:val="none" w:sz="0" w:space="0" w:color="auto"/>
          </w:divBdr>
        </w:div>
        <w:div w:id="256601762">
          <w:marLeft w:val="640"/>
          <w:marRight w:val="0"/>
          <w:marTop w:val="0"/>
          <w:marBottom w:val="0"/>
          <w:divBdr>
            <w:top w:val="none" w:sz="0" w:space="0" w:color="auto"/>
            <w:left w:val="none" w:sz="0" w:space="0" w:color="auto"/>
            <w:bottom w:val="none" w:sz="0" w:space="0" w:color="auto"/>
            <w:right w:val="none" w:sz="0" w:space="0" w:color="auto"/>
          </w:divBdr>
        </w:div>
        <w:div w:id="1996488866">
          <w:marLeft w:val="640"/>
          <w:marRight w:val="0"/>
          <w:marTop w:val="0"/>
          <w:marBottom w:val="0"/>
          <w:divBdr>
            <w:top w:val="none" w:sz="0" w:space="0" w:color="auto"/>
            <w:left w:val="none" w:sz="0" w:space="0" w:color="auto"/>
            <w:bottom w:val="none" w:sz="0" w:space="0" w:color="auto"/>
            <w:right w:val="none" w:sz="0" w:space="0" w:color="auto"/>
          </w:divBdr>
        </w:div>
        <w:div w:id="1593128996">
          <w:marLeft w:val="640"/>
          <w:marRight w:val="0"/>
          <w:marTop w:val="0"/>
          <w:marBottom w:val="0"/>
          <w:divBdr>
            <w:top w:val="none" w:sz="0" w:space="0" w:color="auto"/>
            <w:left w:val="none" w:sz="0" w:space="0" w:color="auto"/>
            <w:bottom w:val="none" w:sz="0" w:space="0" w:color="auto"/>
            <w:right w:val="none" w:sz="0" w:space="0" w:color="auto"/>
          </w:divBdr>
        </w:div>
        <w:div w:id="1240478643">
          <w:marLeft w:val="640"/>
          <w:marRight w:val="0"/>
          <w:marTop w:val="0"/>
          <w:marBottom w:val="0"/>
          <w:divBdr>
            <w:top w:val="none" w:sz="0" w:space="0" w:color="auto"/>
            <w:left w:val="none" w:sz="0" w:space="0" w:color="auto"/>
            <w:bottom w:val="none" w:sz="0" w:space="0" w:color="auto"/>
            <w:right w:val="none" w:sz="0" w:space="0" w:color="auto"/>
          </w:divBdr>
        </w:div>
        <w:div w:id="1963147168">
          <w:marLeft w:val="640"/>
          <w:marRight w:val="0"/>
          <w:marTop w:val="0"/>
          <w:marBottom w:val="0"/>
          <w:divBdr>
            <w:top w:val="none" w:sz="0" w:space="0" w:color="auto"/>
            <w:left w:val="none" w:sz="0" w:space="0" w:color="auto"/>
            <w:bottom w:val="none" w:sz="0" w:space="0" w:color="auto"/>
            <w:right w:val="none" w:sz="0" w:space="0" w:color="auto"/>
          </w:divBdr>
        </w:div>
        <w:div w:id="1789929912">
          <w:marLeft w:val="640"/>
          <w:marRight w:val="0"/>
          <w:marTop w:val="0"/>
          <w:marBottom w:val="0"/>
          <w:divBdr>
            <w:top w:val="none" w:sz="0" w:space="0" w:color="auto"/>
            <w:left w:val="none" w:sz="0" w:space="0" w:color="auto"/>
            <w:bottom w:val="none" w:sz="0" w:space="0" w:color="auto"/>
            <w:right w:val="none" w:sz="0" w:space="0" w:color="auto"/>
          </w:divBdr>
        </w:div>
        <w:div w:id="292711932">
          <w:marLeft w:val="640"/>
          <w:marRight w:val="0"/>
          <w:marTop w:val="0"/>
          <w:marBottom w:val="0"/>
          <w:divBdr>
            <w:top w:val="none" w:sz="0" w:space="0" w:color="auto"/>
            <w:left w:val="none" w:sz="0" w:space="0" w:color="auto"/>
            <w:bottom w:val="none" w:sz="0" w:space="0" w:color="auto"/>
            <w:right w:val="none" w:sz="0" w:space="0" w:color="auto"/>
          </w:divBdr>
        </w:div>
        <w:div w:id="157576643">
          <w:marLeft w:val="640"/>
          <w:marRight w:val="0"/>
          <w:marTop w:val="0"/>
          <w:marBottom w:val="0"/>
          <w:divBdr>
            <w:top w:val="none" w:sz="0" w:space="0" w:color="auto"/>
            <w:left w:val="none" w:sz="0" w:space="0" w:color="auto"/>
            <w:bottom w:val="none" w:sz="0" w:space="0" w:color="auto"/>
            <w:right w:val="none" w:sz="0" w:space="0" w:color="auto"/>
          </w:divBdr>
        </w:div>
        <w:div w:id="1776903893">
          <w:marLeft w:val="640"/>
          <w:marRight w:val="0"/>
          <w:marTop w:val="0"/>
          <w:marBottom w:val="0"/>
          <w:divBdr>
            <w:top w:val="none" w:sz="0" w:space="0" w:color="auto"/>
            <w:left w:val="none" w:sz="0" w:space="0" w:color="auto"/>
            <w:bottom w:val="none" w:sz="0" w:space="0" w:color="auto"/>
            <w:right w:val="none" w:sz="0" w:space="0" w:color="auto"/>
          </w:divBdr>
        </w:div>
        <w:div w:id="321666893">
          <w:marLeft w:val="640"/>
          <w:marRight w:val="0"/>
          <w:marTop w:val="0"/>
          <w:marBottom w:val="0"/>
          <w:divBdr>
            <w:top w:val="none" w:sz="0" w:space="0" w:color="auto"/>
            <w:left w:val="none" w:sz="0" w:space="0" w:color="auto"/>
            <w:bottom w:val="none" w:sz="0" w:space="0" w:color="auto"/>
            <w:right w:val="none" w:sz="0" w:space="0" w:color="auto"/>
          </w:divBdr>
        </w:div>
        <w:div w:id="348069104">
          <w:marLeft w:val="640"/>
          <w:marRight w:val="0"/>
          <w:marTop w:val="0"/>
          <w:marBottom w:val="0"/>
          <w:divBdr>
            <w:top w:val="none" w:sz="0" w:space="0" w:color="auto"/>
            <w:left w:val="none" w:sz="0" w:space="0" w:color="auto"/>
            <w:bottom w:val="none" w:sz="0" w:space="0" w:color="auto"/>
            <w:right w:val="none" w:sz="0" w:space="0" w:color="auto"/>
          </w:divBdr>
        </w:div>
        <w:div w:id="1075594526">
          <w:marLeft w:val="640"/>
          <w:marRight w:val="0"/>
          <w:marTop w:val="0"/>
          <w:marBottom w:val="0"/>
          <w:divBdr>
            <w:top w:val="none" w:sz="0" w:space="0" w:color="auto"/>
            <w:left w:val="none" w:sz="0" w:space="0" w:color="auto"/>
            <w:bottom w:val="none" w:sz="0" w:space="0" w:color="auto"/>
            <w:right w:val="none" w:sz="0" w:space="0" w:color="auto"/>
          </w:divBdr>
        </w:div>
        <w:div w:id="1023897244">
          <w:marLeft w:val="640"/>
          <w:marRight w:val="0"/>
          <w:marTop w:val="0"/>
          <w:marBottom w:val="0"/>
          <w:divBdr>
            <w:top w:val="none" w:sz="0" w:space="0" w:color="auto"/>
            <w:left w:val="none" w:sz="0" w:space="0" w:color="auto"/>
            <w:bottom w:val="none" w:sz="0" w:space="0" w:color="auto"/>
            <w:right w:val="none" w:sz="0" w:space="0" w:color="auto"/>
          </w:divBdr>
        </w:div>
        <w:div w:id="2056585496">
          <w:marLeft w:val="640"/>
          <w:marRight w:val="0"/>
          <w:marTop w:val="0"/>
          <w:marBottom w:val="0"/>
          <w:divBdr>
            <w:top w:val="none" w:sz="0" w:space="0" w:color="auto"/>
            <w:left w:val="none" w:sz="0" w:space="0" w:color="auto"/>
            <w:bottom w:val="none" w:sz="0" w:space="0" w:color="auto"/>
            <w:right w:val="none" w:sz="0" w:space="0" w:color="auto"/>
          </w:divBdr>
        </w:div>
        <w:div w:id="156193310">
          <w:marLeft w:val="640"/>
          <w:marRight w:val="0"/>
          <w:marTop w:val="0"/>
          <w:marBottom w:val="0"/>
          <w:divBdr>
            <w:top w:val="none" w:sz="0" w:space="0" w:color="auto"/>
            <w:left w:val="none" w:sz="0" w:space="0" w:color="auto"/>
            <w:bottom w:val="none" w:sz="0" w:space="0" w:color="auto"/>
            <w:right w:val="none" w:sz="0" w:space="0" w:color="auto"/>
          </w:divBdr>
        </w:div>
        <w:div w:id="1697846075">
          <w:marLeft w:val="640"/>
          <w:marRight w:val="0"/>
          <w:marTop w:val="0"/>
          <w:marBottom w:val="0"/>
          <w:divBdr>
            <w:top w:val="none" w:sz="0" w:space="0" w:color="auto"/>
            <w:left w:val="none" w:sz="0" w:space="0" w:color="auto"/>
            <w:bottom w:val="none" w:sz="0" w:space="0" w:color="auto"/>
            <w:right w:val="none" w:sz="0" w:space="0" w:color="auto"/>
          </w:divBdr>
        </w:div>
        <w:div w:id="1371228354">
          <w:marLeft w:val="640"/>
          <w:marRight w:val="0"/>
          <w:marTop w:val="0"/>
          <w:marBottom w:val="0"/>
          <w:divBdr>
            <w:top w:val="none" w:sz="0" w:space="0" w:color="auto"/>
            <w:left w:val="none" w:sz="0" w:space="0" w:color="auto"/>
            <w:bottom w:val="none" w:sz="0" w:space="0" w:color="auto"/>
            <w:right w:val="none" w:sz="0" w:space="0" w:color="auto"/>
          </w:divBdr>
        </w:div>
        <w:div w:id="1479490697">
          <w:marLeft w:val="640"/>
          <w:marRight w:val="0"/>
          <w:marTop w:val="0"/>
          <w:marBottom w:val="0"/>
          <w:divBdr>
            <w:top w:val="none" w:sz="0" w:space="0" w:color="auto"/>
            <w:left w:val="none" w:sz="0" w:space="0" w:color="auto"/>
            <w:bottom w:val="none" w:sz="0" w:space="0" w:color="auto"/>
            <w:right w:val="none" w:sz="0" w:space="0" w:color="auto"/>
          </w:divBdr>
        </w:div>
        <w:div w:id="2063749848">
          <w:marLeft w:val="640"/>
          <w:marRight w:val="0"/>
          <w:marTop w:val="0"/>
          <w:marBottom w:val="0"/>
          <w:divBdr>
            <w:top w:val="none" w:sz="0" w:space="0" w:color="auto"/>
            <w:left w:val="none" w:sz="0" w:space="0" w:color="auto"/>
            <w:bottom w:val="none" w:sz="0" w:space="0" w:color="auto"/>
            <w:right w:val="none" w:sz="0" w:space="0" w:color="auto"/>
          </w:divBdr>
        </w:div>
        <w:div w:id="1329023161">
          <w:marLeft w:val="640"/>
          <w:marRight w:val="0"/>
          <w:marTop w:val="0"/>
          <w:marBottom w:val="0"/>
          <w:divBdr>
            <w:top w:val="none" w:sz="0" w:space="0" w:color="auto"/>
            <w:left w:val="none" w:sz="0" w:space="0" w:color="auto"/>
            <w:bottom w:val="none" w:sz="0" w:space="0" w:color="auto"/>
            <w:right w:val="none" w:sz="0" w:space="0" w:color="auto"/>
          </w:divBdr>
        </w:div>
        <w:div w:id="99574718">
          <w:marLeft w:val="640"/>
          <w:marRight w:val="0"/>
          <w:marTop w:val="0"/>
          <w:marBottom w:val="0"/>
          <w:divBdr>
            <w:top w:val="none" w:sz="0" w:space="0" w:color="auto"/>
            <w:left w:val="none" w:sz="0" w:space="0" w:color="auto"/>
            <w:bottom w:val="none" w:sz="0" w:space="0" w:color="auto"/>
            <w:right w:val="none" w:sz="0" w:space="0" w:color="auto"/>
          </w:divBdr>
        </w:div>
        <w:div w:id="394163604">
          <w:marLeft w:val="640"/>
          <w:marRight w:val="0"/>
          <w:marTop w:val="0"/>
          <w:marBottom w:val="0"/>
          <w:divBdr>
            <w:top w:val="none" w:sz="0" w:space="0" w:color="auto"/>
            <w:left w:val="none" w:sz="0" w:space="0" w:color="auto"/>
            <w:bottom w:val="none" w:sz="0" w:space="0" w:color="auto"/>
            <w:right w:val="none" w:sz="0" w:space="0" w:color="auto"/>
          </w:divBdr>
        </w:div>
        <w:div w:id="1775784924">
          <w:marLeft w:val="640"/>
          <w:marRight w:val="0"/>
          <w:marTop w:val="0"/>
          <w:marBottom w:val="0"/>
          <w:divBdr>
            <w:top w:val="none" w:sz="0" w:space="0" w:color="auto"/>
            <w:left w:val="none" w:sz="0" w:space="0" w:color="auto"/>
            <w:bottom w:val="none" w:sz="0" w:space="0" w:color="auto"/>
            <w:right w:val="none" w:sz="0" w:space="0" w:color="auto"/>
          </w:divBdr>
        </w:div>
        <w:div w:id="990446564">
          <w:marLeft w:val="640"/>
          <w:marRight w:val="0"/>
          <w:marTop w:val="0"/>
          <w:marBottom w:val="0"/>
          <w:divBdr>
            <w:top w:val="none" w:sz="0" w:space="0" w:color="auto"/>
            <w:left w:val="none" w:sz="0" w:space="0" w:color="auto"/>
            <w:bottom w:val="none" w:sz="0" w:space="0" w:color="auto"/>
            <w:right w:val="none" w:sz="0" w:space="0" w:color="auto"/>
          </w:divBdr>
        </w:div>
        <w:div w:id="948010401">
          <w:marLeft w:val="640"/>
          <w:marRight w:val="0"/>
          <w:marTop w:val="0"/>
          <w:marBottom w:val="0"/>
          <w:divBdr>
            <w:top w:val="none" w:sz="0" w:space="0" w:color="auto"/>
            <w:left w:val="none" w:sz="0" w:space="0" w:color="auto"/>
            <w:bottom w:val="none" w:sz="0" w:space="0" w:color="auto"/>
            <w:right w:val="none" w:sz="0" w:space="0" w:color="auto"/>
          </w:divBdr>
        </w:div>
        <w:div w:id="1121075378">
          <w:marLeft w:val="640"/>
          <w:marRight w:val="0"/>
          <w:marTop w:val="0"/>
          <w:marBottom w:val="0"/>
          <w:divBdr>
            <w:top w:val="none" w:sz="0" w:space="0" w:color="auto"/>
            <w:left w:val="none" w:sz="0" w:space="0" w:color="auto"/>
            <w:bottom w:val="none" w:sz="0" w:space="0" w:color="auto"/>
            <w:right w:val="none" w:sz="0" w:space="0" w:color="auto"/>
          </w:divBdr>
        </w:div>
        <w:div w:id="297804037">
          <w:marLeft w:val="640"/>
          <w:marRight w:val="0"/>
          <w:marTop w:val="0"/>
          <w:marBottom w:val="0"/>
          <w:divBdr>
            <w:top w:val="none" w:sz="0" w:space="0" w:color="auto"/>
            <w:left w:val="none" w:sz="0" w:space="0" w:color="auto"/>
            <w:bottom w:val="none" w:sz="0" w:space="0" w:color="auto"/>
            <w:right w:val="none" w:sz="0" w:space="0" w:color="auto"/>
          </w:divBdr>
        </w:div>
        <w:div w:id="1018041522">
          <w:marLeft w:val="640"/>
          <w:marRight w:val="0"/>
          <w:marTop w:val="0"/>
          <w:marBottom w:val="0"/>
          <w:divBdr>
            <w:top w:val="none" w:sz="0" w:space="0" w:color="auto"/>
            <w:left w:val="none" w:sz="0" w:space="0" w:color="auto"/>
            <w:bottom w:val="none" w:sz="0" w:space="0" w:color="auto"/>
            <w:right w:val="none" w:sz="0" w:space="0" w:color="auto"/>
          </w:divBdr>
        </w:div>
        <w:div w:id="20209840">
          <w:marLeft w:val="640"/>
          <w:marRight w:val="0"/>
          <w:marTop w:val="0"/>
          <w:marBottom w:val="0"/>
          <w:divBdr>
            <w:top w:val="none" w:sz="0" w:space="0" w:color="auto"/>
            <w:left w:val="none" w:sz="0" w:space="0" w:color="auto"/>
            <w:bottom w:val="none" w:sz="0" w:space="0" w:color="auto"/>
            <w:right w:val="none" w:sz="0" w:space="0" w:color="auto"/>
          </w:divBdr>
        </w:div>
        <w:div w:id="1560555529">
          <w:marLeft w:val="640"/>
          <w:marRight w:val="0"/>
          <w:marTop w:val="0"/>
          <w:marBottom w:val="0"/>
          <w:divBdr>
            <w:top w:val="none" w:sz="0" w:space="0" w:color="auto"/>
            <w:left w:val="none" w:sz="0" w:space="0" w:color="auto"/>
            <w:bottom w:val="none" w:sz="0" w:space="0" w:color="auto"/>
            <w:right w:val="none" w:sz="0" w:space="0" w:color="auto"/>
          </w:divBdr>
        </w:div>
        <w:div w:id="1340500307">
          <w:marLeft w:val="640"/>
          <w:marRight w:val="0"/>
          <w:marTop w:val="0"/>
          <w:marBottom w:val="0"/>
          <w:divBdr>
            <w:top w:val="none" w:sz="0" w:space="0" w:color="auto"/>
            <w:left w:val="none" w:sz="0" w:space="0" w:color="auto"/>
            <w:bottom w:val="none" w:sz="0" w:space="0" w:color="auto"/>
            <w:right w:val="none" w:sz="0" w:space="0" w:color="auto"/>
          </w:divBdr>
        </w:div>
        <w:div w:id="1136485789">
          <w:marLeft w:val="640"/>
          <w:marRight w:val="0"/>
          <w:marTop w:val="0"/>
          <w:marBottom w:val="0"/>
          <w:divBdr>
            <w:top w:val="none" w:sz="0" w:space="0" w:color="auto"/>
            <w:left w:val="none" w:sz="0" w:space="0" w:color="auto"/>
            <w:bottom w:val="none" w:sz="0" w:space="0" w:color="auto"/>
            <w:right w:val="none" w:sz="0" w:space="0" w:color="auto"/>
          </w:divBdr>
        </w:div>
        <w:div w:id="1509716402">
          <w:marLeft w:val="640"/>
          <w:marRight w:val="0"/>
          <w:marTop w:val="0"/>
          <w:marBottom w:val="0"/>
          <w:divBdr>
            <w:top w:val="none" w:sz="0" w:space="0" w:color="auto"/>
            <w:left w:val="none" w:sz="0" w:space="0" w:color="auto"/>
            <w:bottom w:val="none" w:sz="0" w:space="0" w:color="auto"/>
            <w:right w:val="none" w:sz="0" w:space="0" w:color="auto"/>
          </w:divBdr>
        </w:div>
        <w:div w:id="1557202943">
          <w:marLeft w:val="640"/>
          <w:marRight w:val="0"/>
          <w:marTop w:val="0"/>
          <w:marBottom w:val="0"/>
          <w:divBdr>
            <w:top w:val="none" w:sz="0" w:space="0" w:color="auto"/>
            <w:left w:val="none" w:sz="0" w:space="0" w:color="auto"/>
            <w:bottom w:val="none" w:sz="0" w:space="0" w:color="auto"/>
            <w:right w:val="none" w:sz="0" w:space="0" w:color="auto"/>
          </w:divBdr>
        </w:div>
        <w:div w:id="1576477007">
          <w:marLeft w:val="640"/>
          <w:marRight w:val="0"/>
          <w:marTop w:val="0"/>
          <w:marBottom w:val="0"/>
          <w:divBdr>
            <w:top w:val="none" w:sz="0" w:space="0" w:color="auto"/>
            <w:left w:val="none" w:sz="0" w:space="0" w:color="auto"/>
            <w:bottom w:val="none" w:sz="0" w:space="0" w:color="auto"/>
            <w:right w:val="none" w:sz="0" w:space="0" w:color="auto"/>
          </w:divBdr>
        </w:div>
        <w:div w:id="1857499781">
          <w:marLeft w:val="640"/>
          <w:marRight w:val="0"/>
          <w:marTop w:val="0"/>
          <w:marBottom w:val="0"/>
          <w:divBdr>
            <w:top w:val="none" w:sz="0" w:space="0" w:color="auto"/>
            <w:left w:val="none" w:sz="0" w:space="0" w:color="auto"/>
            <w:bottom w:val="none" w:sz="0" w:space="0" w:color="auto"/>
            <w:right w:val="none" w:sz="0" w:space="0" w:color="auto"/>
          </w:divBdr>
        </w:div>
        <w:div w:id="789591949">
          <w:marLeft w:val="640"/>
          <w:marRight w:val="0"/>
          <w:marTop w:val="0"/>
          <w:marBottom w:val="0"/>
          <w:divBdr>
            <w:top w:val="none" w:sz="0" w:space="0" w:color="auto"/>
            <w:left w:val="none" w:sz="0" w:space="0" w:color="auto"/>
            <w:bottom w:val="none" w:sz="0" w:space="0" w:color="auto"/>
            <w:right w:val="none" w:sz="0" w:space="0" w:color="auto"/>
          </w:divBdr>
        </w:div>
        <w:div w:id="801265869">
          <w:marLeft w:val="640"/>
          <w:marRight w:val="0"/>
          <w:marTop w:val="0"/>
          <w:marBottom w:val="0"/>
          <w:divBdr>
            <w:top w:val="none" w:sz="0" w:space="0" w:color="auto"/>
            <w:left w:val="none" w:sz="0" w:space="0" w:color="auto"/>
            <w:bottom w:val="none" w:sz="0" w:space="0" w:color="auto"/>
            <w:right w:val="none" w:sz="0" w:space="0" w:color="auto"/>
          </w:divBdr>
        </w:div>
        <w:div w:id="1161384215">
          <w:marLeft w:val="640"/>
          <w:marRight w:val="0"/>
          <w:marTop w:val="0"/>
          <w:marBottom w:val="0"/>
          <w:divBdr>
            <w:top w:val="none" w:sz="0" w:space="0" w:color="auto"/>
            <w:left w:val="none" w:sz="0" w:space="0" w:color="auto"/>
            <w:bottom w:val="none" w:sz="0" w:space="0" w:color="auto"/>
            <w:right w:val="none" w:sz="0" w:space="0" w:color="auto"/>
          </w:divBdr>
        </w:div>
        <w:div w:id="1866090405">
          <w:marLeft w:val="640"/>
          <w:marRight w:val="0"/>
          <w:marTop w:val="0"/>
          <w:marBottom w:val="0"/>
          <w:divBdr>
            <w:top w:val="none" w:sz="0" w:space="0" w:color="auto"/>
            <w:left w:val="none" w:sz="0" w:space="0" w:color="auto"/>
            <w:bottom w:val="none" w:sz="0" w:space="0" w:color="auto"/>
            <w:right w:val="none" w:sz="0" w:space="0" w:color="auto"/>
          </w:divBdr>
        </w:div>
        <w:div w:id="271786431">
          <w:marLeft w:val="640"/>
          <w:marRight w:val="0"/>
          <w:marTop w:val="0"/>
          <w:marBottom w:val="0"/>
          <w:divBdr>
            <w:top w:val="none" w:sz="0" w:space="0" w:color="auto"/>
            <w:left w:val="none" w:sz="0" w:space="0" w:color="auto"/>
            <w:bottom w:val="none" w:sz="0" w:space="0" w:color="auto"/>
            <w:right w:val="none" w:sz="0" w:space="0" w:color="auto"/>
          </w:divBdr>
        </w:div>
        <w:div w:id="604774912">
          <w:marLeft w:val="640"/>
          <w:marRight w:val="0"/>
          <w:marTop w:val="0"/>
          <w:marBottom w:val="0"/>
          <w:divBdr>
            <w:top w:val="none" w:sz="0" w:space="0" w:color="auto"/>
            <w:left w:val="none" w:sz="0" w:space="0" w:color="auto"/>
            <w:bottom w:val="none" w:sz="0" w:space="0" w:color="auto"/>
            <w:right w:val="none" w:sz="0" w:space="0" w:color="auto"/>
          </w:divBdr>
        </w:div>
        <w:div w:id="1942760259">
          <w:marLeft w:val="640"/>
          <w:marRight w:val="0"/>
          <w:marTop w:val="0"/>
          <w:marBottom w:val="0"/>
          <w:divBdr>
            <w:top w:val="none" w:sz="0" w:space="0" w:color="auto"/>
            <w:left w:val="none" w:sz="0" w:space="0" w:color="auto"/>
            <w:bottom w:val="none" w:sz="0" w:space="0" w:color="auto"/>
            <w:right w:val="none" w:sz="0" w:space="0" w:color="auto"/>
          </w:divBdr>
        </w:div>
        <w:div w:id="1262105357">
          <w:marLeft w:val="640"/>
          <w:marRight w:val="0"/>
          <w:marTop w:val="0"/>
          <w:marBottom w:val="0"/>
          <w:divBdr>
            <w:top w:val="none" w:sz="0" w:space="0" w:color="auto"/>
            <w:left w:val="none" w:sz="0" w:space="0" w:color="auto"/>
            <w:bottom w:val="none" w:sz="0" w:space="0" w:color="auto"/>
            <w:right w:val="none" w:sz="0" w:space="0" w:color="auto"/>
          </w:divBdr>
        </w:div>
        <w:div w:id="235633204">
          <w:marLeft w:val="640"/>
          <w:marRight w:val="0"/>
          <w:marTop w:val="0"/>
          <w:marBottom w:val="0"/>
          <w:divBdr>
            <w:top w:val="none" w:sz="0" w:space="0" w:color="auto"/>
            <w:left w:val="none" w:sz="0" w:space="0" w:color="auto"/>
            <w:bottom w:val="none" w:sz="0" w:space="0" w:color="auto"/>
            <w:right w:val="none" w:sz="0" w:space="0" w:color="auto"/>
          </w:divBdr>
        </w:div>
        <w:div w:id="1048608491">
          <w:marLeft w:val="640"/>
          <w:marRight w:val="0"/>
          <w:marTop w:val="0"/>
          <w:marBottom w:val="0"/>
          <w:divBdr>
            <w:top w:val="none" w:sz="0" w:space="0" w:color="auto"/>
            <w:left w:val="none" w:sz="0" w:space="0" w:color="auto"/>
            <w:bottom w:val="none" w:sz="0" w:space="0" w:color="auto"/>
            <w:right w:val="none" w:sz="0" w:space="0" w:color="auto"/>
          </w:divBdr>
        </w:div>
        <w:div w:id="754592605">
          <w:marLeft w:val="640"/>
          <w:marRight w:val="0"/>
          <w:marTop w:val="0"/>
          <w:marBottom w:val="0"/>
          <w:divBdr>
            <w:top w:val="none" w:sz="0" w:space="0" w:color="auto"/>
            <w:left w:val="none" w:sz="0" w:space="0" w:color="auto"/>
            <w:bottom w:val="none" w:sz="0" w:space="0" w:color="auto"/>
            <w:right w:val="none" w:sz="0" w:space="0" w:color="auto"/>
          </w:divBdr>
        </w:div>
        <w:div w:id="846138433">
          <w:marLeft w:val="640"/>
          <w:marRight w:val="0"/>
          <w:marTop w:val="0"/>
          <w:marBottom w:val="0"/>
          <w:divBdr>
            <w:top w:val="none" w:sz="0" w:space="0" w:color="auto"/>
            <w:left w:val="none" w:sz="0" w:space="0" w:color="auto"/>
            <w:bottom w:val="none" w:sz="0" w:space="0" w:color="auto"/>
            <w:right w:val="none" w:sz="0" w:space="0" w:color="auto"/>
          </w:divBdr>
        </w:div>
        <w:div w:id="666636777">
          <w:marLeft w:val="640"/>
          <w:marRight w:val="0"/>
          <w:marTop w:val="0"/>
          <w:marBottom w:val="0"/>
          <w:divBdr>
            <w:top w:val="none" w:sz="0" w:space="0" w:color="auto"/>
            <w:left w:val="none" w:sz="0" w:space="0" w:color="auto"/>
            <w:bottom w:val="none" w:sz="0" w:space="0" w:color="auto"/>
            <w:right w:val="none" w:sz="0" w:space="0" w:color="auto"/>
          </w:divBdr>
        </w:div>
        <w:div w:id="601034005">
          <w:marLeft w:val="640"/>
          <w:marRight w:val="0"/>
          <w:marTop w:val="0"/>
          <w:marBottom w:val="0"/>
          <w:divBdr>
            <w:top w:val="none" w:sz="0" w:space="0" w:color="auto"/>
            <w:left w:val="none" w:sz="0" w:space="0" w:color="auto"/>
            <w:bottom w:val="none" w:sz="0" w:space="0" w:color="auto"/>
            <w:right w:val="none" w:sz="0" w:space="0" w:color="auto"/>
          </w:divBdr>
        </w:div>
        <w:div w:id="1607158250">
          <w:marLeft w:val="640"/>
          <w:marRight w:val="0"/>
          <w:marTop w:val="0"/>
          <w:marBottom w:val="0"/>
          <w:divBdr>
            <w:top w:val="none" w:sz="0" w:space="0" w:color="auto"/>
            <w:left w:val="none" w:sz="0" w:space="0" w:color="auto"/>
            <w:bottom w:val="none" w:sz="0" w:space="0" w:color="auto"/>
            <w:right w:val="none" w:sz="0" w:space="0" w:color="auto"/>
          </w:divBdr>
        </w:div>
        <w:div w:id="677730692">
          <w:marLeft w:val="640"/>
          <w:marRight w:val="0"/>
          <w:marTop w:val="0"/>
          <w:marBottom w:val="0"/>
          <w:divBdr>
            <w:top w:val="none" w:sz="0" w:space="0" w:color="auto"/>
            <w:left w:val="none" w:sz="0" w:space="0" w:color="auto"/>
            <w:bottom w:val="none" w:sz="0" w:space="0" w:color="auto"/>
            <w:right w:val="none" w:sz="0" w:space="0" w:color="auto"/>
          </w:divBdr>
        </w:div>
        <w:div w:id="1329407283">
          <w:marLeft w:val="640"/>
          <w:marRight w:val="0"/>
          <w:marTop w:val="0"/>
          <w:marBottom w:val="0"/>
          <w:divBdr>
            <w:top w:val="none" w:sz="0" w:space="0" w:color="auto"/>
            <w:left w:val="none" w:sz="0" w:space="0" w:color="auto"/>
            <w:bottom w:val="none" w:sz="0" w:space="0" w:color="auto"/>
            <w:right w:val="none" w:sz="0" w:space="0" w:color="auto"/>
          </w:divBdr>
        </w:div>
        <w:div w:id="476338830">
          <w:marLeft w:val="640"/>
          <w:marRight w:val="0"/>
          <w:marTop w:val="0"/>
          <w:marBottom w:val="0"/>
          <w:divBdr>
            <w:top w:val="none" w:sz="0" w:space="0" w:color="auto"/>
            <w:left w:val="none" w:sz="0" w:space="0" w:color="auto"/>
            <w:bottom w:val="none" w:sz="0" w:space="0" w:color="auto"/>
            <w:right w:val="none" w:sz="0" w:space="0" w:color="auto"/>
          </w:divBdr>
        </w:div>
        <w:div w:id="757403645">
          <w:marLeft w:val="640"/>
          <w:marRight w:val="0"/>
          <w:marTop w:val="0"/>
          <w:marBottom w:val="0"/>
          <w:divBdr>
            <w:top w:val="none" w:sz="0" w:space="0" w:color="auto"/>
            <w:left w:val="none" w:sz="0" w:space="0" w:color="auto"/>
            <w:bottom w:val="none" w:sz="0" w:space="0" w:color="auto"/>
            <w:right w:val="none" w:sz="0" w:space="0" w:color="auto"/>
          </w:divBdr>
        </w:div>
        <w:div w:id="1916738555">
          <w:marLeft w:val="640"/>
          <w:marRight w:val="0"/>
          <w:marTop w:val="0"/>
          <w:marBottom w:val="0"/>
          <w:divBdr>
            <w:top w:val="none" w:sz="0" w:space="0" w:color="auto"/>
            <w:left w:val="none" w:sz="0" w:space="0" w:color="auto"/>
            <w:bottom w:val="none" w:sz="0" w:space="0" w:color="auto"/>
            <w:right w:val="none" w:sz="0" w:space="0" w:color="auto"/>
          </w:divBdr>
        </w:div>
        <w:div w:id="2048333930">
          <w:marLeft w:val="640"/>
          <w:marRight w:val="0"/>
          <w:marTop w:val="0"/>
          <w:marBottom w:val="0"/>
          <w:divBdr>
            <w:top w:val="none" w:sz="0" w:space="0" w:color="auto"/>
            <w:left w:val="none" w:sz="0" w:space="0" w:color="auto"/>
            <w:bottom w:val="none" w:sz="0" w:space="0" w:color="auto"/>
            <w:right w:val="none" w:sz="0" w:space="0" w:color="auto"/>
          </w:divBdr>
        </w:div>
        <w:div w:id="430276552">
          <w:marLeft w:val="640"/>
          <w:marRight w:val="0"/>
          <w:marTop w:val="0"/>
          <w:marBottom w:val="0"/>
          <w:divBdr>
            <w:top w:val="none" w:sz="0" w:space="0" w:color="auto"/>
            <w:left w:val="none" w:sz="0" w:space="0" w:color="auto"/>
            <w:bottom w:val="none" w:sz="0" w:space="0" w:color="auto"/>
            <w:right w:val="none" w:sz="0" w:space="0" w:color="auto"/>
          </w:divBdr>
        </w:div>
        <w:div w:id="1300761811">
          <w:marLeft w:val="640"/>
          <w:marRight w:val="0"/>
          <w:marTop w:val="0"/>
          <w:marBottom w:val="0"/>
          <w:divBdr>
            <w:top w:val="none" w:sz="0" w:space="0" w:color="auto"/>
            <w:left w:val="none" w:sz="0" w:space="0" w:color="auto"/>
            <w:bottom w:val="none" w:sz="0" w:space="0" w:color="auto"/>
            <w:right w:val="none" w:sz="0" w:space="0" w:color="auto"/>
          </w:divBdr>
        </w:div>
        <w:div w:id="2074767147">
          <w:marLeft w:val="640"/>
          <w:marRight w:val="0"/>
          <w:marTop w:val="0"/>
          <w:marBottom w:val="0"/>
          <w:divBdr>
            <w:top w:val="none" w:sz="0" w:space="0" w:color="auto"/>
            <w:left w:val="none" w:sz="0" w:space="0" w:color="auto"/>
            <w:bottom w:val="none" w:sz="0" w:space="0" w:color="auto"/>
            <w:right w:val="none" w:sz="0" w:space="0" w:color="auto"/>
          </w:divBdr>
        </w:div>
        <w:div w:id="1619140017">
          <w:marLeft w:val="640"/>
          <w:marRight w:val="0"/>
          <w:marTop w:val="0"/>
          <w:marBottom w:val="0"/>
          <w:divBdr>
            <w:top w:val="none" w:sz="0" w:space="0" w:color="auto"/>
            <w:left w:val="none" w:sz="0" w:space="0" w:color="auto"/>
            <w:bottom w:val="none" w:sz="0" w:space="0" w:color="auto"/>
            <w:right w:val="none" w:sz="0" w:space="0" w:color="auto"/>
          </w:divBdr>
        </w:div>
        <w:div w:id="695690007">
          <w:marLeft w:val="640"/>
          <w:marRight w:val="0"/>
          <w:marTop w:val="0"/>
          <w:marBottom w:val="0"/>
          <w:divBdr>
            <w:top w:val="none" w:sz="0" w:space="0" w:color="auto"/>
            <w:left w:val="none" w:sz="0" w:space="0" w:color="auto"/>
            <w:bottom w:val="none" w:sz="0" w:space="0" w:color="auto"/>
            <w:right w:val="none" w:sz="0" w:space="0" w:color="auto"/>
          </w:divBdr>
        </w:div>
        <w:div w:id="342628309">
          <w:marLeft w:val="640"/>
          <w:marRight w:val="0"/>
          <w:marTop w:val="0"/>
          <w:marBottom w:val="0"/>
          <w:divBdr>
            <w:top w:val="none" w:sz="0" w:space="0" w:color="auto"/>
            <w:left w:val="none" w:sz="0" w:space="0" w:color="auto"/>
            <w:bottom w:val="none" w:sz="0" w:space="0" w:color="auto"/>
            <w:right w:val="none" w:sz="0" w:space="0" w:color="auto"/>
          </w:divBdr>
        </w:div>
        <w:div w:id="1620137254">
          <w:marLeft w:val="640"/>
          <w:marRight w:val="0"/>
          <w:marTop w:val="0"/>
          <w:marBottom w:val="0"/>
          <w:divBdr>
            <w:top w:val="none" w:sz="0" w:space="0" w:color="auto"/>
            <w:left w:val="none" w:sz="0" w:space="0" w:color="auto"/>
            <w:bottom w:val="none" w:sz="0" w:space="0" w:color="auto"/>
            <w:right w:val="none" w:sz="0" w:space="0" w:color="auto"/>
          </w:divBdr>
        </w:div>
        <w:div w:id="620763563">
          <w:marLeft w:val="640"/>
          <w:marRight w:val="0"/>
          <w:marTop w:val="0"/>
          <w:marBottom w:val="0"/>
          <w:divBdr>
            <w:top w:val="none" w:sz="0" w:space="0" w:color="auto"/>
            <w:left w:val="none" w:sz="0" w:space="0" w:color="auto"/>
            <w:bottom w:val="none" w:sz="0" w:space="0" w:color="auto"/>
            <w:right w:val="none" w:sz="0" w:space="0" w:color="auto"/>
          </w:divBdr>
        </w:div>
        <w:div w:id="1156190698">
          <w:marLeft w:val="640"/>
          <w:marRight w:val="0"/>
          <w:marTop w:val="0"/>
          <w:marBottom w:val="0"/>
          <w:divBdr>
            <w:top w:val="none" w:sz="0" w:space="0" w:color="auto"/>
            <w:left w:val="none" w:sz="0" w:space="0" w:color="auto"/>
            <w:bottom w:val="none" w:sz="0" w:space="0" w:color="auto"/>
            <w:right w:val="none" w:sz="0" w:space="0" w:color="auto"/>
          </w:divBdr>
        </w:div>
        <w:div w:id="1052265877">
          <w:marLeft w:val="640"/>
          <w:marRight w:val="0"/>
          <w:marTop w:val="0"/>
          <w:marBottom w:val="0"/>
          <w:divBdr>
            <w:top w:val="none" w:sz="0" w:space="0" w:color="auto"/>
            <w:left w:val="none" w:sz="0" w:space="0" w:color="auto"/>
            <w:bottom w:val="none" w:sz="0" w:space="0" w:color="auto"/>
            <w:right w:val="none" w:sz="0" w:space="0" w:color="auto"/>
          </w:divBdr>
        </w:div>
        <w:div w:id="1888450051">
          <w:marLeft w:val="640"/>
          <w:marRight w:val="0"/>
          <w:marTop w:val="0"/>
          <w:marBottom w:val="0"/>
          <w:divBdr>
            <w:top w:val="none" w:sz="0" w:space="0" w:color="auto"/>
            <w:left w:val="none" w:sz="0" w:space="0" w:color="auto"/>
            <w:bottom w:val="none" w:sz="0" w:space="0" w:color="auto"/>
            <w:right w:val="none" w:sz="0" w:space="0" w:color="auto"/>
          </w:divBdr>
        </w:div>
        <w:div w:id="138496847">
          <w:marLeft w:val="640"/>
          <w:marRight w:val="0"/>
          <w:marTop w:val="0"/>
          <w:marBottom w:val="0"/>
          <w:divBdr>
            <w:top w:val="none" w:sz="0" w:space="0" w:color="auto"/>
            <w:left w:val="none" w:sz="0" w:space="0" w:color="auto"/>
            <w:bottom w:val="none" w:sz="0" w:space="0" w:color="auto"/>
            <w:right w:val="none" w:sz="0" w:space="0" w:color="auto"/>
          </w:divBdr>
        </w:div>
        <w:div w:id="750929044">
          <w:marLeft w:val="640"/>
          <w:marRight w:val="0"/>
          <w:marTop w:val="0"/>
          <w:marBottom w:val="0"/>
          <w:divBdr>
            <w:top w:val="none" w:sz="0" w:space="0" w:color="auto"/>
            <w:left w:val="none" w:sz="0" w:space="0" w:color="auto"/>
            <w:bottom w:val="none" w:sz="0" w:space="0" w:color="auto"/>
            <w:right w:val="none" w:sz="0" w:space="0" w:color="auto"/>
          </w:divBdr>
        </w:div>
        <w:div w:id="99764793">
          <w:marLeft w:val="640"/>
          <w:marRight w:val="0"/>
          <w:marTop w:val="0"/>
          <w:marBottom w:val="0"/>
          <w:divBdr>
            <w:top w:val="none" w:sz="0" w:space="0" w:color="auto"/>
            <w:left w:val="none" w:sz="0" w:space="0" w:color="auto"/>
            <w:bottom w:val="none" w:sz="0" w:space="0" w:color="auto"/>
            <w:right w:val="none" w:sz="0" w:space="0" w:color="auto"/>
          </w:divBdr>
        </w:div>
        <w:div w:id="391078093">
          <w:marLeft w:val="640"/>
          <w:marRight w:val="0"/>
          <w:marTop w:val="0"/>
          <w:marBottom w:val="0"/>
          <w:divBdr>
            <w:top w:val="none" w:sz="0" w:space="0" w:color="auto"/>
            <w:left w:val="none" w:sz="0" w:space="0" w:color="auto"/>
            <w:bottom w:val="none" w:sz="0" w:space="0" w:color="auto"/>
            <w:right w:val="none" w:sz="0" w:space="0" w:color="auto"/>
          </w:divBdr>
        </w:div>
        <w:div w:id="799032604">
          <w:marLeft w:val="640"/>
          <w:marRight w:val="0"/>
          <w:marTop w:val="0"/>
          <w:marBottom w:val="0"/>
          <w:divBdr>
            <w:top w:val="none" w:sz="0" w:space="0" w:color="auto"/>
            <w:left w:val="none" w:sz="0" w:space="0" w:color="auto"/>
            <w:bottom w:val="none" w:sz="0" w:space="0" w:color="auto"/>
            <w:right w:val="none" w:sz="0" w:space="0" w:color="auto"/>
          </w:divBdr>
        </w:div>
        <w:div w:id="1567496110">
          <w:marLeft w:val="640"/>
          <w:marRight w:val="0"/>
          <w:marTop w:val="0"/>
          <w:marBottom w:val="0"/>
          <w:divBdr>
            <w:top w:val="none" w:sz="0" w:space="0" w:color="auto"/>
            <w:left w:val="none" w:sz="0" w:space="0" w:color="auto"/>
            <w:bottom w:val="none" w:sz="0" w:space="0" w:color="auto"/>
            <w:right w:val="none" w:sz="0" w:space="0" w:color="auto"/>
          </w:divBdr>
        </w:div>
        <w:div w:id="1891188737">
          <w:marLeft w:val="640"/>
          <w:marRight w:val="0"/>
          <w:marTop w:val="0"/>
          <w:marBottom w:val="0"/>
          <w:divBdr>
            <w:top w:val="none" w:sz="0" w:space="0" w:color="auto"/>
            <w:left w:val="none" w:sz="0" w:space="0" w:color="auto"/>
            <w:bottom w:val="none" w:sz="0" w:space="0" w:color="auto"/>
            <w:right w:val="none" w:sz="0" w:space="0" w:color="auto"/>
          </w:divBdr>
        </w:div>
        <w:div w:id="186143380">
          <w:marLeft w:val="640"/>
          <w:marRight w:val="0"/>
          <w:marTop w:val="0"/>
          <w:marBottom w:val="0"/>
          <w:divBdr>
            <w:top w:val="none" w:sz="0" w:space="0" w:color="auto"/>
            <w:left w:val="none" w:sz="0" w:space="0" w:color="auto"/>
            <w:bottom w:val="none" w:sz="0" w:space="0" w:color="auto"/>
            <w:right w:val="none" w:sz="0" w:space="0" w:color="auto"/>
          </w:divBdr>
        </w:div>
        <w:div w:id="582957686">
          <w:marLeft w:val="640"/>
          <w:marRight w:val="0"/>
          <w:marTop w:val="0"/>
          <w:marBottom w:val="0"/>
          <w:divBdr>
            <w:top w:val="none" w:sz="0" w:space="0" w:color="auto"/>
            <w:left w:val="none" w:sz="0" w:space="0" w:color="auto"/>
            <w:bottom w:val="none" w:sz="0" w:space="0" w:color="auto"/>
            <w:right w:val="none" w:sz="0" w:space="0" w:color="auto"/>
          </w:divBdr>
        </w:div>
        <w:div w:id="1730835348">
          <w:marLeft w:val="640"/>
          <w:marRight w:val="0"/>
          <w:marTop w:val="0"/>
          <w:marBottom w:val="0"/>
          <w:divBdr>
            <w:top w:val="none" w:sz="0" w:space="0" w:color="auto"/>
            <w:left w:val="none" w:sz="0" w:space="0" w:color="auto"/>
            <w:bottom w:val="none" w:sz="0" w:space="0" w:color="auto"/>
            <w:right w:val="none" w:sz="0" w:space="0" w:color="auto"/>
          </w:divBdr>
        </w:div>
        <w:div w:id="703287452">
          <w:marLeft w:val="640"/>
          <w:marRight w:val="0"/>
          <w:marTop w:val="0"/>
          <w:marBottom w:val="0"/>
          <w:divBdr>
            <w:top w:val="none" w:sz="0" w:space="0" w:color="auto"/>
            <w:left w:val="none" w:sz="0" w:space="0" w:color="auto"/>
            <w:bottom w:val="none" w:sz="0" w:space="0" w:color="auto"/>
            <w:right w:val="none" w:sz="0" w:space="0" w:color="auto"/>
          </w:divBdr>
        </w:div>
        <w:div w:id="11896001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cbrook@uchicago.edu"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rooklabteam/Mada-Bat-CoV/" TargetMode="External"/><Relationship Id="rId4" Type="http://schemas.openxmlformats.org/officeDocument/2006/relationships/settings" Target="settings.xml"/><Relationship Id="rId9" Type="http://schemas.openxmlformats.org/officeDocument/2006/relationships/hyperlink" Target="https://github.com/brooklabteam/Mada-Bat-CoV/"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
      <w:docPartPr>
        <w:name w:val="53A2BEA99F295C4A85B08F4196E91A6F"/>
        <w:category>
          <w:name w:val="General"/>
          <w:gallery w:val="placeholder"/>
        </w:category>
        <w:types>
          <w:type w:val="bbPlcHdr"/>
        </w:types>
        <w:behaviors>
          <w:behavior w:val="content"/>
        </w:behaviors>
        <w:guid w:val="{524B5EBE-2A83-E54F-8DB9-021826511EEE}"/>
      </w:docPartPr>
      <w:docPartBody>
        <w:p w:rsidR="00034DD4" w:rsidRDefault="00B33971" w:rsidP="00B33971">
          <w:pPr>
            <w:pStyle w:val="53A2BEA99F295C4A85B08F4196E91A6F"/>
          </w:pPr>
          <w:r w:rsidRPr="006B6F89">
            <w:rPr>
              <w:rStyle w:val="PlaceholderText"/>
            </w:rPr>
            <w:t>Click or tap here to enter text.</w:t>
          </w:r>
        </w:p>
      </w:docPartBody>
    </w:docPart>
    <w:docPart>
      <w:docPartPr>
        <w:name w:val="1B281E7BAFB53C4EA269E3049118131C"/>
        <w:category>
          <w:name w:val="General"/>
          <w:gallery w:val="placeholder"/>
        </w:category>
        <w:types>
          <w:type w:val="bbPlcHdr"/>
        </w:types>
        <w:behaviors>
          <w:behavior w:val="content"/>
        </w:behaviors>
        <w:guid w:val="{101E1DFA-3173-D04E-A407-73ADC162F8B4}"/>
      </w:docPartPr>
      <w:docPartBody>
        <w:p w:rsidR="00034DD4" w:rsidRDefault="00B33971" w:rsidP="00B33971">
          <w:pPr>
            <w:pStyle w:val="1B281E7BAFB53C4EA269E3049118131C"/>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34DD4"/>
    <w:rsid w:val="000F73BE"/>
    <w:rsid w:val="000F7B1A"/>
    <w:rsid w:val="00127C70"/>
    <w:rsid w:val="00132823"/>
    <w:rsid w:val="00155467"/>
    <w:rsid w:val="00227FA1"/>
    <w:rsid w:val="00256A42"/>
    <w:rsid w:val="002721CB"/>
    <w:rsid w:val="00293471"/>
    <w:rsid w:val="00301871"/>
    <w:rsid w:val="00312DAF"/>
    <w:rsid w:val="00315056"/>
    <w:rsid w:val="00372FDC"/>
    <w:rsid w:val="0037641B"/>
    <w:rsid w:val="00391B85"/>
    <w:rsid w:val="003E45EA"/>
    <w:rsid w:val="003F6AB9"/>
    <w:rsid w:val="00440A42"/>
    <w:rsid w:val="00447614"/>
    <w:rsid w:val="00460EF2"/>
    <w:rsid w:val="0050316B"/>
    <w:rsid w:val="0051750C"/>
    <w:rsid w:val="00522F14"/>
    <w:rsid w:val="005255C7"/>
    <w:rsid w:val="00540CF7"/>
    <w:rsid w:val="006059B6"/>
    <w:rsid w:val="00677C7F"/>
    <w:rsid w:val="00696678"/>
    <w:rsid w:val="006A1A26"/>
    <w:rsid w:val="006C0624"/>
    <w:rsid w:val="006E6C15"/>
    <w:rsid w:val="006F4409"/>
    <w:rsid w:val="0079721F"/>
    <w:rsid w:val="007A685E"/>
    <w:rsid w:val="007B2B37"/>
    <w:rsid w:val="007D758E"/>
    <w:rsid w:val="0085375E"/>
    <w:rsid w:val="008A788A"/>
    <w:rsid w:val="008D65F8"/>
    <w:rsid w:val="009137C0"/>
    <w:rsid w:val="00993945"/>
    <w:rsid w:val="009B1CF8"/>
    <w:rsid w:val="009C69BF"/>
    <w:rsid w:val="009D501C"/>
    <w:rsid w:val="009E101B"/>
    <w:rsid w:val="009F3964"/>
    <w:rsid w:val="00A33EB2"/>
    <w:rsid w:val="00A966F4"/>
    <w:rsid w:val="00AF115E"/>
    <w:rsid w:val="00AF70D8"/>
    <w:rsid w:val="00B124A1"/>
    <w:rsid w:val="00B33971"/>
    <w:rsid w:val="00B83F5D"/>
    <w:rsid w:val="00BA4587"/>
    <w:rsid w:val="00BC0825"/>
    <w:rsid w:val="00BD58C3"/>
    <w:rsid w:val="00BE4B21"/>
    <w:rsid w:val="00C005F0"/>
    <w:rsid w:val="00C178CE"/>
    <w:rsid w:val="00C865CE"/>
    <w:rsid w:val="00C94F08"/>
    <w:rsid w:val="00D65399"/>
    <w:rsid w:val="00D84CD7"/>
    <w:rsid w:val="00DF699A"/>
    <w:rsid w:val="00E02BD9"/>
    <w:rsid w:val="00E03523"/>
    <w:rsid w:val="00E044E2"/>
    <w:rsid w:val="00E21323"/>
    <w:rsid w:val="00EF287C"/>
    <w:rsid w:val="00EF76D9"/>
    <w:rsid w:val="00F109FD"/>
    <w:rsid w:val="00F221EC"/>
    <w:rsid w:val="00F23116"/>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71"/>
    <w:rPr>
      <w:color w:val="808080"/>
    </w:rPr>
  </w:style>
  <w:style w:type="paragraph" w:customStyle="1" w:styleId="26D4B07AFBF37A42AE673F2CD6E051F5">
    <w:name w:val="26D4B07AFBF37A42AE673F2CD6E051F5"/>
    <w:rsid w:val="00C005F0"/>
    <w:rPr>
      <w:szCs w:val="24"/>
      <w:lang w:bidi="ar-SA"/>
    </w:rPr>
  </w:style>
  <w:style w:type="paragraph" w:customStyle="1" w:styleId="53A2BEA99F295C4A85B08F4196E91A6F">
    <w:name w:val="53A2BEA99F295C4A85B08F4196E91A6F"/>
    <w:rsid w:val="00B33971"/>
    <w:rPr>
      <w:szCs w:val="24"/>
      <w:lang w:bidi="ar-SA"/>
    </w:rPr>
  </w:style>
  <w:style w:type="paragraph" w:customStyle="1" w:styleId="1B281E7BAFB53C4EA269E3049118131C">
    <w:name w:val="1B281E7BAFB53C4EA269E3049118131C"/>
    <w:rsid w:val="00B33971"/>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9d9f59ad-5e90-3dcf-bbdc-ab8b7fb55371&quot;,&quot;itemData&quot;:{&quot;type&quot;:&quot;article-journal&quot;,&quot;id&quot;:&quot;9d9f59ad-5e90-3dcf-bbdc-ab8b7fb55371&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id&quot;:&quot;42c6358e-faca-3cd7-9d5f-5f04b5a0014e&quot;,&quot;itemData&quot;:{&quot;type&quot;:&quot;article-journal&quot;,&quot;id&quot;:&quot;42c6358e-faca-3cd7-9d5f-5f04b5a0014e&quot;,&quot;title&quot;:&quot;Genetic diversity of coronaviruses in bats in Lao PDR and Cambodia&quot;,&quot;author&quot;:[{&quot;family&quot;:&quot;Lacroix&quot;,&quot;given&quot;:&quot;Audrey&quot;,&quot;parse-names&quot;:false,&quot;dropping-particle&quot;:&quot;&quot;,&quot;non-dropping-particle&quot;:&quot;&quot;},{&quot;family&quot;:&quot;Duong&quot;,&quot;given&quot;:&quot;Veasna&quot;,&quot;parse-names&quot;:false,&quot;dropping-particle&quot;:&quot;&quot;,&quot;non-dropping-particle&quot;:&quot;&quot;},{&quot;family&quot;:&quot;Hul&quot;,&quot;given&quot;:&quot;Vibol&quot;,&quot;parse-names&quot;:false,&quot;dropping-particle&quot;:&quot;&quot;,&quot;non-dropping-particle&quot;:&quot;&quot;},{&quot;family&quot;:&quot;San&quot;,&quot;given&quot;:&quot;Sorn&quot;,&quot;parse-names&quot;:false,&quot;dropping-particle&quot;:&quot;&quot;,&quot;non-dropping-particle&quot;:&quot;&quot;},{&quot;family&quot;:&quot;Davun&quot;,&quot;given&quot;:&quot;Hull&quot;,&quot;parse-names&quot;:false,&quot;dropping-particle&quot;:&quot;&quot;,&quot;non-dropping-particle&quot;:&quot;&quot;},{&quot;family&quot;:&quot;Omaliss&quot;,&quot;given&quot;:&quot;Keo&quot;,&quot;parse-names&quot;:false,&quot;dropping-particle&quot;:&quot;&quot;,&quot;non-dropping-particle&quot;:&quot;&quot;},{&quot;family&quot;:&quot;Chea&quot;,&quot;given&quot;:&quot;Sokha&quot;,&quot;parse-names&quot;:false,&quot;dropping-particle&quot;:&quot;&quot;,&quot;non-dropping-particle&quot;:&quot;&quot;},{&quot;family&quot;:&quot;Hassanin&quot;,&quot;given&quot;:&quot;Alexandre&quot;,&quot;parse-names&quot;:false,&quot;dropping-particle&quot;:&quot;&quot;,&quot;non-dropping-particle&quot;:&quot;&quot;},{&quot;family&quot;:&quot;Theppangna&quot;,&quot;given&quot;:&quot;Watthana&quot;,&quot;parse-names&quot;:false,&quot;dropping-particle&quot;:&quot;&quot;,&quot;non-dropping-particle&quot;:&quot;&quot;},{&quot;family&quot;:&quot;Silithammavong&quot;,&quot;given&quot;:&quot;Soubanh&quot;,&quot;parse-names&quot;:false,&quot;dropping-particle&quot;:&quot;&quot;,&quot;non-dropping-particle&quot;:&quot;&quot;},{&quot;family&quot;:&quot;Khammavong&quot;,&quot;given&quot;:&quot;Kongsy&quot;,&quot;parse-names&quot;:false,&quot;dropping-particle&quot;:&quot;&quot;,&quot;non-dropping-particle&quot;:&quot;&quot;},{&quot;family&quot;:&quot;Singhalath&quot;,&quot;given&quot;:&quot;Sinpakone&quot;,&quot;parse-names&quot;:false,&quot;dropping-particle&quot;:&quot;&quot;,&quot;non-dropping-particle&quot;:&quot;&quot;},{&quot;family&quot;:&quot;Greatorex&quot;,&quot;given&quot;:&quot;Zoe&quot;,&quot;parse-names&quot;:false,&quot;dropping-particle&quot;:&quot;&quot;,&quot;non-dropping-particle&quot;:&quot;&quot;},{&quot;family&quot;:&quot;Fine&quot;,&quot;given&quot;:&quot;Amanda E.&quot;,&quot;parse-names&quot;:false,&quot;dropping-particle&quot;:&quot;&quot;,&quot;non-dropping-particle&quot;:&quot;&quot;},{&quot;family&quot;:&quot;Goldstein&quot;,&quot;given&quot;:&quot;Tracey&quot;,&quot;parse-names&quot;:false,&quot;dropping-particle&quot;:&quot;&quot;,&quot;non-dropping-particle&quot;:&quot;&quot;},{&quot;family&quot;:&quot;Olson&quot;,&quot;given&quot;:&quot;Sarah&quot;,&quot;parse-names&quot;:false,&quot;dropping-particle&quot;:&quot;&quot;,&quot;non-dropping-particle&quot;:&quot;&quot;},{&quot;family&quot;:&quot;Joly&quot;,&quot;given&quot;:&quot;Damien O.&quot;,&quot;parse-names&quot;:false,&quot;dropping-particle&quot;:&quot;&quot;,&quot;non-dropping-particle&quot;:&quot;&quot;},{&quot;family&quot;:&quot;Keatts&quot;,&quot;given&quot;:&quot;Lucy&quot;,&quot;parse-names&quot;:false,&quot;dropping-particle&quot;:&quot;&quot;,&quot;non-dropping-particle&quot;:&quot;&quot;},{&quot;family&quot;:&quot;Dussart&quot;,&quot;given&quot;:&quot;Philippe&quot;,&quot;parse-names&quot;:false,&quot;dropping-particle&quot;:&quot;&quot;,&quot;non-dropping-particle&quot;:&quot;&quot;},{&quot;family&quot;:&quot;Afelt&quot;,&quot;given&quot;:&quot;Aneta&quot;,&quot;parse-names&quot;:false,&quot;dropping-particle&quot;:&quot;&quot;,&quot;non-dropping-particle&quot;:&quot;&quot;},{&quot;family&quot;:&quot;Frutos&quot;,&quot;given&quot;:&quot;Roger&quot;,&quot;parse-names&quot;:false,&quot;dropping-particle&quot;:&quot;&quot;,&quot;non-dropping-particle&quot;:&quot;&quot;},{&quot;family&quot;:&quot;Buchy&quot;,&quot;given&quot;:&quot;Philippe&quot;,&quot;parse-names&quot;:false,&quot;dropping-particle&quot;:&quot;&quot;,&quot;non-dropping-particle&quot;:&quot;&quot;}],&quot;container-title&quot;:&quot;Infection, Genetics and Evolution&quot;,&quot;DOI&quot;:&quot;10.1016/j.meegid.2016.11.029&quot;,&quot;ISSN&quot;:&quot;15671348&quot;,&quot;issued&quot;:{&quot;date-parts&quot;:[[2017,3]]},&quot;volume&quot;:&quot;48&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citeprocText&quot;:&quot;(19–27)&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quot;},{&quot;citationID&quot;:&quot;MENDELEY_CITATION_3981a276-e583-4549-8774-aba15271995e&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eda735cd-03b0-3436-96e7-4529b3467964&quot;,&quot;itemData&quot;:{&quot;type&quot;:&quot;article-journal&quot;,&quot;id&quot;:&quot;eda735cd-03b0-3436-96e7-4529b3467964&quot;,&quot;title&quot;:&quot;Complete genome sequence of a Severe Acute Respiratory Syndrome-related Coronavirus from Kenyan bats&quot;,&quot;author&quot;:[{&quot;family&quot;:&quot;Tao&quot;,&quot;given&quot;:&quot;Ying&quot;,&quot;parse-names&quot;:false,&quot;dropping-particle&quot;:&quot;&quot;,&quot;non-dropping-particle&quot;:&quot;&quot;},{&quot;family&quot;:&quot;Tong&quot;,&quot;given&quot;:&quot;Suxiang&quot;,&quot;parse-names&quot;:false,&quot;dropping-particle&quot;:&quot;&quot;,&quot;non-dropping-particle&quot;:&quot;&quot;}],&quot;container-title&quot;:&quot;Microbiology Resource Announcements&quot;,&quot;issued&quot;:{&quot;date-parts&quot;:[[2019]]},&quot;page&quot;:&quot;e00548-19&quot;,&quot;issue&quot;:&quot;28&quot;,&quot;volume&quot;:&quot;8&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1,12,28–32)&quot;,&quot;isManuallyOverridden&quot;:false,&quot;manualOverrideText&quot;:&quot;&quot;},&quot;citationTag&quot;:&quot;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3,34)&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5,36)&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7)&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quot;},{&quot;citationID&quot;:&quot;MENDELEY_CITATION_7214d178-f8e8-4083-8a79-7f0b8b01be95&quot;,&quot;citationItems&quot;:[{&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3,45)&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6–49)&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50)&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51)&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quot;},{&quot;citationID&quot;:&quot;MENDELEY_CITATION_998ee8ad-da98-4198-85b2-56b35a614669&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citeprocText&quot;:&quot;(52)&quot;,&quot;isManuallyOverridden&quot;:false,&quot;manualOverrideText&quot;:&quot;&quot;},&quot;citationTag&quot;:&quot;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3–55)&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56,57)&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quot;},{&quot;citationID&quot;:&quot;MENDELEY_CITATION_e025f6c6-1b9c-478b-b3c5-b1ca969eb662&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2b16f7d1-4bec-49c1-9573-4993880dd61b&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88cc99e2-e94c-4a7d-8cfd-fd06375d0c28&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29,58–61)&quot;,&quot;isManuallyOverridden&quot;:false,&quot;manualOverrideText&quot;:&quot;&quot;},&quot;citationTag&quot;:&quot;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quot;},{&quot;citationID&quot;:&quot;MENDELEY_CITATION_36d8ea62-2392-40bd-b0ee-358d866c8648&quot;,&quot;citationItems&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62)&quot;,&quot;isManuallyOverridden&quot;:false,&quot;manualOverrideText&quot;:&quot;&quot;},&quot;citationTag&quot;:&quot;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3)&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9–71)&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7,72,73)&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4)&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6d6bf105-828a-41cc-910b-225dd3613113&quot;,&quot;citationItems&quot;:[{&quot;id&quot;:&quot;010b2c23-dbea-3821-840b-71aaaab1cf06&quot;,&quot;itemData&quot;:{&quot;type&quot;:&quot;article-journal&quot;,&quot;id&quot;:&quot;010b2c23-dbea-3821-840b-71aaaab1cf06&quot;,&quot;title&quot;:&quot;The HHpred interactive server for protein homology detection and structure prediction&quot;,&quot;author&quot;:[{&quot;family&quot;:&quot;Söding&quot;,&quot;given&quot;:&quot;Johannes&quot;,&quot;parse-names&quot;:false,&quot;dropping-particle&quot;:&quot;&quot;,&quot;non-dropping-particle&quot;:&quot;&quot;},{&quot;family&quot;:&quot;Biegert&quot;,&quot;given&quot;:&quot;Andreas&quot;,&quot;parse-names&quot;:false,&quot;dropping-particle&quot;:&quot;&quot;,&quot;non-dropping-particle&quot;:&quot;&quot;},{&quot;family&quot;:&quot;Lupas&quot;,&quot;given&quot;:&quot;Andrei N.&quot;,&quot;parse-names&quot;:false,&quot;dropping-particle&quot;:&quot;&quot;,&quot;non-dropping-particle&quot;:&quot;&quot;}],&quot;container-title&quot;:&quot;Nucleic Acids Research&quot;,&quot;DOI&quot;:&quot;10.1093/nar/gki408&quot;,&quot;ISSN&quot;:&quot;03051048&quot;,&quot;PMID&quot;:&quot;15980461&quot;,&quot;issued&quot;:{&quot;date-parts&quot;:[[2005]]},&quot;page&quot;:&quot;244-248&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issue&quot;:&quot;SUPPL. 2&quot;,&quot;volume&quot;:&quot;33&quot;},&quot;isTemporary&quot;:false}],&quot;properties&quot;:{&quot;noteIndex&quot;:0},&quot;isEdited&quot;:false,&quot;manualOverride&quot;:{&quot;citeprocText&quot;:&quot;(76)&quot;,&quot;isManuallyOverridden&quot;:false,&quot;manualOverrideText&quot;:&quot;&quot;},&quot;citationTag&quot;:&quot;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999da58c-04b4-4335-ae15-0c14c41f54a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citeprocText&quot;:&quot;(79)&quot;,&quot;isManuallyOverridden&quot;:false,&quot;manualOverrideText&quot;:&quot;&quot;},&quot;citationTag&quot;:&quot;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quot;},{&quot;citationID&quot;:&quot;MENDELEY_CITATION_6a74a308-cff4-442d-aa0d-65b4f13fd24b&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citeprocText&quot;:&quot;(80)&quot;,&quot;isManuallyOverridden&quot;:false,&quot;manualOverrideText&quot;:&quot;&quot;},&quot;citationTag&quot;:&quot;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2)&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3)&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fa9923b6-1eb9-499b-adb6-814150c58f1a&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d95ffab9-16ab-421a-bdec-72b3d6e03871&quot;,&quot;citationItems&quot;:[{&quot;id&quot;:&quot;e043ffc8-6c08-369d-93e0-853c82e309c7&quot;,&quot;itemData&quot;:{&quot;type&quot;:&quot;webpage&quot;,&quot;id&quot;:&quot;e043ffc8-6c08-369d-93e0-853c82e309c7&quot;,&quot;title&quot;:&quot;pySimPlot&quot;,&quot;author&quot;:[{&quot;family&quot;:&quot;Davies&quot;,&quot;given&quot;:&quot;Jonathon&quot;,&quot;parse-names&quot;:false,&quot;dropping-particle&quot;:&quot;&quot;,&quot;non-dropping-particle&quot;:&quot;&quot;}],&quot;container-title&quot;:&quot;GitHub&quot;,&quot;accessed&quot;:{&quot;date-parts&quot;:[[2021,9,6]]},&quot;URL&quot;:&quot;https://github.com/jonathanrd/pySimPlo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Dk1ZmZhYjktMTZhYi00MjFhLWJkZWMtNzJiM2Q2ZTAzODcx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quot;},{&quot;citationID&quot;:&quot;MENDELEY_CITATION_579540fc-1793-4fab-b6d8-b49468bac50d&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Tc5NTQwZmMtMTc5My00ZmFiLWI2ZDgtYjQ5NDY4YmFjNTBk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247e5b24-0234-4007-bde0-aa943e3b6208&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quot;},{&quot;citationID&quot;:&quot;MENDELEY_CITATION_006dd08c-2ddf-4273-a734-57653fc02c6d&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ceb175a2-eeb3-4968-8869-081908ebf26e&quot;,&quot;citationItems&quot;:[{&quot;id&quot;:&quot;7f1574c3-90f2-37bc-95e1-40b6dbeed431&quot;,&quot;itemData&quot;:{&quot;type&quot;:&quot;article-journal&quot;,&quot;id&quot;:&quot;7f1574c3-90f2-37bc-95e1-40b6dbeed431&quot;,&quot;title&quot;:&quot;CMRF-35–like molecule 3 preferentially promotes TLR9-triggered proinflammatory cytokine production in macrophages by enhancing TNF receptor-associated factor 6 ubiquitination&quot;,&quot;author&quot;:[{&quot;family&quot;:&quot;Wu&quot;,&quot;given&quot;:&quot;Yanan&quot;,&quot;parse-names&quot;:false,&quot;dropping-particle&quot;:&quot;&quot;,&quot;non-dropping-particle&quot;:&quot;&quot;},{&quot;family&quot;:&quot;Zhu&quot;,&quot;given&quot;:&quot;Xuhui&quot;,&quot;parse-names&quot;:false,&quot;dropping-particle&quot;:&quot;&quot;,&quot;non-dropping-particle&quot;:&quot;&quot;},{&quot;family&quot;:&quot;Li&quot;,&quot;given&quot;:&quot;Nan&quot;,&quot;parse-names&quot;:false,&quot;dropping-particle&quot;:&quot;&quot;,&quot;non-dropping-particle&quot;:&quot;&quot;},{&quot;family&quot;:&quot;Chen&quot;,&quot;given&quot;:&quot;Taoyong&quot;,&quot;parse-names&quot;:false,&quot;dropping-particle&quot;:&quot;&quot;,&quot;non-dropping-particle&quot;:&quot;&quot;},{&quot;family&quot;:&quot;Yang&quot;,&quot;given&quot;:&quot;Mingjin&quot;,&quot;parse-names&quot;:false,&quot;dropping-particle&quot;:&quot;&quot;,&quot;non-dropping-particle&quot;:&quot;&quot;},{&quot;family&quot;:&quot;Yao&quot;,&quot;given&quot;:&quot;Ming&quot;,&quot;parse-names&quot;:false,&quot;dropping-particle&quot;:&quot;&quot;,&quot;non-dropping-particle&quot;:&quot;&quot;},{&quot;family&quot;:&quot;Liu&quot;,&quot;given&quot;:&quot;Xingguang&quot;,&quot;parse-names&quot;:false,&quot;dropping-particle&quot;:&quot;&quot;,&quot;non-dropping-particle&quot;:&quot;&quot;},{&quot;family&quot;:&quot;Jin&quot;,&quot;given&quot;:&quot;Boquan&quot;,&quot;parse-names&quot;:false,&quot;dropping-particle&quot;:&quot;&quot;,&quot;non-dropping-particle&quot;:&quot;&quot;},{&quot;family&quot;:&quot;Wang&quot;,&quot;given&quot;:&quot;Xiaobo&quot;,&quot;parse-names&quot;:false,&quot;dropping-particle&quot;:&quot;&quot;,&quot;non-dropping-particle&quot;:&quot;&quot;},{&quot;family&quot;:&quot;Cao&quot;,&quot;given&quot;:&quot;Xuetao&quot;,&quot;parse-names&quot;:false,&quot;dropping-particle&quot;:&quot;&quot;,&quot;non-dropping-particle&quot;:&quot;&quot;}],&quot;container-title&quot;:&quot;The Journal of Immunology&quot;,&quot;DOI&quot;:&quot;10.4049/jimmunol.1003806&quot;,&quot;ISSN&quot;:&quot;0022-1767&quot;,&quot;issued&quot;:{&quot;date-parts&quot;:[[2011,11,1]]},&quot;issue&quot;:&quot;9&quot;,&quot;volume&quot;:&quot;187&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&quot;},{&quot;citationID&quot;:&quot;MENDELEY_CITATION_4fae8793-5b94-4111-946c-85dea6464750&quot;,&quot;citationItems&quot;:[{&quot;id&quot;:&quot;574cfa82-7651-32bd-9c7b-78e69d11ef7b&quot;,&quot;itemData&quot;:{&quot;type&quot;:&quot;article-journal&quot;,&quot;id&quot;:&quot;574cfa82-7651-32bd-9c7b-78e69d11ef7b&quot;,&quot;title&quot;:&quot;IDseq-An open source cloud-based pipeline and analysis service for metagenomic pathogen detection and monitoring&quot;,&quot;author&quot;:[{&quot;family&quot;:&quot;Kalantar&quot;,&quot;given&quot;:&quot;Katrina L.&quot;,&quot;parse-names&quot;:false,&quot;dropping-particle&quot;:&quot;&quot;,&quot;non-dropping-particle&quot;:&quot;&quot;},{&quot;family&quot;:&quot;Carvalho&quot;,&quot;given&quot;:&quot;Tiago&quot;,&quot;parse-names&quot;:false,&quot;dropping-particle&quot;:&quot;&quot;,&quot;non-dropping-particle&quot;:&quot;&quot;},{&quot;family&quot;:&quot;Bourcy&quot;,&quot;given&quot;:&quot;Charles F.A.&quot;,&quot;parse-names&quot;:false,&quot;dropping-particle&quot;:&quot;&quot;,&quot;non-dropping-particle&quot;:&quot;de&quot;},{&quot;family&quot;:&quot;Dimitrov&quot;,&quot;given&quot;:&quot;Boris&quot;,&quot;parse-names&quot;:false,&quot;dropping-particle&quot;:&quot;&quot;,&quot;non-dropping-particle&quot;:&quot;&quot;},{&quot;family&quot;:&quot;Dingle&quot;,&quot;given&quot;:&quot;Greg&quot;,&quot;parse-names&quot;:false,&quot;dropping-particle&quot;:&quot;&quot;,&quot;non-dropping-particle&quot;:&quot;&quot;},{&quot;family&quot;:&quot;Egger&quot;,&quot;given&quot;:&quot;Rebecca&quot;,&quot;parse-names&quot;:false,&quot;dropping-particle&quot;:&quot;&quot;,&quot;non-dropping-particle&quot;:&quot;&quot;},{&quot;family&quot;:&quot;Han&quot;,&quot;given&quot;:&quot;Julie&quot;,&quot;parse-names&quot;:false,&quot;dropping-particle&quot;:&quot;&quot;,&quot;non-dropping-particle&quot;:&quot;&quot;},{&quot;family&quot;:&quot;Holmes&quot;,&quot;given&quot;:&quot;Olivia B.&quot;,&quot;parse-names&quot;:false,&quot;dropping-particle&quot;:&quot;&quot;,&quot;non-dropping-particle&quot;:&quot;&quot;},{&quot;family&quot;:&quot;Juan&quot;,&quot;given&quot;:&quot;Yun Fang&quot;,&quot;parse-names&quot;:false,&quot;dropping-particle&quot;:&quot;&quot;,&quot;non-dropping-particle&quot;:&quot;&quot;},{&quot;family&quot;:&quot;King&quot;,&quot;given&quot;:&quot;Ryan&quot;,&quot;parse-names&quot;:false,&quot;dropping-particle&quot;:&quot;&quot;,&quot;non-dropping-particle&quot;:&quot;&quot;},{&quot;family&quot;:&quot;Kislyuk&quot;,&quot;given&quot;:&quot;Andrey&quot;,&quot;parse-names&quot;:false,&quot;dropping-particle&quot;:&quot;&quot;,&quot;non-dropping-particle&quot;:&quot;&quot;},{&quot;family&quot;:&quot;Lin&quot;,&quot;given&quot;:&quot;Michael F.&quot;,&quot;parse-names&quot;:false,&quot;dropping-particle&quot;:&quot;&quot;,&quot;non-dropping-particle&quot;:&quot;&quot;},{&quot;family&quot;:&quot;Mariano&quot;,&quot;given&quot;:&quot;Maria&quot;,&quot;parse-names&quot;:false,&quot;dropping-particle&quot;:&quot;&quot;,&quot;non-dropping-particle&quot;:&quot;&quot;},{&quot;family&quot;:&quot;Morse&quot;,&quot;given&quot;:&quot;Todd&quot;,&quot;parse-names&quot;:false,&quot;dropping-particle&quot;:&quot;&quot;,&quot;non-dropping-particle&quot;:&quot;&quot;},{&quot;family&quot;:&quot;Reynoso&quot;,&quot;given&quot;:&quot;Lucia&quot;,&quot;parse-names&quot;:false,&quot;dropping-particle&quot;:&quot;v.&quot;,&quot;non-dropping-particle&quot;:&quot;&quot;},{&quot;family&quot;:&quot;Cruz&quot;,&quot;given&quot;:&quot;David Rissato&quot;,&quot;parse-names&quot;:false,&quot;dropping-particle&quot;:&quot;&quot;,&quot;non-dropping-particle&quot;:&quot;&quot;},{&quot;family&quot;:&quot;Sheu&quot;,&quot;given&quot;:&quot;Jonathan&quot;,&quot;parse-names&quot;:false,&quot;dropping-particle&quot;:&quot;&quot;,&quot;non-dropping-particle&quot;:&quot;&quot;},{&quot;family&quot;:&quot;Tang&quot;,&quot;given&quot;:&quot;Jennifer&quot;,&quot;parse-names&quot;:false,&quot;dropping-particle&quot;:&quot;&quot;,&quot;non-dropping-particle&quot;:&quot;&quot;},{&quot;family&quot;:&quot;Wang&quot;,&quot;given&quot;:&quot;James&quot;,&quot;parse-names&quot;:false,&quot;dropping-particle&quot;:&quot;&quot;,&quot;non-dropping-particle&quot;:&quot;&quot;},{&quot;family&quot;:&quot;Zhang&quot;,&quot;given&quot;:&quot;Mark A.&quot;,&quot;parse-names&quot;:false,&quot;dropping-particle&quot;:&quot;&quot;,&quot;non-dropping-particle&quot;:&quot;&quot;},{&quot;family&quot;:&quot;Zhong&quot;,&quot;given&quot;:&quot;Emily&quot;,&quot;parse-names&quot;:false,&quot;dropping-particle&quot;:&quot;&quot;,&quot;non-dropping-particle&quot;:&quot;&quot;},{&quot;family&quot;:&quot;Ahyong&quot;,&quot;given&quot;:&quot;Vida&quot;,&quot;parse-names&quot;:false,&quot;dropping-particle&quot;:&quot;&quot;,&quot;non-dropping-particle&quot;:&quot;&quot;},{&quot;family&quot;:&quot;Lay&quot;,&quot;given&quot;:&quot;Sreyngim&quot;,&quot;parse-names&quot;:false,&quot;dropping-particle&quot;:&quot;&quot;,&quot;non-dropping-particle&quot;:&quot;&quot;},{&quot;family&quot;:&quot;Chea&quot;,&quot;given&quot;:&quot;Sophana&quot;,&quot;parse-names&quot;:false,&quot;dropping-particle&quot;:&quot;&quot;,&quot;non-dropping-particle&quot;:&quot;&quot;},{&quot;family&quot;:&quot;Bohl&quot;,&quot;given&quot;:&quot;Jennifer A.&quot;,&quot;parse-names&quot;:false,&quot;dropping-particle&quot;:&quot;&quot;,&quot;non-dropping-particle&quot;:&quot;&quot;},{&quot;family&quot;:&quot;Manning&quot;,&quot;given&quot;:&quot;Jessica E.&quot;,&quot;parse-names&quot;:false,&quot;dropping-particle&quot;:&quot;&quot;,&quot;non-dropping-particle&quot;:&quot;&quot;},{&quot;family&quot;:&quot;Tato&quot;,&quot;given&quot;:&quot;Cristina M.&quot;,&quot;parse-names&quot;:false,&quot;dropping-particle&quot;:&quot;&quot;,&quot;non-dropping-particle&quot;:&quot;&quot;},{&quot;family&quot;:&quot;DeRisi&quot;,&quot;given&quot;:&quot;Joseph L.&quot;,&quot;parse-names&quot;:false,&quot;dropping-particle&quot;:&quot;&quot;,&quot;non-dropping-particle&quot;:&quot;&quot;}],&quot;container-title&quot;:&quot;GigaScience&quot;,&quot;DOI&quot;:&quot;10.1093/GIGASCIENCE/GIAA111&quot;,&quot;ISBN&quot;:&quot;0000000302814&quot;,&quot;ISSN&quot;:&quot;2047217X&quot;,&quot;PMID&quot;:&quot;33057676&quot;,&quot;issued&quot;:{&quot;date-parts&quot;:[[2021]]},&quot;page&quot;:&quot;1-14&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publisher&quot;:&quot;Oxford University Press&quot;,&quot;issue&quot;:&quot;10&quot;,&quot;volume&quot;:&quot;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quot;},{&quot;citationID&quot;:&quot;MENDELEY_CITATION_e8550223-1970-4695-9bd7-0852a5ca8b55&quot;,&quot;citationItems&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87)&quot;,&quot;isManuallyOverridden&quot;:false,&quot;manualOverrideText&quot;:&quot;&quot;},&quot;citationTag&quot;:&quot;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quot;},{&quot;citationID&quot;:&quot;MENDELEY_CITATION_4dcf8b00-e852-4210-91d5-f9fc3bef5d22&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8)&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quot;},{&quot;citationID&quot;:&quot;MENDELEY_CITATION_e7f65f1c-48a5-46c9-aec8-b63c5ebd28cb&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citeprocText&quot;:&quot;(60)&quot;,&quot;isManuallyOverridden&quot;:false,&quot;manualOverrideText&quot;:&quot;&quot;},&quot;citationTag&quot;:&quot;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9)&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27,61)&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29,90)&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15243854-1112-4d61-a030-f1ec4e1d9c1e&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7e43c538-93fb-477a-8bc8-45919468acde&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quot;,&quot;isManuallyOverridden&quot;:false,&quot;manualOverrideText&quot;:&quot;&quot;},&quot;citationTag&quot;:&quot;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Mi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My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QpIiwibWFudWFsT3ZlcnJpZGVUZXh0IjoiIn19&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1KSIsIm1hbnVhbE92ZXJyaWRlVGV4dCI6IiJ9fQ==&quot;},{&quot;citationID&quot;:&quot;MENDELEY_CITATION_5074005a-1808-4b27-b497-49af060dddd4&quot;,&quot;citationItems&quot;:[{&quot;id&quot;:&quot;bd741c2d-d8cf-3b25-94c4-e02038f99f07&quot;,&quot;itemData&quot;:{&quot;type&quot;:&quot;article-journal&quot;,&quot;id&quot;:&quot;bd741c2d-d8cf-3b25-94c4-e02038f99f07&quot;,&quot;title&quot;:&quot;Bats as bushmeat in Madagascar&quot;,&quot;author&quot;:[{&quot;family&quot;:&quot;Jenkins&quot;,&quot;given&quot;:&quot;Richard K.B.&quot;,&quot;parse-names&quot;:false,&quot;dropping-particle&quot;:&quot;&quot;,&quot;non-dropping-particle&quot;:&quot;&quot;},{&quot;family&quot;:&quot;Racey&quot;,&quot;given&quot;:&quot;Paul A&quot;,&quot;parse-names&quot;:false,&quot;dropping-particle&quot;:&quot;&quot;,&quot;non-dropping-particle&quot;:&quot;&quot;}],&quot;container-title&quot;:&quot;Madagascar Conservation and Development&quot;,&quot;issued&quot;:{&quot;date-parts&quot;:[[2008]]},&quot;page&quot;:&quot;22-30&quot;,&quot;issue&quot;:&quot;1&quot;,&quot;volume&quot;:&quot;3&quot;},&quot;isTemporary&quot;:false},{&quot;id&quot;:&quot;9c9720ff-e582-3195-8739-0cec7affc12c&quot;,&quot;itemData&quot;:{&quot;type&quot;:&quot;article-journal&quot;,&quot;id&quot;:&quot;9c9720ff-e582-3195-8739-0cec7affc12c&quot;,&quot;title&quot;:&quot;Economic valuation of subsistence harvest of wildlife in Madagascar.&quot;,&quot;author&quot;:[{&quot;family&quot;:&quot;Golden&quot;,&quot;given&quot;:&quot;Christopher D&quot;,&quot;parse-names&quot;:false,&quot;dropping-particle&quot;:&quot;&quot;,&quot;non-dropping-particle&quot;:&quot;&quot;},{&quot;family&quot;:&quot;Bonds&quot;,&quot;given&quot;:&quot;Matthew H&quot;,&quot;parse-names&quot;:false,&quot;dropping-particle&quot;:&quot;&quot;,&quot;non-dropping-particle&quot;:&quot;&quot;},{&quot;family&quot;:&quot;Brashares&quot;,&quot;given&quot;:&quot;Justin S&quot;,&quot;parse-names&quot;:false,&quot;dropping-particle&quot;:&quot;&quot;,&quot;non-dropping-particle&quot;:&quot;&quot;},{&quot;family&quot;:&quot;Rodolph Rasolofoniaina&quot;,&quot;given&quot;:&quot;B J&quot;,&quot;parse-names&quot;:false,&quot;dropping-particle&quot;:&quot;&quot;,&quot;non-dropping-particle&quot;:&quot;&quot;},{&quot;family&quot;:&quot;Kremen&quot;,&quot;given&quot;:&quot;Claire&quot;,&quot;parse-names&quot;:false,&quot;dropping-particle&quot;:&quot;&quot;,&quot;non-dropping-particle&quot;:&quot;&quot;}],&quot;container-title&quot;:&quot;Conservation Biology&quot;,&quot;accessed&quot;:{&quot;date-parts&quot;:[[2014,1,21]]},&quot;DOI&quot;:&quot;10.1111/cobi.12174&quot;,&quot;ISSN&quot;:&quot;1523-1739&quot;,&quot;PMID&quot;:&quot;24405165&quot;,&quot;URL&quot;:&quot;http://www.ncbi.nlm.nih.gov/pubmed/24405165&quot;,&quot;issued&quot;:{&quot;date-parts&quot;:[[2014,1,9]]},&quot;page&quot;:&quot;1-10&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isTemporary&quot;:false}],&quot;properties&quot;:{&quot;noteIndex&quot;:0},&quot;isEdited&quot;:false,&quot;manualOverride&quot;:{&quot;isManuallyOverridden&quot;:true,&quot;citeprocText&quot;:&quot;(96,97)&quot;,&quot;manualOverrideText&quot;:&quot;(64,65)&quot;},&quot;citationTag&quot;:&quot;MENDELEY_CITATION_v3_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&quot;},{&quot;citationID&quot;:&quot;MENDELEY_CITATION_81238816-7fb9-43e6-b458-ed15bdd25db2&quot;,&quot;citationItems&quot;:[{&quot;id&quot;:&quot;313ad22c-4842-34f6-b100-7f8f2e1b98ed&quot;,&quot;itemData&quot;:{&quot;type&quot;:&quot;article-journal&quot;,&quot;id&quot;:&quot;313ad22c-4842-34f6-b100-7f8f2e1b98ed&quot;,&quot;title&quot;:&quot;Habitat use and conservation of bats in rainforest and adjacent human-modified habitats in eastern Madagascar&quot;,&quot;author&quot;:[{&quot;family&quot;:&quot;Randrianandrianina&quot;,&quot;given&quot;:&quot;Félicien&quot;,&quot;parse-names&quot;:false,&quot;dropping-particle&quot;:&quot;&quot;,&quot;non-dropping-particle&quot;:&quot;&quot;},{&quot;family&quot;:&quot;Andriafidison&quot;,&quot;given&quot;:&quot;Daudet&quot;,&quot;parse-names&quot;:false,&quot;dropping-particle&quot;:&quot;&quot;,&quot;non-dropping-particle&quot;:&quot;&quot;},{&quot;family&quot;:&quot;Amyot&quot;,&quot;given&quot;:&quot;F&quot;,&quot;parse-names&quot;:false,&quot;dropping-particle&quot;:&quot;&quot;,&quot;non-dropping-particle&quot;:&quot;&quot;},{&quot;family&quot;:&quot;Ramilijaona&quot;,&quot;given&quot;:&quot;Olga&quot;,&quot;parse-names&quot;:false,&quot;dropping-particle&quot;:&quot;&quot;,&quot;non-dropping-particle&quot;:&quot;&quot;},{&quot;family&quot;:&quot;Ratrimomanarivo&quot;,&quot;given&quot;:&quot;Fanja&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B&quot;,&quot;parse-names&quot;:false,&quot;dropping-particle&quot;:&quot;&quot;,&quot;non-dropping-particle&quot;:&quot;&quot;}],&quot;container-title&quot;:&quot;Acta Chiropterologica&quot;,&quot;issued&quot;:{&quot;date-parts&quot;:[[2006]]},&quot;page&quot;:&quot;429-437&quot;,&quot;issue&quot;:&quot;2&quot;,&quot;volume&quot;:&quot;8&quot;},&quot;isTemporary&quot;:false},{&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isManuallyOverridden&quot;:true,&quot;citeprocText&quot;:&quot;(68,98)&quot;,&quot;manualOverrideText&quot;:&quot;(67,68)&quot;},&quot;citationTag&quot;:&quot;MENDELEY_CITATION_v3_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QiIsInBhcnNlLW5hbWVzIjpmYWxzZSwiZHJvcHBpbmctcGFydGljbGUiOiIiLCJub24tZHJvcHBpbmctcGFydGljbGUiOiIifV0sImNvbnRhaW5lci10aXRsZSI6IkFjdGEgQ2hpcm9wdGVyb2xvZ2ljYSIsImlzc3VlZCI6eyJkYXRlLXBhcnRzIjpbWzIwMDZdXX0sInBhZ2UiOiI0MjktNDM3IiwiaXNzdWUiOiIyIiwidm9sdW1lIjoiOCJ9LCJpc1RlbXBvcmFyeSI6ZmFsc2V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lzTWFudWFsbHlPdmVycmlkZGVuIjp0cnVlLCJjaXRlcHJvY1RleHQiOiIoNjgsOTgpIiwibWFudWFsT3ZlcnJpZGVUZXh0IjoiKDY3LDY4KSJ9fQ==&quot;},{&quot;citationID&quot;:&quot;MENDELEY_CITATION_e5e4098c-639e-45e8-a727-41728ec1f355&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12,32)&quot;,&quot;manualOverrideText&quot;:&quot;&quot;},&quot;citationTag&quot;:&quot;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1,38,99,100)&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ksMTAw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E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306f9c62-1b78-4d88-867a-c744af9f288e&quot;,&quot;citationItems&quot;:[{&quot;id&quot;:&quot;e043ffc8-6c08-369d-93e0-853c82e309c7&quot;,&quot;itemData&quot;:{&quot;type&quot;:&quot;webpage&quot;,&quot;id&quot;:&quot;e043ffc8-6c08-369d-93e0-853c82e309c7&quot;,&quot;title&quot;:&quot;pySimPlot&quot;,&quot;author&quot;:[{&quot;family&quot;:&quot;Davies&quot;,&quot;given&quot;:&quot;Jonathon&quot;,&quot;parse-names&quot;:false,&quot;dropping-particle&quot;:&quot;&quot;,&quot;non-dropping-particle&quot;:&quot;&quot;}],&quot;container-title&quot;:&quot;GitHub&quot;,&quot;accessed&quot;:{&quot;date-parts&quot;:[[2021,9,6]]},&quot;URL&quot;:&quot;https://github.com/jonathanrd/pySimPlo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zA2ZjljNjItMWI3OC00ZDg4LTg2N2EtYzc0NGFmOWYyODhl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23</Pages>
  <Words>11069</Words>
  <Characters>66309</Characters>
  <Application>Microsoft Office Word</Application>
  <DocSecurity>0</DocSecurity>
  <Lines>1251</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12</cp:revision>
  <cp:lastPrinted>2021-08-30T21:54:00Z</cp:lastPrinted>
  <dcterms:created xsi:type="dcterms:W3CDTF">2021-09-15T15:39:00Z</dcterms:created>
  <dcterms:modified xsi:type="dcterms:W3CDTF">2021-09-23T03:20:00Z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http://csl.mendeley.com/styles/20448741/minimal-grant-proposals</vt:lpwstr>
  </property>
  <property fmtid="{D5CDD505-2E9C-101B-9397-08002B2CF9AE}" pid="9" name="Mendeley Recent Style Name 3_1">
    <vt:lpwstr>Minimal style for grant proposals</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